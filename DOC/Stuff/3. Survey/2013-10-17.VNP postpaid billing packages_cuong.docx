
<file path=[Content_Types].xml><?xml version="1.0" encoding="utf-8"?>
<Types xmlns="http://schemas.openxmlformats.org/package/2006/content-types">
  <Default Extension="bin" ContentType="application/vnd.openxmlformats-officedocument.oleObject"/>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336" w:rsidRPr="00DB6E0C" w:rsidRDefault="006B3336" w:rsidP="00E537CD">
      <w:pPr>
        <w:jc w:val="both"/>
        <w:rPr>
          <w:rFonts w:cs="Times New Roman"/>
          <w:szCs w:val="24"/>
        </w:rPr>
      </w:pPr>
    </w:p>
    <w:sdt>
      <w:sdtPr>
        <w:rPr>
          <w:rFonts w:ascii="Times New Roman" w:eastAsiaTheme="minorHAnsi" w:hAnsi="Times New Roman" w:cstheme="minorBidi"/>
          <w:b w:val="0"/>
          <w:bCs w:val="0"/>
          <w:color w:val="auto"/>
          <w:sz w:val="22"/>
          <w:szCs w:val="22"/>
        </w:rPr>
        <w:id w:val="6155068"/>
        <w:docPartObj>
          <w:docPartGallery w:val="Table of Contents"/>
          <w:docPartUnique/>
        </w:docPartObj>
      </w:sdtPr>
      <w:sdtEndPr>
        <w:rPr>
          <w:sz w:val="24"/>
        </w:rPr>
      </w:sdtEndPr>
      <w:sdtContent>
        <w:p w:rsidR="00FC12AA" w:rsidRPr="00DB6E0C" w:rsidRDefault="00595BF5" w:rsidP="0008546C">
          <w:pPr>
            <w:pStyle w:val="TOCHeading"/>
            <w:jc w:val="center"/>
            <w:rPr>
              <w:rFonts w:ascii="Times New Roman" w:hAnsi="Times New Roman"/>
            </w:rPr>
          </w:pPr>
          <w:r w:rsidRPr="00DB6E0C">
            <w:rPr>
              <w:rFonts w:ascii="Times New Roman" w:eastAsiaTheme="minorHAnsi" w:hAnsi="Times New Roman" w:cstheme="minorBidi"/>
              <w:bCs w:val="0"/>
              <w:color w:val="auto"/>
              <w:sz w:val="22"/>
              <w:szCs w:val="22"/>
            </w:rPr>
            <w:t>NÔI DUNG</w:t>
          </w:r>
        </w:p>
        <w:p w:rsidR="002561E7" w:rsidRDefault="00811579">
          <w:pPr>
            <w:pStyle w:val="TOC1"/>
            <w:tabs>
              <w:tab w:val="left" w:pos="440"/>
              <w:tab w:val="right" w:leader="dot" w:pos="9350"/>
            </w:tabs>
            <w:rPr>
              <w:ins w:id="0" w:author="ThaoDH" w:date="2013-10-17T16:47:00Z"/>
              <w:rFonts w:asciiTheme="minorHAnsi" w:eastAsiaTheme="minorEastAsia" w:hAnsiTheme="minorHAnsi"/>
              <w:noProof/>
              <w:sz w:val="22"/>
            </w:rPr>
          </w:pPr>
          <w:r w:rsidRPr="00DB6E0C">
            <w:fldChar w:fldCharType="begin"/>
          </w:r>
          <w:r w:rsidR="00FC12AA" w:rsidRPr="00DB6E0C">
            <w:instrText xml:space="preserve"> TOC \o "1-3" \h \z \u </w:instrText>
          </w:r>
          <w:r w:rsidRPr="00DB6E0C">
            <w:fldChar w:fldCharType="separate"/>
          </w:r>
          <w:ins w:id="1" w:author="ThaoDH" w:date="2013-10-17T16:47:00Z">
            <w:r w:rsidRPr="00415772">
              <w:rPr>
                <w:rStyle w:val="Hyperlink"/>
                <w:noProof/>
              </w:rPr>
              <w:fldChar w:fldCharType="begin"/>
            </w:r>
            <w:r w:rsidR="002561E7" w:rsidRPr="00415772">
              <w:rPr>
                <w:rStyle w:val="Hyperlink"/>
                <w:noProof/>
              </w:rPr>
              <w:instrText xml:space="preserve"> </w:instrText>
            </w:r>
            <w:r w:rsidR="002561E7">
              <w:rPr>
                <w:noProof/>
              </w:rPr>
              <w:instrText>HYPERLINK \l "_Toc369791788"</w:instrText>
            </w:r>
            <w:r w:rsidR="002561E7" w:rsidRPr="00415772">
              <w:rPr>
                <w:rStyle w:val="Hyperlink"/>
                <w:noProof/>
              </w:rPr>
              <w:instrText xml:space="preserve"> </w:instrText>
            </w:r>
            <w:r w:rsidRPr="00415772">
              <w:rPr>
                <w:rStyle w:val="Hyperlink"/>
                <w:noProof/>
              </w:rPr>
              <w:fldChar w:fldCharType="separate"/>
            </w:r>
            <w:r w:rsidR="002561E7" w:rsidRPr="00415772">
              <w:rPr>
                <w:rStyle w:val="Hyperlink"/>
                <w:rFonts w:cs="Times New Roman"/>
                <w:b/>
                <w:noProof/>
              </w:rPr>
              <w:t>1.</w:t>
            </w:r>
            <w:r w:rsidR="002561E7">
              <w:rPr>
                <w:rFonts w:asciiTheme="minorHAnsi" w:eastAsiaTheme="minorEastAsia" w:hAnsiTheme="minorHAnsi"/>
                <w:noProof/>
                <w:sz w:val="22"/>
              </w:rPr>
              <w:tab/>
            </w:r>
            <w:r w:rsidR="002561E7" w:rsidRPr="00415772">
              <w:rPr>
                <w:rStyle w:val="Hyperlink"/>
                <w:rFonts w:cs="Times New Roman"/>
                <w:b/>
                <w:noProof/>
              </w:rPr>
              <w:t>Các gói cước cơ bản</w:t>
            </w:r>
            <w:r w:rsidR="002561E7">
              <w:rPr>
                <w:noProof/>
                <w:webHidden/>
              </w:rPr>
              <w:tab/>
            </w:r>
            <w:r>
              <w:rPr>
                <w:noProof/>
                <w:webHidden/>
              </w:rPr>
              <w:fldChar w:fldCharType="begin"/>
            </w:r>
            <w:r w:rsidR="002561E7">
              <w:rPr>
                <w:noProof/>
                <w:webHidden/>
              </w:rPr>
              <w:instrText xml:space="preserve"> PAGEREF _Toc369791788 \h </w:instrText>
            </w:r>
          </w:ins>
          <w:r>
            <w:rPr>
              <w:noProof/>
              <w:webHidden/>
            </w:rPr>
          </w:r>
          <w:r>
            <w:rPr>
              <w:noProof/>
              <w:webHidden/>
            </w:rPr>
            <w:fldChar w:fldCharType="separate"/>
          </w:r>
          <w:ins w:id="2" w:author="ThaoDH" w:date="2013-10-17T16:47:00Z">
            <w:r w:rsidR="002561E7">
              <w:rPr>
                <w:noProof/>
                <w:webHidden/>
              </w:rPr>
              <w:t>3</w:t>
            </w:r>
            <w:r>
              <w:rPr>
                <w:noProof/>
                <w:webHidden/>
              </w:rPr>
              <w:fldChar w:fldCharType="end"/>
            </w:r>
            <w:r w:rsidRPr="00415772">
              <w:rPr>
                <w:rStyle w:val="Hyperlink"/>
                <w:noProof/>
              </w:rPr>
              <w:fldChar w:fldCharType="end"/>
            </w:r>
          </w:ins>
        </w:p>
        <w:p w:rsidR="002561E7" w:rsidRDefault="00811579">
          <w:pPr>
            <w:pStyle w:val="TOC2"/>
            <w:tabs>
              <w:tab w:val="left" w:pos="880"/>
              <w:tab w:val="right" w:leader="dot" w:pos="9350"/>
            </w:tabs>
            <w:rPr>
              <w:ins w:id="3" w:author="ThaoDH" w:date="2013-10-17T16:47:00Z"/>
              <w:rFonts w:asciiTheme="minorHAnsi" w:eastAsiaTheme="minorEastAsia" w:hAnsiTheme="minorHAnsi"/>
              <w:noProof/>
              <w:sz w:val="22"/>
            </w:rPr>
          </w:pPr>
          <w:ins w:id="4" w:author="ThaoDH" w:date="2013-10-17T16:47:00Z">
            <w:r w:rsidRPr="00415772">
              <w:rPr>
                <w:rStyle w:val="Hyperlink"/>
                <w:noProof/>
              </w:rPr>
              <w:fldChar w:fldCharType="begin"/>
            </w:r>
            <w:r w:rsidR="002561E7" w:rsidRPr="00415772">
              <w:rPr>
                <w:rStyle w:val="Hyperlink"/>
                <w:noProof/>
              </w:rPr>
              <w:instrText xml:space="preserve"> </w:instrText>
            </w:r>
            <w:r w:rsidR="002561E7">
              <w:rPr>
                <w:noProof/>
              </w:rPr>
              <w:instrText>HYPERLINK \l "_Toc369791789"</w:instrText>
            </w:r>
            <w:r w:rsidR="002561E7" w:rsidRPr="00415772">
              <w:rPr>
                <w:rStyle w:val="Hyperlink"/>
                <w:noProof/>
              </w:rPr>
              <w:instrText xml:space="preserve"> </w:instrText>
            </w:r>
            <w:r w:rsidRPr="00415772">
              <w:rPr>
                <w:rStyle w:val="Hyperlink"/>
                <w:noProof/>
              </w:rPr>
              <w:fldChar w:fldCharType="separate"/>
            </w:r>
            <w:r w:rsidR="002561E7" w:rsidRPr="00415772">
              <w:rPr>
                <w:rStyle w:val="Hyperlink"/>
                <w:rFonts w:cs="Times New Roman"/>
                <w:b/>
                <w:noProof/>
              </w:rPr>
              <w:t>1.1</w:t>
            </w:r>
            <w:r w:rsidR="002561E7">
              <w:rPr>
                <w:rFonts w:asciiTheme="minorHAnsi" w:eastAsiaTheme="minorEastAsia" w:hAnsiTheme="minorHAnsi"/>
                <w:noProof/>
                <w:sz w:val="22"/>
              </w:rPr>
              <w:tab/>
            </w:r>
            <w:r w:rsidR="002561E7" w:rsidRPr="00415772">
              <w:rPr>
                <w:rStyle w:val="Hyperlink"/>
                <w:rFonts w:cs="Times New Roman"/>
                <w:b/>
                <w:noProof/>
              </w:rPr>
              <w:t>Thuê bao trả sau Vinaphone</w:t>
            </w:r>
            <w:r w:rsidR="002561E7">
              <w:rPr>
                <w:noProof/>
                <w:webHidden/>
              </w:rPr>
              <w:tab/>
            </w:r>
            <w:r>
              <w:rPr>
                <w:noProof/>
                <w:webHidden/>
              </w:rPr>
              <w:fldChar w:fldCharType="begin"/>
            </w:r>
            <w:r w:rsidR="002561E7">
              <w:rPr>
                <w:noProof/>
                <w:webHidden/>
              </w:rPr>
              <w:instrText xml:space="preserve"> PAGEREF _Toc369791789 \h </w:instrText>
            </w:r>
          </w:ins>
          <w:r>
            <w:rPr>
              <w:noProof/>
              <w:webHidden/>
            </w:rPr>
          </w:r>
          <w:r>
            <w:rPr>
              <w:noProof/>
              <w:webHidden/>
            </w:rPr>
            <w:fldChar w:fldCharType="separate"/>
          </w:r>
          <w:ins w:id="5" w:author="ThaoDH" w:date="2013-10-17T16:47:00Z">
            <w:r w:rsidR="002561E7">
              <w:rPr>
                <w:noProof/>
                <w:webHidden/>
              </w:rPr>
              <w:t>3</w:t>
            </w:r>
            <w:r>
              <w:rPr>
                <w:noProof/>
                <w:webHidden/>
              </w:rPr>
              <w:fldChar w:fldCharType="end"/>
            </w:r>
            <w:r w:rsidRPr="00415772">
              <w:rPr>
                <w:rStyle w:val="Hyperlink"/>
                <w:noProof/>
              </w:rPr>
              <w:fldChar w:fldCharType="end"/>
            </w:r>
          </w:ins>
        </w:p>
        <w:p w:rsidR="002561E7" w:rsidRDefault="00811579">
          <w:pPr>
            <w:pStyle w:val="TOC2"/>
            <w:tabs>
              <w:tab w:val="left" w:pos="880"/>
              <w:tab w:val="right" w:leader="dot" w:pos="9350"/>
            </w:tabs>
            <w:rPr>
              <w:ins w:id="6" w:author="ThaoDH" w:date="2013-10-17T16:47:00Z"/>
              <w:rFonts w:asciiTheme="minorHAnsi" w:eastAsiaTheme="minorEastAsia" w:hAnsiTheme="minorHAnsi"/>
              <w:noProof/>
              <w:sz w:val="22"/>
            </w:rPr>
          </w:pPr>
          <w:ins w:id="7" w:author="ThaoDH" w:date="2013-10-17T16:47:00Z">
            <w:r w:rsidRPr="00415772">
              <w:rPr>
                <w:rStyle w:val="Hyperlink"/>
                <w:noProof/>
              </w:rPr>
              <w:fldChar w:fldCharType="begin"/>
            </w:r>
            <w:r w:rsidR="002561E7" w:rsidRPr="00415772">
              <w:rPr>
                <w:rStyle w:val="Hyperlink"/>
                <w:noProof/>
              </w:rPr>
              <w:instrText xml:space="preserve"> </w:instrText>
            </w:r>
            <w:r w:rsidR="002561E7">
              <w:rPr>
                <w:noProof/>
              </w:rPr>
              <w:instrText>HYPERLINK \l "_Toc369791790"</w:instrText>
            </w:r>
            <w:r w:rsidR="002561E7" w:rsidRPr="00415772">
              <w:rPr>
                <w:rStyle w:val="Hyperlink"/>
                <w:noProof/>
              </w:rPr>
              <w:instrText xml:space="preserve"> </w:instrText>
            </w:r>
            <w:r w:rsidRPr="00415772">
              <w:rPr>
                <w:rStyle w:val="Hyperlink"/>
                <w:noProof/>
              </w:rPr>
              <w:fldChar w:fldCharType="separate"/>
            </w:r>
            <w:r w:rsidR="002561E7" w:rsidRPr="00415772">
              <w:rPr>
                <w:rStyle w:val="Hyperlink"/>
                <w:rFonts w:cs="Times New Roman"/>
                <w:b/>
                <w:noProof/>
              </w:rPr>
              <w:t>1.2</w:t>
            </w:r>
            <w:r w:rsidR="002561E7">
              <w:rPr>
                <w:rFonts w:asciiTheme="minorHAnsi" w:eastAsiaTheme="minorEastAsia" w:hAnsiTheme="minorHAnsi"/>
                <w:noProof/>
                <w:sz w:val="22"/>
              </w:rPr>
              <w:tab/>
            </w:r>
            <w:r w:rsidR="002561E7" w:rsidRPr="00415772">
              <w:rPr>
                <w:rStyle w:val="Hyperlink"/>
                <w:rFonts w:cs="Times New Roman"/>
                <w:b/>
                <w:noProof/>
              </w:rPr>
              <w:t>Mobile Broadband trả sau EZ com (USB 3G)</w:t>
            </w:r>
            <w:r w:rsidR="002561E7">
              <w:rPr>
                <w:noProof/>
                <w:webHidden/>
              </w:rPr>
              <w:tab/>
            </w:r>
            <w:r>
              <w:rPr>
                <w:noProof/>
                <w:webHidden/>
              </w:rPr>
              <w:fldChar w:fldCharType="begin"/>
            </w:r>
            <w:r w:rsidR="002561E7">
              <w:rPr>
                <w:noProof/>
                <w:webHidden/>
              </w:rPr>
              <w:instrText xml:space="preserve"> PAGEREF _Toc369791790 \h </w:instrText>
            </w:r>
          </w:ins>
          <w:r>
            <w:rPr>
              <w:noProof/>
              <w:webHidden/>
            </w:rPr>
          </w:r>
          <w:r>
            <w:rPr>
              <w:noProof/>
              <w:webHidden/>
            </w:rPr>
            <w:fldChar w:fldCharType="separate"/>
          </w:r>
          <w:ins w:id="8" w:author="ThaoDH" w:date="2013-10-17T16:47:00Z">
            <w:r w:rsidR="002561E7">
              <w:rPr>
                <w:noProof/>
                <w:webHidden/>
              </w:rPr>
              <w:t>10</w:t>
            </w:r>
            <w:r>
              <w:rPr>
                <w:noProof/>
                <w:webHidden/>
              </w:rPr>
              <w:fldChar w:fldCharType="end"/>
            </w:r>
            <w:r w:rsidRPr="00415772">
              <w:rPr>
                <w:rStyle w:val="Hyperlink"/>
                <w:noProof/>
              </w:rPr>
              <w:fldChar w:fldCharType="end"/>
            </w:r>
          </w:ins>
        </w:p>
        <w:p w:rsidR="002561E7" w:rsidRDefault="00811579">
          <w:pPr>
            <w:pStyle w:val="TOC2"/>
            <w:tabs>
              <w:tab w:val="left" w:pos="880"/>
              <w:tab w:val="right" w:leader="dot" w:pos="9350"/>
            </w:tabs>
            <w:rPr>
              <w:ins w:id="9" w:author="ThaoDH" w:date="2013-10-17T16:47:00Z"/>
              <w:rFonts w:asciiTheme="minorHAnsi" w:eastAsiaTheme="minorEastAsia" w:hAnsiTheme="minorHAnsi"/>
              <w:noProof/>
              <w:sz w:val="22"/>
            </w:rPr>
          </w:pPr>
          <w:ins w:id="10" w:author="ThaoDH" w:date="2013-10-17T16:47:00Z">
            <w:r w:rsidRPr="00415772">
              <w:rPr>
                <w:rStyle w:val="Hyperlink"/>
                <w:noProof/>
              </w:rPr>
              <w:fldChar w:fldCharType="begin"/>
            </w:r>
            <w:r w:rsidR="002561E7" w:rsidRPr="00415772">
              <w:rPr>
                <w:rStyle w:val="Hyperlink"/>
                <w:noProof/>
              </w:rPr>
              <w:instrText xml:space="preserve"> </w:instrText>
            </w:r>
            <w:r w:rsidR="002561E7">
              <w:rPr>
                <w:noProof/>
              </w:rPr>
              <w:instrText>HYPERLINK \l "_Toc369791791"</w:instrText>
            </w:r>
            <w:r w:rsidR="002561E7" w:rsidRPr="00415772">
              <w:rPr>
                <w:rStyle w:val="Hyperlink"/>
                <w:noProof/>
              </w:rPr>
              <w:instrText xml:space="preserve"> </w:instrText>
            </w:r>
            <w:r w:rsidRPr="00415772">
              <w:rPr>
                <w:rStyle w:val="Hyperlink"/>
                <w:noProof/>
              </w:rPr>
              <w:fldChar w:fldCharType="separate"/>
            </w:r>
            <w:r w:rsidR="002561E7" w:rsidRPr="00415772">
              <w:rPr>
                <w:rStyle w:val="Hyperlink"/>
                <w:rFonts w:cs="Times New Roman"/>
                <w:b/>
                <w:noProof/>
              </w:rPr>
              <w:t>1.3</w:t>
            </w:r>
            <w:r w:rsidR="002561E7">
              <w:rPr>
                <w:rFonts w:asciiTheme="minorHAnsi" w:eastAsiaTheme="minorEastAsia" w:hAnsiTheme="minorHAnsi"/>
                <w:noProof/>
                <w:sz w:val="22"/>
              </w:rPr>
              <w:tab/>
            </w:r>
            <w:r w:rsidR="002561E7" w:rsidRPr="00415772">
              <w:rPr>
                <w:rStyle w:val="Hyperlink"/>
                <w:rFonts w:cs="Times New Roman"/>
                <w:b/>
                <w:noProof/>
              </w:rPr>
              <w:t>Gói ezMax</w:t>
            </w:r>
            <w:r w:rsidR="002561E7">
              <w:rPr>
                <w:noProof/>
                <w:webHidden/>
              </w:rPr>
              <w:tab/>
            </w:r>
            <w:r>
              <w:rPr>
                <w:noProof/>
                <w:webHidden/>
              </w:rPr>
              <w:fldChar w:fldCharType="begin"/>
            </w:r>
            <w:r w:rsidR="002561E7">
              <w:rPr>
                <w:noProof/>
                <w:webHidden/>
              </w:rPr>
              <w:instrText xml:space="preserve"> PAGEREF _Toc369791791 \h </w:instrText>
            </w:r>
          </w:ins>
          <w:r>
            <w:rPr>
              <w:noProof/>
              <w:webHidden/>
            </w:rPr>
          </w:r>
          <w:r>
            <w:rPr>
              <w:noProof/>
              <w:webHidden/>
            </w:rPr>
            <w:fldChar w:fldCharType="separate"/>
          </w:r>
          <w:ins w:id="11" w:author="ThaoDH" w:date="2013-10-17T16:47:00Z">
            <w:r w:rsidR="002561E7">
              <w:rPr>
                <w:noProof/>
                <w:webHidden/>
              </w:rPr>
              <w:t>16</w:t>
            </w:r>
            <w:r>
              <w:rPr>
                <w:noProof/>
                <w:webHidden/>
              </w:rPr>
              <w:fldChar w:fldCharType="end"/>
            </w:r>
            <w:r w:rsidRPr="00415772">
              <w:rPr>
                <w:rStyle w:val="Hyperlink"/>
                <w:noProof/>
              </w:rPr>
              <w:fldChar w:fldCharType="end"/>
            </w:r>
          </w:ins>
        </w:p>
        <w:p w:rsidR="002561E7" w:rsidRDefault="00811579">
          <w:pPr>
            <w:pStyle w:val="TOC2"/>
            <w:tabs>
              <w:tab w:val="left" w:pos="880"/>
              <w:tab w:val="right" w:leader="dot" w:pos="9350"/>
            </w:tabs>
            <w:rPr>
              <w:ins w:id="12" w:author="ThaoDH" w:date="2013-10-17T16:47:00Z"/>
              <w:rFonts w:asciiTheme="minorHAnsi" w:eastAsiaTheme="minorEastAsia" w:hAnsiTheme="minorHAnsi"/>
              <w:noProof/>
              <w:sz w:val="22"/>
            </w:rPr>
          </w:pPr>
          <w:ins w:id="13" w:author="ThaoDH" w:date="2013-10-17T16:47:00Z">
            <w:r w:rsidRPr="00415772">
              <w:rPr>
                <w:rStyle w:val="Hyperlink"/>
                <w:noProof/>
              </w:rPr>
              <w:fldChar w:fldCharType="begin"/>
            </w:r>
            <w:r w:rsidR="002561E7" w:rsidRPr="00415772">
              <w:rPr>
                <w:rStyle w:val="Hyperlink"/>
                <w:noProof/>
              </w:rPr>
              <w:instrText xml:space="preserve"> </w:instrText>
            </w:r>
            <w:r w:rsidR="002561E7">
              <w:rPr>
                <w:noProof/>
              </w:rPr>
              <w:instrText>HYPERLINK \l "_Toc369791792"</w:instrText>
            </w:r>
            <w:r w:rsidR="002561E7" w:rsidRPr="00415772">
              <w:rPr>
                <w:rStyle w:val="Hyperlink"/>
                <w:noProof/>
              </w:rPr>
              <w:instrText xml:space="preserve"> </w:instrText>
            </w:r>
            <w:r w:rsidRPr="00415772">
              <w:rPr>
                <w:rStyle w:val="Hyperlink"/>
                <w:noProof/>
              </w:rPr>
              <w:fldChar w:fldCharType="separate"/>
            </w:r>
            <w:r w:rsidR="002561E7" w:rsidRPr="00415772">
              <w:rPr>
                <w:rStyle w:val="Hyperlink"/>
                <w:rFonts w:cs="Times New Roman"/>
                <w:b/>
                <w:noProof/>
              </w:rPr>
              <w:t>1.4</w:t>
            </w:r>
            <w:r w:rsidR="002561E7">
              <w:rPr>
                <w:rFonts w:asciiTheme="minorHAnsi" w:eastAsiaTheme="minorEastAsia" w:hAnsiTheme="minorHAnsi"/>
                <w:noProof/>
                <w:sz w:val="22"/>
              </w:rPr>
              <w:tab/>
            </w:r>
            <w:r w:rsidR="002561E7" w:rsidRPr="00415772">
              <w:rPr>
                <w:rStyle w:val="Hyperlink"/>
                <w:rFonts w:cs="Times New Roman"/>
                <w:b/>
                <w:noProof/>
              </w:rPr>
              <w:t>Mobile Broadband trả sau EZ10</w:t>
            </w:r>
            <w:r w:rsidR="002561E7">
              <w:rPr>
                <w:noProof/>
                <w:webHidden/>
              </w:rPr>
              <w:tab/>
            </w:r>
            <w:r>
              <w:rPr>
                <w:noProof/>
                <w:webHidden/>
              </w:rPr>
              <w:fldChar w:fldCharType="begin"/>
            </w:r>
            <w:r w:rsidR="002561E7">
              <w:rPr>
                <w:noProof/>
                <w:webHidden/>
              </w:rPr>
              <w:instrText xml:space="preserve"> PAGEREF _Toc369791792 \h </w:instrText>
            </w:r>
          </w:ins>
          <w:r>
            <w:rPr>
              <w:noProof/>
              <w:webHidden/>
            </w:rPr>
          </w:r>
          <w:r>
            <w:rPr>
              <w:noProof/>
              <w:webHidden/>
            </w:rPr>
            <w:fldChar w:fldCharType="separate"/>
          </w:r>
          <w:ins w:id="14" w:author="ThaoDH" w:date="2013-10-17T16:47:00Z">
            <w:r w:rsidR="002561E7">
              <w:rPr>
                <w:noProof/>
                <w:webHidden/>
              </w:rPr>
              <w:t>18</w:t>
            </w:r>
            <w:r>
              <w:rPr>
                <w:noProof/>
                <w:webHidden/>
              </w:rPr>
              <w:fldChar w:fldCharType="end"/>
            </w:r>
            <w:r w:rsidRPr="00415772">
              <w:rPr>
                <w:rStyle w:val="Hyperlink"/>
                <w:noProof/>
              </w:rPr>
              <w:fldChar w:fldCharType="end"/>
            </w:r>
          </w:ins>
        </w:p>
        <w:p w:rsidR="002561E7" w:rsidRDefault="00811579">
          <w:pPr>
            <w:pStyle w:val="TOC2"/>
            <w:tabs>
              <w:tab w:val="left" w:pos="880"/>
              <w:tab w:val="right" w:leader="dot" w:pos="9350"/>
            </w:tabs>
            <w:rPr>
              <w:ins w:id="15" w:author="ThaoDH" w:date="2013-10-17T16:47:00Z"/>
              <w:rFonts w:asciiTheme="minorHAnsi" w:eastAsiaTheme="minorEastAsia" w:hAnsiTheme="minorHAnsi"/>
              <w:noProof/>
              <w:sz w:val="22"/>
            </w:rPr>
          </w:pPr>
          <w:ins w:id="16" w:author="ThaoDH" w:date="2013-10-17T16:47:00Z">
            <w:r w:rsidRPr="00415772">
              <w:rPr>
                <w:rStyle w:val="Hyperlink"/>
                <w:noProof/>
              </w:rPr>
              <w:fldChar w:fldCharType="begin"/>
            </w:r>
            <w:r w:rsidR="002561E7" w:rsidRPr="00415772">
              <w:rPr>
                <w:rStyle w:val="Hyperlink"/>
                <w:noProof/>
              </w:rPr>
              <w:instrText xml:space="preserve"> </w:instrText>
            </w:r>
            <w:r w:rsidR="002561E7">
              <w:rPr>
                <w:noProof/>
              </w:rPr>
              <w:instrText>HYPERLINK \l "_Toc369791793"</w:instrText>
            </w:r>
            <w:r w:rsidR="002561E7" w:rsidRPr="00415772">
              <w:rPr>
                <w:rStyle w:val="Hyperlink"/>
                <w:noProof/>
              </w:rPr>
              <w:instrText xml:space="preserve"> </w:instrText>
            </w:r>
            <w:r w:rsidRPr="00415772">
              <w:rPr>
                <w:rStyle w:val="Hyperlink"/>
                <w:noProof/>
              </w:rPr>
              <w:fldChar w:fldCharType="separate"/>
            </w:r>
            <w:r w:rsidR="002561E7" w:rsidRPr="00415772">
              <w:rPr>
                <w:rStyle w:val="Hyperlink"/>
                <w:rFonts w:cs="Times New Roman"/>
                <w:b/>
                <w:noProof/>
              </w:rPr>
              <w:t>1.5</w:t>
            </w:r>
            <w:r w:rsidR="002561E7">
              <w:rPr>
                <w:rFonts w:asciiTheme="minorHAnsi" w:eastAsiaTheme="minorEastAsia" w:hAnsiTheme="minorHAnsi"/>
                <w:noProof/>
                <w:sz w:val="22"/>
              </w:rPr>
              <w:tab/>
            </w:r>
            <w:r w:rsidR="002561E7" w:rsidRPr="00415772">
              <w:rPr>
                <w:rStyle w:val="Hyperlink"/>
                <w:rFonts w:cs="Times New Roman"/>
                <w:b/>
                <w:noProof/>
              </w:rPr>
              <w:t>Mobile VNN Basic</w:t>
            </w:r>
            <w:r w:rsidR="002561E7">
              <w:rPr>
                <w:noProof/>
                <w:webHidden/>
              </w:rPr>
              <w:tab/>
            </w:r>
            <w:r>
              <w:rPr>
                <w:noProof/>
                <w:webHidden/>
              </w:rPr>
              <w:fldChar w:fldCharType="begin"/>
            </w:r>
            <w:r w:rsidR="002561E7">
              <w:rPr>
                <w:noProof/>
                <w:webHidden/>
              </w:rPr>
              <w:instrText xml:space="preserve"> PAGEREF _Toc369791793 \h </w:instrText>
            </w:r>
          </w:ins>
          <w:r>
            <w:rPr>
              <w:noProof/>
              <w:webHidden/>
            </w:rPr>
          </w:r>
          <w:r>
            <w:rPr>
              <w:noProof/>
              <w:webHidden/>
            </w:rPr>
            <w:fldChar w:fldCharType="separate"/>
          </w:r>
          <w:ins w:id="17" w:author="ThaoDH" w:date="2013-10-17T16:47:00Z">
            <w:r w:rsidR="002561E7">
              <w:rPr>
                <w:noProof/>
                <w:webHidden/>
              </w:rPr>
              <w:t>19</w:t>
            </w:r>
            <w:r>
              <w:rPr>
                <w:noProof/>
                <w:webHidden/>
              </w:rPr>
              <w:fldChar w:fldCharType="end"/>
            </w:r>
            <w:r w:rsidRPr="00415772">
              <w:rPr>
                <w:rStyle w:val="Hyperlink"/>
                <w:noProof/>
              </w:rPr>
              <w:fldChar w:fldCharType="end"/>
            </w:r>
          </w:ins>
        </w:p>
        <w:p w:rsidR="002561E7" w:rsidRDefault="00811579">
          <w:pPr>
            <w:pStyle w:val="TOC2"/>
            <w:tabs>
              <w:tab w:val="left" w:pos="880"/>
              <w:tab w:val="right" w:leader="dot" w:pos="9350"/>
            </w:tabs>
            <w:rPr>
              <w:ins w:id="18" w:author="ThaoDH" w:date="2013-10-17T16:47:00Z"/>
              <w:rFonts w:asciiTheme="minorHAnsi" w:eastAsiaTheme="minorEastAsia" w:hAnsiTheme="minorHAnsi"/>
              <w:noProof/>
              <w:sz w:val="22"/>
            </w:rPr>
          </w:pPr>
          <w:ins w:id="19" w:author="ThaoDH" w:date="2013-10-17T16:47:00Z">
            <w:r w:rsidRPr="00415772">
              <w:rPr>
                <w:rStyle w:val="Hyperlink"/>
                <w:noProof/>
              </w:rPr>
              <w:fldChar w:fldCharType="begin"/>
            </w:r>
            <w:r w:rsidR="002561E7" w:rsidRPr="00415772">
              <w:rPr>
                <w:rStyle w:val="Hyperlink"/>
                <w:noProof/>
              </w:rPr>
              <w:instrText xml:space="preserve"> </w:instrText>
            </w:r>
            <w:r w:rsidR="002561E7">
              <w:rPr>
                <w:noProof/>
              </w:rPr>
              <w:instrText>HYPERLINK \l "_Toc369791794"</w:instrText>
            </w:r>
            <w:r w:rsidR="002561E7" w:rsidRPr="00415772">
              <w:rPr>
                <w:rStyle w:val="Hyperlink"/>
                <w:noProof/>
              </w:rPr>
              <w:instrText xml:space="preserve"> </w:instrText>
            </w:r>
            <w:r w:rsidRPr="00415772">
              <w:rPr>
                <w:rStyle w:val="Hyperlink"/>
                <w:noProof/>
              </w:rPr>
              <w:fldChar w:fldCharType="separate"/>
            </w:r>
            <w:r w:rsidR="002561E7" w:rsidRPr="00415772">
              <w:rPr>
                <w:rStyle w:val="Hyperlink"/>
                <w:rFonts w:cs="Times New Roman"/>
                <w:b/>
                <w:noProof/>
              </w:rPr>
              <w:t>1.6</w:t>
            </w:r>
            <w:r w:rsidR="002561E7">
              <w:rPr>
                <w:rFonts w:asciiTheme="minorHAnsi" w:eastAsiaTheme="minorEastAsia" w:hAnsiTheme="minorHAnsi"/>
                <w:noProof/>
                <w:sz w:val="22"/>
              </w:rPr>
              <w:tab/>
            </w:r>
            <w:r w:rsidR="002561E7" w:rsidRPr="00415772">
              <w:rPr>
                <w:rStyle w:val="Hyperlink"/>
                <w:rFonts w:cs="Times New Roman"/>
                <w:b/>
                <w:noProof/>
              </w:rPr>
              <w:t>Mobile VNN Family</w:t>
            </w:r>
            <w:r w:rsidR="002561E7">
              <w:rPr>
                <w:noProof/>
                <w:webHidden/>
              </w:rPr>
              <w:tab/>
            </w:r>
            <w:r>
              <w:rPr>
                <w:noProof/>
                <w:webHidden/>
              </w:rPr>
              <w:fldChar w:fldCharType="begin"/>
            </w:r>
            <w:r w:rsidR="002561E7">
              <w:rPr>
                <w:noProof/>
                <w:webHidden/>
              </w:rPr>
              <w:instrText xml:space="preserve"> PAGEREF _Toc369791794 \h </w:instrText>
            </w:r>
          </w:ins>
          <w:r>
            <w:rPr>
              <w:noProof/>
              <w:webHidden/>
            </w:rPr>
          </w:r>
          <w:r>
            <w:rPr>
              <w:noProof/>
              <w:webHidden/>
            </w:rPr>
            <w:fldChar w:fldCharType="separate"/>
          </w:r>
          <w:ins w:id="20" w:author="ThaoDH" w:date="2013-10-17T16:47:00Z">
            <w:r w:rsidR="002561E7">
              <w:rPr>
                <w:noProof/>
                <w:webHidden/>
              </w:rPr>
              <w:t>19</w:t>
            </w:r>
            <w:r>
              <w:rPr>
                <w:noProof/>
                <w:webHidden/>
              </w:rPr>
              <w:fldChar w:fldCharType="end"/>
            </w:r>
            <w:r w:rsidRPr="00415772">
              <w:rPr>
                <w:rStyle w:val="Hyperlink"/>
                <w:noProof/>
              </w:rPr>
              <w:fldChar w:fldCharType="end"/>
            </w:r>
          </w:ins>
        </w:p>
        <w:p w:rsidR="002561E7" w:rsidRDefault="00811579">
          <w:pPr>
            <w:pStyle w:val="TOC2"/>
            <w:tabs>
              <w:tab w:val="left" w:pos="880"/>
              <w:tab w:val="right" w:leader="dot" w:pos="9350"/>
            </w:tabs>
            <w:rPr>
              <w:ins w:id="21" w:author="ThaoDH" w:date="2013-10-17T16:47:00Z"/>
              <w:rFonts w:asciiTheme="minorHAnsi" w:eastAsiaTheme="minorEastAsia" w:hAnsiTheme="minorHAnsi"/>
              <w:noProof/>
              <w:sz w:val="22"/>
            </w:rPr>
          </w:pPr>
          <w:ins w:id="22" w:author="ThaoDH" w:date="2013-10-17T16:47:00Z">
            <w:r w:rsidRPr="00415772">
              <w:rPr>
                <w:rStyle w:val="Hyperlink"/>
                <w:noProof/>
              </w:rPr>
              <w:fldChar w:fldCharType="begin"/>
            </w:r>
            <w:r w:rsidR="002561E7" w:rsidRPr="00415772">
              <w:rPr>
                <w:rStyle w:val="Hyperlink"/>
                <w:noProof/>
              </w:rPr>
              <w:instrText xml:space="preserve"> </w:instrText>
            </w:r>
            <w:r w:rsidR="002561E7">
              <w:rPr>
                <w:noProof/>
              </w:rPr>
              <w:instrText>HYPERLINK \l "_Toc369791795"</w:instrText>
            </w:r>
            <w:r w:rsidR="002561E7" w:rsidRPr="00415772">
              <w:rPr>
                <w:rStyle w:val="Hyperlink"/>
                <w:noProof/>
              </w:rPr>
              <w:instrText xml:space="preserve"> </w:instrText>
            </w:r>
            <w:r w:rsidRPr="00415772">
              <w:rPr>
                <w:rStyle w:val="Hyperlink"/>
                <w:noProof/>
              </w:rPr>
              <w:fldChar w:fldCharType="separate"/>
            </w:r>
            <w:r w:rsidR="002561E7" w:rsidRPr="00415772">
              <w:rPr>
                <w:rStyle w:val="Hyperlink"/>
                <w:rFonts w:cs="Times New Roman"/>
                <w:b/>
                <w:noProof/>
              </w:rPr>
              <w:t>1.7</w:t>
            </w:r>
            <w:r w:rsidR="002561E7">
              <w:rPr>
                <w:rFonts w:asciiTheme="minorHAnsi" w:eastAsiaTheme="minorEastAsia" w:hAnsiTheme="minorHAnsi"/>
                <w:noProof/>
                <w:sz w:val="22"/>
              </w:rPr>
              <w:tab/>
            </w:r>
            <w:r w:rsidR="002561E7" w:rsidRPr="00415772">
              <w:rPr>
                <w:rStyle w:val="Hyperlink"/>
                <w:rFonts w:cs="Times New Roman"/>
                <w:b/>
                <w:noProof/>
              </w:rPr>
              <w:t>Mobile VNN Pro</w:t>
            </w:r>
            <w:r w:rsidR="002561E7">
              <w:rPr>
                <w:noProof/>
                <w:webHidden/>
              </w:rPr>
              <w:tab/>
            </w:r>
            <w:r>
              <w:rPr>
                <w:noProof/>
                <w:webHidden/>
              </w:rPr>
              <w:fldChar w:fldCharType="begin"/>
            </w:r>
            <w:r w:rsidR="002561E7">
              <w:rPr>
                <w:noProof/>
                <w:webHidden/>
              </w:rPr>
              <w:instrText xml:space="preserve"> PAGEREF _Toc369791795 \h </w:instrText>
            </w:r>
          </w:ins>
          <w:r>
            <w:rPr>
              <w:noProof/>
              <w:webHidden/>
            </w:rPr>
          </w:r>
          <w:r>
            <w:rPr>
              <w:noProof/>
              <w:webHidden/>
            </w:rPr>
            <w:fldChar w:fldCharType="separate"/>
          </w:r>
          <w:ins w:id="23" w:author="ThaoDH" w:date="2013-10-17T16:47:00Z">
            <w:r w:rsidR="002561E7">
              <w:rPr>
                <w:noProof/>
                <w:webHidden/>
              </w:rPr>
              <w:t>19</w:t>
            </w:r>
            <w:r>
              <w:rPr>
                <w:noProof/>
                <w:webHidden/>
              </w:rPr>
              <w:fldChar w:fldCharType="end"/>
            </w:r>
            <w:r w:rsidRPr="00415772">
              <w:rPr>
                <w:rStyle w:val="Hyperlink"/>
                <w:noProof/>
              </w:rPr>
              <w:fldChar w:fldCharType="end"/>
            </w:r>
          </w:ins>
        </w:p>
        <w:p w:rsidR="002561E7" w:rsidRDefault="00811579">
          <w:pPr>
            <w:pStyle w:val="TOC2"/>
            <w:tabs>
              <w:tab w:val="left" w:pos="880"/>
              <w:tab w:val="right" w:leader="dot" w:pos="9350"/>
            </w:tabs>
            <w:rPr>
              <w:ins w:id="24" w:author="ThaoDH" w:date="2013-10-17T16:47:00Z"/>
              <w:rFonts w:asciiTheme="minorHAnsi" w:eastAsiaTheme="minorEastAsia" w:hAnsiTheme="minorHAnsi"/>
              <w:noProof/>
              <w:sz w:val="22"/>
            </w:rPr>
          </w:pPr>
          <w:ins w:id="25" w:author="ThaoDH" w:date="2013-10-17T16:47:00Z">
            <w:r w:rsidRPr="00415772">
              <w:rPr>
                <w:rStyle w:val="Hyperlink"/>
                <w:noProof/>
              </w:rPr>
              <w:fldChar w:fldCharType="begin"/>
            </w:r>
            <w:r w:rsidR="002561E7" w:rsidRPr="00415772">
              <w:rPr>
                <w:rStyle w:val="Hyperlink"/>
                <w:noProof/>
              </w:rPr>
              <w:instrText xml:space="preserve"> </w:instrText>
            </w:r>
            <w:r w:rsidR="002561E7">
              <w:rPr>
                <w:noProof/>
              </w:rPr>
              <w:instrText>HYPERLINK \l "_Toc369791796"</w:instrText>
            </w:r>
            <w:r w:rsidR="002561E7" w:rsidRPr="00415772">
              <w:rPr>
                <w:rStyle w:val="Hyperlink"/>
                <w:noProof/>
              </w:rPr>
              <w:instrText xml:space="preserve"> </w:instrText>
            </w:r>
            <w:r w:rsidRPr="00415772">
              <w:rPr>
                <w:rStyle w:val="Hyperlink"/>
                <w:noProof/>
              </w:rPr>
              <w:fldChar w:fldCharType="separate"/>
            </w:r>
            <w:r w:rsidR="002561E7" w:rsidRPr="00415772">
              <w:rPr>
                <w:rStyle w:val="Hyperlink"/>
                <w:rFonts w:cs="Times New Roman"/>
                <w:b/>
                <w:noProof/>
              </w:rPr>
              <w:t>1.8</w:t>
            </w:r>
            <w:r w:rsidR="002561E7">
              <w:rPr>
                <w:rFonts w:asciiTheme="minorHAnsi" w:eastAsiaTheme="minorEastAsia" w:hAnsiTheme="minorHAnsi"/>
                <w:noProof/>
                <w:sz w:val="22"/>
              </w:rPr>
              <w:tab/>
            </w:r>
            <w:r w:rsidR="002561E7" w:rsidRPr="00415772">
              <w:rPr>
                <w:rStyle w:val="Hyperlink"/>
                <w:rFonts w:cs="Times New Roman"/>
                <w:b/>
                <w:noProof/>
              </w:rPr>
              <w:t>Goi Iphone trả sau Itouch</w:t>
            </w:r>
            <w:r w:rsidR="002561E7">
              <w:rPr>
                <w:noProof/>
                <w:webHidden/>
              </w:rPr>
              <w:tab/>
            </w:r>
            <w:r>
              <w:rPr>
                <w:noProof/>
                <w:webHidden/>
              </w:rPr>
              <w:fldChar w:fldCharType="begin"/>
            </w:r>
            <w:r w:rsidR="002561E7">
              <w:rPr>
                <w:noProof/>
                <w:webHidden/>
              </w:rPr>
              <w:instrText xml:space="preserve"> PAGEREF _Toc369791796 \h </w:instrText>
            </w:r>
          </w:ins>
          <w:r>
            <w:rPr>
              <w:noProof/>
              <w:webHidden/>
            </w:rPr>
          </w:r>
          <w:r>
            <w:rPr>
              <w:noProof/>
              <w:webHidden/>
            </w:rPr>
            <w:fldChar w:fldCharType="separate"/>
          </w:r>
          <w:ins w:id="26" w:author="ThaoDH" w:date="2013-10-17T16:47:00Z">
            <w:r w:rsidR="002561E7">
              <w:rPr>
                <w:noProof/>
                <w:webHidden/>
              </w:rPr>
              <w:t>19</w:t>
            </w:r>
            <w:r>
              <w:rPr>
                <w:noProof/>
                <w:webHidden/>
              </w:rPr>
              <w:fldChar w:fldCharType="end"/>
            </w:r>
            <w:r w:rsidRPr="00415772">
              <w:rPr>
                <w:rStyle w:val="Hyperlink"/>
                <w:noProof/>
              </w:rPr>
              <w:fldChar w:fldCharType="end"/>
            </w:r>
          </w:ins>
        </w:p>
        <w:p w:rsidR="002561E7" w:rsidRDefault="00811579">
          <w:pPr>
            <w:pStyle w:val="TOC2"/>
            <w:tabs>
              <w:tab w:val="left" w:pos="880"/>
              <w:tab w:val="right" w:leader="dot" w:pos="9350"/>
            </w:tabs>
            <w:rPr>
              <w:ins w:id="27" w:author="ThaoDH" w:date="2013-10-17T16:47:00Z"/>
              <w:rFonts w:asciiTheme="minorHAnsi" w:eastAsiaTheme="minorEastAsia" w:hAnsiTheme="minorHAnsi"/>
              <w:noProof/>
              <w:sz w:val="22"/>
            </w:rPr>
          </w:pPr>
          <w:ins w:id="28" w:author="ThaoDH" w:date="2013-10-17T16:47:00Z">
            <w:r w:rsidRPr="00415772">
              <w:rPr>
                <w:rStyle w:val="Hyperlink"/>
                <w:noProof/>
              </w:rPr>
              <w:fldChar w:fldCharType="begin"/>
            </w:r>
            <w:r w:rsidR="002561E7" w:rsidRPr="00415772">
              <w:rPr>
                <w:rStyle w:val="Hyperlink"/>
                <w:noProof/>
              </w:rPr>
              <w:instrText xml:space="preserve"> </w:instrText>
            </w:r>
            <w:r w:rsidR="002561E7">
              <w:rPr>
                <w:noProof/>
              </w:rPr>
              <w:instrText>HYPERLINK \l "_Toc369791797"</w:instrText>
            </w:r>
            <w:r w:rsidR="002561E7" w:rsidRPr="00415772">
              <w:rPr>
                <w:rStyle w:val="Hyperlink"/>
                <w:noProof/>
              </w:rPr>
              <w:instrText xml:space="preserve"> </w:instrText>
            </w:r>
            <w:r w:rsidRPr="00415772">
              <w:rPr>
                <w:rStyle w:val="Hyperlink"/>
                <w:noProof/>
              </w:rPr>
              <w:fldChar w:fldCharType="separate"/>
            </w:r>
            <w:r w:rsidR="002561E7" w:rsidRPr="00415772">
              <w:rPr>
                <w:rStyle w:val="Hyperlink"/>
                <w:rFonts w:cs="Times New Roman"/>
                <w:b/>
                <w:noProof/>
              </w:rPr>
              <w:t>1.9</w:t>
            </w:r>
            <w:r w:rsidR="002561E7">
              <w:rPr>
                <w:rFonts w:asciiTheme="minorHAnsi" w:eastAsiaTheme="minorEastAsia" w:hAnsiTheme="minorHAnsi"/>
                <w:noProof/>
                <w:sz w:val="22"/>
              </w:rPr>
              <w:tab/>
            </w:r>
            <w:r w:rsidR="002561E7" w:rsidRPr="00415772">
              <w:rPr>
                <w:rStyle w:val="Hyperlink"/>
                <w:rFonts w:cs="Times New Roman"/>
                <w:b/>
                <w:noProof/>
              </w:rPr>
              <w:t>Gói doanh nghiệp VIP250/ VIP350</w:t>
            </w:r>
            <w:r w:rsidR="002561E7">
              <w:rPr>
                <w:noProof/>
                <w:webHidden/>
              </w:rPr>
              <w:tab/>
            </w:r>
            <w:r>
              <w:rPr>
                <w:noProof/>
                <w:webHidden/>
              </w:rPr>
              <w:fldChar w:fldCharType="begin"/>
            </w:r>
            <w:r w:rsidR="002561E7">
              <w:rPr>
                <w:noProof/>
                <w:webHidden/>
              </w:rPr>
              <w:instrText xml:space="preserve"> PAGEREF _Toc369791797 \h </w:instrText>
            </w:r>
          </w:ins>
          <w:r>
            <w:rPr>
              <w:noProof/>
              <w:webHidden/>
            </w:rPr>
          </w:r>
          <w:r>
            <w:rPr>
              <w:noProof/>
              <w:webHidden/>
            </w:rPr>
            <w:fldChar w:fldCharType="separate"/>
          </w:r>
          <w:ins w:id="29" w:author="ThaoDH" w:date="2013-10-17T16:47:00Z">
            <w:r w:rsidR="002561E7">
              <w:rPr>
                <w:noProof/>
                <w:webHidden/>
              </w:rPr>
              <w:t>25</w:t>
            </w:r>
            <w:r>
              <w:rPr>
                <w:noProof/>
                <w:webHidden/>
              </w:rPr>
              <w:fldChar w:fldCharType="end"/>
            </w:r>
            <w:r w:rsidRPr="00415772">
              <w:rPr>
                <w:rStyle w:val="Hyperlink"/>
                <w:noProof/>
              </w:rPr>
              <w:fldChar w:fldCharType="end"/>
            </w:r>
          </w:ins>
        </w:p>
        <w:p w:rsidR="002561E7" w:rsidRDefault="00811579">
          <w:pPr>
            <w:pStyle w:val="TOC2"/>
            <w:tabs>
              <w:tab w:val="left" w:pos="880"/>
              <w:tab w:val="right" w:leader="dot" w:pos="9350"/>
            </w:tabs>
            <w:rPr>
              <w:ins w:id="30" w:author="ThaoDH" w:date="2013-10-17T16:47:00Z"/>
              <w:rFonts w:asciiTheme="minorHAnsi" w:eastAsiaTheme="minorEastAsia" w:hAnsiTheme="minorHAnsi"/>
              <w:noProof/>
              <w:sz w:val="22"/>
            </w:rPr>
          </w:pPr>
          <w:ins w:id="31" w:author="ThaoDH" w:date="2013-10-17T16:47:00Z">
            <w:r w:rsidRPr="00415772">
              <w:rPr>
                <w:rStyle w:val="Hyperlink"/>
                <w:noProof/>
              </w:rPr>
              <w:fldChar w:fldCharType="begin"/>
            </w:r>
            <w:r w:rsidR="002561E7" w:rsidRPr="00415772">
              <w:rPr>
                <w:rStyle w:val="Hyperlink"/>
                <w:noProof/>
              </w:rPr>
              <w:instrText xml:space="preserve"> </w:instrText>
            </w:r>
            <w:r w:rsidR="002561E7">
              <w:rPr>
                <w:noProof/>
              </w:rPr>
              <w:instrText>HYPERLINK \l "_Toc369791798"</w:instrText>
            </w:r>
            <w:r w:rsidR="002561E7" w:rsidRPr="00415772">
              <w:rPr>
                <w:rStyle w:val="Hyperlink"/>
                <w:noProof/>
              </w:rPr>
              <w:instrText xml:space="preserve"> </w:instrText>
            </w:r>
            <w:r w:rsidRPr="00415772">
              <w:rPr>
                <w:rStyle w:val="Hyperlink"/>
                <w:noProof/>
              </w:rPr>
              <w:fldChar w:fldCharType="separate"/>
            </w:r>
            <w:r w:rsidR="002561E7" w:rsidRPr="00415772">
              <w:rPr>
                <w:rStyle w:val="Hyperlink"/>
                <w:rFonts w:cs="Times New Roman"/>
                <w:b/>
                <w:noProof/>
              </w:rPr>
              <w:t>1.10</w:t>
            </w:r>
            <w:r w:rsidR="002561E7">
              <w:rPr>
                <w:rFonts w:asciiTheme="minorHAnsi" w:eastAsiaTheme="minorEastAsia" w:hAnsiTheme="minorHAnsi"/>
                <w:noProof/>
                <w:sz w:val="22"/>
              </w:rPr>
              <w:tab/>
            </w:r>
            <w:r w:rsidR="002561E7" w:rsidRPr="00415772">
              <w:rPr>
                <w:rStyle w:val="Hyperlink"/>
                <w:rFonts w:cs="Times New Roman"/>
                <w:b/>
                <w:noProof/>
              </w:rPr>
              <w:t>Gói Blackberry dành cho khách hàng doanh nghiệp – gói BES</w:t>
            </w:r>
            <w:r w:rsidR="002561E7">
              <w:rPr>
                <w:noProof/>
                <w:webHidden/>
              </w:rPr>
              <w:tab/>
            </w:r>
            <w:r>
              <w:rPr>
                <w:noProof/>
                <w:webHidden/>
              </w:rPr>
              <w:fldChar w:fldCharType="begin"/>
            </w:r>
            <w:r w:rsidR="002561E7">
              <w:rPr>
                <w:noProof/>
                <w:webHidden/>
              </w:rPr>
              <w:instrText xml:space="preserve"> PAGEREF _Toc369791798 \h </w:instrText>
            </w:r>
          </w:ins>
          <w:r>
            <w:rPr>
              <w:noProof/>
              <w:webHidden/>
            </w:rPr>
          </w:r>
          <w:r>
            <w:rPr>
              <w:noProof/>
              <w:webHidden/>
            </w:rPr>
            <w:fldChar w:fldCharType="separate"/>
          </w:r>
          <w:ins w:id="32" w:author="ThaoDH" w:date="2013-10-17T16:47:00Z">
            <w:r w:rsidR="002561E7">
              <w:rPr>
                <w:noProof/>
                <w:webHidden/>
              </w:rPr>
              <w:t>30</w:t>
            </w:r>
            <w:r>
              <w:rPr>
                <w:noProof/>
                <w:webHidden/>
              </w:rPr>
              <w:fldChar w:fldCharType="end"/>
            </w:r>
            <w:r w:rsidRPr="00415772">
              <w:rPr>
                <w:rStyle w:val="Hyperlink"/>
                <w:noProof/>
              </w:rPr>
              <w:fldChar w:fldCharType="end"/>
            </w:r>
          </w:ins>
        </w:p>
        <w:p w:rsidR="002561E7" w:rsidRDefault="00811579">
          <w:pPr>
            <w:pStyle w:val="TOC1"/>
            <w:tabs>
              <w:tab w:val="left" w:pos="440"/>
              <w:tab w:val="right" w:leader="dot" w:pos="9350"/>
            </w:tabs>
            <w:rPr>
              <w:ins w:id="33" w:author="ThaoDH" w:date="2013-10-17T16:47:00Z"/>
              <w:rFonts w:asciiTheme="minorHAnsi" w:eastAsiaTheme="minorEastAsia" w:hAnsiTheme="minorHAnsi"/>
              <w:noProof/>
              <w:sz w:val="22"/>
            </w:rPr>
          </w:pPr>
          <w:ins w:id="34" w:author="ThaoDH" w:date="2013-10-17T16:47:00Z">
            <w:r w:rsidRPr="00415772">
              <w:rPr>
                <w:rStyle w:val="Hyperlink"/>
                <w:noProof/>
              </w:rPr>
              <w:fldChar w:fldCharType="begin"/>
            </w:r>
            <w:r w:rsidR="002561E7" w:rsidRPr="00415772">
              <w:rPr>
                <w:rStyle w:val="Hyperlink"/>
                <w:noProof/>
              </w:rPr>
              <w:instrText xml:space="preserve"> </w:instrText>
            </w:r>
            <w:r w:rsidR="002561E7">
              <w:rPr>
                <w:noProof/>
              </w:rPr>
              <w:instrText>HYPERLINK \l "_Toc369791799"</w:instrText>
            </w:r>
            <w:r w:rsidR="002561E7" w:rsidRPr="00415772">
              <w:rPr>
                <w:rStyle w:val="Hyperlink"/>
                <w:noProof/>
              </w:rPr>
              <w:instrText xml:space="preserve"> </w:instrText>
            </w:r>
            <w:r w:rsidRPr="00415772">
              <w:rPr>
                <w:rStyle w:val="Hyperlink"/>
                <w:noProof/>
              </w:rPr>
              <w:fldChar w:fldCharType="separate"/>
            </w:r>
            <w:r w:rsidR="002561E7" w:rsidRPr="00415772">
              <w:rPr>
                <w:rStyle w:val="Hyperlink"/>
                <w:rFonts w:cs="Times New Roman"/>
                <w:b/>
                <w:noProof/>
              </w:rPr>
              <w:t>2.</w:t>
            </w:r>
            <w:r w:rsidR="002561E7">
              <w:rPr>
                <w:rFonts w:asciiTheme="minorHAnsi" w:eastAsiaTheme="minorEastAsia" w:hAnsiTheme="minorHAnsi"/>
                <w:noProof/>
                <w:sz w:val="22"/>
              </w:rPr>
              <w:tab/>
            </w:r>
            <w:r w:rsidR="002561E7" w:rsidRPr="00415772">
              <w:rPr>
                <w:rStyle w:val="Hyperlink"/>
                <w:rFonts w:cs="Times New Roman"/>
                <w:b/>
                <w:noProof/>
              </w:rPr>
              <w:t>Các gói cước cộng thêm</w:t>
            </w:r>
            <w:r w:rsidR="002561E7">
              <w:rPr>
                <w:noProof/>
                <w:webHidden/>
              </w:rPr>
              <w:tab/>
            </w:r>
            <w:r>
              <w:rPr>
                <w:noProof/>
                <w:webHidden/>
              </w:rPr>
              <w:fldChar w:fldCharType="begin"/>
            </w:r>
            <w:r w:rsidR="002561E7">
              <w:rPr>
                <w:noProof/>
                <w:webHidden/>
              </w:rPr>
              <w:instrText xml:space="preserve"> PAGEREF _Toc369791799 \h </w:instrText>
            </w:r>
          </w:ins>
          <w:r>
            <w:rPr>
              <w:noProof/>
              <w:webHidden/>
            </w:rPr>
          </w:r>
          <w:r>
            <w:rPr>
              <w:noProof/>
              <w:webHidden/>
            </w:rPr>
            <w:fldChar w:fldCharType="separate"/>
          </w:r>
          <w:ins w:id="35" w:author="ThaoDH" w:date="2013-10-17T16:47:00Z">
            <w:r w:rsidR="002561E7">
              <w:rPr>
                <w:noProof/>
                <w:webHidden/>
              </w:rPr>
              <w:t>33</w:t>
            </w:r>
            <w:r>
              <w:rPr>
                <w:noProof/>
                <w:webHidden/>
              </w:rPr>
              <w:fldChar w:fldCharType="end"/>
            </w:r>
            <w:r w:rsidRPr="00415772">
              <w:rPr>
                <w:rStyle w:val="Hyperlink"/>
                <w:noProof/>
              </w:rPr>
              <w:fldChar w:fldCharType="end"/>
            </w:r>
          </w:ins>
        </w:p>
        <w:p w:rsidR="002561E7" w:rsidRDefault="00811579">
          <w:pPr>
            <w:pStyle w:val="TOC2"/>
            <w:tabs>
              <w:tab w:val="left" w:pos="880"/>
              <w:tab w:val="right" w:leader="dot" w:pos="9350"/>
            </w:tabs>
            <w:rPr>
              <w:ins w:id="36" w:author="ThaoDH" w:date="2013-10-17T16:47:00Z"/>
              <w:rFonts w:asciiTheme="minorHAnsi" w:eastAsiaTheme="minorEastAsia" w:hAnsiTheme="minorHAnsi"/>
              <w:noProof/>
              <w:sz w:val="22"/>
            </w:rPr>
          </w:pPr>
          <w:ins w:id="37" w:author="ThaoDH" w:date="2013-10-17T16:47:00Z">
            <w:r w:rsidRPr="00415772">
              <w:rPr>
                <w:rStyle w:val="Hyperlink"/>
                <w:noProof/>
              </w:rPr>
              <w:fldChar w:fldCharType="begin"/>
            </w:r>
            <w:r w:rsidR="002561E7" w:rsidRPr="00415772">
              <w:rPr>
                <w:rStyle w:val="Hyperlink"/>
                <w:noProof/>
              </w:rPr>
              <w:instrText xml:space="preserve"> </w:instrText>
            </w:r>
            <w:r w:rsidR="002561E7">
              <w:rPr>
                <w:noProof/>
              </w:rPr>
              <w:instrText>HYPERLINK \l "_Toc369791800"</w:instrText>
            </w:r>
            <w:r w:rsidR="002561E7" w:rsidRPr="00415772">
              <w:rPr>
                <w:rStyle w:val="Hyperlink"/>
                <w:noProof/>
              </w:rPr>
              <w:instrText xml:space="preserve"> </w:instrText>
            </w:r>
            <w:r w:rsidRPr="00415772">
              <w:rPr>
                <w:rStyle w:val="Hyperlink"/>
                <w:noProof/>
              </w:rPr>
              <w:fldChar w:fldCharType="separate"/>
            </w:r>
            <w:r w:rsidR="002561E7" w:rsidRPr="00415772">
              <w:rPr>
                <w:rStyle w:val="Hyperlink"/>
                <w:b/>
                <w:noProof/>
              </w:rPr>
              <w:t>2.1</w:t>
            </w:r>
            <w:r w:rsidR="002561E7">
              <w:rPr>
                <w:rFonts w:asciiTheme="minorHAnsi" w:eastAsiaTheme="minorEastAsia" w:hAnsiTheme="minorHAnsi"/>
                <w:noProof/>
                <w:sz w:val="22"/>
              </w:rPr>
              <w:tab/>
            </w:r>
            <w:r w:rsidR="002561E7" w:rsidRPr="00415772">
              <w:rPr>
                <w:rStyle w:val="Hyperlink"/>
                <w:b/>
                <w:noProof/>
              </w:rPr>
              <w:t>Tính năng sử dụng Internet không giới hạn (EZU)</w:t>
            </w:r>
            <w:r w:rsidR="002561E7">
              <w:rPr>
                <w:noProof/>
                <w:webHidden/>
              </w:rPr>
              <w:tab/>
            </w:r>
            <w:r>
              <w:rPr>
                <w:noProof/>
                <w:webHidden/>
              </w:rPr>
              <w:fldChar w:fldCharType="begin"/>
            </w:r>
            <w:r w:rsidR="002561E7">
              <w:rPr>
                <w:noProof/>
                <w:webHidden/>
              </w:rPr>
              <w:instrText xml:space="preserve"> PAGEREF _Toc369791800 \h </w:instrText>
            </w:r>
          </w:ins>
          <w:r>
            <w:rPr>
              <w:noProof/>
              <w:webHidden/>
            </w:rPr>
          </w:r>
          <w:r>
            <w:rPr>
              <w:noProof/>
              <w:webHidden/>
            </w:rPr>
            <w:fldChar w:fldCharType="separate"/>
          </w:r>
          <w:ins w:id="38" w:author="ThaoDH" w:date="2013-10-17T16:47:00Z">
            <w:r w:rsidR="002561E7">
              <w:rPr>
                <w:noProof/>
                <w:webHidden/>
              </w:rPr>
              <w:t>33</w:t>
            </w:r>
            <w:r>
              <w:rPr>
                <w:noProof/>
                <w:webHidden/>
              </w:rPr>
              <w:fldChar w:fldCharType="end"/>
            </w:r>
            <w:r w:rsidRPr="00415772">
              <w:rPr>
                <w:rStyle w:val="Hyperlink"/>
                <w:noProof/>
              </w:rPr>
              <w:fldChar w:fldCharType="end"/>
            </w:r>
          </w:ins>
        </w:p>
        <w:p w:rsidR="002561E7" w:rsidRDefault="00811579">
          <w:pPr>
            <w:pStyle w:val="TOC2"/>
            <w:tabs>
              <w:tab w:val="left" w:pos="880"/>
              <w:tab w:val="right" w:leader="dot" w:pos="9350"/>
            </w:tabs>
            <w:rPr>
              <w:ins w:id="39" w:author="ThaoDH" w:date="2013-10-17T16:47:00Z"/>
              <w:rFonts w:asciiTheme="minorHAnsi" w:eastAsiaTheme="minorEastAsia" w:hAnsiTheme="minorHAnsi"/>
              <w:noProof/>
              <w:sz w:val="22"/>
            </w:rPr>
          </w:pPr>
          <w:ins w:id="40" w:author="ThaoDH" w:date="2013-10-17T16:47:00Z">
            <w:r w:rsidRPr="00415772">
              <w:rPr>
                <w:rStyle w:val="Hyperlink"/>
                <w:noProof/>
              </w:rPr>
              <w:fldChar w:fldCharType="begin"/>
            </w:r>
            <w:r w:rsidR="002561E7" w:rsidRPr="00415772">
              <w:rPr>
                <w:rStyle w:val="Hyperlink"/>
                <w:noProof/>
              </w:rPr>
              <w:instrText xml:space="preserve"> </w:instrText>
            </w:r>
            <w:r w:rsidR="002561E7">
              <w:rPr>
                <w:noProof/>
              </w:rPr>
              <w:instrText>HYPERLINK \l "_Toc369791801"</w:instrText>
            </w:r>
            <w:r w:rsidR="002561E7" w:rsidRPr="00415772">
              <w:rPr>
                <w:rStyle w:val="Hyperlink"/>
                <w:noProof/>
              </w:rPr>
              <w:instrText xml:space="preserve"> </w:instrText>
            </w:r>
            <w:r w:rsidRPr="00415772">
              <w:rPr>
                <w:rStyle w:val="Hyperlink"/>
                <w:noProof/>
              </w:rPr>
              <w:fldChar w:fldCharType="separate"/>
            </w:r>
            <w:r w:rsidR="002561E7" w:rsidRPr="00415772">
              <w:rPr>
                <w:rStyle w:val="Hyperlink"/>
                <w:b/>
                <w:noProof/>
              </w:rPr>
              <w:t>2.2</w:t>
            </w:r>
            <w:r w:rsidR="002561E7">
              <w:rPr>
                <w:rFonts w:asciiTheme="minorHAnsi" w:eastAsiaTheme="minorEastAsia" w:hAnsiTheme="minorHAnsi"/>
                <w:noProof/>
                <w:sz w:val="22"/>
              </w:rPr>
              <w:tab/>
            </w:r>
            <w:r w:rsidR="002561E7" w:rsidRPr="00415772">
              <w:rPr>
                <w:rStyle w:val="Hyperlink"/>
                <w:b/>
                <w:noProof/>
              </w:rPr>
              <w:t>Gói cước đồng nghiệp/gia đình</w:t>
            </w:r>
            <w:r w:rsidR="002561E7">
              <w:rPr>
                <w:noProof/>
                <w:webHidden/>
              </w:rPr>
              <w:tab/>
            </w:r>
            <w:r>
              <w:rPr>
                <w:noProof/>
                <w:webHidden/>
              </w:rPr>
              <w:fldChar w:fldCharType="begin"/>
            </w:r>
            <w:r w:rsidR="002561E7">
              <w:rPr>
                <w:noProof/>
                <w:webHidden/>
              </w:rPr>
              <w:instrText xml:space="preserve"> PAGEREF _Toc369791801 \h </w:instrText>
            </w:r>
          </w:ins>
          <w:r>
            <w:rPr>
              <w:noProof/>
              <w:webHidden/>
            </w:rPr>
          </w:r>
          <w:r>
            <w:rPr>
              <w:noProof/>
              <w:webHidden/>
            </w:rPr>
            <w:fldChar w:fldCharType="separate"/>
          </w:r>
          <w:ins w:id="41" w:author="ThaoDH" w:date="2013-10-17T16:47:00Z">
            <w:r w:rsidR="002561E7">
              <w:rPr>
                <w:noProof/>
                <w:webHidden/>
              </w:rPr>
              <w:t>35</w:t>
            </w:r>
            <w:r>
              <w:rPr>
                <w:noProof/>
                <w:webHidden/>
              </w:rPr>
              <w:fldChar w:fldCharType="end"/>
            </w:r>
            <w:r w:rsidRPr="00415772">
              <w:rPr>
                <w:rStyle w:val="Hyperlink"/>
                <w:noProof/>
              </w:rPr>
              <w:fldChar w:fldCharType="end"/>
            </w:r>
          </w:ins>
        </w:p>
        <w:p w:rsidR="002561E7" w:rsidRDefault="00811579">
          <w:pPr>
            <w:pStyle w:val="TOC2"/>
            <w:tabs>
              <w:tab w:val="left" w:pos="880"/>
              <w:tab w:val="right" w:leader="dot" w:pos="9350"/>
            </w:tabs>
            <w:rPr>
              <w:ins w:id="42" w:author="ThaoDH" w:date="2013-10-17T16:47:00Z"/>
              <w:rFonts w:asciiTheme="minorHAnsi" w:eastAsiaTheme="minorEastAsia" w:hAnsiTheme="minorHAnsi"/>
              <w:noProof/>
              <w:sz w:val="22"/>
            </w:rPr>
          </w:pPr>
          <w:ins w:id="43" w:author="ThaoDH" w:date="2013-10-17T16:47:00Z">
            <w:r w:rsidRPr="00415772">
              <w:rPr>
                <w:rStyle w:val="Hyperlink"/>
                <w:noProof/>
              </w:rPr>
              <w:fldChar w:fldCharType="begin"/>
            </w:r>
            <w:r w:rsidR="002561E7" w:rsidRPr="00415772">
              <w:rPr>
                <w:rStyle w:val="Hyperlink"/>
                <w:noProof/>
              </w:rPr>
              <w:instrText xml:space="preserve"> </w:instrText>
            </w:r>
            <w:r w:rsidR="002561E7">
              <w:rPr>
                <w:noProof/>
              </w:rPr>
              <w:instrText>HYPERLINK \l "_Toc369791802"</w:instrText>
            </w:r>
            <w:r w:rsidR="002561E7" w:rsidRPr="00415772">
              <w:rPr>
                <w:rStyle w:val="Hyperlink"/>
                <w:noProof/>
              </w:rPr>
              <w:instrText xml:space="preserve"> </w:instrText>
            </w:r>
            <w:r w:rsidRPr="00415772">
              <w:rPr>
                <w:rStyle w:val="Hyperlink"/>
                <w:noProof/>
              </w:rPr>
              <w:fldChar w:fldCharType="separate"/>
            </w:r>
            <w:r w:rsidR="002561E7" w:rsidRPr="00415772">
              <w:rPr>
                <w:rStyle w:val="Hyperlink"/>
                <w:b/>
                <w:noProof/>
              </w:rPr>
              <w:t>2.3</w:t>
            </w:r>
            <w:r w:rsidR="002561E7">
              <w:rPr>
                <w:rFonts w:asciiTheme="minorHAnsi" w:eastAsiaTheme="minorEastAsia" w:hAnsiTheme="minorHAnsi"/>
                <w:noProof/>
                <w:sz w:val="22"/>
              </w:rPr>
              <w:tab/>
            </w:r>
            <w:r w:rsidR="002561E7" w:rsidRPr="00415772">
              <w:rPr>
                <w:rStyle w:val="Hyperlink"/>
                <w:b/>
                <w:noProof/>
              </w:rPr>
              <w:t>Talk 24</w:t>
            </w:r>
            <w:r w:rsidR="002561E7">
              <w:rPr>
                <w:noProof/>
                <w:webHidden/>
              </w:rPr>
              <w:tab/>
            </w:r>
            <w:r>
              <w:rPr>
                <w:noProof/>
                <w:webHidden/>
              </w:rPr>
              <w:fldChar w:fldCharType="begin"/>
            </w:r>
            <w:r w:rsidR="002561E7">
              <w:rPr>
                <w:noProof/>
                <w:webHidden/>
              </w:rPr>
              <w:instrText xml:space="preserve"> PAGEREF _Toc369791802 \h </w:instrText>
            </w:r>
          </w:ins>
          <w:r>
            <w:rPr>
              <w:noProof/>
              <w:webHidden/>
            </w:rPr>
          </w:r>
          <w:r>
            <w:rPr>
              <w:noProof/>
              <w:webHidden/>
            </w:rPr>
            <w:fldChar w:fldCharType="separate"/>
          </w:r>
          <w:ins w:id="44" w:author="ThaoDH" w:date="2013-10-17T16:47:00Z">
            <w:r w:rsidR="002561E7">
              <w:rPr>
                <w:noProof/>
                <w:webHidden/>
              </w:rPr>
              <w:t>37</w:t>
            </w:r>
            <w:r>
              <w:rPr>
                <w:noProof/>
                <w:webHidden/>
              </w:rPr>
              <w:fldChar w:fldCharType="end"/>
            </w:r>
            <w:r w:rsidRPr="00415772">
              <w:rPr>
                <w:rStyle w:val="Hyperlink"/>
                <w:noProof/>
              </w:rPr>
              <w:fldChar w:fldCharType="end"/>
            </w:r>
          </w:ins>
        </w:p>
        <w:p w:rsidR="002561E7" w:rsidRDefault="00811579">
          <w:pPr>
            <w:pStyle w:val="TOC2"/>
            <w:tabs>
              <w:tab w:val="left" w:pos="880"/>
              <w:tab w:val="right" w:leader="dot" w:pos="9350"/>
            </w:tabs>
            <w:rPr>
              <w:ins w:id="45" w:author="ThaoDH" w:date="2013-10-17T16:47:00Z"/>
              <w:rFonts w:asciiTheme="minorHAnsi" w:eastAsiaTheme="minorEastAsia" w:hAnsiTheme="minorHAnsi"/>
              <w:noProof/>
              <w:sz w:val="22"/>
            </w:rPr>
          </w:pPr>
          <w:ins w:id="46" w:author="ThaoDH" w:date="2013-10-17T16:47:00Z">
            <w:r w:rsidRPr="00415772">
              <w:rPr>
                <w:rStyle w:val="Hyperlink"/>
                <w:noProof/>
              </w:rPr>
              <w:fldChar w:fldCharType="begin"/>
            </w:r>
            <w:r w:rsidR="002561E7" w:rsidRPr="00415772">
              <w:rPr>
                <w:rStyle w:val="Hyperlink"/>
                <w:noProof/>
              </w:rPr>
              <w:instrText xml:space="preserve"> </w:instrText>
            </w:r>
            <w:r w:rsidR="002561E7">
              <w:rPr>
                <w:noProof/>
              </w:rPr>
              <w:instrText>HYPERLINK \l "_Toc369791803"</w:instrText>
            </w:r>
            <w:r w:rsidR="002561E7" w:rsidRPr="00415772">
              <w:rPr>
                <w:rStyle w:val="Hyperlink"/>
                <w:noProof/>
              </w:rPr>
              <w:instrText xml:space="preserve"> </w:instrText>
            </w:r>
            <w:r w:rsidRPr="00415772">
              <w:rPr>
                <w:rStyle w:val="Hyperlink"/>
                <w:noProof/>
              </w:rPr>
              <w:fldChar w:fldCharType="separate"/>
            </w:r>
            <w:r w:rsidR="002561E7" w:rsidRPr="00415772">
              <w:rPr>
                <w:rStyle w:val="Hyperlink"/>
                <w:b/>
                <w:noProof/>
              </w:rPr>
              <w:t>2.4</w:t>
            </w:r>
            <w:r w:rsidR="002561E7">
              <w:rPr>
                <w:rFonts w:asciiTheme="minorHAnsi" w:eastAsiaTheme="minorEastAsia" w:hAnsiTheme="minorHAnsi"/>
                <w:noProof/>
                <w:sz w:val="22"/>
              </w:rPr>
              <w:tab/>
            </w:r>
            <w:r w:rsidR="002561E7" w:rsidRPr="00415772">
              <w:rPr>
                <w:rStyle w:val="Hyperlink"/>
                <w:b/>
                <w:bCs/>
                <w:noProof/>
              </w:rPr>
              <w:t>VNPT trò chuyện thoải mái</w:t>
            </w:r>
            <w:r w:rsidR="002561E7">
              <w:rPr>
                <w:noProof/>
                <w:webHidden/>
              </w:rPr>
              <w:tab/>
            </w:r>
            <w:r>
              <w:rPr>
                <w:noProof/>
                <w:webHidden/>
              </w:rPr>
              <w:fldChar w:fldCharType="begin"/>
            </w:r>
            <w:r w:rsidR="002561E7">
              <w:rPr>
                <w:noProof/>
                <w:webHidden/>
              </w:rPr>
              <w:instrText xml:space="preserve"> PAGEREF _Toc369791803 \h </w:instrText>
            </w:r>
          </w:ins>
          <w:r>
            <w:rPr>
              <w:noProof/>
              <w:webHidden/>
            </w:rPr>
          </w:r>
          <w:r>
            <w:rPr>
              <w:noProof/>
              <w:webHidden/>
            </w:rPr>
            <w:fldChar w:fldCharType="separate"/>
          </w:r>
          <w:ins w:id="47" w:author="ThaoDH" w:date="2013-10-17T16:47:00Z">
            <w:r w:rsidR="002561E7">
              <w:rPr>
                <w:noProof/>
                <w:webHidden/>
              </w:rPr>
              <w:t>39</w:t>
            </w:r>
            <w:r>
              <w:rPr>
                <w:noProof/>
                <w:webHidden/>
              </w:rPr>
              <w:fldChar w:fldCharType="end"/>
            </w:r>
            <w:r w:rsidRPr="00415772">
              <w:rPr>
                <w:rStyle w:val="Hyperlink"/>
                <w:noProof/>
              </w:rPr>
              <w:fldChar w:fldCharType="end"/>
            </w:r>
          </w:ins>
        </w:p>
        <w:p w:rsidR="002561E7" w:rsidRDefault="00811579">
          <w:pPr>
            <w:pStyle w:val="TOC2"/>
            <w:tabs>
              <w:tab w:val="left" w:pos="880"/>
              <w:tab w:val="right" w:leader="dot" w:pos="9350"/>
            </w:tabs>
            <w:rPr>
              <w:ins w:id="48" w:author="ThaoDH" w:date="2013-10-17T16:47:00Z"/>
              <w:rFonts w:asciiTheme="minorHAnsi" w:eastAsiaTheme="minorEastAsia" w:hAnsiTheme="minorHAnsi"/>
              <w:noProof/>
              <w:sz w:val="22"/>
            </w:rPr>
          </w:pPr>
          <w:ins w:id="49" w:author="ThaoDH" w:date="2013-10-17T16:47:00Z">
            <w:r w:rsidRPr="00415772">
              <w:rPr>
                <w:rStyle w:val="Hyperlink"/>
                <w:noProof/>
              </w:rPr>
              <w:fldChar w:fldCharType="begin"/>
            </w:r>
            <w:r w:rsidR="002561E7" w:rsidRPr="00415772">
              <w:rPr>
                <w:rStyle w:val="Hyperlink"/>
                <w:noProof/>
              </w:rPr>
              <w:instrText xml:space="preserve"> </w:instrText>
            </w:r>
            <w:r w:rsidR="002561E7">
              <w:rPr>
                <w:noProof/>
              </w:rPr>
              <w:instrText>HYPERLINK \l "_Toc369791804"</w:instrText>
            </w:r>
            <w:r w:rsidR="002561E7" w:rsidRPr="00415772">
              <w:rPr>
                <w:rStyle w:val="Hyperlink"/>
                <w:noProof/>
              </w:rPr>
              <w:instrText xml:space="preserve"> </w:instrText>
            </w:r>
            <w:r w:rsidRPr="00415772">
              <w:rPr>
                <w:rStyle w:val="Hyperlink"/>
                <w:noProof/>
              </w:rPr>
              <w:fldChar w:fldCharType="separate"/>
            </w:r>
            <w:r w:rsidR="002561E7" w:rsidRPr="00415772">
              <w:rPr>
                <w:rStyle w:val="Hyperlink"/>
                <w:b/>
                <w:bCs/>
                <w:noProof/>
              </w:rPr>
              <w:t>2.5</w:t>
            </w:r>
            <w:r w:rsidR="002561E7">
              <w:rPr>
                <w:rFonts w:asciiTheme="minorHAnsi" w:eastAsiaTheme="minorEastAsia" w:hAnsiTheme="minorHAnsi"/>
                <w:noProof/>
                <w:sz w:val="22"/>
              </w:rPr>
              <w:tab/>
            </w:r>
            <w:r w:rsidR="002561E7" w:rsidRPr="00415772">
              <w:rPr>
                <w:rStyle w:val="Hyperlink"/>
                <w:b/>
                <w:bCs/>
                <w:noProof/>
              </w:rPr>
              <w:t>Thỏa sức Alô (VNP sẽ bổ sung danh sách chi tiết chính sách)</w:t>
            </w:r>
            <w:r w:rsidR="002561E7">
              <w:rPr>
                <w:noProof/>
                <w:webHidden/>
              </w:rPr>
              <w:tab/>
            </w:r>
            <w:r>
              <w:rPr>
                <w:noProof/>
                <w:webHidden/>
              </w:rPr>
              <w:fldChar w:fldCharType="begin"/>
            </w:r>
            <w:r w:rsidR="002561E7">
              <w:rPr>
                <w:noProof/>
                <w:webHidden/>
              </w:rPr>
              <w:instrText xml:space="preserve"> PAGEREF _Toc369791804 \h </w:instrText>
            </w:r>
          </w:ins>
          <w:r>
            <w:rPr>
              <w:noProof/>
              <w:webHidden/>
            </w:rPr>
          </w:r>
          <w:r>
            <w:rPr>
              <w:noProof/>
              <w:webHidden/>
            </w:rPr>
            <w:fldChar w:fldCharType="separate"/>
          </w:r>
          <w:ins w:id="50" w:author="ThaoDH" w:date="2013-10-17T16:47:00Z">
            <w:r w:rsidR="002561E7">
              <w:rPr>
                <w:noProof/>
                <w:webHidden/>
              </w:rPr>
              <w:t>40</w:t>
            </w:r>
            <w:r>
              <w:rPr>
                <w:noProof/>
                <w:webHidden/>
              </w:rPr>
              <w:fldChar w:fldCharType="end"/>
            </w:r>
            <w:r w:rsidRPr="00415772">
              <w:rPr>
                <w:rStyle w:val="Hyperlink"/>
                <w:noProof/>
              </w:rPr>
              <w:fldChar w:fldCharType="end"/>
            </w:r>
          </w:ins>
        </w:p>
        <w:p w:rsidR="002561E7" w:rsidRDefault="00811579">
          <w:pPr>
            <w:pStyle w:val="TOC2"/>
            <w:tabs>
              <w:tab w:val="left" w:pos="880"/>
              <w:tab w:val="right" w:leader="dot" w:pos="9350"/>
            </w:tabs>
            <w:rPr>
              <w:ins w:id="51" w:author="ThaoDH" w:date="2013-10-17T16:47:00Z"/>
              <w:rFonts w:asciiTheme="minorHAnsi" w:eastAsiaTheme="minorEastAsia" w:hAnsiTheme="minorHAnsi"/>
              <w:noProof/>
              <w:sz w:val="22"/>
            </w:rPr>
          </w:pPr>
          <w:ins w:id="52" w:author="ThaoDH" w:date="2013-10-17T16:47:00Z">
            <w:r w:rsidRPr="00415772">
              <w:rPr>
                <w:rStyle w:val="Hyperlink"/>
                <w:noProof/>
              </w:rPr>
              <w:fldChar w:fldCharType="begin"/>
            </w:r>
            <w:r w:rsidR="002561E7" w:rsidRPr="00415772">
              <w:rPr>
                <w:rStyle w:val="Hyperlink"/>
                <w:noProof/>
              </w:rPr>
              <w:instrText xml:space="preserve"> </w:instrText>
            </w:r>
            <w:r w:rsidR="002561E7">
              <w:rPr>
                <w:noProof/>
              </w:rPr>
              <w:instrText>HYPERLINK \l "_Toc369791805"</w:instrText>
            </w:r>
            <w:r w:rsidR="002561E7" w:rsidRPr="00415772">
              <w:rPr>
                <w:rStyle w:val="Hyperlink"/>
                <w:noProof/>
              </w:rPr>
              <w:instrText xml:space="preserve"> </w:instrText>
            </w:r>
            <w:r w:rsidRPr="00415772">
              <w:rPr>
                <w:rStyle w:val="Hyperlink"/>
                <w:noProof/>
              </w:rPr>
              <w:fldChar w:fldCharType="separate"/>
            </w:r>
            <w:r w:rsidR="002561E7" w:rsidRPr="00415772">
              <w:rPr>
                <w:rStyle w:val="Hyperlink"/>
                <w:b/>
                <w:bCs/>
                <w:noProof/>
              </w:rPr>
              <w:t>2.6</w:t>
            </w:r>
            <w:r w:rsidR="002561E7">
              <w:rPr>
                <w:rFonts w:asciiTheme="minorHAnsi" w:eastAsiaTheme="minorEastAsia" w:hAnsiTheme="minorHAnsi"/>
                <w:noProof/>
                <w:sz w:val="22"/>
              </w:rPr>
              <w:tab/>
            </w:r>
            <w:r w:rsidR="002561E7" w:rsidRPr="00415772">
              <w:rPr>
                <w:rStyle w:val="Hyperlink"/>
                <w:b/>
                <w:bCs/>
                <w:noProof/>
              </w:rPr>
              <w:t>Gói doanh nghiệp DN209/DN299</w:t>
            </w:r>
            <w:r w:rsidR="002561E7">
              <w:rPr>
                <w:noProof/>
                <w:webHidden/>
              </w:rPr>
              <w:tab/>
            </w:r>
            <w:r>
              <w:rPr>
                <w:noProof/>
                <w:webHidden/>
              </w:rPr>
              <w:fldChar w:fldCharType="begin"/>
            </w:r>
            <w:r w:rsidR="002561E7">
              <w:rPr>
                <w:noProof/>
                <w:webHidden/>
              </w:rPr>
              <w:instrText xml:space="preserve"> PAGEREF _Toc369791805 \h </w:instrText>
            </w:r>
          </w:ins>
          <w:r>
            <w:rPr>
              <w:noProof/>
              <w:webHidden/>
            </w:rPr>
          </w:r>
          <w:r>
            <w:rPr>
              <w:noProof/>
              <w:webHidden/>
            </w:rPr>
            <w:fldChar w:fldCharType="separate"/>
          </w:r>
          <w:ins w:id="53" w:author="ThaoDH" w:date="2013-10-17T16:47:00Z">
            <w:r w:rsidR="002561E7">
              <w:rPr>
                <w:noProof/>
                <w:webHidden/>
              </w:rPr>
              <w:t>46</w:t>
            </w:r>
            <w:r>
              <w:rPr>
                <w:noProof/>
                <w:webHidden/>
              </w:rPr>
              <w:fldChar w:fldCharType="end"/>
            </w:r>
            <w:r w:rsidRPr="00415772">
              <w:rPr>
                <w:rStyle w:val="Hyperlink"/>
                <w:noProof/>
              </w:rPr>
              <w:fldChar w:fldCharType="end"/>
            </w:r>
          </w:ins>
        </w:p>
        <w:p w:rsidR="002561E7" w:rsidRDefault="00811579">
          <w:pPr>
            <w:pStyle w:val="TOC2"/>
            <w:tabs>
              <w:tab w:val="left" w:pos="880"/>
              <w:tab w:val="right" w:leader="dot" w:pos="9350"/>
            </w:tabs>
            <w:rPr>
              <w:ins w:id="54" w:author="ThaoDH" w:date="2013-10-17T16:47:00Z"/>
              <w:rFonts w:asciiTheme="minorHAnsi" w:eastAsiaTheme="minorEastAsia" w:hAnsiTheme="minorHAnsi"/>
              <w:noProof/>
              <w:sz w:val="22"/>
            </w:rPr>
          </w:pPr>
          <w:ins w:id="55" w:author="ThaoDH" w:date="2013-10-17T16:47:00Z">
            <w:r w:rsidRPr="00415772">
              <w:rPr>
                <w:rStyle w:val="Hyperlink"/>
                <w:noProof/>
              </w:rPr>
              <w:fldChar w:fldCharType="begin"/>
            </w:r>
            <w:r w:rsidR="002561E7" w:rsidRPr="00415772">
              <w:rPr>
                <w:rStyle w:val="Hyperlink"/>
                <w:noProof/>
              </w:rPr>
              <w:instrText xml:space="preserve"> </w:instrText>
            </w:r>
            <w:r w:rsidR="002561E7">
              <w:rPr>
                <w:noProof/>
              </w:rPr>
              <w:instrText>HYPERLINK \l "_Toc369791806"</w:instrText>
            </w:r>
            <w:r w:rsidR="002561E7" w:rsidRPr="00415772">
              <w:rPr>
                <w:rStyle w:val="Hyperlink"/>
                <w:noProof/>
              </w:rPr>
              <w:instrText xml:space="preserve"> </w:instrText>
            </w:r>
            <w:r w:rsidRPr="00415772">
              <w:rPr>
                <w:rStyle w:val="Hyperlink"/>
                <w:noProof/>
              </w:rPr>
              <w:fldChar w:fldCharType="separate"/>
            </w:r>
            <w:r w:rsidR="002561E7" w:rsidRPr="00415772">
              <w:rPr>
                <w:rStyle w:val="Hyperlink"/>
                <w:b/>
                <w:bCs/>
                <w:noProof/>
              </w:rPr>
              <w:t>2.7</w:t>
            </w:r>
            <w:r w:rsidR="002561E7">
              <w:rPr>
                <w:rFonts w:asciiTheme="minorHAnsi" w:eastAsiaTheme="minorEastAsia" w:hAnsiTheme="minorHAnsi"/>
                <w:noProof/>
                <w:sz w:val="22"/>
              </w:rPr>
              <w:tab/>
            </w:r>
            <w:r w:rsidR="002561E7" w:rsidRPr="00415772">
              <w:rPr>
                <w:rStyle w:val="Hyperlink"/>
                <w:b/>
                <w:bCs/>
                <w:noProof/>
              </w:rPr>
              <w:t>Gói Alo ZONE ????</w:t>
            </w:r>
            <w:r w:rsidR="002561E7">
              <w:rPr>
                <w:noProof/>
                <w:webHidden/>
              </w:rPr>
              <w:tab/>
            </w:r>
            <w:r>
              <w:rPr>
                <w:noProof/>
                <w:webHidden/>
              </w:rPr>
              <w:fldChar w:fldCharType="begin"/>
            </w:r>
            <w:r w:rsidR="002561E7">
              <w:rPr>
                <w:noProof/>
                <w:webHidden/>
              </w:rPr>
              <w:instrText xml:space="preserve"> PAGEREF _Toc369791806 \h </w:instrText>
            </w:r>
          </w:ins>
          <w:r>
            <w:rPr>
              <w:noProof/>
              <w:webHidden/>
            </w:rPr>
          </w:r>
          <w:r>
            <w:rPr>
              <w:noProof/>
              <w:webHidden/>
            </w:rPr>
            <w:fldChar w:fldCharType="separate"/>
          </w:r>
          <w:ins w:id="56" w:author="ThaoDH" w:date="2013-10-17T16:47:00Z">
            <w:r w:rsidR="002561E7">
              <w:rPr>
                <w:noProof/>
                <w:webHidden/>
              </w:rPr>
              <w:t>51</w:t>
            </w:r>
            <w:r>
              <w:rPr>
                <w:noProof/>
                <w:webHidden/>
              </w:rPr>
              <w:fldChar w:fldCharType="end"/>
            </w:r>
            <w:r w:rsidRPr="00415772">
              <w:rPr>
                <w:rStyle w:val="Hyperlink"/>
                <w:noProof/>
              </w:rPr>
              <w:fldChar w:fldCharType="end"/>
            </w:r>
          </w:ins>
        </w:p>
        <w:p w:rsidR="002561E7" w:rsidRDefault="00811579">
          <w:pPr>
            <w:pStyle w:val="TOC2"/>
            <w:tabs>
              <w:tab w:val="left" w:pos="880"/>
              <w:tab w:val="right" w:leader="dot" w:pos="9350"/>
            </w:tabs>
            <w:rPr>
              <w:ins w:id="57" w:author="ThaoDH" w:date="2013-10-17T16:47:00Z"/>
              <w:rFonts w:asciiTheme="minorHAnsi" w:eastAsiaTheme="minorEastAsia" w:hAnsiTheme="minorHAnsi"/>
              <w:noProof/>
              <w:sz w:val="22"/>
            </w:rPr>
          </w:pPr>
          <w:ins w:id="58" w:author="ThaoDH" w:date="2013-10-17T16:47:00Z">
            <w:r w:rsidRPr="00415772">
              <w:rPr>
                <w:rStyle w:val="Hyperlink"/>
                <w:noProof/>
              </w:rPr>
              <w:fldChar w:fldCharType="begin"/>
            </w:r>
            <w:r w:rsidR="002561E7" w:rsidRPr="00415772">
              <w:rPr>
                <w:rStyle w:val="Hyperlink"/>
                <w:noProof/>
              </w:rPr>
              <w:instrText xml:space="preserve"> </w:instrText>
            </w:r>
            <w:r w:rsidR="002561E7">
              <w:rPr>
                <w:noProof/>
              </w:rPr>
              <w:instrText>HYPERLINK \l "_Toc369791807"</w:instrText>
            </w:r>
            <w:r w:rsidR="002561E7" w:rsidRPr="00415772">
              <w:rPr>
                <w:rStyle w:val="Hyperlink"/>
                <w:noProof/>
              </w:rPr>
              <w:instrText xml:space="preserve"> </w:instrText>
            </w:r>
            <w:r w:rsidRPr="00415772">
              <w:rPr>
                <w:rStyle w:val="Hyperlink"/>
                <w:noProof/>
              </w:rPr>
              <w:fldChar w:fldCharType="separate"/>
            </w:r>
            <w:r w:rsidR="002561E7" w:rsidRPr="00415772">
              <w:rPr>
                <w:rStyle w:val="Hyperlink"/>
                <w:b/>
                <w:bCs/>
                <w:noProof/>
              </w:rPr>
              <w:t>2.8</w:t>
            </w:r>
            <w:r w:rsidR="002561E7">
              <w:rPr>
                <w:rFonts w:asciiTheme="minorHAnsi" w:eastAsiaTheme="minorEastAsia" w:hAnsiTheme="minorHAnsi"/>
                <w:noProof/>
                <w:sz w:val="22"/>
              </w:rPr>
              <w:tab/>
            </w:r>
            <w:r w:rsidR="002561E7" w:rsidRPr="00415772">
              <w:rPr>
                <w:rStyle w:val="Hyperlink"/>
                <w:b/>
                <w:bCs/>
                <w:noProof/>
              </w:rPr>
              <w:t>Mobile Internet có giới hạn</w:t>
            </w:r>
            <w:r w:rsidR="002561E7">
              <w:rPr>
                <w:noProof/>
                <w:webHidden/>
              </w:rPr>
              <w:tab/>
            </w:r>
            <w:r>
              <w:rPr>
                <w:noProof/>
                <w:webHidden/>
              </w:rPr>
              <w:fldChar w:fldCharType="begin"/>
            </w:r>
            <w:r w:rsidR="002561E7">
              <w:rPr>
                <w:noProof/>
                <w:webHidden/>
              </w:rPr>
              <w:instrText xml:space="preserve"> PAGEREF _Toc369791807 \h </w:instrText>
            </w:r>
          </w:ins>
          <w:r>
            <w:rPr>
              <w:noProof/>
              <w:webHidden/>
            </w:rPr>
          </w:r>
          <w:r>
            <w:rPr>
              <w:noProof/>
              <w:webHidden/>
            </w:rPr>
            <w:fldChar w:fldCharType="separate"/>
          </w:r>
          <w:ins w:id="59" w:author="ThaoDH" w:date="2013-10-17T16:47:00Z">
            <w:r w:rsidR="002561E7">
              <w:rPr>
                <w:noProof/>
                <w:webHidden/>
              </w:rPr>
              <w:t>51</w:t>
            </w:r>
            <w:r>
              <w:rPr>
                <w:noProof/>
                <w:webHidden/>
              </w:rPr>
              <w:fldChar w:fldCharType="end"/>
            </w:r>
            <w:r w:rsidRPr="00415772">
              <w:rPr>
                <w:rStyle w:val="Hyperlink"/>
                <w:noProof/>
              </w:rPr>
              <w:fldChar w:fldCharType="end"/>
            </w:r>
          </w:ins>
        </w:p>
        <w:p w:rsidR="002561E7" w:rsidRDefault="00811579">
          <w:pPr>
            <w:pStyle w:val="TOC2"/>
            <w:tabs>
              <w:tab w:val="left" w:pos="880"/>
              <w:tab w:val="right" w:leader="dot" w:pos="9350"/>
            </w:tabs>
            <w:rPr>
              <w:ins w:id="60" w:author="ThaoDH" w:date="2013-10-17T16:47:00Z"/>
              <w:rFonts w:asciiTheme="minorHAnsi" w:eastAsiaTheme="minorEastAsia" w:hAnsiTheme="minorHAnsi"/>
              <w:noProof/>
              <w:sz w:val="22"/>
            </w:rPr>
          </w:pPr>
          <w:ins w:id="61" w:author="ThaoDH" w:date="2013-10-17T16:47:00Z">
            <w:r w:rsidRPr="00415772">
              <w:rPr>
                <w:rStyle w:val="Hyperlink"/>
                <w:noProof/>
              </w:rPr>
              <w:fldChar w:fldCharType="begin"/>
            </w:r>
            <w:r w:rsidR="002561E7" w:rsidRPr="00415772">
              <w:rPr>
                <w:rStyle w:val="Hyperlink"/>
                <w:noProof/>
              </w:rPr>
              <w:instrText xml:space="preserve"> </w:instrText>
            </w:r>
            <w:r w:rsidR="002561E7">
              <w:rPr>
                <w:noProof/>
              </w:rPr>
              <w:instrText>HYPERLINK \l "_Toc369791808"</w:instrText>
            </w:r>
            <w:r w:rsidR="002561E7" w:rsidRPr="00415772">
              <w:rPr>
                <w:rStyle w:val="Hyperlink"/>
                <w:noProof/>
              </w:rPr>
              <w:instrText xml:space="preserve"> </w:instrText>
            </w:r>
            <w:r w:rsidRPr="00415772">
              <w:rPr>
                <w:rStyle w:val="Hyperlink"/>
                <w:noProof/>
              </w:rPr>
              <w:fldChar w:fldCharType="separate"/>
            </w:r>
            <w:r w:rsidR="002561E7" w:rsidRPr="00415772">
              <w:rPr>
                <w:rStyle w:val="Hyperlink"/>
                <w:b/>
                <w:bCs/>
                <w:noProof/>
              </w:rPr>
              <w:t>2.9</w:t>
            </w:r>
            <w:r w:rsidR="002561E7">
              <w:rPr>
                <w:rFonts w:asciiTheme="minorHAnsi" w:eastAsiaTheme="minorEastAsia" w:hAnsiTheme="minorHAnsi"/>
                <w:noProof/>
                <w:sz w:val="22"/>
              </w:rPr>
              <w:tab/>
            </w:r>
            <w:r w:rsidR="002561E7" w:rsidRPr="00415772">
              <w:rPr>
                <w:rStyle w:val="Hyperlink"/>
                <w:b/>
                <w:bCs/>
                <w:noProof/>
              </w:rPr>
              <w:t>Mobile Internet không giới hạn</w:t>
            </w:r>
            <w:r w:rsidR="002561E7">
              <w:rPr>
                <w:noProof/>
                <w:webHidden/>
              </w:rPr>
              <w:tab/>
            </w:r>
            <w:r>
              <w:rPr>
                <w:noProof/>
                <w:webHidden/>
              </w:rPr>
              <w:fldChar w:fldCharType="begin"/>
            </w:r>
            <w:r w:rsidR="002561E7">
              <w:rPr>
                <w:noProof/>
                <w:webHidden/>
              </w:rPr>
              <w:instrText xml:space="preserve"> PAGEREF _Toc369791808 \h </w:instrText>
            </w:r>
          </w:ins>
          <w:r>
            <w:rPr>
              <w:noProof/>
              <w:webHidden/>
            </w:rPr>
          </w:r>
          <w:r>
            <w:rPr>
              <w:noProof/>
              <w:webHidden/>
            </w:rPr>
            <w:fldChar w:fldCharType="separate"/>
          </w:r>
          <w:ins w:id="62" w:author="ThaoDH" w:date="2013-10-17T16:47:00Z">
            <w:r w:rsidR="002561E7">
              <w:rPr>
                <w:noProof/>
                <w:webHidden/>
              </w:rPr>
              <w:t>55</w:t>
            </w:r>
            <w:r>
              <w:rPr>
                <w:noProof/>
                <w:webHidden/>
              </w:rPr>
              <w:fldChar w:fldCharType="end"/>
            </w:r>
            <w:r w:rsidRPr="00415772">
              <w:rPr>
                <w:rStyle w:val="Hyperlink"/>
                <w:noProof/>
              </w:rPr>
              <w:fldChar w:fldCharType="end"/>
            </w:r>
          </w:ins>
        </w:p>
        <w:p w:rsidR="002561E7" w:rsidRDefault="00811579">
          <w:pPr>
            <w:pStyle w:val="TOC2"/>
            <w:tabs>
              <w:tab w:val="left" w:pos="880"/>
              <w:tab w:val="right" w:leader="dot" w:pos="9350"/>
            </w:tabs>
            <w:rPr>
              <w:ins w:id="63" w:author="ThaoDH" w:date="2013-10-17T16:47:00Z"/>
              <w:rFonts w:asciiTheme="minorHAnsi" w:eastAsiaTheme="minorEastAsia" w:hAnsiTheme="minorHAnsi"/>
              <w:noProof/>
              <w:sz w:val="22"/>
            </w:rPr>
          </w:pPr>
          <w:ins w:id="64" w:author="ThaoDH" w:date="2013-10-17T16:47:00Z">
            <w:r w:rsidRPr="00415772">
              <w:rPr>
                <w:rStyle w:val="Hyperlink"/>
                <w:noProof/>
              </w:rPr>
              <w:fldChar w:fldCharType="begin"/>
            </w:r>
            <w:r w:rsidR="002561E7" w:rsidRPr="00415772">
              <w:rPr>
                <w:rStyle w:val="Hyperlink"/>
                <w:noProof/>
              </w:rPr>
              <w:instrText xml:space="preserve"> </w:instrText>
            </w:r>
            <w:r w:rsidR="002561E7">
              <w:rPr>
                <w:noProof/>
              </w:rPr>
              <w:instrText>HYPERLINK \l "_Toc369791809"</w:instrText>
            </w:r>
            <w:r w:rsidR="002561E7" w:rsidRPr="00415772">
              <w:rPr>
                <w:rStyle w:val="Hyperlink"/>
                <w:noProof/>
              </w:rPr>
              <w:instrText xml:space="preserve"> </w:instrText>
            </w:r>
            <w:r w:rsidRPr="00415772">
              <w:rPr>
                <w:rStyle w:val="Hyperlink"/>
                <w:noProof/>
              </w:rPr>
              <w:fldChar w:fldCharType="separate"/>
            </w:r>
            <w:r w:rsidR="002561E7" w:rsidRPr="00415772">
              <w:rPr>
                <w:rStyle w:val="Hyperlink"/>
                <w:b/>
                <w:bCs/>
                <w:noProof/>
              </w:rPr>
              <w:t>2.10</w:t>
            </w:r>
            <w:r w:rsidR="002561E7">
              <w:rPr>
                <w:rFonts w:asciiTheme="minorHAnsi" w:eastAsiaTheme="minorEastAsia" w:hAnsiTheme="minorHAnsi"/>
                <w:noProof/>
                <w:sz w:val="22"/>
              </w:rPr>
              <w:tab/>
            </w:r>
            <w:r w:rsidR="002561E7" w:rsidRPr="00415772">
              <w:rPr>
                <w:rStyle w:val="Hyperlink"/>
                <w:b/>
                <w:bCs/>
                <w:noProof/>
              </w:rPr>
              <w:t>Gói MI doanh nghiệp</w:t>
            </w:r>
            <w:r w:rsidR="002561E7">
              <w:rPr>
                <w:noProof/>
                <w:webHidden/>
              </w:rPr>
              <w:tab/>
            </w:r>
            <w:r>
              <w:rPr>
                <w:noProof/>
                <w:webHidden/>
              </w:rPr>
              <w:fldChar w:fldCharType="begin"/>
            </w:r>
            <w:r w:rsidR="002561E7">
              <w:rPr>
                <w:noProof/>
                <w:webHidden/>
              </w:rPr>
              <w:instrText xml:space="preserve"> PAGEREF _Toc369791809 \h </w:instrText>
            </w:r>
          </w:ins>
          <w:r>
            <w:rPr>
              <w:noProof/>
              <w:webHidden/>
            </w:rPr>
          </w:r>
          <w:r>
            <w:rPr>
              <w:noProof/>
              <w:webHidden/>
            </w:rPr>
            <w:fldChar w:fldCharType="separate"/>
          </w:r>
          <w:ins w:id="65" w:author="ThaoDH" w:date="2013-10-17T16:47:00Z">
            <w:r w:rsidR="002561E7">
              <w:rPr>
                <w:noProof/>
                <w:webHidden/>
              </w:rPr>
              <w:t>59</w:t>
            </w:r>
            <w:r>
              <w:rPr>
                <w:noProof/>
                <w:webHidden/>
              </w:rPr>
              <w:fldChar w:fldCharType="end"/>
            </w:r>
            <w:r w:rsidRPr="00415772">
              <w:rPr>
                <w:rStyle w:val="Hyperlink"/>
                <w:noProof/>
              </w:rPr>
              <w:fldChar w:fldCharType="end"/>
            </w:r>
          </w:ins>
        </w:p>
        <w:p w:rsidR="002561E7" w:rsidRDefault="00811579">
          <w:pPr>
            <w:pStyle w:val="TOC2"/>
            <w:tabs>
              <w:tab w:val="left" w:pos="880"/>
              <w:tab w:val="right" w:leader="dot" w:pos="9350"/>
            </w:tabs>
            <w:rPr>
              <w:ins w:id="66" w:author="ThaoDH" w:date="2013-10-17T16:47:00Z"/>
              <w:rFonts w:asciiTheme="minorHAnsi" w:eastAsiaTheme="minorEastAsia" w:hAnsiTheme="minorHAnsi"/>
              <w:noProof/>
              <w:sz w:val="22"/>
            </w:rPr>
          </w:pPr>
          <w:ins w:id="67" w:author="ThaoDH" w:date="2013-10-17T16:47:00Z">
            <w:r w:rsidRPr="00415772">
              <w:rPr>
                <w:rStyle w:val="Hyperlink"/>
                <w:noProof/>
              </w:rPr>
              <w:fldChar w:fldCharType="begin"/>
            </w:r>
            <w:r w:rsidR="002561E7" w:rsidRPr="00415772">
              <w:rPr>
                <w:rStyle w:val="Hyperlink"/>
                <w:noProof/>
              </w:rPr>
              <w:instrText xml:space="preserve"> </w:instrText>
            </w:r>
            <w:r w:rsidR="002561E7">
              <w:rPr>
                <w:noProof/>
              </w:rPr>
              <w:instrText>HYPERLINK \l "_Toc369791810"</w:instrText>
            </w:r>
            <w:r w:rsidR="002561E7" w:rsidRPr="00415772">
              <w:rPr>
                <w:rStyle w:val="Hyperlink"/>
                <w:noProof/>
              </w:rPr>
              <w:instrText xml:space="preserve"> </w:instrText>
            </w:r>
            <w:r w:rsidRPr="00415772">
              <w:rPr>
                <w:rStyle w:val="Hyperlink"/>
                <w:noProof/>
              </w:rPr>
              <w:fldChar w:fldCharType="separate"/>
            </w:r>
            <w:r w:rsidR="002561E7" w:rsidRPr="00415772">
              <w:rPr>
                <w:rStyle w:val="Hyperlink"/>
                <w:b/>
                <w:bCs/>
                <w:noProof/>
              </w:rPr>
              <w:t>2.11</w:t>
            </w:r>
            <w:r w:rsidR="002561E7">
              <w:rPr>
                <w:rFonts w:asciiTheme="minorHAnsi" w:eastAsiaTheme="minorEastAsia" w:hAnsiTheme="minorHAnsi"/>
                <w:noProof/>
                <w:sz w:val="22"/>
              </w:rPr>
              <w:tab/>
            </w:r>
            <w:r w:rsidR="002561E7" w:rsidRPr="00415772">
              <w:rPr>
                <w:rStyle w:val="Hyperlink"/>
                <w:b/>
                <w:bCs/>
                <w:noProof/>
              </w:rPr>
              <w:t>KM Data LUMIA 920</w:t>
            </w:r>
            <w:r w:rsidR="002561E7">
              <w:rPr>
                <w:noProof/>
                <w:webHidden/>
              </w:rPr>
              <w:tab/>
            </w:r>
            <w:r>
              <w:rPr>
                <w:noProof/>
                <w:webHidden/>
              </w:rPr>
              <w:fldChar w:fldCharType="begin"/>
            </w:r>
            <w:r w:rsidR="002561E7">
              <w:rPr>
                <w:noProof/>
                <w:webHidden/>
              </w:rPr>
              <w:instrText xml:space="preserve"> PAGEREF _Toc369791810 \h </w:instrText>
            </w:r>
          </w:ins>
          <w:r>
            <w:rPr>
              <w:noProof/>
              <w:webHidden/>
            </w:rPr>
          </w:r>
          <w:r>
            <w:rPr>
              <w:noProof/>
              <w:webHidden/>
            </w:rPr>
            <w:fldChar w:fldCharType="separate"/>
          </w:r>
          <w:ins w:id="68" w:author="ThaoDH" w:date="2013-10-17T16:47:00Z">
            <w:r w:rsidR="002561E7">
              <w:rPr>
                <w:noProof/>
                <w:webHidden/>
              </w:rPr>
              <w:t>59</w:t>
            </w:r>
            <w:r>
              <w:rPr>
                <w:noProof/>
                <w:webHidden/>
              </w:rPr>
              <w:fldChar w:fldCharType="end"/>
            </w:r>
            <w:r w:rsidRPr="00415772">
              <w:rPr>
                <w:rStyle w:val="Hyperlink"/>
                <w:noProof/>
              </w:rPr>
              <w:fldChar w:fldCharType="end"/>
            </w:r>
          </w:ins>
        </w:p>
        <w:p w:rsidR="002561E7" w:rsidRDefault="00811579">
          <w:pPr>
            <w:pStyle w:val="TOC2"/>
            <w:tabs>
              <w:tab w:val="left" w:pos="880"/>
              <w:tab w:val="right" w:leader="dot" w:pos="9350"/>
            </w:tabs>
            <w:rPr>
              <w:ins w:id="69" w:author="ThaoDH" w:date="2013-10-17T16:47:00Z"/>
              <w:rFonts w:asciiTheme="minorHAnsi" w:eastAsiaTheme="minorEastAsia" w:hAnsiTheme="minorHAnsi"/>
              <w:noProof/>
              <w:sz w:val="22"/>
            </w:rPr>
          </w:pPr>
          <w:ins w:id="70" w:author="ThaoDH" w:date="2013-10-17T16:47:00Z">
            <w:r w:rsidRPr="00415772">
              <w:rPr>
                <w:rStyle w:val="Hyperlink"/>
                <w:noProof/>
              </w:rPr>
              <w:fldChar w:fldCharType="begin"/>
            </w:r>
            <w:r w:rsidR="002561E7" w:rsidRPr="00415772">
              <w:rPr>
                <w:rStyle w:val="Hyperlink"/>
                <w:noProof/>
              </w:rPr>
              <w:instrText xml:space="preserve"> </w:instrText>
            </w:r>
            <w:r w:rsidR="002561E7">
              <w:rPr>
                <w:noProof/>
              </w:rPr>
              <w:instrText>HYPERLINK \l "_Toc369791811"</w:instrText>
            </w:r>
            <w:r w:rsidR="002561E7" w:rsidRPr="00415772">
              <w:rPr>
                <w:rStyle w:val="Hyperlink"/>
                <w:noProof/>
              </w:rPr>
              <w:instrText xml:space="preserve"> </w:instrText>
            </w:r>
            <w:r w:rsidRPr="00415772">
              <w:rPr>
                <w:rStyle w:val="Hyperlink"/>
                <w:noProof/>
              </w:rPr>
              <w:fldChar w:fldCharType="separate"/>
            </w:r>
            <w:r w:rsidR="002561E7" w:rsidRPr="00415772">
              <w:rPr>
                <w:rStyle w:val="Hyperlink"/>
                <w:b/>
                <w:bCs/>
                <w:noProof/>
              </w:rPr>
              <w:t>2.12</w:t>
            </w:r>
            <w:r w:rsidR="002561E7">
              <w:rPr>
                <w:rFonts w:asciiTheme="minorHAnsi" w:eastAsiaTheme="minorEastAsia" w:hAnsiTheme="minorHAnsi"/>
                <w:noProof/>
                <w:sz w:val="22"/>
              </w:rPr>
              <w:tab/>
            </w:r>
            <w:r w:rsidR="002561E7" w:rsidRPr="00415772">
              <w:rPr>
                <w:rStyle w:val="Hyperlink"/>
                <w:b/>
                <w:bCs/>
                <w:noProof/>
              </w:rPr>
              <w:t>KM Voice LUMIA 920</w:t>
            </w:r>
            <w:r w:rsidR="002561E7">
              <w:rPr>
                <w:noProof/>
                <w:webHidden/>
              </w:rPr>
              <w:tab/>
            </w:r>
            <w:r>
              <w:rPr>
                <w:noProof/>
                <w:webHidden/>
              </w:rPr>
              <w:fldChar w:fldCharType="begin"/>
            </w:r>
            <w:r w:rsidR="002561E7">
              <w:rPr>
                <w:noProof/>
                <w:webHidden/>
              </w:rPr>
              <w:instrText xml:space="preserve"> PAGEREF _Toc369791811 \h </w:instrText>
            </w:r>
          </w:ins>
          <w:r>
            <w:rPr>
              <w:noProof/>
              <w:webHidden/>
            </w:rPr>
          </w:r>
          <w:r>
            <w:rPr>
              <w:noProof/>
              <w:webHidden/>
            </w:rPr>
            <w:fldChar w:fldCharType="separate"/>
          </w:r>
          <w:ins w:id="71" w:author="ThaoDH" w:date="2013-10-17T16:47:00Z">
            <w:r w:rsidR="002561E7">
              <w:rPr>
                <w:noProof/>
                <w:webHidden/>
              </w:rPr>
              <w:t>60</w:t>
            </w:r>
            <w:r>
              <w:rPr>
                <w:noProof/>
                <w:webHidden/>
              </w:rPr>
              <w:fldChar w:fldCharType="end"/>
            </w:r>
            <w:r w:rsidRPr="00415772">
              <w:rPr>
                <w:rStyle w:val="Hyperlink"/>
                <w:noProof/>
              </w:rPr>
              <w:fldChar w:fldCharType="end"/>
            </w:r>
          </w:ins>
        </w:p>
        <w:p w:rsidR="002561E7" w:rsidRDefault="00811579">
          <w:pPr>
            <w:pStyle w:val="TOC2"/>
            <w:tabs>
              <w:tab w:val="left" w:pos="880"/>
              <w:tab w:val="right" w:leader="dot" w:pos="9350"/>
            </w:tabs>
            <w:rPr>
              <w:ins w:id="72" w:author="ThaoDH" w:date="2013-10-17T16:47:00Z"/>
              <w:rFonts w:asciiTheme="minorHAnsi" w:eastAsiaTheme="minorEastAsia" w:hAnsiTheme="minorHAnsi"/>
              <w:noProof/>
              <w:sz w:val="22"/>
            </w:rPr>
          </w:pPr>
          <w:ins w:id="73" w:author="ThaoDH" w:date="2013-10-17T16:47:00Z">
            <w:r w:rsidRPr="00415772">
              <w:rPr>
                <w:rStyle w:val="Hyperlink"/>
                <w:noProof/>
              </w:rPr>
              <w:fldChar w:fldCharType="begin"/>
            </w:r>
            <w:r w:rsidR="002561E7" w:rsidRPr="00415772">
              <w:rPr>
                <w:rStyle w:val="Hyperlink"/>
                <w:noProof/>
              </w:rPr>
              <w:instrText xml:space="preserve"> </w:instrText>
            </w:r>
            <w:r w:rsidR="002561E7">
              <w:rPr>
                <w:noProof/>
              </w:rPr>
              <w:instrText>HYPERLINK \l "_Toc369791812"</w:instrText>
            </w:r>
            <w:r w:rsidR="002561E7" w:rsidRPr="00415772">
              <w:rPr>
                <w:rStyle w:val="Hyperlink"/>
                <w:noProof/>
              </w:rPr>
              <w:instrText xml:space="preserve"> </w:instrText>
            </w:r>
            <w:r w:rsidRPr="00415772">
              <w:rPr>
                <w:rStyle w:val="Hyperlink"/>
                <w:noProof/>
              </w:rPr>
              <w:fldChar w:fldCharType="separate"/>
            </w:r>
            <w:r w:rsidR="002561E7" w:rsidRPr="00415772">
              <w:rPr>
                <w:rStyle w:val="Hyperlink"/>
                <w:b/>
                <w:bCs/>
                <w:noProof/>
              </w:rPr>
              <w:t>2.13</w:t>
            </w:r>
            <w:r w:rsidR="002561E7">
              <w:rPr>
                <w:rFonts w:asciiTheme="minorHAnsi" w:eastAsiaTheme="minorEastAsia" w:hAnsiTheme="minorHAnsi"/>
                <w:noProof/>
                <w:sz w:val="22"/>
              </w:rPr>
              <w:tab/>
            </w:r>
            <w:r w:rsidR="002561E7" w:rsidRPr="00415772">
              <w:rPr>
                <w:rStyle w:val="Hyperlink"/>
                <w:b/>
                <w:noProof/>
              </w:rPr>
              <w:t>Gói cước KM VNPT 5G</w:t>
            </w:r>
            <w:r w:rsidR="002561E7">
              <w:rPr>
                <w:noProof/>
                <w:webHidden/>
              </w:rPr>
              <w:tab/>
            </w:r>
            <w:r>
              <w:rPr>
                <w:noProof/>
                <w:webHidden/>
              </w:rPr>
              <w:fldChar w:fldCharType="begin"/>
            </w:r>
            <w:r w:rsidR="002561E7">
              <w:rPr>
                <w:noProof/>
                <w:webHidden/>
              </w:rPr>
              <w:instrText xml:space="preserve"> PAGEREF _Toc369791812 \h </w:instrText>
            </w:r>
          </w:ins>
          <w:r>
            <w:rPr>
              <w:noProof/>
              <w:webHidden/>
            </w:rPr>
          </w:r>
          <w:r>
            <w:rPr>
              <w:noProof/>
              <w:webHidden/>
            </w:rPr>
            <w:fldChar w:fldCharType="separate"/>
          </w:r>
          <w:ins w:id="74" w:author="ThaoDH" w:date="2013-10-17T16:47:00Z">
            <w:r w:rsidR="002561E7">
              <w:rPr>
                <w:noProof/>
                <w:webHidden/>
              </w:rPr>
              <w:t>61</w:t>
            </w:r>
            <w:r>
              <w:rPr>
                <w:noProof/>
                <w:webHidden/>
              </w:rPr>
              <w:fldChar w:fldCharType="end"/>
            </w:r>
            <w:r w:rsidRPr="00415772">
              <w:rPr>
                <w:rStyle w:val="Hyperlink"/>
                <w:noProof/>
              </w:rPr>
              <w:fldChar w:fldCharType="end"/>
            </w:r>
          </w:ins>
        </w:p>
        <w:p w:rsidR="002561E7" w:rsidRDefault="00811579">
          <w:pPr>
            <w:pStyle w:val="TOC2"/>
            <w:tabs>
              <w:tab w:val="left" w:pos="880"/>
              <w:tab w:val="right" w:leader="dot" w:pos="9350"/>
            </w:tabs>
            <w:rPr>
              <w:ins w:id="75" w:author="ThaoDH" w:date="2013-10-17T16:47:00Z"/>
              <w:rFonts w:asciiTheme="minorHAnsi" w:eastAsiaTheme="minorEastAsia" w:hAnsiTheme="minorHAnsi"/>
              <w:noProof/>
              <w:sz w:val="22"/>
            </w:rPr>
          </w:pPr>
          <w:ins w:id="76" w:author="ThaoDH" w:date="2013-10-17T16:47:00Z">
            <w:r w:rsidRPr="00415772">
              <w:rPr>
                <w:rStyle w:val="Hyperlink"/>
                <w:noProof/>
              </w:rPr>
              <w:fldChar w:fldCharType="begin"/>
            </w:r>
            <w:r w:rsidR="002561E7" w:rsidRPr="00415772">
              <w:rPr>
                <w:rStyle w:val="Hyperlink"/>
                <w:noProof/>
              </w:rPr>
              <w:instrText xml:space="preserve"> </w:instrText>
            </w:r>
            <w:r w:rsidR="002561E7">
              <w:rPr>
                <w:noProof/>
              </w:rPr>
              <w:instrText>HYPERLINK \l "_Toc369791813"</w:instrText>
            </w:r>
            <w:r w:rsidR="002561E7" w:rsidRPr="00415772">
              <w:rPr>
                <w:rStyle w:val="Hyperlink"/>
                <w:noProof/>
              </w:rPr>
              <w:instrText xml:space="preserve"> </w:instrText>
            </w:r>
            <w:r w:rsidRPr="00415772">
              <w:rPr>
                <w:rStyle w:val="Hyperlink"/>
                <w:noProof/>
              </w:rPr>
              <w:fldChar w:fldCharType="separate"/>
            </w:r>
            <w:r w:rsidR="002561E7" w:rsidRPr="00415772">
              <w:rPr>
                <w:rStyle w:val="Hyperlink"/>
                <w:b/>
                <w:bCs/>
                <w:noProof/>
              </w:rPr>
              <w:t>2.14</w:t>
            </w:r>
            <w:r w:rsidR="002561E7">
              <w:rPr>
                <w:rFonts w:asciiTheme="minorHAnsi" w:eastAsiaTheme="minorEastAsia" w:hAnsiTheme="minorHAnsi"/>
                <w:noProof/>
                <w:sz w:val="22"/>
              </w:rPr>
              <w:tab/>
            </w:r>
            <w:r w:rsidR="002561E7" w:rsidRPr="00415772">
              <w:rPr>
                <w:rStyle w:val="Hyperlink"/>
                <w:b/>
                <w:bCs/>
                <w:noProof/>
              </w:rPr>
              <w:t>Gói MAX YTE 3</w:t>
            </w:r>
            <w:r w:rsidR="002561E7">
              <w:rPr>
                <w:noProof/>
                <w:webHidden/>
              </w:rPr>
              <w:tab/>
            </w:r>
            <w:r>
              <w:rPr>
                <w:noProof/>
                <w:webHidden/>
              </w:rPr>
              <w:fldChar w:fldCharType="begin"/>
            </w:r>
            <w:r w:rsidR="002561E7">
              <w:rPr>
                <w:noProof/>
                <w:webHidden/>
              </w:rPr>
              <w:instrText xml:space="preserve"> PAGEREF _Toc369791813 \h </w:instrText>
            </w:r>
          </w:ins>
          <w:r>
            <w:rPr>
              <w:noProof/>
              <w:webHidden/>
            </w:rPr>
          </w:r>
          <w:r>
            <w:rPr>
              <w:noProof/>
              <w:webHidden/>
            </w:rPr>
            <w:fldChar w:fldCharType="separate"/>
          </w:r>
          <w:ins w:id="77" w:author="ThaoDH" w:date="2013-10-17T16:47:00Z">
            <w:r w:rsidR="002561E7">
              <w:rPr>
                <w:noProof/>
                <w:webHidden/>
              </w:rPr>
              <w:t>65</w:t>
            </w:r>
            <w:r>
              <w:rPr>
                <w:noProof/>
                <w:webHidden/>
              </w:rPr>
              <w:fldChar w:fldCharType="end"/>
            </w:r>
            <w:r w:rsidRPr="00415772">
              <w:rPr>
                <w:rStyle w:val="Hyperlink"/>
                <w:noProof/>
              </w:rPr>
              <w:fldChar w:fldCharType="end"/>
            </w:r>
          </w:ins>
        </w:p>
        <w:p w:rsidR="002561E7" w:rsidRDefault="00811579">
          <w:pPr>
            <w:pStyle w:val="TOC2"/>
            <w:tabs>
              <w:tab w:val="left" w:pos="880"/>
              <w:tab w:val="right" w:leader="dot" w:pos="9350"/>
            </w:tabs>
            <w:rPr>
              <w:ins w:id="78" w:author="ThaoDH" w:date="2013-10-17T16:47:00Z"/>
              <w:rFonts w:asciiTheme="minorHAnsi" w:eastAsiaTheme="minorEastAsia" w:hAnsiTheme="minorHAnsi"/>
              <w:noProof/>
              <w:sz w:val="22"/>
            </w:rPr>
          </w:pPr>
          <w:ins w:id="79" w:author="ThaoDH" w:date="2013-10-17T16:47:00Z">
            <w:r w:rsidRPr="00415772">
              <w:rPr>
                <w:rStyle w:val="Hyperlink"/>
                <w:noProof/>
              </w:rPr>
              <w:fldChar w:fldCharType="begin"/>
            </w:r>
            <w:r w:rsidR="002561E7" w:rsidRPr="00415772">
              <w:rPr>
                <w:rStyle w:val="Hyperlink"/>
                <w:noProof/>
              </w:rPr>
              <w:instrText xml:space="preserve"> </w:instrText>
            </w:r>
            <w:r w:rsidR="002561E7">
              <w:rPr>
                <w:noProof/>
              </w:rPr>
              <w:instrText>HYPERLINK \l "_Toc369791814"</w:instrText>
            </w:r>
            <w:r w:rsidR="002561E7" w:rsidRPr="00415772">
              <w:rPr>
                <w:rStyle w:val="Hyperlink"/>
                <w:noProof/>
              </w:rPr>
              <w:instrText xml:space="preserve"> </w:instrText>
            </w:r>
            <w:r w:rsidRPr="00415772">
              <w:rPr>
                <w:rStyle w:val="Hyperlink"/>
                <w:noProof/>
              </w:rPr>
              <w:fldChar w:fldCharType="separate"/>
            </w:r>
            <w:r w:rsidR="002561E7" w:rsidRPr="00415772">
              <w:rPr>
                <w:rStyle w:val="Hyperlink"/>
                <w:b/>
                <w:bCs/>
                <w:noProof/>
              </w:rPr>
              <w:t>2.15</w:t>
            </w:r>
            <w:r w:rsidR="002561E7">
              <w:rPr>
                <w:rFonts w:asciiTheme="minorHAnsi" w:eastAsiaTheme="minorEastAsia" w:hAnsiTheme="minorHAnsi"/>
                <w:noProof/>
                <w:sz w:val="22"/>
              </w:rPr>
              <w:tab/>
            </w:r>
            <w:r w:rsidR="002561E7" w:rsidRPr="00415772">
              <w:rPr>
                <w:rStyle w:val="Hyperlink"/>
                <w:b/>
                <w:bCs/>
                <w:noProof/>
              </w:rPr>
              <w:t>Goi Opera Mini</w:t>
            </w:r>
            <w:r w:rsidR="002561E7">
              <w:rPr>
                <w:noProof/>
                <w:webHidden/>
              </w:rPr>
              <w:tab/>
            </w:r>
            <w:r>
              <w:rPr>
                <w:noProof/>
                <w:webHidden/>
              </w:rPr>
              <w:fldChar w:fldCharType="begin"/>
            </w:r>
            <w:r w:rsidR="002561E7">
              <w:rPr>
                <w:noProof/>
                <w:webHidden/>
              </w:rPr>
              <w:instrText xml:space="preserve"> PAGEREF _Toc369791814 \h </w:instrText>
            </w:r>
          </w:ins>
          <w:r>
            <w:rPr>
              <w:noProof/>
              <w:webHidden/>
            </w:rPr>
          </w:r>
          <w:r>
            <w:rPr>
              <w:noProof/>
              <w:webHidden/>
            </w:rPr>
            <w:fldChar w:fldCharType="separate"/>
          </w:r>
          <w:ins w:id="80" w:author="ThaoDH" w:date="2013-10-17T16:47:00Z">
            <w:r w:rsidR="002561E7">
              <w:rPr>
                <w:noProof/>
                <w:webHidden/>
              </w:rPr>
              <w:t>66</w:t>
            </w:r>
            <w:r>
              <w:rPr>
                <w:noProof/>
                <w:webHidden/>
              </w:rPr>
              <w:fldChar w:fldCharType="end"/>
            </w:r>
            <w:r w:rsidRPr="00415772">
              <w:rPr>
                <w:rStyle w:val="Hyperlink"/>
                <w:noProof/>
              </w:rPr>
              <w:fldChar w:fldCharType="end"/>
            </w:r>
          </w:ins>
        </w:p>
        <w:p w:rsidR="002561E7" w:rsidRDefault="00811579">
          <w:pPr>
            <w:pStyle w:val="TOC2"/>
            <w:tabs>
              <w:tab w:val="left" w:pos="880"/>
              <w:tab w:val="right" w:leader="dot" w:pos="9350"/>
            </w:tabs>
            <w:rPr>
              <w:ins w:id="81" w:author="ThaoDH" w:date="2013-10-17T16:47:00Z"/>
              <w:rFonts w:asciiTheme="minorHAnsi" w:eastAsiaTheme="minorEastAsia" w:hAnsiTheme="minorHAnsi"/>
              <w:noProof/>
              <w:sz w:val="22"/>
            </w:rPr>
          </w:pPr>
          <w:ins w:id="82" w:author="ThaoDH" w:date="2013-10-17T16:47:00Z">
            <w:r w:rsidRPr="00415772">
              <w:rPr>
                <w:rStyle w:val="Hyperlink"/>
                <w:noProof/>
              </w:rPr>
              <w:fldChar w:fldCharType="begin"/>
            </w:r>
            <w:r w:rsidR="002561E7" w:rsidRPr="00415772">
              <w:rPr>
                <w:rStyle w:val="Hyperlink"/>
                <w:noProof/>
              </w:rPr>
              <w:instrText xml:space="preserve"> </w:instrText>
            </w:r>
            <w:r w:rsidR="002561E7">
              <w:rPr>
                <w:noProof/>
              </w:rPr>
              <w:instrText>HYPERLINK \l "_Toc369791815"</w:instrText>
            </w:r>
            <w:r w:rsidR="002561E7" w:rsidRPr="00415772">
              <w:rPr>
                <w:rStyle w:val="Hyperlink"/>
                <w:noProof/>
              </w:rPr>
              <w:instrText xml:space="preserve"> </w:instrText>
            </w:r>
            <w:r w:rsidRPr="00415772">
              <w:rPr>
                <w:rStyle w:val="Hyperlink"/>
                <w:noProof/>
              </w:rPr>
              <w:fldChar w:fldCharType="separate"/>
            </w:r>
            <w:r w:rsidR="002561E7" w:rsidRPr="00415772">
              <w:rPr>
                <w:rStyle w:val="Hyperlink"/>
                <w:b/>
                <w:bCs/>
                <w:noProof/>
              </w:rPr>
              <w:t>2.16</w:t>
            </w:r>
            <w:r w:rsidR="002561E7">
              <w:rPr>
                <w:rFonts w:asciiTheme="minorHAnsi" w:eastAsiaTheme="minorEastAsia" w:hAnsiTheme="minorHAnsi"/>
                <w:noProof/>
                <w:sz w:val="22"/>
              </w:rPr>
              <w:tab/>
            </w:r>
            <w:r w:rsidR="002561E7" w:rsidRPr="00415772">
              <w:rPr>
                <w:rStyle w:val="Hyperlink"/>
                <w:b/>
                <w:bCs/>
                <w:noProof/>
              </w:rPr>
              <w:t>Goi  Báo Tuổi Trẻ</w:t>
            </w:r>
            <w:r w:rsidR="002561E7">
              <w:rPr>
                <w:noProof/>
                <w:webHidden/>
              </w:rPr>
              <w:tab/>
            </w:r>
            <w:r>
              <w:rPr>
                <w:noProof/>
                <w:webHidden/>
              </w:rPr>
              <w:fldChar w:fldCharType="begin"/>
            </w:r>
            <w:r w:rsidR="002561E7">
              <w:rPr>
                <w:noProof/>
                <w:webHidden/>
              </w:rPr>
              <w:instrText xml:space="preserve"> PAGEREF _Toc369791815 \h </w:instrText>
            </w:r>
          </w:ins>
          <w:r>
            <w:rPr>
              <w:noProof/>
              <w:webHidden/>
            </w:rPr>
          </w:r>
          <w:r>
            <w:rPr>
              <w:noProof/>
              <w:webHidden/>
            </w:rPr>
            <w:fldChar w:fldCharType="separate"/>
          </w:r>
          <w:ins w:id="83" w:author="ThaoDH" w:date="2013-10-17T16:47:00Z">
            <w:r w:rsidR="002561E7">
              <w:rPr>
                <w:noProof/>
                <w:webHidden/>
              </w:rPr>
              <w:t>67</w:t>
            </w:r>
            <w:r>
              <w:rPr>
                <w:noProof/>
                <w:webHidden/>
              </w:rPr>
              <w:fldChar w:fldCharType="end"/>
            </w:r>
            <w:r w:rsidRPr="00415772">
              <w:rPr>
                <w:rStyle w:val="Hyperlink"/>
                <w:noProof/>
              </w:rPr>
              <w:fldChar w:fldCharType="end"/>
            </w:r>
          </w:ins>
        </w:p>
        <w:p w:rsidR="002561E7" w:rsidRDefault="00811579">
          <w:pPr>
            <w:pStyle w:val="TOC2"/>
            <w:tabs>
              <w:tab w:val="left" w:pos="880"/>
              <w:tab w:val="right" w:leader="dot" w:pos="9350"/>
            </w:tabs>
            <w:rPr>
              <w:ins w:id="84" w:author="ThaoDH" w:date="2013-10-17T16:47:00Z"/>
              <w:rFonts w:asciiTheme="minorHAnsi" w:eastAsiaTheme="minorEastAsia" w:hAnsiTheme="minorHAnsi"/>
              <w:noProof/>
              <w:sz w:val="22"/>
            </w:rPr>
          </w:pPr>
          <w:ins w:id="85" w:author="ThaoDH" w:date="2013-10-17T16:47:00Z">
            <w:r w:rsidRPr="00415772">
              <w:rPr>
                <w:rStyle w:val="Hyperlink"/>
                <w:noProof/>
              </w:rPr>
              <w:lastRenderedPageBreak/>
              <w:fldChar w:fldCharType="begin"/>
            </w:r>
            <w:r w:rsidR="002561E7" w:rsidRPr="00415772">
              <w:rPr>
                <w:rStyle w:val="Hyperlink"/>
                <w:noProof/>
              </w:rPr>
              <w:instrText xml:space="preserve"> </w:instrText>
            </w:r>
            <w:r w:rsidR="002561E7">
              <w:rPr>
                <w:noProof/>
              </w:rPr>
              <w:instrText>HYPERLINK \l "_Toc369791816"</w:instrText>
            </w:r>
            <w:r w:rsidR="002561E7" w:rsidRPr="00415772">
              <w:rPr>
                <w:rStyle w:val="Hyperlink"/>
                <w:noProof/>
              </w:rPr>
              <w:instrText xml:space="preserve"> </w:instrText>
            </w:r>
            <w:r w:rsidRPr="00415772">
              <w:rPr>
                <w:rStyle w:val="Hyperlink"/>
                <w:noProof/>
              </w:rPr>
              <w:fldChar w:fldCharType="separate"/>
            </w:r>
            <w:r w:rsidR="002561E7" w:rsidRPr="00415772">
              <w:rPr>
                <w:rStyle w:val="Hyperlink"/>
                <w:b/>
                <w:bCs/>
                <w:noProof/>
              </w:rPr>
              <w:t>2.17</w:t>
            </w:r>
            <w:r w:rsidR="002561E7">
              <w:rPr>
                <w:rFonts w:asciiTheme="minorHAnsi" w:eastAsiaTheme="minorEastAsia" w:hAnsiTheme="minorHAnsi"/>
                <w:noProof/>
                <w:sz w:val="22"/>
              </w:rPr>
              <w:tab/>
            </w:r>
            <w:r w:rsidR="002561E7" w:rsidRPr="00415772">
              <w:rPr>
                <w:rStyle w:val="Hyperlink"/>
                <w:b/>
                <w:bCs/>
                <w:noProof/>
              </w:rPr>
              <w:t>Goi X10 cho thue bao MAX, MAXS, MAX70</w:t>
            </w:r>
            <w:r w:rsidR="002561E7">
              <w:rPr>
                <w:noProof/>
                <w:webHidden/>
              </w:rPr>
              <w:tab/>
            </w:r>
            <w:r>
              <w:rPr>
                <w:noProof/>
                <w:webHidden/>
              </w:rPr>
              <w:fldChar w:fldCharType="begin"/>
            </w:r>
            <w:r w:rsidR="002561E7">
              <w:rPr>
                <w:noProof/>
                <w:webHidden/>
              </w:rPr>
              <w:instrText xml:space="preserve"> PAGEREF _Toc369791816 \h </w:instrText>
            </w:r>
          </w:ins>
          <w:r>
            <w:rPr>
              <w:noProof/>
              <w:webHidden/>
            </w:rPr>
          </w:r>
          <w:r>
            <w:rPr>
              <w:noProof/>
              <w:webHidden/>
            </w:rPr>
            <w:fldChar w:fldCharType="separate"/>
          </w:r>
          <w:ins w:id="86" w:author="ThaoDH" w:date="2013-10-17T16:47:00Z">
            <w:r w:rsidR="002561E7">
              <w:rPr>
                <w:noProof/>
                <w:webHidden/>
              </w:rPr>
              <w:t>68</w:t>
            </w:r>
            <w:r>
              <w:rPr>
                <w:noProof/>
                <w:webHidden/>
              </w:rPr>
              <w:fldChar w:fldCharType="end"/>
            </w:r>
            <w:r w:rsidRPr="00415772">
              <w:rPr>
                <w:rStyle w:val="Hyperlink"/>
                <w:noProof/>
              </w:rPr>
              <w:fldChar w:fldCharType="end"/>
            </w:r>
          </w:ins>
        </w:p>
        <w:p w:rsidR="002561E7" w:rsidRDefault="00811579">
          <w:pPr>
            <w:pStyle w:val="TOC2"/>
            <w:tabs>
              <w:tab w:val="left" w:pos="880"/>
              <w:tab w:val="right" w:leader="dot" w:pos="9350"/>
            </w:tabs>
            <w:rPr>
              <w:ins w:id="87" w:author="ThaoDH" w:date="2013-10-17T16:47:00Z"/>
              <w:rFonts w:asciiTheme="minorHAnsi" w:eastAsiaTheme="minorEastAsia" w:hAnsiTheme="minorHAnsi"/>
              <w:noProof/>
              <w:sz w:val="22"/>
            </w:rPr>
          </w:pPr>
          <w:ins w:id="88" w:author="ThaoDH" w:date="2013-10-17T16:47:00Z">
            <w:r w:rsidRPr="00415772">
              <w:rPr>
                <w:rStyle w:val="Hyperlink"/>
                <w:noProof/>
              </w:rPr>
              <w:fldChar w:fldCharType="begin"/>
            </w:r>
            <w:r w:rsidR="002561E7" w:rsidRPr="00415772">
              <w:rPr>
                <w:rStyle w:val="Hyperlink"/>
                <w:noProof/>
              </w:rPr>
              <w:instrText xml:space="preserve"> </w:instrText>
            </w:r>
            <w:r w:rsidR="002561E7">
              <w:rPr>
                <w:noProof/>
              </w:rPr>
              <w:instrText>HYPERLINK \l "_Toc369791817"</w:instrText>
            </w:r>
            <w:r w:rsidR="002561E7" w:rsidRPr="00415772">
              <w:rPr>
                <w:rStyle w:val="Hyperlink"/>
                <w:noProof/>
              </w:rPr>
              <w:instrText xml:space="preserve"> </w:instrText>
            </w:r>
            <w:r w:rsidRPr="00415772">
              <w:rPr>
                <w:rStyle w:val="Hyperlink"/>
                <w:noProof/>
              </w:rPr>
              <w:fldChar w:fldCharType="separate"/>
            </w:r>
            <w:r w:rsidR="002561E7" w:rsidRPr="00415772">
              <w:rPr>
                <w:rStyle w:val="Hyperlink"/>
                <w:b/>
                <w:bCs/>
                <w:noProof/>
              </w:rPr>
              <w:t>2.18</w:t>
            </w:r>
            <w:r w:rsidR="002561E7">
              <w:rPr>
                <w:rFonts w:asciiTheme="minorHAnsi" w:eastAsiaTheme="minorEastAsia" w:hAnsiTheme="minorHAnsi"/>
                <w:noProof/>
                <w:sz w:val="22"/>
              </w:rPr>
              <w:tab/>
            </w:r>
            <w:r w:rsidR="002561E7" w:rsidRPr="00415772">
              <w:rPr>
                <w:rStyle w:val="Hyperlink"/>
                <w:b/>
                <w:bCs/>
                <w:noProof/>
              </w:rPr>
              <w:t>Gói cước truyền dữ liệu Nokia Messaging: Nokia combo,Nokia chat ,Nokia email</w:t>
            </w:r>
            <w:r w:rsidR="002561E7">
              <w:rPr>
                <w:noProof/>
                <w:webHidden/>
              </w:rPr>
              <w:tab/>
            </w:r>
            <w:r>
              <w:rPr>
                <w:noProof/>
                <w:webHidden/>
              </w:rPr>
              <w:fldChar w:fldCharType="begin"/>
            </w:r>
            <w:r w:rsidR="002561E7">
              <w:rPr>
                <w:noProof/>
                <w:webHidden/>
              </w:rPr>
              <w:instrText xml:space="preserve"> PAGEREF _Toc369791817 \h </w:instrText>
            </w:r>
          </w:ins>
          <w:r>
            <w:rPr>
              <w:noProof/>
              <w:webHidden/>
            </w:rPr>
          </w:r>
          <w:r>
            <w:rPr>
              <w:noProof/>
              <w:webHidden/>
            </w:rPr>
            <w:fldChar w:fldCharType="separate"/>
          </w:r>
          <w:ins w:id="89" w:author="ThaoDH" w:date="2013-10-17T16:47:00Z">
            <w:r w:rsidR="002561E7">
              <w:rPr>
                <w:noProof/>
                <w:webHidden/>
              </w:rPr>
              <w:t>69</w:t>
            </w:r>
            <w:r>
              <w:rPr>
                <w:noProof/>
                <w:webHidden/>
              </w:rPr>
              <w:fldChar w:fldCharType="end"/>
            </w:r>
            <w:r w:rsidRPr="00415772">
              <w:rPr>
                <w:rStyle w:val="Hyperlink"/>
                <w:noProof/>
              </w:rPr>
              <w:fldChar w:fldCharType="end"/>
            </w:r>
          </w:ins>
        </w:p>
        <w:p w:rsidR="002561E7" w:rsidRDefault="00811579">
          <w:pPr>
            <w:pStyle w:val="TOC2"/>
            <w:tabs>
              <w:tab w:val="left" w:pos="880"/>
              <w:tab w:val="right" w:leader="dot" w:pos="9350"/>
            </w:tabs>
            <w:rPr>
              <w:ins w:id="90" w:author="ThaoDH" w:date="2013-10-17T16:47:00Z"/>
              <w:rFonts w:asciiTheme="minorHAnsi" w:eastAsiaTheme="minorEastAsia" w:hAnsiTheme="minorHAnsi"/>
              <w:noProof/>
              <w:sz w:val="22"/>
            </w:rPr>
          </w:pPr>
          <w:ins w:id="91" w:author="ThaoDH" w:date="2013-10-17T16:47:00Z">
            <w:r w:rsidRPr="00415772">
              <w:rPr>
                <w:rStyle w:val="Hyperlink"/>
                <w:noProof/>
              </w:rPr>
              <w:fldChar w:fldCharType="begin"/>
            </w:r>
            <w:r w:rsidR="002561E7" w:rsidRPr="00415772">
              <w:rPr>
                <w:rStyle w:val="Hyperlink"/>
                <w:noProof/>
              </w:rPr>
              <w:instrText xml:space="preserve"> </w:instrText>
            </w:r>
            <w:r w:rsidR="002561E7">
              <w:rPr>
                <w:noProof/>
              </w:rPr>
              <w:instrText>HYPERLINK \l "_Toc369791818"</w:instrText>
            </w:r>
            <w:r w:rsidR="002561E7" w:rsidRPr="00415772">
              <w:rPr>
                <w:rStyle w:val="Hyperlink"/>
                <w:noProof/>
              </w:rPr>
              <w:instrText xml:space="preserve"> </w:instrText>
            </w:r>
            <w:r w:rsidRPr="00415772">
              <w:rPr>
                <w:rStyle w:val="Hyperlink"/>
                <w:noProof/>
              </w:rPr>
              <w:fldChar w:fldCharType="separate"/>
            </w:r>
            <w:r w:rsidR="002561E7" w:rsidRPr="00415772">
              <w:rPr>
                <w:rStyle w:val="Hyperlink"/>
                <w:b/>
                <w:bCs/>
                <w:noProof/>
              </w:rPr>
              <w:t>2.19</w:t>
            </w:r>
            <w:r w:rsidR="002561E7">
              <w:rPr>
                <w:rFonts w:asciiTheme="minorHAnsi" w:eastAsiaTheme="minorEastAsia" w:hAnsiTheme="minorHAnsi"/>
                <w:noProof/>
                <w:sz w:val="22"/>
              </w:rPr>
              <w:tab/>
            </w:r>
            <w:r w:rsidR="002561E7" w:rsidRPr="00415772">
              <w:rPr>
                <w:rStyle w:val="Hyperlink"/>
                <w:b/>
                <w:bCs/>
                <w:noProof/>
              </w:rPr>
              <w:t>KM Nokia E6     ??????</w:t>
            </w:r>
            <w:r w:rsidR="002561E7">
              <w:rPr>
                <w:noProof/>
                <w:webHidden/>
              </w:rPr>
              <w:tab/>
            </w:r>
            <w:r>
              <w:rPr>
                <w:noProof/>
                <w:webHidden/>
              </w:rPr>
              <w:fldChar w:fldCharType="begin"/>
            </w:r>
            <w:r w:rsidR="002561E7">
              <w:rPr>
                <w:noProof/>
                <w:webHidden/>
              </w:rPr>
              <w:instrText xml:space="preserve"> PAGEREF _Toc369791818 \h </w:instrText>
            </w:r>
          </w:ins>
          <w:r>
            <w:rPr>
              <w:noProof/>
              <w:webHidden/>
            </w:rPr>
          </w:r>
          <w:r>
            <w:rPr>
              <w:noProof/>
              <w:webHidden/>
            </w:rPr>
            <w:fldChar w:fldCharType="separate"/>
          </w:r>
          <w:ins w:id="92" w:author="ThaoDH" w:date="2013-10-17T16:47:00Z">
            <w:r w:rsidR="002561E7">
              <w:rPr>
                <w:noProof/>
                <w:webHidden/>
              </w:rPr>
              <w:t>70</w:t>
            </w:r>
            <w:r>
              <w:rPr>
                <w:noProof/>
                <w:webHidden/>
              </w:rPr>
              <w:fldChar w:fldCharType="end"/>
            </w:r>
            <w:r w:rsidRPr="00415772">
              <w:rPr>
                <w:rStyle w:val="Hyperlink"/>
                <w:noProof/>
              </w:rPr>
              <w:fldChar w:fldCharType="end"/>
            </w:r>
          </w:ins>
        </w:p>
        <w:p w:rsidR="002561E7" w:rsidRDefault="00811579">
          <w:pPr>
            <w:pStyle w:val="TOC2"/>
            <w:tabs>
              <w:tab w:val="left" w:pos="880"/>
              <w:tab w:val="right" w:leader="dot" w:pos="9350"/>
            </w:tabs>
            <w:rPr>
              <w:ins w:id="93" w:author="ThaoDH" w:date="2013-10-17T16:47:00Z"/>
              <w:rFonts w:asciiTheme="minorHAnsi" w:eastAsiaTheme="minorEastAsia" w:hAnsiTheme="minorHAnsi"/>
              <w:noProof/>
              <w:sz w:val="22"/>
            </w:rPr>
          </w:pPr>
          <w:ins w:id="94" w:author="ThaoDH" w:date="2013-10-17T16:47:00Z">
            <w:r w:rsidRPr="00415772">
              <w:rPr>
                <w:rStyle w:val="Hyperlink"/>
                <w:noProof/>
              </w:rPr>
              <w:fldChar w:fldCharType="begin"/>
            </w:r>
            <w:r w:rsidR="002561E7" w:rsidRPr="00415772">
              <w:rPr>
                <w:rStyle w:val="Hyperlink"/>
                <w:noProof/>
              </w:rPr>
              <w:instrText xml:space="preserve"> </w:instrText>
            </w:r>
            <w:r w:rsidR="002561E7">
              <w:rPr>
                <w:noProof/>
              </w:rPr>
              <w:instrText>HYPERLINK \l "_Toc369791819"</w:instrText>
            </w:r>
            <w:r w:rsidR="002561E7" w:rsidRPr="00415772">
              <w:rPr>
                <w:rStyle w:val="Hyperlink"/>
                <w:noProof/>
              </w:rPr>
              <w:instrText xml:space="preserve"> </w:instrText>
            </w:r>
            <w:r w:rsidRPr="00415772">
              <w:rPr>
                <w:rStyle w:val="Hyperlink"/>
                <w:noProof/>
              </w:rPr>
              <w:fldChar w:fldCharType="separate"/>
            </w:r>
            <w:r w:rsidR="002561E7" w:rsidRPr="00415772">
              <w:rPr>
                <w:rStyle w:val="Hyperlink"/>
                <w:b/>
                <w:bCs/>
                <w:noProof/>
              </w:rPr>
              <w:t>2.20</w:t>
            </w:r>
            <w:r w:rsidR="002561E7">
              <w:rPr>
                <w:rFonts w:asciiTheme="minorHAnsi" w:eastAsiaTheme="minorEastAsia" w:hAnsiTheme="minorHAnsi"/>
                <w:noProof/>
                <w:sz w:val="22"/>
              </w:rPr>
              <w:tab/>
            </w:r>
            <w:r w:rsidR="002561E7" w:rsidRPr="00415772">
              <w:rPr>
                <w:rStyle w:val="Hyperlink"/>
                <w:b/>
                <w:bCs/>
                <w:noProof/>
              </w:rPr>
              <w:t>Goi KM GALAXY</w:t>
            </w:r>
            <w:r w:rsidR="002561E7">
              <w:rPr>
                <w:noProof/>
                <w:webHidden/>
              </w:rPr>
              <w:tab/>
            </w:r>
            <w:r>
              <w:rPr>
                <w:noProof/>
                <w:webHidden/>
              </w:rPr>
              <w:fldChar w:fldCharType="begin"/>
            </w:r>
            <w:r w:rsidR="002561E7">
              <w:rPr>
                <w:noProof/>
                <w:webHidden/>
              </w:rPr>
              <w:instrText xml:space="preserve"> PAGEREF _Toc369791819 \h </w:instrText>
            </w:r>
          </w:ins>
          <w:r>
            <w:rPr>
              <w:noProof/>
              <w:webHidden/>
            </w:rPr>
          </w:r>
          <w:r>
            <w:rPr>
              <w:noProof/>
              <w:webHidden/>
            </w:rPr>
            <w:fldChar w:fldCharType="separate"/>
          </w:r>
          <w:ins w:id="95" w:author="ThaoDH" w:date="2013-10-17T16:47:00Z">
            <w:r w:rsidR="002561E7">
              <w:rPr>
                <w:noProof/>
                <w:webHidden/>
              </w:rPr>
              <w:t>70</w:t>
            </w:r>
            <w:r>
              <w:rPr>
                <w:noProof/>
                <w:webHidden/>
              </w:rPr>
              <w:fldChar w:fldCharType="end"/>
            </w:r>
            <w:r w:rsidRPr="00415772">
              <w:rPr>
                <w:rStyle w:val="Hyperlink"/>
                <w:noProof/>
              </w:rPr>
              <w:fldChar w:fldCharType="end"/>
            </w:r>
          </w:ins>
        </w:p>
        <w:p w:rsidR="002561E7" w:rsidRDefault="00811579">
          <w:pPr>
            <w:pStyle w:val="TOC2"/>
            <w:tabs>
              <w:tab w:val="left" w:pos="880"/>
              <w:tab w:val="right" w:leader="dot" w:pos="9350"/>
            </w:tabs>
            <w:rPr>
              <w:ins w:id="96" w:author="ThaoDH" w:date="2013-10-17T16:47:00Z"/>
              <w:rFonts w:asciiTheme="minorHAnsi" w:eastAsiaTheme="minorEastAsia" w:hAnsiTheme="minorHAnsi"/>
              <w:noProof/>
              <w:sz w:val="22"/>
            </w:rPr>
          </w:pPr>
          <w:ins w:id="97" w:author="ThaoDH" w:date="2013-10-17T16:47:00Z">
            <w:r w:rsidRPr="00415772">
              <w:rPr>
                <w:rStyle w:val="Hyperlink"/>
                <w:noProof/>
              </w:rPr>
              <w:fldChar w:fldCharType="begin"/>
            </w:r>
            <w:r w:rsidR="002561E7" w:rsidRPr="00415772">
              <w:rPr>
                <w:rStyle w:val="Hyperlink"/>
                <w:noProof/>
              </w:rPr>
              <w:instrText xml:space="preserve"> </w:instrText>
            </w:r>
            <w:r w:rsidR="002561E7">
              <w:rPr>
                <w:noProof/>
              </w:rPr>
              <w:instrText>HYPERLINK \l "_Toc369791820"</w:instrText>
            </w:r>
            <w:r w:rsidR="002561E7" w:rsidRPr="00415772">
              <w:rPr>
                <w:rStyle w:val="Hyperlink"/>
                <w:noProof/>
              </w:rPr>
              <w:instrText xml:space="preserve"> </w:instrText>
            </w:r>
            <w:r w:rsidRPr="00415772">
              <w:rPr>
                <w:rStyle w:val="Hyperlink"/>
                <w:noProof/>
              </w:rPr>
              <w:fldChar w:fldCharType="separate"/>
            </w:r>
            <w:r w:rsidR="002561E7" w:rsidRPr="00415772">
              <w:rPr>
                <w:rStyle w:val="Hyperlink"/>
                <w:b/>
                <w:bCs/>
                <w:noProof/>
              </w:rPr>
              <w:t>2.21</w:t>
            </w:r>
            <w:r w:rsidR="002561E7">
              <w:rPr>
                <w:rFonts w:asciiTheme="minorHAnsi" w:eastAsiaTheme="minorEastAsia" w:hAnsiTheme="minorHAnsi"/>
                <w:noProof/>
                <w:sz w:val="22"/>
              </w:rPr>
              <w:tab/>
            </w:r>
            <w:r w:rsidR="002561E7" w:rsidRPr="00415772">
              <w:rPr>
                <w:rStyle w:val="Hyperlink"/>
                <w:b/>
                <w:bCs/>
                <w:noProof/>
              </w:rPr>
              <w:t>Gói cước tích hợp thuê bao di động với EzCom:MAX100, MAX200</w:t>
            </w:r>
            <w:r w:rsidR="002561E7">
              <w:rPr>
                <w:noProof/>
                <w:webHidden/>
              </w:rPr>
              <w:tab/>
            </w:r>
            <w:r>
              <w:rPr>
                <w:noProof/>
                <w:webHidden/>
              </w:rPr>
              <w:fldChar w:fldCharType="begin"/>
            </w:r>
            <w:r w:rsidR="002561E7">
              <w:rPr>
                <w:noProof/>
                <w:webHidden/>
              </w:rPr>
              <w:instrText xml:space="preserve"> PAGEREF _Toc369791820 \h </w:instrText>
            </w:r>
          </w:ins>
          <w:r>
            <w:rPr>
              <w:noProof/>
              <w:webHidden/>
            </w:rPr>
          </w:r>
          <w:r>
            <w:rPr>
              <w:noProof/>
              <w:webHidden/>
            </w:rPr>
            <w:fldChar w:fldCharType="separate"/>
          </w:r>
          <w:ins w:id="98" w:author="ThaoDH" w:date="2013-10-17T16:47:00Z">
            <w:r w:rsidR="002561E7">
              <w:rPr>
                <w:noProof/>
                <w:webHidden/>
              </w:rPr>
              <w:t>71</w:t>
            </w:r>
            <w:r>
              <w:rPr>
                <w:noProof/>
                <w:webHidden/>
              </w:rPr>
              <w:fldChar w:fldCharType="end"/>
            </w:r>
            <w:r w:rsidRPr="00415772">
              <w:rPr>
                <w:rStyle w:val="Hyperlink"/>
                <w:noProof/>
              </w:rPr>
              <w:fldChar w:fldCharType="end"/>
            </w:r>
          </w:ins>
        </w:p>
        <w:p w:rsidR="002561E7" w:rsidRDefault="00811579">
          <w:pPr>
            <w:pStyle w:val="TOC2"/>
            <w:tabs>
              <w:tab w:val="left" w:pos="880"/>
              <w:tab w:val="right" w:leader="dot" w:pos="9350"/>
            </w:tabs>
            <w:rPr>
              <w:ins w:id="99" w:author="ThaoDH" w:date="2013-10-17T16:47:00Z"/>
              <w:rFonts w:asciiTheme="minorHAnsi" w:eastAsiaTheme="minorEastAsia" w:hAnsiTheme="minorHAnsi"/>
              <w:noProof/>
              <w:sz w:val="22"/>
            </w:rPr>
          </w:pPr>
          <w:ins w:id="100" w:author="ThaoDH" w:date="2013-10-17T16:47:00Z">
            <w:r w:rsidRPr="00415772">
              <w:rPr>
                <w:rStyle w:val="Hyperlink"/>
                <w:noProof/>
              </w:rPr>
              <w:fldChar w:fldCharType="begin"/>
            </w:r>
            <w:r w:rsidR="002561E7" w:rsidRPr="00415772">
              <w:rPr>
                <w:rStyle w:val="Hyperlink"/>
                <w:noProof/>
              </w:rPr>
              <w:instrText xml:space="preserve"> </w:instrText>
            </w:r>
            <w:r w:rsidR="002561E7">
              <w:rPr>
                <w:noProof/>
              </w:rPr>
              <w:instrText>HYPERLINK \l "_Toc369791821"</w:instrText>
            </w:r>
            <w:r w:rsidR="002561E7" w:rsidRPr="00415772">
              <w:rPr>
                <w:rStyle w:val="Hyperlink"/>
                <w:noProof/>
              </w:rPr>
              <w:instrText xml:space="preserve"> </w:instrText>
            </w:r>
            <w:r w:rsidRPr="00415772">
              <w:rPr>
                <w:rStyle w:val="Hyperlink"/>
                <w:noProof/>
              </w:rPr>
              <w:fldChar w:fldCharType="separate"/>
            </w:r>
            <w:r w:rsidR="002561E7" w:rsidRPr="00415772">
              <w:rPr>
                <w:rStyle w:val="Hyperlink"/>
                <w:b/>
                <w:bCs/>
                <w:noProof/>
              </w:rPr>
              <w:t>2.22</w:t>
            </w:r>
            <w:r w:rsidR="002561E7">
              <w:rPr>
                <w:rFonts w:asciiTheme="minorHAnsi" w:eastAsiaTheme="minorEastAsia" w:hAnsiTheme="minorHAnsi"/>
                <w:noProof/>
                <w:sz w:val="22"/>
              </w:rPr>
              <w:tab/>
            </w:r>
            <w:r w:rsidR="002561E7" w:rsidRPr="00415772">
              <w:rPr>
                <w:rStyle w:val="Hyperlink"/>
                <w:b/>
                <w:bCs/>
                <w:noProof/>
              </w:rPr>
              <w:t>Gói cước phóng viên - nhà báo, giáo viên</w:t>
            </w:r>
            <w:r w:rsidR="002561E7">
              <w:rPr>
                <w:noProof/>
                <w:webHidden/>
              </w:rPr>
              <w:tab/>
            </w:r>
            <w:r>
              <w:rPr>
                <w:noProof/>
                <w:webHidden/>
              </w:rPr>
              <w:fldChar w:fldCharType="begin"/>
            </w:r>
            <w:r w:rsidR="002561E7">
              <w:rPr>
                <w:noProof/>
                <w:webHidden/>
              </w:rPr>
              <w:instrText xml:space="preserve"> PAGEREF _Toc369791821 \h </w:instrText>
            </w:r>
          </w:ins>
          <w:r>
            <w:rPr>
              <w:noProof/>
              <w:webHidden/>
            </w:rPr>
          </w:r>
          <w:r>
            <w:rPr>
              <w:noProof/>
              <w:webHidden/>
            </w:rPr>
            <w:fldChar w:fldCharType="separate"/>
          </w:r>
          <w:ins w:id="101" w:author="ThaoDH" w:date="2013-10-17T16:47:00Z">
            <w:r w:rsidR="002561E7">
              <w:rPr>
                <w:noProof/>
                <w:webHidden/>
              </w:rPr>
              <w:t>74</w:t>
            </w:r>
            <w:r>
              <w:rPr>
                <w:noProof/>
                <w:webHidden/>
              </w:rPr>
              <w:fldChar w:fldCharType="end"/>
            </w:r>
            <w:r w:rsidRPr="00415772">
              <w:rPr>
                <w:rStyle w:val="Hyperlink"/>
                <w:noProof/>
              </w:rPr>
              <w:fldChar w:fldCharType="end"/>
            </w:r>
          </w:ins>
        </w:p>
        <w:p w:rsidR="002561E7" w:rsidRDefault="00811579">
          <w:pPr>
            <w:pStyle w:val="TOC2"/>
            <w:tabs>
              <w:tab w:val="left" w:pos="880"/>
              <w:tab w:val="right" w:leader="dot" w:pos="9350"/>
            </w:tabs>
            <w:rPr>
              <w:ins w:id="102" w:author="ThaoDH" w:date="2013-10-17T16:47:00Z"/>
              <w:rFonts w:asciiTheme="minorHAnsi" w:eastAsiaTheme="minorEastAsia" w:hAnsiTheme="minorHAnsi"/>
              <w:noProof/>
              <w:sz w:val="22"/>
            </w:rPr>
          </w:pPr>
          <w:ins w:id="103" w:author="ThaoDH" w:date="2013-10-17T16:47:00Z">
            <w:r w:rsidRPr="00415772">
              <w:rPr>
                <w:rStyle w:val="Hyperlink"/>
                <w:noProof/>
              </w:rPr>
              <w:fldChar w:fldCharType="begin"/>
            </w:r>
            <w:r w:rsidR="002561E7" w:rsidRPr="00415772">
              <w:rPr>
                <w:rStyle w:val="Hyperlink"/>
                <w:noProof/>
              </w:rPr>
              <w:instrText xml:space="preserve"> </w:instrText>
            </w:r>
            <w:r w:rsidR="002561E7">
              <w:rPr>
                <w:noProof/>
              </w:rPr>
              <w:instrText>HYPERLINK \l "_Toc369791822"</w:instrText>
            </w:r>
            <w:r w:rsidR="002561E7" w:rsidRPr="00415772">
              <w:rPr>
                <w:rStyle w:val="Hyperlink"/>
                <w:noProof/>
              </w:rPr>
              <w:instrText xml:space="preserve"> </w:instrText>
            </w:r>
            <w:r w:rsidRPr="00415772">
              <w:rPr>
                <w:rStyle w:val="Hyperlink"/>
                <w:noProof/>
              </w:rPr>
              <w:fldChar w:fldCharType="separate"/>
            </w:r>
            <w:r w:rsidR="002561E7" w:rsidRPr="00415772">
              <w:rPr>
                <w:rStyle w:val="Hyperlink"/>
                <w:b/>
                <w:bCs/>
                <w:noProof/>
              </w:rPr>
              <w:t>2.23</w:t>
            </w:r>
            <w:r w:rsidR="002561E7">
              <w:rPr>
                <w:rFonts w:asciiTheme="minorHAnsi" w:eastAsiaTheme="minorEastAsia" w:hAnsiTheme="minorHAnsi"/>
                <w:noProof/>
                <w:sz w:val="22"/>
              </w:rPr>
              <w:tab/>
            </w:r>
            <w:r w:rsidR="002561E7" w:rsidRPr="00415772">
              <w:rPr>
                <w:rStyle w:val="Hyperlink"/>
                <w:b/>
                <w:bCs/>
                <w:noProof/>
              </w:rPr>
              <w:t>Gói EZCOM taxi Mai Linh</w:t>
            </w:r>
            <w:r w:rsidR="002561E7">
              <w:rPr>
                <w:noProof/>
                <w:webHidden/>
              </w:rPr>
              <w:tab/>
            </w:r>
            <w:r>
              <w:rPr>
                <w:noProof/>
                <w:webHidden/>
              </w:rPr>
              <w:fldChar w:fldCharType="begin"/>
            </w:r>
            <w:r w:rsidR="002561E7">
              <w:rPr>
                <w:noProof/>
                <w:webHidden/>
              </w:rPr>
              <w:instrText xml:space="preserve"> PAGEREF _Toc369791822 \h </w:instrText>
            </w:r>
          </w:ins>
          <w:r>
            <w:rPr>
              <w:noProof/>
              <w:webHidden/>
            </w:rPr>
          </w:r>
          <w:r>
            <w:rPr>
              <w:noProof/>
              <w:webHidden/>
            </w:rPr>
            <w:fldChar w:fldCharType="separate"/>
          </w:r>
          <w:ins w:id="104" w:author="ThaoDH" w:date="2013-10-17T16:47:00Z">
            <w:r w:rsidR="002561E7">
              <w:rPr>
                <w:noProof/>
                <w:webHidden/>
              </w:rPr>
              <w:t>75</w:t>
            </w:r>
            <w:r>
              <w:rPr>
                <w:noProof/>
                <w:webHidden/>
              </w:rPr>
              <w:fldChar w:fldCharType="end"/>
            </w:r>
            <w:r w:rsidRPr="00415772">
              <w:rPr>
                <w:rStyle w:val="Hyperlink"/>
                <w:noProof/>
              </w:rPr>
              <w:fldChar w:fldCharType="end"/>
            </w:r>
          </w:ins>
        </w:p>
        <w:p w:rsidR="002561E7" w:rsidRDefault="00811579">
          <w:pPr>
            <w:pStyle w:val="TOC2"/>
            <w:tabs>
              <w:tab w:val="left" w:pos="880"/>
              <w:tab w:val="right" w:leader="dot" w:pos="9350"/>
            </w:tabs>
            <w:rPr>
              <w:ins w:id="105" w:author="ThaoDH" w:date="2013-10-17T16:47:00Z"/>
              <w:rFonts w:asciiTheme="minorHAnsi" w:eastAsiaTheme="minorEastAsia" w:hAnsiTheme="minorHAnsi"/>
              <w:noProof/>
              <w:sz w:val="22"/>
            </w:rPr>
          </w:pPr>
          <w:ins w:id="106" w:author="ThaoDH" w:date="2013-10-17T16:47:00Z">
            <w:r w:rsidRPr="00415772">
              <w:rPr>
                <w:rStyle w:val="Hyperlink"/>
                <w:noProof/>
              </w:rPr>
              <w:fldChar w:fldCharType="begin"/>
            </w:r>
            <w:r w:rsidR="002561E7" w:rsidRPr="00415772">
              <w:rPr>
                <w:rStyle w:val="Hyperlink"/>
                <w:noProof/>
              </w:rPr>
              <w:instrText xml:space="preserve"> </w:instrText>
            </w:r>
            <w:r w:rsidR="002561E7">
              <w:rPr>
                <w:noProof/>
              </w:rPr>
              <w:instrText>HYPERLINK \l "_Toc369791823"</w:instrText>
            </w:r>
            <w:r w:rsidR="002561E7" w:rsidRPr="00415772">
              <w:rPr>
                <w:rStyle w:val="Hyperlink"/>
                <w:noProof/>
              </w:rPr>
              <w:instrText xml:space="preserve"> </w:instrText>
            </w:r>
            <w:r w:rsidRPr="00415772">
              <w:rPr>
                <w:rStyle w:val="Hyperlink"/>
                <w:noProof/>
              </w:rPr>
              <w:fldChar w:fldCharType="separate"/>
            </w:r>
            <w:r w:rsidR="002561E7" w:rsidRPr="00415772">
              <w:rPr>
                <w:rStyle w:val="Hyperlink"/>
                <w:b/>
                <w:bCs/>
                <w:noProof/>
              </w:rPr>
              <w:t>2.24</w:t>
            </w:r>
            <w:r w:rsidR="002561E7">
              <w:rPr>
                <w:rFonts w:asciiTheme="minorHAnsi" w:eastAsiaTheme="minorEastAsia" w:hAnsiTheme="minorHAnsi"/>
                <w:noProof/>
                <w:sz w:val="22"/>
              </w:rPr>
              <w:tab/>
            </w:r>
            <w:r w:rsidR="002561E7" w:rsidRPr="00415772">
              <w:rPr>
                <w:rStyle w:val="Hyperlink"/>
                <w:b/>
                <w:bCs/>
                <w:noProof/>
              </w:rPr>
              <w:t>Gói kèm EZCOM kèm Ipad</w:t>
            </w:r>
            <w:r w:rsidR="002561E7">
              <w:rPr>
                <w:noProof/>
                <w:webHidden/>
              </w:rPr>
              <w:tab/>
            </w:r>
            <w:r>
              <w:rPr>
                <w:noProof/>
                <w:webHidden/>
              </w:rPr>
              <w:fldChar w:fldCharType="begin"/>
            </w:r>
            <w:r w:rsidR="002561E7">
              <w:rPr>
                <w:noProof/>
                <w:webHidden/>
              </w:rPr>
              <w:instrText xml:space="preserve"> PAGEREF _Toc369791823 \h </w:instrText>
            </w:r>
          </w:ins>
          <w:r>
            <w:rPr>
              <w:noProof/>
              <w:webHidden/>
            </w:rPr>
          </w:r>
          <w:r>
            <w:rPr>
              <w:noProof/>
              <w:webHidden/>
            </w:rPr>
            <w:fldChar w:fldCharType="separate"/>
          </w:r>
          <w:ins w:id="107" w:author="ThaoDH" w:date="2013-10-17T16:47:00Z">
            <w:r w:rsidR="002561E7">
              <w:rPr>
                <w:noProof/>
                <w:webHidden/>
              </w:rPr>
              <w:t>75</w:t>
            </w:r>
            <w:r>
              <w:rPr>
                <w:noProof/>
                <w:webHidden/>
              </w:rPr>
              <w:fldChar w:fldCharType="end"/>
            </w:r>
            <w:r w:rsidRPr="00415772">
              <w:rPr>
                <w:rStyle w:val="Hyperlink"/>
                <w:noProof/>
              </w:rPr>
              <w:fldChar w:fldCharType="end"/>
            </w:r>
          </w:ins>
        </w:p>
        <w:p w:rsidR="002561E7" w:rsidRDefault="00811579">
          <w:pPr>
            <w:pStyle w:val="TOC2"/>
            <w:tabs>
              <w:tab w:val="left" w:pos="880"/>
              <w:tab w:val="right" w:leader="dot" w:pos="9350"/>
            </w:tabs>
            <w:rPr>
              <w:ins w:id="108" w:author="ThaoDH" w:date="2013-10-17T16:47:00Z"/>
              <w:rFonts w:asciiTheme="minorHAnsi" w:eastAsiaTheme="minorEastAsia" w:hAnsiTheme="minorHAnsi"/>
              <w:noProof/>
              <w:sz w:val="22"/>
            </w:rPr>
          </w:pPr>
          <w:ins w:id="109" w:author="ThaoDH" w:date="2013-10-17T16:47:00Z">
            <w:r w:rsidRPr="00415772">
              <w:rPr>
                <w:rStyle w:val="Hyperlink"/>
                <w:noProof/>
              </w:rPr>
              <w:fldChar w:fldCharType="begin"/>
            </w:r>
            <w:r w:rsidR="002561E7" w:rsidRPr="00415772">
              <w:rPr>
                <w:rStyle w:val="Hyperlink"/>
                <w:noProof/>
              </w:rPr>
              <w:instrText xml:space="preserve"> </w:instrText>
            </w:r>
            <w:r w:rsidR="002561E7">
              <w:rPr>
                <w:noProof/>
              </w:rPr>
              <w:instrText>HYPERLINK \l "_Toc369791824"</w:instrText>
            </w:r>
            <w:r w:rsidR="002561E7" w:rsidRPr="00415772">
              <w:rPr>
                <w:rStyle w:val="Hyperlink"/>
                <w:noProof/>
              </w:rPr>
              <w:instrText xml:space="preserve"> </w:instrText>
            </w:r>
            <w:r w:rsidRPr="00415772">
              <w:rPr>
                <w:rStyle w:val="Hyperlink"/>
                <w:noProof/>
              </w:rPr>
              <w:fldChar w:fldCharType="separate"/>
            </w:r>
            <w:r w:rsidR="002561E7" w:rsidRPr="00415772">
              <w:rPr>
                <w:rStyle w:val="Hyperlink"/>
                <w:b/>
                <w:bCs/>
                <w:noProof/>
              </w:rPr>
              <w:t>2.25</w:t>
            </w:r>
            <w:r w:rsidR="002561E7">
              <w:rPr>
                <w:rFonts w:asciiTheme="minorHAnsi" w:eastAsiaTheme="minorEastAsia" w:hAnsiTheme="minorHAnsi"/>
                <w:noProof/>
                <w:sz w:val="22"/>
              </w:rPr>
              <w:tab/>
            </w:r>
            <w:r w:rsidR="002561E7" w:rsidRPr="00415772">
              <w:rPr>
                <w:rStyle w:val="Hyperlink"/>
                <w:b/>
                <w:bCs/>
                <w:noProof/>
              </w:rPr>
              <w:t>Gói cước EZCOM kèm USB riêng của HCM</w:t>
            </w:r>
            <w:r w:rsidR="002561E7">
              <w:rPr>
                <w:noProof/>
                <w:webHidden/>
              </w:rPr>
              <w:tab/>
            </w:r>
            <w:r>
              <w:rPr>
                <w:noProof/>
                <w:webHidden/>
              </w:rPr>
              <w:fldChar w:fldCharType="begin"/>
            </w:r>
            <w:r w:rsidR="002561E7">
              <w:rPr>
                <w:noProof/>
                <w:webHidden/>
              </w:rPr>
              <w:instrText xml:space="preserve"> PAGEREF _Toc369791824 \h </w:instrText>
            </w:r>
          </w:ins>
          <w:r>
            <w:rPr>
              <w:noProof/>
              <w:webHidden/>
            </w:rPr>
          </w:r>
          <w:r>
            <w:rPr>
              <w:noProof/>
              <w:webHidden/>
            </w:rPr>
            <w:fldChar w:fldCharType="separate"/>
          </w:r>
          <w:ins w:id="110" w:author="ThaoDH" w:date="2013-10-17T16:47:00Z">
            <w:r w:rsidR="002561E7">
              <w:rPr>
                <w:noProof/>
                <w:webHidden/>
              </w:rPr>
              <w:t>76</w:t>
            </w:r>
            <w:r>
              <w:rPr>
                <w:noProof/>
                <w:webHidden/>
              </w:rPr>
              <w:fldChar w:fldCharType="end"/>
            </w:r>
            <w:r w:rsidRPr="00415772">
              <w:rPr>
                <w:rStyle w:val="Hyperlink"/>
                <w:noProof/>
              </w:rPr>
              <w:fldChar w:fldCharType="end"/>
            </w:r>
          </w:ins>
        </w:p>
        <w:p w:rsidR="002561E7" w:rsidRDefault="00811579">
          <w:pPr>
            <w:pStyle w:val="TOC2"/>
            <w:tabs>
              <w:tab w:val="left" w:pos="880"/>
              <w:tab w:val="right" w:leader="dot" w:pos="9350"/>
            </w:tabs>
            <w:rPr>
              <w:ins w:id="111" w:author="ThaoDH" w:date="2013-10-17T16:47:00Z"/>
              <w:rFonts w:asciiTheme="minorHAnsi" w:eastAsiaTheme="minorEastAsia" w:hAnsiTheme="minorHAnsi"/>
              <w:noProof/>
              <w:sz w:val="22"/>
            </w:rPr>
          </w:pPr>
          <w:ins w:id="112" w:author="ThaoDH" w:date="2013-10-17T16:47:00Z">
            <w:r w:rsidRPr="00415772">
              <w:rPr>
                <w:rStyle w:val="Hyperlink"/>
                <w:noProof/>
              </w:rPr>
              <w:fldChar w:fldCharType="begin"/>
            </w:r>
            <w:r w:rsidR="002561E7" w:rsidRPr="00415772">
              <w:rPr>
                <w:rStyle w:val="Hyperlink"/>
                <w:noProof/>
              </w:rPr>
              <w:instrText xml:space="preserve"> </w:instrText>
            </w:r>
            <w:r w:rsidR="002561E7">
              <w:rPr>
                <w:noProof/>
              </w:rPr>
              <w:instrText>HYPERLINK \l "_Toc369791825"</w:instrText>
            </w:r>
            <w:r w:rsidR="002561E7" w:rsidRPr="00415772">
              <w:rPr>
                <w:rStyle w:val="Hyperlink"/>
                <w:noProof/>
              </w:rPr>
              <w:instrText xml:space="preserve"> </w:instrText>
            </w:r>
            <w:r w:rsidRPr="00415772">
              <w:rPr>
                <w:rStyle w:val="Hyperlink"/>
                <w:noProof/>
              </w:rPr>
              <w:fldChar w:fldCharType="separate"/>
            </w:r>
            <w:r w:rsidR="002561E7" w:rsidRPr="00415772">
              <w:rPr>
                <w:rStyle w:val="Hyperlink"/>
                <w:b/>
                <w:bCs/>
                <w:noProof/>
              </w:rPr>
              <w:t>2.26</w:t>
            </w:r>
            <w:r w:rsidR="002561E7">
              <w:rPr>
                <w:rFonts w:asciiTheme="minorHAnsi" w:eastAsiaTheme="minorEastAsia" w:hAnsiTheme="minorHAnsi"/>
                <w:noProof/>
                <w:sz w:val="22"/>
              </w:rPr>
              <w:tab/>
            </w:r>
            <w:r w:rsidR="002561E7" w:rsidRPr="00415772">
              <w:rPr>
                <w:rStyle w:val="Hyperlink"/>
                <w:b/>
                <w:bCs/>
                <w:noProof/>
              </w:rPr>
              <w:t>Gói cước Ezcom cho công ty Fomosa Hà Tĩnh: MB_EZMAX1, MB_EZMAX2</w:t>
            </w:r>
            <w:r w:rsidR="002561E7">
              <w:rPr>
                <w:noProof/>
                <w:webHidden/>
              </w:rPr>
              <w:tab/>
            </w:r>
            <w:r>
              <w:rPr>
                <w:noProof/>
                <w:webHidden/>
              </w:rPr>
              <w:fldChar w:fldCharType="begin"/>
            </w:r>
            <w:r w:rsidR="002561E7">
              <w:rPr>
                <w:noProof/>
                <w:webHidden/>
              </w:rPr>
              <w:instrText xml:space="preserve"> PAGEREF _Toc369791825 \h </w:instrText>
            </w:r>
          </w:ins>
          <w:r>
            <w:rPr>
              <w:noProof/>
              <w:webHidden/>
            </w:rPr>
          </w:r>
          <w:r>
            <w:rPr>
              <w:noProof/>
              <w:webHidden/>
            </w:rPr>
            <w:fldChar w:fldCharType="separate"/>
          </w:r>
          <w:ins w:id="113" w:author="ThaoDH" w:date="2013-10-17T16:47:00Z">
            <w:r w:rsidR="002561E7">
              <w:rPr>
                <w:noProof/>
                <w:webHidden/>
              </w:rPr>
              <w:t>77</w:t>
            </w:r>
            <w:r>
              <w:rPr>
                <w:noProof/>
                <w:webHidden/>
              </w:rPr>
              <w:fldChar w:fldCharType="end"/>
            </w:r>
            <w:r w:rsidRPr="00415772">
              <w:rPr>
                <w:rStyle w:val="Hyperlink"/>
                <w:noProof/>
              </w:rPr>
              <w:fldChar w:fldCharType="end"/>
            </w:r>
          </w:ins>
        </w:p>
        <w:p w:rsidR="002561E7" w:rsidRDefault="00811579">
          <w:pPr>
            <w:pStyle w:val="TOC2"/>
            <w:tabs>
              <w:tab w:val="left" w:pos="880"/>
              <w:tab w:val="right" w:leader="dot" w:pos="9350"/>
            </w:tabs>
            <w:rPr>
              <w:ins w:id="114" w:author="ThaoDH" w:date="2013-10-17T16:47:00Z"/>
              <w:rFonts w:asciiTheme="minorHAnsi" w:eastAsiaTheme="minorEastAsia" w:hAnsiTheme="minorHAnsi"/>
              <w:noProof/>
              <w:sz w:val="22"/>
            </w:rPr>
          </w:pPr>
          <w:ins w:id="115" w:author="ThaoDH" w:date="2013-10-17T16:47:00Z">
            <w:r w:rsidRPr="00415772">
              <w:rPr>
                <w:rStyle w:val="Hyperlink"/>
                <w:noProof/>
              </w:rPr>
              <w:fldChar w:fldCharType="begin"/>
            </w:r>
            <w:r w:rsidR="002561E7" w:rsidRPr="00415772">
              <w:rPr>
                <w:rStyle w:val="Hyperlink"/>
                <w:noProof/>
              </w:rPr>
              <w:instrText xml:space="preserve"> </w:instrText>
            </w:r>
            <w:r w:rsidR="002561E7">
              <w:rPr>
                <w:noProof/>
              </w:rPr>
              <w:instrText>HYPERLINK \l "_Toc369791826"</w:instrText>
            </w:r>
            <w:r w:rsidR="002561E7" w:rsidRPr="00415772">
              <w:rPr>
                <w:rStyle w:val="Hyperlink"/>
                <w:noProof/>
              </w:rPr>
              <w:instrText xml:space="preserve"> </w:instrText>
            </w:r>
            <w:r w:rsidRPr="00415772">
              <w:rPr>
                <w:rStyle w:val="Hyperlink"/>
                <w:noProof/>
              </w:rPr>
              <w:fldChar w:fldCharType="separate"/>
            </w:r>
            <w:r w:rsidR="002561E7" w:rsidRPr="00415772">
              <w:rPr>
                <w:rStyle w:val="Hyperlink"/>
                <w:b/>
                <w:bCs/>
                <w:noProof/>
              </w:rPr>
              <w:t>2.27</w:t>
            </w:r>
            <w:r w:rsidR="002561E7">
              <w:rPr>
                <w:rFonts w:asciiTheme="minorHAnsi" w:eastAsiaTheme="minorEastAsia" w:hAnsiTheme="minorHAnsi"/>
                <w:noProof/>
                <w:sz w:val="22"/>
              </w:rPr>
              <w:tab/>
            </w:r>
            <w:r w:rsidR="002561E7" w:rsidRPr="00415772">
              <w:rPr>
                <w:rStyle w:val="Hyperlink"/>
                <w:b/>
                <w:bCs/>
                <w:noProof/>
              </w:rPr>
              <w:t>Goi EzMAX 3GB cho VP Bank</w:t>
            </w:r>
            <w:r w:rsidR="002561E7">
              <w:rPr>
                <w:noProof/>
                <w:webHidden/>
              </w:rPr>
              <w:tab/>
            </w:r>
            <w:r>
              <w:rPr>
                <w:noProof/>
                <w:webHidden/>
              </w:rPr>
              <w:fldChar w:fldCharType="begin"/>
            </w:r>
            <w:r w:rsidR="002561E7">
              <w:rPr>
                <w:noProof/>
                <w:webHidden/>
              </w:rPr>
              <w:instrText xml:space="preserve"> PAGEREF _Toc369791826 \h </w:instrText>
            </w:r>
          </w:ins>
          <w:r>
            <w:rPr>
              <w:noProof/>
              <w:webHidden/>
            </w:rPr>
          </w:r>
          <w:r>
            <w:rPr>
              <w:noProof/>
              <w:webHidden/>
            </w:rPr>
            <w:fldChar w:fldCharType="separate"/>
          </w:r>
          <w:ins w:id="116" w:author="ThaoDH" w:date="2013-10-17T16:47:00Z">
            <w:r w:rsidR="002561E7">
              <w:rPr>
                <w:noProof/>
                <w:webHidden/>
              </w:rPr>
              <w:t>78</w:t>
            </w:r>
            <w:r>
              <w:rPr>
                <w:noProof/>
                <w:webHidden/>
              </w:rPr>
              <w:fldChar w:fldCharType="end"/>
            </w:r>
            <w:r w:rsidRPr="00415772">
              <w:rPr>
                <w:rStyle w:val="Hyperlink"/>
                <w:noProof/>
              </w:rPr>
              <w:fldChar w:fldCharType="end"/>
            </w:r>
          </w:ins>
        </w:p>
        <w:p w:rsidR="002561E7" w:rsidRDefault="00811579">
          <w:pPr>
            <w:pStyle w:val="TOC2"/>
            <w:tabs>
              <w:tab w:val="left" w:pos="880"/>
              <w:tab w:val="right" w:leader="dot" w:pos="9350"/>
            </w:tabs>
            <w:rPr>
              <w:ins w:id="117" w:author="ThaoDH" w:date="2013-10-17T16:47:00Z"/>
              <w:rFonts w:asciiTheme="minorHAnsi" w:eastAsiaTheme="minorEastAsia" w:hAnsiTheme="minorHAnsi"/>
              <w:noProof/>
              <w:sz w:val="22"/>
            </w:rPr>
          </w:pPr>
          <w:ins w:id="118" w:author="ThaoDH" w:date="2013-10-17T16:47:00Z">
            <w:r w:rsidRPr="00415772">
              <w:rPr>
                <w:rStyle w:val="Hyperlink"/>
                <w:noProof/>
              </w:rPr>
              <w:fldChar w:fldCharType="begin"/>
            </w:r>
            <w:r w:rsidR="002561E7" w:rsidRPr="00415772">
              <w:rPr>
                <w:rStyle w:val="Hyperlink"/>
                <w:noProof/>
              </w:rPr>
              <w:instrText xml:space="preserve"> </w:instrText>
            </w:r>
            <w:r w:rsidR="002561E7">
              <w:rPr>
                <w:noProof/>
              </w:rPr>
              <w:instrText>HYPERLINK \l "_Toc369791827"</w:instrText>
            </w:r>
            <w:r w:rsidR="002561E7" w:rsidRPr="00415772">
              <w:rPr>
                <w:rStyle w:val="Hyperlink"/>
                <w:noProof/>
              </w:rPr>
              <w:instrText xml:space="preserve"> </w:instrText>
            </w:r>
            <w:r w:rsidRPr="00415772">
              <w:rPr>
                <w:rStyle w:val="Hyperlink"/>
                <w:noProof/>
              </w:rPr>
              <w:fldChar w:fldCharType="separate"/>
            </w:r>
            <w:r w:rsidR="002561E7" w:rsidRPr="00415772">
              <w:rPr>
                <w:rStyle w:val="Hyperlink"/>
                <w:b/>
                <w:bCs/>
                <w:noProof/>
              </w:rPr>
              <w:t>2.28</w:t>
            </w:r>
            <w:r w:rsidR="002561E7">
              <w:rPr>
                <w:rFonts w:asciiTheme="minorHAnsi" w:eastAsiaTheme="minorEastAsia" w:hAnsiTheme="minorHAnsi"/>
                <w:noProof/>
                <w:sz w:val="22"/>
              </w:rPr>
              <w:tab/>
            </w:r>
            <w:r w:rsidR="002561E7" w:rsidRPr="00415772">
              <w:rPr>
                <w:rStyle w:val="Hyperlink"/>
                <w:b/>
                <w:bCs/>
                <w:noProof/>
              </w:rPr>
              <w:t>Gói Blackberry  cho khách hàng cá nhân</w:t>
            </w:r>
            <w:r w:rsidR="002561E7">
              <w:rPr>
                <w:noProof/>
                <w:webHidden/>
              </w:rPr>
              <w:tab/>
            </w:r>
            <w:r>
              <w:rPr>
                <w:noProof/>
                <w:webHidden/>
              </w:rPr>
              <w:fldChar w:fldCharType="begin"/>
            </w:r>
            <w:r w:rsidR="002561E7">
              <w:rPr>
                <w:noProof/>
                <w:webHidden/>
              </w:rPr>
              <w:instrText xml:space="preserve"> PAGEREF _Toc369791827 \h </w:instrText>
            </w:r>
          </w:ins>
          <w:r>
            <w:rPr>
              <w:noProof/>
              <w:webHidden/>
            </w:rPr>
          </w:r>
          <w:r>
            <w:rPr>
              <w:noProof/>
              <w:webHidden/>
            </w:rPr>
            <w:fldChar w:fldCharType="separate"/>
          </w:r>
          <w:ins w:id="119" w:author="ThaoDH" w:date="2013-10-17T16:47:00Z">
            <w:r w:rsidR="002561E7">
              <w:rPr>
                <w:noProof/>
                <w:webHidden/>
              </w:rPr>
              <w:t>79</w:t>
            </w:r>
            <w:r>
              <w:rPr>
                <w:noProof/>
                <w:webHidden/>
              </w:rPr>
              <w:fldChar w:fldCharType="end"/>
            </w:r>
            <w:r w:rsidRPr="00415772">
              <w:rPr>
                <w:rStyle w:val="Hyperlink"/>
                <w:noProof/>
              </w:rPr>
              <w:fldChar w:fldCharType="end"/>
            </w:r>
          </w:ins>
        </w:p>
        <w:p w:rsidR="002561E7" w:rsidRDefault="00811579">
          <w:pPr>
            <w:pStyle w:val="TOC2"/>
            <w:tabs>
              <w:tab w:val="left" w:pos="880"/>
              <w:tab w:val="right" w:leader="dot" w:pos="9350"/>
            </w:tabs>
            <w:rPr>
              <w:ins w:id="120" w:author="ThaoDH" w:date="2013-10-17T16:47:00Z"/>
              <w:rFonts w:asciiTheme="minorHAnsi" w:eastAsiaTheme="minorEastAsia" w:hAnsiTheme="minorHAnsi"/>
              <w:noProof/>
              <w:sz w:val="22"/>
            </w:rPr>
          </w:pPr>
          <w:ins w:id="121" w:author="ThaoDH" w:date="2013-10-17T16:47:00Z">
            <w:r w:rsidRPr="00415772">
              <w:rPr>
                <w:rStyle w:val="Hyperlink"/>
                <w:noProof/>
              </w:rPr>
              <w:fldChar w:fldCharType="begin"/>
            </w:r>
            <w:r w:rsidR="002561E7" w:rsidRPr="00415772">
              <w:rPr>
                <w:rStyle w:val="Hyperlink"/>
                <w:noProof/>
              </w:rPr>
              <w:instrText xml:space="preserve"> </w:instrText>
            </w:r>
            <w:r w:rsidR="002561E7">
              <w:rPr>
                <w:noProof/>
              </w:rPr>
              <w:instrText>HYPERLINK \l "_Toc369791828"</w:instrText>
            </w:r>
            <w:r w:rsidR="002561E7" w:rsidRPr="00415772">
              <w:rPr>
                <w:rStyle w:val="Hyperlink"/>
                <w:noProof/>
              </w:rPr>
              <w:instrText xml:space="preserve"> </w:instrText>
            </w:r>
            <w:r w:rsidRPr="00415772">
              <w:rPr>
                <w:rStyle w:val="Hyperlink"/>
                <w:noProof/>
              </w:rPr>
              <w:fldChar w:fldCharType="separate"/>
            </w:r>
            <w:r w:rsidR="002561E7" w:rsidRPr="00415772">
              <w:rPr>
                <w:rStyle w:val="Hyperlink"/>
                <w:b/>
                <w:bCs/>
                <w:noProof/>
              </w:rPr>
              <w:t>2.29</w:t>
            </w:r>
            <w:r w:rsidR="002561E7">
              <w:rPr>
                <w:rFonts w:asciiTheme="minorHAnsi" w:eastAsiaTheme="minorEastAsia" w:hAnsiTheme="minorHAnsi"/>
                <w:noProof/>
                <w:sz w:val="22"/>
              </w:rPr>
              <w:tab/>
            </w:r>
            <w:r w:rsidR="002561E7" w:rsidRPr="00415772">
              <w:rPr>
                <w:rStyle w:val="Hyperlink"/>
                <w:b/>
                <w:bCs/>
                <w:noProof/>
              </w:rPr>
              <w:t>Gói EZ10 điện lực</w:t>
            </w:r>
            <w:r w:rsidR="002561E7">
              <w:rPr>
                <w:noProof/>
                <w:webHidden/>
              </w:rPr>
              <w:tab/>
            </w:r>
            <w:r>
              <w:rPr>
                <w:noProof/>
                <w:webHidden/>
              </w:rPr>
              <w:fldChar w:fldCharType="begin"/>
            </w:r>
            <w:r w:rsidR="002561E7">
              <w:rPr>
                <w:noProof/>
                <w:webHidden/>
              </w:rPr>
              <w:instrText xml:space="preserve"> PAGEREF _Toc369791828 \h </w:instrText>
            </w:r>
          </w:ins>
          <w:r>
            <w:rPr>
              <w:noProof/>
              <w:webHidden/>
            </w:rPr>
          </w:r>
          <w:r>
            <w:rPr>
              <w:noProof/>
              <w:webHidden/>
            </w:rPr>
            <w:fldChar w:fldCharType="separate"/>
          </w:r>
          <w:ins w:id="122" w:author="ThaoDH" w:date="2013-10-17T16:47:00Z">
            <w:r w:rsidR="002561E7">
              <w:rPr>
                <w:noProof/>
                <w:webHidden/>
              </w:rPr>
              <w:t>81</w:t>
            </w:r>
            <w:r>
              <w:rPr>
                <w:noProof/>
                <w:webHidden/>
              </w:rPr>
              <w:fldChar w:fldCharType="end"/>
            </w:r>
            <w:r w:rsidRPr="00415772">
              <w:rPr>
                <w:rStyle w:val="Hyperlink"/>
                <w:noProof/>
              </w:rPr>
              <w:fldChar w:fldCharType="end"/>
            </w:r>
          </w:ins>
        </w:p>
        <w:p w:rsidR="002561E7" w:rsidRDefault="00811579">
          <w:pPr>
            <w:pStyle w:val="TOC2"/>
            <w:tabs>
              <w:tab w:val="left" w:pos="880"/>
              <w:tab w:val="right" w:leader="dot" w:pos="9350"/>
            </w:tabs>
            <w:rPr>
              <w:ins w:id="123" w:author="ThaoDH" w:date="2013-10-17T16:47:00Z"/>
              <w:rFonts w:asciiTheme="minorHAnsi" w:eastAsiaTheme="minorEastAsia" w:hAnsiTheme="minorHAnsi"/>
              <w:noProof/>
              <w:sz w:val="22"/>
            </w:rPr>
          </w:pPr>
          <w:ins w:id="124" w:author="ThaoDH" w:date="2013-10-17T16:47:00Z">
            <w:r w:rsidRPr="00415772">
              <w:rPr>
                <w:rStyle w:val="Hyperlink"/>
                <w:noProof/>
              </w:rPr>
              <w:fldChar w:fldCharType="begin"/>
            </w:r>
            <w:r w:rsidR="002561E7" w:rsidRPr="00415772">
              <w:rPr>
                <w:rStyle w:val="Hyperlink"/>
                <w:noProof/>
              </w:rPr>
              <w:instrText xml:space="preserve"> </w:instrText>
            </w:r>
            <w:r w:rsidR="002561E7">
              <w:rPr>
                <w:noProof/>
              </w:rPr>
              <w:instrText>HYPERLINK \l "_Toc369791829"</w:instrText>
            </w:r>
            <w:r w:rsidR="002561E7" w:rsidRPr="00415772">
              <w:rPr>
                <w:rStyle w:val="Hyperlink"/>
                <w:noProof/>
              </w:rPr>
              <w:instrText xml:space="preserve"> </w:instrText>
            </w:r>
            <w:r w:rsidRPr="00415772">
              <w:rPr>
                <w:rStyle w:val="Hyperlink"/>
                <w:noProof/>
              </w:rPr>
              <w:fldChar w:fldCharType="separate"/>
            </w:r>
            <w:r w:rsidR="002561E7" w:rsidRPr="00415772">
              <w:rPr>
                <w:rStyle w:val="Hyperlink"/>
                <w:b/>
                <w:bCs/>
                <w:noProof/>
              </w:rPr>
              <w:t>2.30</w:t>
            </w:r>
            <w:r w:rsidR="002561E7">
              <w:rPr>
                <w:rFonts w:asciiTheme="minorHAnsi" w:eastAsiaTheme="minorEastAsia" w:hAnsiTheme="minorHAnsi"/>
                <w:noProof/>
                <w:sz w:val="22"/>
              </w:rPr>
              <w:tab/>
            </w:r>
            <w:r w:rsidR="002561E7" w:rsidRPr="00415772">
              <w:rPr>
                <w:rStyle w:val="Hyperlink"/>
                <w:b/>
                <w:bCs/>
                <w:noProof/>
              </w:rPr>
              <w:t>Các gói khuyến mại chăm sóc khách hàng</w:t>
            </w:r>
            <w:r w:rsidR="002561E7">
              <w:rPr>
                <w:noProof/>
                <w:webHidden/>
              </w:rPr>
              <w:tab/>
            </w:r>
            <w:r>
              <w:rPr>
                <w:noProof/>
                <w:webHidden/>
              </w:rPr>
              <w:fldChar w:fldCharType="begin"/>
            </w:r>
            <w:r w:rsidR="002561E7">
              <w:rPr>
                <w:noProof/>
                <w:webHidden/>
              </w:rPr>
              <w:instrText xml:space="preserve"> PAGEREF _Toc369791829 \h </w:instrText>
            </w:r>
          </w:ins>
          <w:r>
            <w:rPr>
              <w:noProof/>
              <w:webHidden/>
            </w:rPr>
          </w:r>
          <w:r>
            <w:rPr>
              <w:noProof/>
              <w:webHidden/>
            </w:rPr>
            <w:fldChar w:fldCharType="separate"/>
          </w:r>
          <w:ins w:id="125" w:author="ThaoDH" w:date="2013-10-17T16:47:00Z">
            <w:r w:rsidR="002561E7">
              <w:rPr>
                <w:noProof/>
                <w:webHidden/>
              </w:rPr>
              <w:t>82</w:t>
            </w:r>
            <w:r>
              <w:rPr>
                <w:noProof/>
                <w:webHidden/>
              </w:rPr>
              <w:fldChar w:fldCharType="end"/>
            </w:r>
            <w:r w:rsidRPr="00415772">
              <w:rPr>
                <w:rStyle w:val="Hyperlink"/>
                <w:noProof/>
              </w:rPr>
              <w:fldChar w:fldCharType="end"/>
            </w:r>
          </w:ins>
        </w:p>
        <w:p w:rsidR="002561E7" w:rsidRDefault="00811579">
          <w:pPr>
            <w:pStyle w:val="TOC2"/>
            <w:tabs>
              <w:tab w:val="left" w:pos="880"/>
              <w:tab w:val="right" w:leader="dot" w:pos="9350"/>
            </w:tabs>
            <w:rPr>
              <w:ins w:id="126" w:author="ThaoDH" w:date="2013-10-17T16:47:00Z"/>
              <w:rFonts w:asciiTheme="minorHAnsi" w:eastAsiaTheme="minorEastAsia" w:hAnsiTheme="minorHAnsi"/>
              <w:noProof/>
              <w:sz w:val="22"/>
            </w:rPr>
          </w:pPr>
          <w:ins w:id="127" w:author="ThaoDH" w:date="2013-10-17T16:47:00Z">
            <w:r w:rsidRPr="00415772">
              <w:rPr>
                <w:rStyle w:val="Hyperlink"/>
                <w:noProof/>
              </w:rPr>
              <w:fldChar w:fldCharType="begin"/>
            </w:r>
            <w:r w:rsidR="002561E7" w:rsidRPr="00415772">
              <w:rPr>
                <w:rStyle w:val="Hyperlink"/>
                <w:noProof/>
              </w:rPr>
              <w:instrText xml:space="preserve"> </w:instrText>
            </w:r>
            <w:r w:rsidR="002561E7">
              <w:rPr>
                <w:noProof/>
              </w:rPr>
              <w:instrText>HYPERLINK \l "_Toc369791830"</w:instrText>
            </w:r>
            <w:r w:rsidR="002561E7" w:rsidRPr="00415772">
              <w:rPr>
                <w:rStyle w:val="Hyperlink"/>
                <w:noProof/>
              </w:rPr>
              <w:instrText xml:space="preserve"> </w:instrText>
            </w:r>
            <w:r w:rsidRPr="00415772">
              <w:rPr>
                <w:rStyle w:val="Hyperlink"/>
                <w:noProof/>
              </w:rPr>
              <w:fldChar w:fldCharType="separate"/>
            </w:r>
            <w:r w:rsidR="002561E7" w:rsidRPr="00415772">
              <w:rPr>
                <w:rStyle w:val="Hyperlink"/>
                <w:b/>
                <w:bCs/>
                <w:noProof/>
              </w:rPr>
              <w:t>2.31</w:t>
            </w:r>
            <w:r w:rsidR="002561E7">
              <w:rPr>
                <w:rFonts w:asciiTheme="minorHAnsi" w:eastAsiaTheme="minorEastAsia" w:hAnsiTheme="minorHAnsi"/>
                <w:noProof/>
                <w:sz w:val="22"/>
              </w:rPr>
              <w:tab/>
            </w:r>
            <w:r w:rsidR="002561E7" w:rsidRPr="00415772">
              <w:rPr>
                <w:rStyle w:val="Hyperlink"/>
                <w:b/>
                <w:bCs/>
                <w:noProof/>
              </w:rPr>
              <w:t>Gói Alo Taxi Mai Linh giai đoạn 1</w:t>
            </w:r>
            <w:r w:rsidR="002561E7">
              <w:rPr>
                <w:noProof/>
                <w:webHidden/>
              </w:rPr>
              <w:tab/>
            </w:r>
            <w:r>
              <w:rPr>
                <w:noProof/>
                <w:webHidden/>
              </w:rPr>
              <w:fldChar w:fldCharType="begin"/>
            </w:r>
            <w:r w:rsidR="002561E7">
              <w:rPr>
                <w:noProof/>
                <w:webHidden/>
              </w:rPr>
              <w:instrText xml:space="preserve"> PAGEREF _Toc369791830 \h </w:instrText>
            </w:r>
          </w:ins>
          <w:r>
            <w:rPr>
              <w:noProof/>
              <w:webHidden/>
            </w:rPr>
          </w:r>
          <w:r>
            <w:rPr>
              <w:noProof/>
              <w:webHidden/>
            </w:rPr>
            <w:fldChar w:fldCharType="separate"/>
          </w:r>
          <w:ins w:id="128" w:author="ThaoDH" w:date="2013-10-17T16:47:00Z">
            <w:r w:rsidR="002561E7">
              <w:rPr>
                <w:noProof/>
                <w:webHidden/>
              </w:rPr>
              <w:t>83</w:t>
            </w:r>
            <w:r>
              <w:rPr>
                <w:noProof/>
                <w:webHidden/>
              </w:rPr>
              <w:fldChar w:fldCharType="end"/>
            </w:r>
            <w:r w:rsidRPr="00415772">
              <w:rPr>
                <w:rStyle w:val="Hyperlink"/>
                <w:noProof/>
              </w:rPr>
              <w:fldChar w:fldCharType="end"/>
            </w:r>
          </w:ins>
        </w:p>
        <w:p w:rsidR="002561E7" w:rsidRDefault="00811579">
          <w:pPr>
            <w:pStyle w:val="TOC2"/>
            <w:tabs>
              <w:tab w:val="left" w:pos="880"/>
              <w:tab w:val="right" w:leader="dot" w:pos="9350"/>
            </w:tabs>
            <w:rPr>
              <w:ins w:id="129" w:author="ThaoDH" w:date="2013-10-17T16:47:00Z"/>
              <w:rFonts w:asciiTheme="minorHAnsi" w:eastAsiaTheme="minorEastAsia" w:hAnsiTheme="minorHAnsi"/>
              <w:noProof/>
              <w:sz w:val="22"/>
            </w:rPr>
          </w:pPr>
          <w:ins w:id="130" w:author="ThaoDH" w:date="2013-10-17T16:47:00Z">
            <w:r w:rsidRPr="00415772">
              <w:rPr>
                <w:rStyle w:val="Hyperlink"/>
                <w:noProof/>
              </w:rPr>
              <w:fldChar w:fldCharType="begin"/>
            </w:r>
            <w:r w:rsidR="002561E7" w:rsidRPr="00415772">
              <w:rPr>
                <w:rStyle w:val="Hyperlink"/>
                <w:noProof/>
              </w:rPr>
              <w:instrText xml:space="preserve"> </w:instrText>
            </w:r>
            <w:r w:rsidR="002561E7">
              <w:rPr>
                <w:noProof/>
              </w:rPr>
              <w:instrText>HYPERLINK \l "_Toc369791831"</w:instrText>
            </w:r>
            <w:r w:rsidR="002561E7" w:rsidRPr="00415772">
              <w:rPr>
                <w:rStyle w:val="Hyperlink"/>
                <w:noProof/>
              </w:rPr>
              <w:instrText xml:space="preserve"> </w:instrText>
            </w:r>
            <w:r w:rsidRPr="00415772">
              <w:rPr>
                <w:rStyle w:val="Hyperlink"/>
                <w:noProof/>
              </w:rPr>
              <w:fldChar w:fldCharType="separate"/>
            </w:r>
            <w:r w:rsidR="002561E7" w:rsidRPr="00415772">
              <w:rPr>
                <w:rStyle w:val="Hyperlink"/>
                <w:b/>
                <w:bCs/>
                <w:noProof/>
              </w:rPr>
              <w:t>2.32</w:t>
            </w:r>
            <w:r w:rsidR="002561E7">
              <w:rPr>
                <w:rFonts w:asciiTheme="minorHAnsi" w:eastAsiaTheme="minorEastAsia" w:hAnsiTheme="minorHAnsi"/>
                <w:noProof/>
                <w:sz w:val="22"/>
              </w:rPr>
              <w:tab/>
            </w:r>
            <w:r w:rsidR="002561E7" w:rsidRPr="00415772">
              <w:rPr>
                <w:rStyle w:val="Hyperlink"/>
                <w:b/>
                <w:bCs/>
                <w:noProof/>
              </w:rPr>
              <w:t>Gói  Taxi Mai Linh giai đoạn 2 (gói gia hạn)</w:t>
            </w:r>
            <w:r w:rsidR="002561E7">
              <w:rPr>
                <w:noProof/>
                <w:webHidden/>
              </w:rPr>
              <w:tab/>
            </w:r>
            <w:r>
              <w:rPr>
                <w:noProof/>
                <w:webHidden/>
              </w:rPr>
              <w:fldChar w:fldCharType="begin"/>
            </w:r>
            <w:r w:rsidR="002561E7">
              <w:rPr>
                <w:noProof/>
                <w:webHidden/>
              </w:rPr>
              <w:instrText xml:space="preserve"> PAGEREF _Toc369791831 \h </w:instrText>
            </w:r>
          </w:ins>
          <w:r>
            <w:rPr>
              <w:noProof/>
              <w:webHidden/>
            </w:rPr>
          </w:r>
          <w:r>
            <w:rPr>
              <w:noProof/>
              <w:webHidden/>
            </w:rPr>
            <w:fldChar w:fldCharType="separate"/>
          </w:r>
          <w:ins w:id="131" w:author="ThaoDH" w:date="2013-10-17T16:47:00Z">
            <w:r w:rsidR="002561E7">
              <w:rPr>
                <w:noProof/>
                <w:webHidden/>
              </w:rPr>
              <w:t>84</w:t>
            </w:r>
            <w:r>
              <w:rPr>
                <w:noProof/>
                <w:webHidden/>
              </w:rPr>
              <w:fldChar w:fldCharType="end"/>
            </w:r>
            <w:r w:rsidRPr="00415772">
              <w:rPr>
                <w:rStyle w:val="Hyperlink"/>
                <w:noProof/>
              </w:rPr>
              <w:fldChar w:fldCharType="end"/>
            </w:r>
          </w:ins>
        </w:p>
        <w:p w:rsidR="002561E7" w:rsidRDefault="00811579">
          <w:pPr>
            <w:pStyle w:val="TOC2"/>
            <w:tabs>
              <w:tab w:val="left" w:pos="880"/>
              <w:tab w:val="right" w:leader="dot" w:pos="9350"/>
            </w:tabs>
            <w:rPr>
              <w:ins w:id="132" w:author="ThaoDH" w:date="2013-10-17T16:47:00Z"/>
              <w:rFonts w:asciiTheme="minorHAnsi" w:eastAsiaTheme="minorEastAsia" w:hAnsiTheme="minorHAnsi"/>
              <w:noProof/>
              <w:sz w:val="22"/>
            </w:rPr>
          </w:pPr>
          <w:ins w:id="133" w:author="ThaoDH" w:date="2013-10-17T16:47:00Z">
            <w:r w:rsidRPr="00415772">
              <w:rPr>
                <w:rStyle w:val="Hyperlink"/>
                <w:noProof/>
              </w:rPr>
              <w:fldChar w:fldCharType="begin"/>
            </w:r>
            <w:r w:rsidR="002561E7" w:rsidRPr="00415772">
              <w:rPr>
                <w:rStyle w:val="Hyperlink"/>
                <w:noProof/>
              </w:rPr>
              <w:instrText xml:space="preserve"> </w:instrText>
            </w:r>
            <w:r w:rsidR="002561E7">
              <w:rPr>
                <w:noProof/>
              </w:rPr>
              <w:instrText>HYPERLINK \l "_Toc369791832"</w:instrText>
            </w:r>
            <w:r w:rsidR="002561E7" w:rsidRPr="00415772">
              <w:rPr>
                <w:rStyle w:val="Hyperlink"/>
                <w:noProof/>
              </w:rPr>
              <w:instrText xml:space="preserve"> </w:instrText>
            </w:r>
            <w:r w:rsidRPr="00415772">
              <w:rPr>
                <w:rStyle w:val="Hyperlink"/>
                <w:noProof/>
              </w:rPr>
              <w:fldChar w:fldCharType="separate"/>
            </w:r>
            <w:r w:rsidR="002561E7" w:rsidRPr="00415772">
              <w:rPr>
                <w:rStyle w:val="Hyperlink"/>
                <w:b/>
                <w:bCs/>
                <w:noProof/>
              </w:rPr>
              <w:t>2.33</w:t>
            </w:r>
            <w:r w:rsidR="002561E7">
              <w:rPr>
                <w:rFonts w:asciiTheme="minorHAnsi" w:eastAsiaTheme="minorEastAsia" w:hAnsiTheme="minorHAnsi"/>
                <w:noProof/>
                <w:sz w:val="22"/>
              </w:rPr>
              <w:tab/>
            </w:r>
            <w:r w:rsidR="002561E7" w:rsidRPr="00415772">
              <w:rPr>
                <w:rStyle w:val="Hyperlink"/>
                <w:b/>
                <w:bCs/>
                <w:noProof/>
              </w:rPr>
              <w:t>Gói doanh nghiệp Hòa Bình HCM</w:t>
            </w:r>
            <w:r w:rsidR="002561E7">
              <w:rPr>
                <w:noProof/>
                <w:webHidden/>
              </w:rPr>
              <w:tab/>
            </w:r>
            <w:r>
              <w:rPr>
                <w:noProof/>
                <w:webHidden/>
              </w:rPr>
              <w:fldChar w:fldCharType="begin"/>
            </w:r>
            <w:r w:rsidR="002561E7">
              <w:rPr>
                <w:noProof/>
                <w:webHidden/>
              </w:rPr>
              <w:instrText xml:space="preserve"> PAGEREF _Toc369791832 \h </w:instrText>
            </w:r>
          </w:ins>
          <w:r>
            <w:rPr>
              <w:noProof/>
              <w:webHidden/>
            </w:rPr>
          </w:r>
          <w:r>
            <w:rPr>
              <w:noProof/>
              <w:webHidden/>
            </w:rPr>
            <w:fldChar w:fldCharType="separate"/>
          </w:r>
          <w:ins w:id="134" w:author="ThaoDH" w:date="2013-10-17T16:47:00Z">
            <w:r w:rsidR="002561E7">
              <w:rPr>
                <w:noProof/>
                <w:webHidden/>
              </w:rPr>
              <w:t>85</w:t>
            </w:r>
            <w:r>
              <w:rPr>
                <w:noProof/>
                <w:webHidden/>
              </w:rPr>
              <w:fldChar w:fldCharType="end"/>
            </w:r>
            <w:r w:rsidRPr="00415772">
              <w:rPr>
                <w:rStyle w:val="Hyperlink"/>
                <w:noProof/>
              </w:rPr>
              <w:fldChar w:fldCharType="end"/>
            </w:r>
          </w:ins>
        </w:p>
        <w:p w:rsidR="002561E7" w:rsidRDefault="00811579">
          <w:pPr>
            <w:pStyle w:val="TOC2"/>
            <w:tabs>
              <w:tab w:val="left" w:pos="880"/>
              <w:tab w:val="right" w:leader="dot" w:pos="9350"/>
            </w:tabs>
            <w:rPr>
              <w:ins w:id="135" w:author="ThaoDH" w:date="2013-10-17T16:47:00Z"/>
              <w:rFonts w:asciiTheme="minorHAnsi" w:eastAsiaTheme="minorEastAsia" w:hAnsiTheme="minorHAnsi"/>
              <w:noProof/>
              <w:sz w:val="22"/>
            </w:rPr>
          </w:pPr>
          <w:ins w:id="136" w:author="ThaoDH" w:date="2013-10-17T16:47:00Z">
            <w:r w:rsidRPr="00415772">
              <w:rPr>
                <w:rStyle w:val="Hyperlink"/>
                <w:noProof/>
              </w:rPr>
              <w:fldChar w:fldCharType="begin"/>
            </w:r>
            <w:r w:rsidR="002561E7" w:rsidRPr="00415772">
              <w:rPr>
                <w:rStyle w:val="Hyperlink"/>
                <w:noProof/>
              </w:rPr>
              <w:instrText xml:space="preserve"> </w:instrText>
            </w:r>
            <w:r w:rsidR="002561E7">
              <w:rPr>
                <w:noProof/>
              </w:rPr>
              <w:instrText>HYPERLINK \l "_Toc369791833"</w:instrText>
            </w:r>
            <w:r w:rsidR="002561E7" w:rsidRPr="00415772">
              <w:rPr>
                <w:rStyle w:val="Hyperlink"/>
                <w:noProof/>
              </w:rPr>
              <w:instrText xml:space="preserve"> </w:instrText>
            </w:r>
            <w:r w:rsidRPr="00415772">
              <w:rPr>
                <w:rStyle w:val="Hyperlink"/>
                <w:noProof/>
              </w:rPr>
              <w:fldChar w:fldCharType="separate"/>
            </w:r>
            <w:r w:rsidR="002561E7" w:rsidRPr="00415772">
              <w:rPr>
                <w:rStyle w:val="Hyperlink"/>
                <w:b/>
                <w:bCs/>
                <w:noProof/>
              </w:rPr>
              <w:t>2.34</w:t>
            </w:r>
            <w:r w:rsidR="002561E7">
              <w:rPr>
                <w:rFonts w:asciiTheme="minorHAnsi" w:eastAsiaTheme="minorEastAsia" w:hAnsiTheme="minorHAnsi"/>
                <w:noProof/>
                <w:sz w:val="22"/>
              </w:rPr>
              <w:tab/>
            </w:r>
            <w:r w:rsidR="002561E7" w:rsidRPr="00415772">
              <w:rPr>
                <w:rStyle w:val="Hyperlink"/>
                <w:b/>
                <w:bCs/>
                <w:noProof/>
              </w:rPr>
              <w:t>Gói VNPT 5G giai đoạn 2</w:t>
            </w:r>
            <w:r w:rsidR="002561E7">
              <w:rPr>
                <w:noProof/>
                <w:webHidden/>
              </w:rPr>
              <w:tab/>
            </w:r>
            <w:r>
              <w:rPr>
                <w:noProof/>
                <w:webHidden/>
              </w:rPr>
              <w:fldChar w:fldCharType="begin"/>
            </w:r>
            <w:r w:rsidR="002561E7">
              <w:rPr>
                <w:noProof/>
                <w:webHidden/>
              </w:rPr>
              <w:instrText xml:space="preserve"> PAGEREF _Toc369791833 \h </w:instrText>
            </w:r>
          </w:ins>
          <w:r>
            <w:rPr>
              <w:noProof/>
              <w:webHidden/>
            </w:rPr>
          </w:r>
          <w:r>
            <w:rPr>
              <w:noProof/>
              <w:webHidden/>
            </w:rPr>
            <w:fldChar w:fldCharType="separate"/>
          </w:r>
          <w:ins w:id="137" w:author="ThaoDH" w:date="2013-10-17T16:47:00Z">
            <w:r w:rsidR="002561E7">
              <w:rPr>
                <w:noProof/>
                <w:webHidden/>
              </w:rPr>
              <w:t>87</w:t>
            </w:r>
            <w:r>
              <w:rPr>
                <w:noProof/>
                <w:webHidden/>
              </w:rPr>
              <w:fldChar w:fldCharType="end"/>
            </w:r>
            <w:r w:rsidRPr="00415772">
              <w:rPr>
                <w:rStyle w:val="Hyperlink"/>
                <w:noProof/>
              </w:rPr>
              <w:fldChar w:fldCharType="end"/>
            </w:r>
          </w:ins>
        </w:p>
        <w:p w:rsidR="002561E7" w:rsidRDefault="00811579">
          <w:pPr>
            <w:pStyle w:val="TOC2"/>
            <w:tabs>
              <w:tab w:val="left" w:pos="880"/>
              <w:tab w:val="right" w:leader="dot" w:pos="9350"/>
            </w:tabs>
            <w:rPr>
              <w:ins w:id="138" w:author="ThaoDH" w:date="2013-10-17T16:47:00Z"/>
              <w:rFonts w:asciiTheme="minorHAnsi" w:eastAsiaTheme="minorEastAsia" w:hAnsiTheme="minorHAnsi"/>
              <w:noProof/>
              <w:sz w:val="22"/>
            </w:rPr>
          </w:pPr>
          <w:ins w:id="139" w:author="ThaoDH" w:date="2013-10-17T16:47:00Z">
            <w:r w:rsidRPr="00415772">
              <w:rPr>
                <w:rStyle w:val="Hyperlink"/>
                <w:noProof/>
              </w:rPr>
              <w:fldChar w:fldCharType="begin"/>
            </w:r>
            <w:r w:rsidR="002561E7" w:rsidRPr="00415772">
              <w:rPr>
                <w:rStyle w:val="Hyperlink"/>
                <w:noProof/>
              </w:rPr>
              <w:instrText xml:space="preserve"> </w:instrText>
            </w:r>
            <w:r w:rsidR="002561E7">
              <w:rPr>
                <w:noProof/>
              </w:rPr>
              <w:instrText>HYPERLINK \l "_Toc369791834"</w:instrText>
            </w:r>
            <w:r w:rsidR="002561E7" w:rsidRPr="00415772">
              <w:rPr>
                <w:rStyle w:val="Hyperlink"/>
                <w:noProof/>
              </w:rPr>
              <w:instrText xml:space="preserve"> </w:instrText>
            </w:r>
            <w:r w:rsidRPr="00415772">
              <w:rPr>
                <w:rStyle w:val="Hyperlink"/>
                <w:noProof/>
              </w:rPr>
              <w:fldChar w:fldCharType="separate"/>
            </w:r>
            <w:r w:rsidR="002561E7" w:rsidRPr="00415772">
              <w:rPr>
                <w:rStyle w:val="Hyperlink"/>
                <w:b/>
                <w:bCs/>
                <w:noProof/>
              </w:rPr>
              <w:t>2.35</w:t>
            </w:r>
            <w:r w:rsidR="002561E7">
              <w:rPr>
                <w:rFonts w:asciiTheme="minorHAnsi" w:eastAsiaTheme="minorEastAsia" w:hAnsiTheme="minorHAnsi"/>
                <w:noProof/>
                <w:sz w:val="22"/>
              </w:rPr>
              <w:tab/>
            </w:r>
            <w:r w:rsidR="002561E7" w:rsidRPr="00415772">
              <w:rPr>
                <w:rStyle w:val="Hyperlink"/>
                <w:b/>
                <w:bCs/>
                <w:noProof/>
              </w:rPr>
              <w:t>Gói công ty AIC Hà Nội</w:t>
            </w:r>
            <w:r w:rsidR="002561E7">
              <w:rPr>
                <w:noProof/>
                <w:webHidden/>
              </w:rPr>
              <w:tab/>
            </w:r>
            <w:r>
              <w:rPr>
                <w:noProof/>
                <w:webHidden/>
              </w:rPr>
              <w:fldChar w:fldCharType="begin"/>
            </w:r>
            <w:r w:rsidR="002561E7">
              <w:rPr>
                <w:noProof/>
                <w:webHidden/>
              </w:rPr>
              <w:instrText xml:space="preserve"> PAGEREF _Toc369791834 \h </w:instrText>
            </w:r>
          </w:ins>
          <w:r>
            <w:rPr>
              <w:noProof/>
              <w:webHidden/>
            </w:rPr>
          </w:r>
          <w:r>
            <w:rPr>
              <w:noProof/>
              <w:webHidden/>
            </w:rPr>
            <w:fldChar w:fldCharType="separate"/>
          </w:r>
          <w:ins w:id="140" w:author="ThaoDH" w:date="2013-10-17T16:47:00Z">
            <w:r w:rsidR="002561E7">
              <w:rPr>
                <w:noProof/>
                <w:webHidden/>
              </w:rPr>
              <w:t>88</w:t>
            </w:r>
            <w:r>
              <w:rPr>
                <w:noProof/>
                <w:webHidden/>
              </w:rPr>
              <w:fldChar w:fldCharType="end"/>
            </w:r>
            <w:r w:rsidRPr="00415772">
              <w:rPr>
                <w:rStyle w:val="Hyperlink"/>
                <w:noProof/>
              </w:rPr>
              <w:fldChar w:fldCharType="end"/>
            </w:r>
          </w:ins>
        </w:p>
        <w:p w:rsidR="002561E7" w:rsidRDefault="00811579">
          <w:pPr>
            <w:pStyle w:val="TOC2"/>
            <w:tabs>
              <w:tab w:val="left" w:pos="880"/>
              <w:tab w:val="right" w:leader="dot" w:pos="9350"/>
            </w:tabs>
            <w:rPr>
              <w:ins w:id="141" w:author="ThaoDH" w:date="2013-10-17T16:47:00Z"/>
              <w:rFonts w:asciiTheme="minorHAnsi" w:eastAsiaTheme="minorEastAsia" w:hAnsiTheme="minorHAnsi"/>
              <w:noProof/>
              <w:sz w:val="22"/>
            </w:rPr>
          </w:pPr>
          <w:ins w:id="142" w:author="ThaoDH" w:date="2013-10-17T16:47:00Z">
            <w:r w:rsidRPr="00415772">
              <w:rPr>
                <w:rStyle w:val="Hyperlink"/>
                <w:noProof/>
              </w:rPr>
              <w:fldChar w:fldCharType="begin"/>
            </w:r>
            <w:r w:rsidR="002561E7" w:rsidRPr="00415772">
              <w:rPr>
                <w:rStyle w:val="Hyperlink"/>
                <w:noProof/>
              </w:rPr>
              <w:instrText xml:space="preserve"> </w:instrText>
            </w:r>
            <w:r w:rsidR="002561E7">
              <w:rPr>
                <w:noProof/>
              </w:rPr>
              <w:instrText>HYPERLINK \l "_Toc369791835"</w:instrText>
            </w:r>
            <w:r w:rsidR="002561E7" w:rsidRPr="00415772">
              <w:rPr>
                <w:rStyle w:val="Hyperlink"/>
                <w:noProof/>
              </w:rPr>
              <w:instrText xml:space="preserve"> </w:instrText>
            </w:r>
            <w:r w:rsidRPr="00415772">
              <w:rPr>
                <w:rStyle w:val="Hyperlink"/>
                <w:noProof/>
              </w:rPr>
              <w:fldChar w:fldCharType="separate"/>
            </w:r>
            <w:r w:rsidR="002561E7" w:rsidRPr="00415772">
              <w:rPr>
                <w:rStyle w:val="Hyperlink"/>
                <w:b/>
                <w:bCs/>
                <w:noProof/>
              </w:rPr>
              <w:t>2.36</w:t>
            </w:r>
            <w:r w:rsidR="002561E7">
              <w:rPr>
                <w:rFonts w:asciiTheme="minorHAnsi" w:eastAsiaTheme="minorEastAsia" w:hAnsiTheme="minorHAnsi"/>
                <w:noProof/>
                <w:sz w:val="22"/>
              </w:rPr>
              <w:tab/>
            </w:r>
            <w:r w:rsidR="002561E7" w:rsidRPr="00415772">
              <w:rPr>
                <w:rStyle w:val="Hyperlink"/>
                <w:b/>
                <w:bCs/>
                <w:noProof/>
              </w:rPr>
              <w:t>Gói cam kết chọn số</w:t>
            </w:r>
            <w:r w:rsidR="002561E7">
              <w:rPr>
                <w:noProof/>
                <w:webHidden/>
              </w:rPr>
              <w:tab/>
            </w:r>
            <w:r>
              <w:rPr>
                <w:noProof/>
                <w:webHidden/>
              </w:rPr>
              <w:fldChar w:fldCharType="begin"/>
            </w:r>
            <w:r w:rsidR="002561E7">
              <w:rPr>
                <w:noProof/>
                <w:webHidden/>
              </w:rPr>
              <w:instrText xml:space="preserve"> PAGEREF _Toc369791835 \h </w:instrText>
            </w:r>
          </w:ins>
          <w:r>
            <w:rPr>
              <w:noProof/>
              <w:webHidden/>
            </w:rPr>
          </w:r>
          <w:r>
            <w:rPr>
              <w:noProof/>
              <w:webHidden/>
            </w:rPr>
            <w:fldChar w:fldCharType="separate"/>
          </w:r>
          <w:ins w:id="143" w:author="ThaoDH" w:date="2013-10-17T16:47:00Z">
            <w:r w:rsidR="002561E7">
              <w:rPr>
                <w:noProof/>
                <w:webHidden/>
              </w:rPr>
              <w:t>90</w:t>
            </w:r>
            <w:r>
              <w:rPr>
                <w:noProof/>
                <w:webHidden/>
              </w:rPr>
              <w:fldChar w:fldCharType="end"/>
            </w:r>
            <w:r w:rsidRPr="00415772">
              <w:rPr>
                <w:rStyle w:val="Hyperlink"/>
                <w:noProof/>
              </w:rPr>
              <w:fldChar w:fldCharType="end"/>
            </w:r>
          </w:ins>
        </w:p>
        <w:p w:rsidR="002561E7" w:rsidRDefault="00811579">
          <w:pPr>
            <w:pStyle w:val="TOC2"/>
            <w:tabs>
              <w:tab w:val="left" w:pos="880"/>
              <w:tab w:val="right" w:leader="dot" w:pos="9350"/>
            </w:tabs>
            <w:rPr>
              <w:ins w:id="144" w:author="ThaoDH" w:date="2013-10-17T16:47:00Z"/>
              <w:rFonts w:asciiTheme="minorHAnsi" w:eastAsiaTheme="minorEastAsia" w:hAnsiTheme="minorHAnsi"/>
              <w:noProof/>
              <w:sz w:val="22"/>
            </w:rPr>
          </w:pPr>
          <w:ins w:id="145" w:author="ThaoDH" w:date="2013-10-17T16:47:00Z">
            <w:r w:rsidRPr="00415772">
              <w:rPr>
                <w:rStyle w:val="Hyperlink"/>
                <w:noProof/>
              </w:rPr>
              <w:fldChar w:fldCharType="begin"/>
            </w:r>
            <w:r w:rsidR="002561E7" w:rsidRPr="00415772">
              <w:rPr>
                <w:rStyle w:val="Hyperlink"/>
                <w:noProof/>
              </w:rPr>
              <w:instrText xml:space="preserve"> </w:instrText>
            </w:r>
            <w:r w:rsidR="002561E7">
              <w:rPr>
                <w:noProof/>
              </w:rPr>
              <w:instrText>HYPERLINK \l "_Toc369791836"</w:instrText>
            </w:r>
            <w:r w:rsidR="002561E7" w:rsidRPr="00415772">
              <w:rPr>
                <w:rStyle w:val="Hyperlink"/>
                <w:noProof/>
              </w:rPr>
              <w:instrText xml:space="preserve"> </w:instrText>
            </w:r>
            <w:r w:rsidRPr="00415772">
              <w:rPr>
                <w:rStyle w:val="Hyperlink"/>
                <w:noProof/>
              </w:rPr>
              <w:fldChar w:fldCharType="separate"/>
            </w:r>
            <w:r w:rsidR="002561E7" w:rsidRPr="00415772">
              <w:rPr>
                <w:rStyle w:val="Hyperlink"/>
                <w:b/>
                <w:bCs/>
                <w:noProof/>
              </w:rPr>
              <w:t>2.37</w:t>
            </w:r>
            <w:r w:rsidR="002561E7">
              <w:rPr>
                <w:rFonts w:asciiTheme="minorHAnsi" w:eastAsiaTheme="minorEastAsia" w:hAnsiTheme="minorHAnsi"/>
                <w:noProof/>
                <w:sz w:val="22"/>
              </w:rPr>
              <w:tab/>
            </w:r>
            <w:r w:rsidR="002561E7" w:rsidRPr="00415772">
              <w:rPr>
                <w:rStyle w:val="Hyperlink"/>
                <w:b/>
                <w:bCs/>
                <w:noProof/>
              </w:rPr>
              <w:t>Gói cam kết khách hàng doanh nghiệp nhận thiết bị</w:t>
            </w:r>
            <w:r w:rsidR="002561E7">
              <w:rPr>
                <w:noProof/>
                <w:webHidden/>
              </w:rPr>
              <w:tab/>
            </w:r>
            <w:r>
              <w:rPr>
                <w:noProof/>
                <w:webHidden/>
              </w:rPr>
              <w:fldChar w:fldCharType="begin"/>
            </w:r>
            <w:r w:rsidR="002561E7">
              <w:rPr>
                <w:noProof/>
                <w:webHidden/>
              </w:rPr>
              <w:instrText xml:space="preserve"> PAGEREF _Toc369791836 \h </w:instrText>
            </w:r>
          </w:ins>
          <w:r>
            <w:rPr>
              <w:noProof/>
              <w:webHidden/>
            </w:rPr>
          </w:r>
          <w:r>
            <w:rPr>
              <w:noProof/>
              <w:webHidden/>
            </w:rPr>
            <w:fldChar w:fldCharType="separate"/>
          </w:r>
          <w:ins w:id="146" w:author="ThaoDH" w:date="2013-10-17T16:47:00Z">
            <w:r w:rsidR="002561E7">
              <w:rPr>
                <w:noProof/>
                <w:webHidden/>
              </w:rPr>
              <w:t>90</w:t>
            </w:r>
            <w:r>
              <w:rPr>
                <w:noProof/>
                <w:webHidden/>
              </w:rPr>
              <w:fldChar w:fldCharType="end"/>
            </w:r>
            <w:r w:rsidRPr="00415772">
              <w:rPr>
                <w:rStyle w:val="Hyperlink"/>
                <w:noProof/>
              </w:rPr>
              <w:fldChar w:fldCharType="end"/>
            </w:r>
          </w:ins>
        </w:p>
        <w:p w:rsidR="002561E7" w:rsidRDefault="00811579">
          <w:pPr>
            <w:pStyle w:val="TOC2"/>
            <w:tabs>
              <w:tab w:val="left" w:pos="880"/>
              <w:tab w:val="right" w:leader="dot" w:pos="9350"/>
            </w:tabs>
            <w:rPr>
              <w:ins w:id="147" w:author="ThaoDH" w:date="2013-10-17T16:47:00Z"/>
              <w:rFonts w:asciiTheme="minorHAnsi" w:eastAsiaTheme="minorEastAsia" w:hAnsiTheme="minorHAnsi"/>
              <w:noProof/>
              <w:sz w:val="22"/>
            </w:rPr>
          </w:pPr>
          <w:ins w:id="148" w:author="ThaoDH" w:date="2013-10-17T16:47:00Z">
            <w:r w:rsidRPr="00415772">
              <w:rPr>
                <w:rStyle w:val="Hyperlink"/>
                <w:noProof/>
              </w:rPr>
              <w:fldChar w:fldCharType="begin"/>
            </w:r>
            <w:r w:rsidR="002561E7" w:rsidRPr="00415772">
              <w:rPr>
                <w:rStyle w:val="Hyperlink"/>
                <w:noProof/>
              </w:rPr>
              <w:instrText xml:space="preserve"> </w:instrText>
            </w:r>
            <w:r w:rsidR="002561E7">
              <w:rPr>
                <w:noProof/>
              </w:rPr>
              <w:instrText>HYPERLINK \l "_Toc369791837"</w:instrText>
            </w:r>
            <w:r w:rsidR="002561E7" w:rsidRPr="00415772">
              <w:rPr>
                <w:rStyle w:val="Hyperlink"/>
                <w:noProof/>
              </w:rPr>
              <w:instrText xml:space="preserve"> </w:instrText>
            </w:r>
            <w:r w:rsidRPr="00415772">
              <w:rPr>
                <w:rStyle w:val="Hyperlink"/>
                <w:noProof/>
              </w:rPr>
              <w:fldChar w:fldCharType="separate"/>
            </w:r>
            <w:r w:rsidR="002561E7" w:rsidRPr="00415772">
              <w:rPr>
                <w:rStyle w:val="Hyperlink"/>
                <w:b/>
                <w:bCs/>
                <w:noProof/>
              </w:rPr>
              <w:t>2.38</w:t>
            </w:r>
            <w:r w:rsidR="002561E7">
              <w:rPr>
                <w:rFonts w:asciiTheme="minorHAnsi" w:eastAsiaTheme="minorEastAsia" w:hAnsiTheme="minorHAnsi"/>
                <w:noProof/>
                <w:sz w:val="22"/>
              </w:rPr>
              <w:tab/>
            </w:r>
            <w:r w:rsidR="002561E7" w:rsidRPr="00415772">
              <w:rPr>
                <w:rStyle w:val="Hyperlink"/>
                <w:b/>
                <w:bCs/>
                <w:noProof/>
              </w:rPr>
              <w:t>Các gói khuyến mại tiền</w:t>
            </w:r>
            <w:r w:rsidR="002561E7">
              <w:rPr>
                <w:noProof/>
                <w:webHidden/>
              </w:rPr>
              <w:tab/>
            </w:r>
            <w:r>
              <w:rPr>
                <w:noProof/>
                <w:webHidden/>
              </w:rPr>
              <w:fldChar w:fldCharType="begin"/>
            </w:r>
            <w:r w:rsidR="002561E7">
              <w:rPr>
                <w:noProof/>
                <w:webHidden/>
              </w:rPr>
              <w:instrText xml:space="preserve"> PAGEREF _Toc369791837 \h </w:instrText>
            </w:r>
          </w:ins>
          <w:r>
            <w:rPr>
              <w:noProof/>
              <w:webHidden/>
            </w:rPr>
          </w:r>
          <w:r>
            <w:rPr>
              <w:noProof/>
              <w:webHidden/>
            </w:rPr>
            <w:fldChar w:fldCharType="separate"/>
          </w:r>
          <w:ins w:id="149" w:author="ThaoDH" w:date="2013-10-17T16:47:00Z">
            <w:r w:rsidR="002561E7">
              <w:rPr>
                <w:noProof/>
                <w:webHidden/>
              </w:rPr>
              <w:t>91</w:t>
            </w:r>
            <w:r>
              <w:rPr>
                <w:noProof/>
                <w:webHidden/>
              </w:rPr>
              <w:fldChar w:fldCharType="end"/>
            </w:r>
            <w:r w:rsidRPr="00415772">
              <w:rPr>
                <w:rStyle w:val="Hyperlink"/>
                <w:noProof/>
              </w:rPr>
              <w:fldChar w:fldCharType="end"/>
            </w:r>
          </w:ins>
        </w:p>
        <w:p w:rsidR="002561E7" w:rsidRDefault="00811579">
          <w:pPr>
            <w:pStyle w:val="TOC2"/>
            <w:tabs>
              <w:tab w:val="left" w:pos="880"/>
              <w:tab w:val="right" w:leader="dot" w:pos="9350"/>
            </w:tabs>
            <w:rPr>
              <w:ins w:id="150" w:author="ThaoDH" w:date="2013-10-17T16:47:00Z"/>
              <w:rFonts w:asciiTheme="minorHAnsi" w:eastAsiaTheme="minorEastAsia" w:hAnsiTheme="minorHAnsi"/>
              <w:noProof/>
              <w:sz w:val="22"/>
            </w:rPr>
          </w:pPr>
          <w:ins w:id="151" w:author="ThaoDH" w:date="2013-10-17T16:47:00Z">
            <w:r w:rsidRPr="00415772">
              <w:rPr>
                <w:rStyle w:val="Hyperlink"/>
                <w:noProof/>
              </w:rPr>
              <w:fldChar w:fldCharType="begin"/>
            </w:r>
            <w:r w:rsidR="002561E7" w:rsidRPr="00415772">
              <w:rPr>
                <w:rStyle w:val="Hyperlink"/>
                <w:noProof/>
              </w:rPr>
              <w:instrText xml:space="preserve"> </w:instrText>
            </w:r>
            <w:r w:rsidR="002561E7">
              <w:rPr>
                <w:noProof/>
              </w:rPr>
              <w:instrText>HYPERLINK \l "_Toc369791838"</w:instrText>
            </w:r>
            <w:r w:rsidR="002561E7" w:rsidRPr="00415772">
              <w:rPr>
                <w:rStyle w:val="Hyperlink"/>
                <w:noProof/>
              </w:rPr>
              <w:instrText xml:space="preserve"> </w:instrText>
            </w:r>
            <w:r w:rsidRPr="00415772">
              <w:rPr>
                <w:rStyle w:val="Hyperlink"/>
                <w:noProof/>
              </w:rPr>
              <w:fldChar w:fldCharType="separate"/>
            </w:r>
            <w:r w:rsidR="002561E7" w:rsidRPr="00415772">
              <w:rPr>
                <w:rStyle w:val="Hyperlink"/>
                <w:b/>
                <w:bCs/>
                <w:noProof/>
              </w:rPr>
              <w:t>2.39</w:t>
            </w:r>
            <w:r w:rsidR="002561E7">
              <w:rPr>
                <w:rFonts w:asciiTheme="minorHAnsi" w:eastAsiaTheme="minorEastAsia" w:hAnsiTheme="minorHAnsi"/>
                <w:noProof/>
                <w:sz w:val="22"/>
              </w:rPr>
              <w:tab/>
            </w:r>
            <w:r w:rsidR="002561E7" w:rsidRPr="00415772">
              <w:rPr>
                <w:rStyle w:val="Hyperlink"/>
                <w:b/>
                <w:bCs/>
                <w:noProof/>
              </w:rPr>
              <w:t>Gói DN150</w:t>
            </w:r>
            <w:r w:rsidR="002561E7">
              <w:rPr>
                <w:noProof/>
                <w:webHidden/>
              </w:rPr>
              <w:tab/>
            </w:r>
            <w:r>
              <w:rPr>
                <w:noProof/>
                <w:webHidden/>
              </w:rPr>
              <w:fldChar w:fldCharType="begin"/>
            </w:r>
            <w:r w:rsidR="002561E7">
              <w:rPr>
                <w:noProof/>
                <w:webHidden/>
              </w:rPr>
              <w:instrText xml:space="preserve"> PAGEREF _Toc369791838 \h </w:instrText>
            </w:r>
          </w:ins>
          <w:r>
            <w:rPr>
              <w:noProof/>
              <w:webHidden/>
            </w:rPr>
          </w:r>
          <w:r>
            <w:rPr>
              <w:noProof/>
              <w:webHidden/>
            </w:rPr>
            <w:fldChar w:fldCharType="separate"/>
          </w:r>
          <w:ins w:id="152" w:author="ThaoDH" w:date="2013-10-17T16:47:00Z">
            <w:r w:rsidR="002561E7">
              <w:rPr>
                <w:noProof/>
                <w:webHidden/>
              </w:rPr>
              <w:t>92</w:t>
            </w:r>
            <w:r>
              <w:rPr>
                <w:noProof/>
                <w:webHidden/>
              </w:rPr>
              <w:fldChar w:fldCharType="end"/>
            </w:r>
            <w:r w:rsidRPr="00415772">
              <w:rPr>
                <w:rStyle w:val="Hyperlink"/>
                <w:noProof/>
              </w:rPr>
              <w:fldChar w:fldCharType="end"/>
            </w:r>
          </w:ins>
        </w:p>
        <w:p w:rsidR="004707DA" w:rsidDel="008D6F61" w:rsidRDefault="00811579">
          <w:pPr>
            <w:pStyle w:val="TOC1"/>
            <w:tabs>
              <w:tab w:val="left" w:pos="440"/>
              <w:tab w:val="right" w:leader="dot" w:pos="9350"/>
            </w:tabs>
            <w:rPr>
              <w:del w:id="153" w:author="ThaoDH" w:date="2013-10-04T15:47:00Z"/>
              <w:rFonts w:eastAsiaTheme="minorEastAsia"/>
              <w:noProof/>
            </w:rPr>
          </w:pPr>
          <w:del w:id="154" w:author="ThaoDH" w:date="2013-10-04T15:47:00Z">
            <w:r w:rsidRPr="00811579">
              <w:rPr>
                <w:rPrChange w:id="155" w:author="ThaoDH" w:date="2013-10-04T15:47:00Z">
                  <w:rPr>
                    <w:rStyle w:val="Hyperlink"/>
                    <w:rFonts w:cs="Times New Roman"/>
                    <w:b/>
                    <w:noProof/>
                  </w:rPr>
                </w:rPrChange>
              </w:rPr>
              <w:delText>1.</w:delText>
            </w:r>
            <w:r w:rsidR="004707DA" w:rsidDel="008D6F61">
              <w:rPr>
                <w:rFonts w:eastAsiaTheme="minorEastAsia"/>
                <w:noProof/>
              </w:rPr>
              <w:tab/>
            </w:r>
            <w:r w:rsidRPr="00811579">
              <w:rPr>
                <w:rPrChange w:id="156" w:author="ThaoDH" w:date="2013-10-04T15:47:00Z">
                  <w:rPr>
                    <w:rStyle w:val="Hyperlink"/>
                    <w:rFonts w:cs="Times New Roman"/>
                    <w:b/>
                    <w:noProof/>
                  </w:rPr>
                </w:rPrChange>
              </w:rPr>
              <w:delText>Các gói cước cơ bản</w:delText>
            </w:r>
            <w:r w:rsidR="004707DA" w:rsidDel="008D6F61">
              <w:rPr>
                <w:noProof/>
                <w:webHidden/>
              </w:rPr>
              <w:tab/>
              <w:delText>3</w:delText>
            </w:r>
          </w:del>
        </w:p>
        <w:p w:rsidR="004707DA" w:rsidDel="008D6F61" w:rsidRDefault="00811579">
          <w:pPr>
            <w:pStyle w:val="TOC2"/>
            <w:tabs>
              <w:tab w:val="left" w:pos="880"/>
              <w:tab w:val="right" w:leader="dot" w:pos="9350"/>
            </w:tabs>
            <w:rPr>
              <w:del w:id="157" w:author="ThaoDH" w:date="2013-10-04T15:47:00Z"/>
              <w:rFonts w:eastAsiaTheme="minorEastAsia"/>
              <w:noProof/>
            </w:rPr>
          </w:pPr>
          <w:del w:id="158" w:author="ThaoDH" w:date="2013-10-04T15:47:00Z">
            <w:r w:rsidRPr="00811579">
              <w:rPr>
                <w:rPrChange w:id="159" w:author="ThaoDH" w:date="2013-10-04T15:47:00Z">
                  <w:rPr>
                    <w:rStyle w:val="Hyperlink"/>
                    <w:rFonts w:cs="Times New Roman"/>
                    <w:b/>
                    <w:noProof/>
                  </w:rPr>
                </w:rPrChange>
              </w:rPr>
              <w:delText>1.1</w:delText>
            </w:r>
            <w:r w:rsidR="004707DA" w:rsidDel="008D6F61">
              <w:rPr>
                <w:rFonts w:eastAsiaTheme="minorEastAsia"/>
                <w:noProof/>
              </w:rPr>
              <w:tab/>
            </w:r>
            <w:r w:rsidRPr="00811579">
              <w:rPr>
                <w:rPrChange w:id="160" w:author="ThaoDH" w:date="2013-10-04T15:47:00Z">
                  <w:rPr>
                    <w:rStyle w:val="Hyperlink"/>
                    <w:rFonts w:cs="Times New Roman"/>
                    <w:b/>
                    <w:noProof/>
                  </w:rPr>
                </w:rPrChange>
              </w:rPr>
              <w:delText>Thuê bao trả sau Vinaphone</w:delText>
            </w:r>
            <w:r w:rsidR="004707DA" w:rsidDel="008D6F61">
              <w:rPr>
                <w:noProof/>
                <w:webHidden/>
              </w:rPr>
              <w:tab/>
              <w:delText>3</w:delText>
            </w:r>
          </w:del>
        </w:p>
        <w:p w:rsidR="004707DA" w:rsidDel="008D6F61" w:rsidRDefault="00811579">
          <w:pPr>
            <w:pStyle w:val="TOC2"/>
            <w:tabs>
              <w:tab w:val="left" w:pos="880"/>
              <w:tab w:val="right" w:leader="dot" w:pos="9350"/>
            </w:tabs>
            <w:rPr>
              <w:del w:id="161" w:author="ThaoDH" w:date="2013-10-04T15:47:00Z"/>
              <w:rFonts w:eastAsiaTheme="minorEastAsia"/>
              <w:noProof/>
            </w:rPr>
          </w:pPr>
          <w:del w:id="162" w:author="ThaoDH" w:date="2013-10-04T15:47:00Z">
            <w:r w:rsidRPr="00811579">
              <w:rPr>
                <w:rPrChange w:id="163" w:author="ThaoDH" w:date="2013-10-04T15:47:00Z">
                  <w:rPr>
                    <w:rStyle w:val="Hyperlink"/>
                    <w:rFonts w:cs="Times New Roman"/>
                    <w:b/>
                    <w:noProof/>
                  </w:rPr>
                </w:rPrChange>
              </w:rPr>
              <w:delText>1.2</w:delText>
            </w:r>
            <w:r w:rsidR="004707DA" w:rsidDel="008D6F61">
              <w:rPr>
                <w:rFonts w:eastAsiaTheme="minorEastAsia"/>
                <w:noProof/>
              </w:rPr>
              <w:tab/>
            </w:r>
            <w:r w:rsidRPr="00811579">
              <w:rPr>
                <w:rPrChange w:id="164" w:author="ThaoDH" w:date="2013-10-04T15:47:00Z">
                  <w:rPr>
                    <w:rStyle w:val="Hyperlink"/>
                    <w:rFonts w:cs="Times New Roman"/>
                    <w:b/>
                    <w:noProof/>
                  </w:rPr>
                </w:rPrChange>
              </w:rPr>
              <w:delText>Mobile Broadband trả sau (USB 3G)</w:delText>
            </w:r>
            <w:r w:rsidR="004707DA" w:rsidDel="008D6F61">
              <w:rPr>
                <w:noProof/>
                <w:webHidden/>
              </w:rPr>
              <w:tab/>
              <w:delText>9</w:delText>
            </w:r>
          </w:del>
        </w:p>
        <w:p w:rsidR="004707DA" w:rsidDel="008D6F61" w:rsidRDefault="00811579">
          <w:pPr>
            <w:pStyle w:val="TOC2"/>
            <w:tabs>
              <w:tab w:val="left" w:pos="880"/>
              <w:tab w:val="right" w:leader="dot" w:pos="9350"/>
            </w:tabs>
            <w:rPr>
              <w:del w:id="165" w:author="ThaoDH" w:date="2013-10-04T15:47:00Z"/>
              <w:rFonts w:eastAsiaTheme="minorEastAsia"/>
              <w:noProof/>
            </w:rPr>
          </w:pPr>
          <w:del w:id="166" w:author="ThaoDH" w:date="2013-10-04T15:47:00Z">
            <w:r w:rsidRPr="00811579">
              <w:rPr>
                <w:rPrChange w:id="167" w:author="ThaoDH" w:date="2013-10-04T15:47:00Z">
                  <w:rPr>
                    <w:rStyle w:val="Hyperlink"/>
                    <w:rFonts w:cs="Times New Roman"/>
                    <w:b/>
                    <w:noProof/>
                  </w:rPr>
                </w:rPrChange>
              </w:rPr>
              <w:delText>1.3</w:delText>
            </w:r>
            <w:r w:rsidR="004707DA" w:rsidDel="008D6F61">
              <w:rPr>
                <w:rFonts w:eastAsiaTheme="minorEastAsia"/>
                <w:noProof/>
              </w:rPr>
              <w:tab/>
            </w:r>
            <w:r w:rsidRPr="00811579">
              <w:rPr>
                <w:rPrChange w:id="168" w:author="ThaoDH" w:date="2013-10-04T15:47:00Z">
                  <w:rPr>
                    <w:rStyle w:val="Hyperlink"/>
                    <w:rFonts w:cs="Times New Roman"/>
                    <w:b/>
                    <w:noProof/>
                  </w:rPr>
                </w:rPrChange>
              </w:rPr>
              <w:delText>Gói ezMax</w:delText>
            </w:r>
            <w:r w:rsidR="004707DA" w:rsidDel="008D6F61">
              <w:rPr>
                <w:noProof/>
                <w:webHidden/>
              </w:rPr>
              <w:tab/>
              <w:delText>12</w:delText>
            </w:r>
          </w:del>
        </w:p>
        <w:p w:rsidR="004707DA" w:rsidDel="008D6F61" w:rsidRDefault="00811579">
          <w:pPr>
            <w:pStyle w:val="TOC2"/>
            <w:tabs>
              <w:tab w:val="left" w:pos="880"/>
              <w:tab w:val="right" w:leader="dot" w:pos="9350"/>
            </w:tabs>
            <w:rPr>
              <w:del w:id="169" w:author="ThaoDH" w:date="2013-10-04T15:47:00Z"/>
              <w:rFonts w:eastAsiaTheme="minorEastAsia"/>
              <w:noProof/>
            </w:rPr>
          </w:pPr>
          <w:del w:id="170" w:author="ThaoDH" w:date="2013-10-04T15:47:00Z">
            <w:r w:rsidRPr="00811579">
              <w:rPr>
                <w:rPrChange w:id="171" w:author="ThaoDH" w:date="2013-10-04T15:47:00Z">
                  <w:rPr>
                    <w:rStyle w:val="Hyperlink"/>
                    <w:rFonts w:cs="Times New Roman"/>
                    <w:b/>
                    <w:noProof/>
                  </w:rPr>
                </w:rPrChange>
              </w:rPr>
              <w:delText>1.4</w:delText>
            </w:r>
            <w:r w:rsidR="004707DA" w:rsidDel="008D6F61">
              <w:rPr>
                <w:rFonts w:eastAsiaTheme="minorEastAsia"/>
                <w:noProof/>
              </w:rPr>
              <w:tab/>
            </w:r>
            <w:r w:rsidRPr="00811579">
              <w:rPr>
                <w:rPrChange w:id="172" w:author="ThaoDH" w:date="2013-10-04T15:47:00Z">
                  <w:rPr>
                    <w:rStyle w:val="Hyperlink"/>
                    <w:rFonts w:cs="Times New Roman"/>
                    <w:b/>
                    <w:noProof/>
                  </w:rPr>
                </w:rPrChange>
              </w:rPr>
              <w:delText>Mobile Broadband trả sau EZ10</w:delText>
            </w:r>
            <w:r w:rsidR="004707DA" w:rsidDel="008D6F61">
              <w:rPr>
                <w:noProof/>
                <w:webHidden/>
              </w:rPr>
              <w:tab/>
              <w:delText>14</w:delText>
            </w:r>
          </w:del>
        </w:p>
        <w:p w:rsidR="004707DA" w:rsidDel="008D6F61" w:rsidRDefault="00811579">
          <w:pPr>
            <w:pStyle w:val="TOC2"/>
            <w:tabs>
              <w:tab w:val="left" w:pos="880"/>
              <w:tab w:val="right" w:leader="dot" w:pos="9350"/>
            </w:tabs>
            <w:rPr>
              <w:del w:id="173" w:author="ThaoDH" w:date="2013-10-04T15:47:00Z"/>
              <w:rFonts w:eastAsiaTheme="minorEastAsia"/>
              <w:noProof/>
            </w:rPr>
          </w:pPr>
          <w:del w:id="174" w:author="ThaoDH" w:date="2013-10-04T15:47:00Z">
            <w:r w:rsidRPr="00811579">
              <w:rPr>
                <w:rPrChange w:id="175" w:author="ThaoDH" w:date="2013-10-04T15:47:00Z">
                  <w:rPr>
                    <w:rStyle w:val="Hyperlink"/>
                    <w:rFonts w:cs="Times New Roman"/>
                    <w:b/>
                    <w:noProof/>
                  </w:rPr>
                </w:rPrChange>
              </w:rPr>
              <w:delText>1.5</w:delText>
            </w:r>
            <w:r w:rsidR="004707DA" w:rsidDel="008D6F61">
              <w:rPr>
                <w:rFonts w:eastAsiaTheme="minorEastAsia"/>
                <w:noProof/>
              </w:rPr>
              <w:tab/>
            </w:r>
            <w:r w:rsidRPr="00811579">
              <w:rPr>
                <w:rPrChange w:id="176" w:author="ThaoDH" w:date="2013-10-04T15:47:00Z">
                  <w:rPr>
                    <w:rStyle w:val="Hyperlink"/>
                    <w:rFonts w:cs="Times New Roman"/>
                    <w:b/>
                    <w:noProof/>
                  </w:rPr>
                </w:rPrChange>
              </w:rPr>
              <w:delText>Mobile VNN Basic</w:delText>
            </w:r>
            <w:r w:rsidR="004707DA" w:rsidDel="008D6F61">
              <w:rPr>
                <w:noProof/>
                <w:webHidden/>
              </w:rPr>
              <w:tab/>
              <w:delText>14</w:delText>
            </w:r>
          </w:del>
        </w:p>
        <w:p w:rsidR="004707DA" w:rsidDel="008D6F61" w:rsidRDefault="00811579">
          <w:pPr>
            <w:pStyle w:val="TOC2"/>
            <w:tabs>
              <w:tab w:val="left" w:pos="880"/>
              <w:tab w:val="right" w:leader="dot" w:pos="9350"/>
            </w:tabs>
            <w:rPr>
              <w:del w:id="177" w:author="ThaoDH" w:date="2013-10-04T15:47:00Z"/>
              <w:rFonts w:eastAsiaTheme="minorEastAsia"/>
              <w:noProof/>
            </w:rPr>
          </w:pPr>
          <w:del w:id="178" w:author="ThaoDH" w:date="2013-10-04T15:47:00Z">
            <w:r w:rsidRPr="00811579">
              <w:rPr>
                <w:rPrChange w:id="179" w:author="ThaoDH" w:date="2013-10-04T15:47:00Z">
                  <w:rPr>
                    <w:rStyle w:val="Hyperlink"/>
                    <w:rFonts w:cs="Times New Roman"/>
                    <w:b/>
                    <w:noProof/>
                  </w:rPr>
                </w:rPrChange>
              </w:rPr>
              <w:delText>1.6</w:delText>
            </w:r>
            <w:r w:rsidR="004707DA" w:rsidDel="008D6F61">
              <w:rPr>
                <w:rFonts w:eastAsiaTheme="minorEastAsia"/>
                <w:noProof/>
              </w:rPr>
              <w:tab/>
            </w:r>
            <w:r w:rsidRPr="00811579">
              <w:rPr>
                <w:rPrChange w:id="180" w:author="ThaoDH" w:date="2013-10-04T15:47:00Z">
                  <w:rPr>
                    <w:rStyle w:val="Hyperlink"/>
                    <w:rFonts w:cs="Times New Roman"/>
                    <w:b/>
                    <w:noProof/>
                  </w:rPr>
                </w:rPrChange>
              </w:rPr>
              <w:delText>Mobile VNN Family</w:delText>
            </w:r>
            <w:r w:rsidR="004707DA" w:rsidDel="008D6F61">
              <w:rPr>
                <w:noProof/>
                <w:webHidden/>
              </w:rPr>
              <w:tab/>
              <w:delText>14</w:delText>
            </w:r>
          </w:del>
        </w:p>
        <w:p w:rsidR="004707DA" w:rsidDel="008D6F61" w:rsidRDefault="00811579">
          <w:pPr>
            <w:pStyle w:val="TOC2"/>
            <w:tabs>
              <w:tab w:val="left" w:pos="880"/>
              <w:tab w:val="right" w:leader="dot" w:pos="9350"/>
            </w:tabs>
            <w:rPr>
              <w:del w:id="181" w:author="ThaoDH" w:date="2013-10-04T15:47:00Z"/>
              <w:rFonts w:eastAsiaTheme="minorEastAsia"/>
              <w:noProof/>
            </w:rPr>
          </w:pPr>
          <w:del w:id="182" w:author="ThaoDH" w:date="2013-10-04T15:47:00Z">
            <w:r w:rsidRPr="00811579">
              <w:rPr>
                <w:rPrChange w:id="183" w:author="ThaoDH" w:date="2013-10-04T15:47:00Z">
                  <w:rPr>
                    <w:rStyle w:val="Hyperlink"/>
                    <w:rFonts w:cs="Times New Roman"/>
                    <w:b/>
                    <w:noProof/>
                  </w:rPr>
                </w:rPrChange>
              </w:rPr>
              <w:lastRenderedPageBreak/>
              <w:delText>1.7</w:delText>
            </w:r>
            <w:r w:rsidR="004707DA" w:rsidDel="008D6F61">
              <w:rPr>
                <w:rFonts w:eastAsiaTheme="minorEastAsia"/>
                <w:noProof/>
              </w:rPr>
              <w:tab/>
            </w:r>
            <w:r w:rsidRPr="00811579">
              <w:rPr>
                <w:rPrChange w:id="184" w:author="ThaoDH" w:date="2013-10-04T15:47:00Z">
                  <w:rPr>
                    <w:rStyle w:val="Hyperlink"/>
                    <w:rFonts w:cs="Times New Roman"/>
                    <w:b/>
                    <w:noProof/>
                  </w:rPr>
                </w:rPrChange>
              </w:rPr>
              <w:delText>Mobile VNN Pro</w:delText>
            </w:r>
            <w:r w:rsidR="004707DA" w:rsidDel="008D6F61">
              <w:rPr>
                <w:noProof/>
                <w:webHidden/>
              </w:rPr>
              <w:tab/>
              <w:delText>15</w:delText>
            </w:r>
          </w:del>
        </w:p>
        <w:p w:rsidR="004707DA" w:rsidDel="008D6F61" w:rsidRDefault="00811579">
          <w:pPr>
            <w:pStyle w:val="TOC2"/>
            <w:tabs>
              <w:tab w:val="left" w:pos="880"/>
              <w:tab w:val="right" w:leader="dot" w:pos="9350"/>
            </w:tabs>
            <w:rPr>
              <w:del w:id="185" w:author="ThaoDH" w:date="2013-10-04T15:47:00Z"/>
              <w:rFonts w:eastAsiaTheme="minorEastAsia"/>
              <w:noProof/>
            </w:rPr>
          </w:pPr>
          <w:del w:id="186" w:author="ThaoDH" w:date="2013-10-04T15:47:00Z">
            <w:r w:rsidRPr="00811579">
              <w:rPr>
                <w:rPrChange w:id="187" w:author="ThaoDH" w:date="2013-10-04T15:47:00Z">
                  <w:rPr>
                    <w:rStyle w:val="Hyperlink"/>
                    <w:rFonts w:cs="Times New Roman"/>
                    <w:b/>
                    <w:noProof/>
                  </w:rPr>
                </w:rPrChange>
              </w:rPr>
              <w:delText>1.8</w:delText>
            </w:r>
            <w:r w:rsidR="004707DA" w:rsidDel="008D6F61">
              <w:rPr>
                <w:rFonts w:eastAsiaTheme="minorEastAsia"/>
                <w:noProof/>
              </w:rPr>
              <w:tab/>
            </w:r>
            <w:r w:rsidRPr="00811579">
              <w:rPr>
                <w:rPrChange w:id="188" w:author="ThaoDH" w:date="2013-10-04T15:47:00Z">
                  <w:rPr>
                    <w:rStyle w:val="Hyperlink"/>
                    <w:rFonts w:cs="Times New Roman"/>
                    <w:b/>
                    <w:noProof/>
                  </w:rPr>
                </w:rPrChange>
              </w:rPr>
              <w:delText>Goi Iphone trả sau Itouch</w:delText>
            </w:r>
            <w:r w:rsidR="004707DA" w:rsidDel="008D6F61">
              <w:rPr>
                <w:noProof/>
                <w:webHidden/>
              </w:rPr>
              <w:tab/>
              <w:delText>15</w:delText>
            </w:r>
          </w:del>
        </w:p>
        <w:p w:rsidR="004707DA" w:rsidDel="008D6F61" w:rsidRDefault="00811579">
          <w:pPr>
            <w:pStyle w:val="TOC2"/>
            <w:tabs>
              <w:tab w:val="left" w:pos="880"/>
              <w:tab w:val="right" w:leader="dot" w:pos="9350"/>
            </w:tabs>
            <w:rPr>
              <w:del w:id="189" w:author="ThaoDH" w:date="2013-10-04T15:47:00Z"/>
              <w:rFonts w:eastAsiaTheme="minorEastAsia"/>
              <w:noProof/>
            </w:rPr>
          </w:pPr>
          <w:del w:id="190" w:author="ThaoDH" w:date="2013-10-04T15:47:00Z">
            <w:r w:rsidRPr="00811579">
              <w:rPr>
                <w:rPrChange w:id="191" w:author="ThaoDH" w:date="2013-10-04T15:47:00Z">
                  <w:rPr>
                    <w:rStyle w:val="Hyperlink"/>
                    <w:rFonts w:cs="Times New Roman"/>
                    <w:b/>
                    <w:noProof/>
                  </w:rPr>
                </w:rPrChange>
              </w:rPr>
              <w:delText>1.9</w:delText>
            </w:r>
            <w:r w:rsidR="004707DA" w:rsidDel="008D6F61">
              <w:rPr>
                <w:rFonts w:eastAsiaTheme="minorEastAsia"/>
                <w:noProof/>
              </w:rPr>
              <w:tab/>
            </w:r>
            <w:r w:rsidRPr="00811579">
              <w:rPr>
                <w:rPrChange w:id="192" w:author="ThaoDH" w:date="2013-10-04T15:47:00Z">
                  <w:rPr>
                    <w:rStyle w:val="Hyperlink"/>
                    <w:rFonts w:cs="Times New Roman"/>
                    <w:b/>
                    <w:noProof/>
                  </w:rPr>
                </w:rPrChange>
              </w:rPr>
              <w:delText>Gói doanh nghiệp VIP250/ VIP350</w:delText>
            </w:r>
            <w:r w:rsidR="004707DA" w:rsidDel="008D6F61">
              <w:rPr>
                <w:noProof/>
                <w:webHidden/>
              </w:rPr>
              <w:tab/>
              <w:delText>19</w:delText>
            </w:r>
          </w:del>
        </w:p>
        <w:p w:rsidR="004707DA" w:rsidDel="008D6F61" w:rsidRDefault="00811579">
          <w:pPr>
            <w:pStyle w:val="TOC2"/>
            <w:tabs>
              <w:tab w:val="left" w:pos="880"/>
              <w:tab w:val="right" w:leader="dot" w:pos="9350"/>
            </w:tabs>
            <w:rPr>
              <w:del w:id="193" w:author="ThaoDH" w:date="2013-10-04T15:47:00Z"/>
              <w:rFonts w:eastAsiaTheme="minorEastAsia"/>
              <w:noProof/>
            </w:rPr>
          </w:pPr>
          <w:del w:id="194" w:author="ThaoDH" w:date="2013-10-04T15:47:00Z">
            <w:r w:rsidRPr="00811579">
              <w:rPr>
                <w:rPrChange w:id="195" w:author="ThaoDH" w:date="2013-10-04T15:47:00Z">
                  <w:rPr>
                    <w:rStyle w:val="Hyperlink"/>
                    <w:rFonts w:cs="Times New Roman"/>
                    <w:b/>
                    <w:noProof/>
                  </w:rPr>
                </w:rPrChange>
              </w:rPr>
              <w:delText>1.10</w:delText>
            </w:r>
            <w:r w:rsidR="004707DA" w:rsidDel="008D6F61">
              <w:rPr>
                <w:rFonts w:eastAsiaTheme="minorEastAsia"/>
                <w:noProof/>
              </w:rPr>
              <w:tab/>
            </w:r>
            <w:r w:rsidRPr="00811579">
              <w:rPr>
                <w:rPrChange w:id="196" w:author="ThaoDH" w:date="2013-10-04T15:47:00Z">
                  <w:rPr>
                    <w:rStyle w:val="Hyperlink"/>
                    <w:rFonts w:cs="Times New Roman"/>
                    <w:b/>
                    <w:noProof/>
                  </w:rPr>
                </w:rPrChange>
              </w:rPr>
              <w:delText>Gói Blackberry</w:delText>
            </w:r>
            <w:r w:rsidR="004707DA" w:rsidDel="008D6F61">
              <w:rPr>
                <w:noProof/>
                <w:webHidden/>
              </w:rPr>
              <w:tab/>
              <w:delText>22</w:delText>
            </w:r>
          </w:del>
        </w:p>
        <w:p w:rsidR="004707DA" w:rsidDel="008D6F61" w:rsidRDefault="00811579">
          <w:pPr>
            <w:pStyle w:val="TOC1"/>
            <w:tabs>
              <w:tab w:val="left" w:pos="440"/>
              <w:tab w:val="right" w:leader="dot" w:pos="9350"/>
            </w:tabs>
            <w:rPr>
              <w:del w:id="197" w:author="ThaoDH" w:date="2013-10-04T15:47:00Z"/>
              <w:rFonts w:eastAsiaTheme="minorEastAsia"/>
              <w:noProof/>
            </w:rPr>
          </w:pPr>
          <w:del w:id="198" w:author="ThaoDH" w:date="2013-10-04T15:47:00Z">
            <w:r w:rsidRPr="00811579">
              <w:rPr>
                <w:rPrChange w:id="199" w:author="ThaoDH" w:date="2013-10-04T15:47:00Z">
                  <w:rPr>
                    <w:rStyle w:val="Hyperlink"/>
                    <w:rFonts w:cs="Times New Roman"/>
                    <w:b/>
                    <w:noProof/>
                  </w:rPr>
                </w:rPrChange>
              </w:rPr>
              <w:delText>2.</w:delText>
            </w:r>
            <w:r w:rsidR="004707DA" w:rsidDel="008D6F61">
              <w:rPr>
                <w:rFonts w:eastAsiaTheme="minorEastAsia"/>
                <w:noProof/>
              </w:rPr>
              <w:tab/>
            </w:r>
            <w:r w:rsidRPr="00811579">
              <w:rPr>
                <w:rPrChange w:id="200" w:author="ThaoDH" w:date="2013-10-04T15:47:00Z">
                  <w:rPr>
                    <w:rStyle w:val="Hyperlink"/>
                    <w:rFonts w:cs="Times New Roman"/>
                    <w:b/>
                    <w:noProof/>
                  </w:rPr>
                </w:rPrChange>
              </w:rPr>
              <w:delText>Các gói cước cộng thêm</w:delText>
            </w:r>
            <w:r w:rsidR="004707DA" w:rsidDel="008D6F61">
              <w:rPr>
                <w:noProof/>
                <w:webHidden/>
              </w:rPr>
              <w:tab/>
              <w:delText>25</w:delText>
            </w:r>
          </w:del>
        </w:p>
        <w:p w:rsidR="004707DA" w:rsidDel="008D6F61" w:rsidRDefault="00811579">
          <w:pPr>
            <w:pStyle w:val="TOC2"/>
            <w:tabs>
              <w:tab w:val="left" w:pos="880"/>
              <w:tab w:val="right" w:leader="dot" w:pos="9350"/>
            </w:tabs>
            <w:rPr>
              <w:del w:id="201" w:author="ThaoDH" w:date="2013-10-04T15:47:00Z"/>
              <w:rFonts w:eastAsiaTheme="minorEastAsia"/>
              <w:noProof/>
            </w:rPr>
          </w:pPr>
          <w:del w:id="202" w:author="ThaoDH" w:date="2013-10-04T15:47:00Z">
            <w:r w:rsidRPr="00811579">
              <w:rPr>
                <w:rPrChange w:id="203" w:author="ThaoDH" w:date="2013-10-04T15:47:00Z">
                  <w:rPr>
                    <w:rStyle w:val="Hyperlink"/>
                    <w:b/>
                    <w:noProof/>
                  </w:rPr>
                </w:rPrChange>
              </w:rPr>
              <w:delText>2.1</w:delText>
            </w:r>
            <w:r w:rsidR="004707DA" w:rsidDel="008D6F61">
              <w:rPr>
                <w:rFonts w:eastAsiaTheme="minorEastAsia"/>
                <w:noProof/>
              </w:rPr>
              <w:tab/>
            </w:r>
            <w:r w:rsidRPr="00811579">
              <w:rPr>
                <w:rPrChange w:id="204" w:author="ThaoDH" w:date="2013-10-04T15:47:00Z">
                  <w:rPr>
                    <w:rStyle w:val="Hyperlink"/>
                    <w:b/>
                    <w:noProof/>
                  </w:rPr>
                </w:rPrChange>
              </w:rPr>
              <w:delText>Tính năng sử dụng Internet không giới hạn (EZU)</w:delText>
            </w:r>
            <w:r w:rsidR="004707DA" w:rsidDel="008D6F61">
              <w:rPr>
                <w:noProof/>
                <w:webHidden/>
              </w:rPr>
              <w:tab/>
              <w:delText>25</w:delText>
            </w:r>
          </w:del>
        </w:p>
        <w:p w:rsidR="004707DA" w:rsidDel="008D6F61" w:rsidRDefault="00811579">
          <w:pPr>
            <w:pStyle w:val="TOC2"/>
            <w:tabs>
              <w:tab w:val="left" w:pos="880"/>
              <w:tab w:val="right" w:leader="dot" w:pos="9350"/>
            </w:tabs>
            <w:rPr>
              <w:del w:id="205" w:author="ThaoDH" w:date="2013-10-04T15:47:00Z"/>
              <w:rFonts w:eastAsiaTheme="minorEastAsia"/>
              <w:noProof/>
            </w:rPr>
          </w:pPr>
          <w:del w:id="206" w:author="ThaoDH" w:date="2013-10-04T15:47:00Z">
            <w:r w:rsidRPr="00811579">
              <w:rPr>
                <w:rPrChange w:id="207" w:author="ThaoDH" w:date="2013-10-04T15:47:00Z">
                  <w:rPr>
                    <w:rStyle w:val="Hyperlink"/>
                    <w:b/>
                    <w:noProof/>
                  </w:rPr>
                </w:rPrChange>
              </w:rPr>
              <w:delText>2.2</w:delText>
            </w:r>
            <w:r w:rsidR="004707DA" w:rsidDel="008D6F61">
              <w:rPr>
                <w:rFonts w:eastAsiaTheme="minorEastAsia"/>
                <w:noProof/>
              </w:rPr>
              <w:tab/>
            </w:r>
            <w:r w:rsidRPr="00811579">
              <w:rPr>
                <w:rPrChange w:id="208" w:author="ThaoDH" w:date="2013-10-04T15:47:00Z">
                  <w:rPr>
                    <w:rStyle w:val="Hyperlink"/>
                    <w:b/>
                    <w:noProof/>
                  </w:rPr>
                </w:rPrChange>
              </w:rPr>
              <w:delText>Gói cước đồng nghiệp/gia đình</w:delText>
            </w:r>
            <w:r w:rsidR="004707DA" w:rsidDel="008D6F61">
              <w:rPr>
                <w:noProof/>
                <w:webHidden/>
              </w:rPr>
              <w:tab/>
              <w:delText>26</w:delText>
            </w:r>
          </w:del>
        </w:p>
        <w:p w:rsidR="004707DA" w:rsidDel="008D6F61" w:rsidRDefault="00811579">
          <w:pPr>
            <w:pStyle w:val="TOC2"/>
            <w:tabs>
              <w:tab w:val="left" w:pos="880"/>
              <w:tab w:val="right" w:leader="dot" w:pos="9350"/>
            </w:tabs>
            <w:rPr>
              <w:del w:id="209" w:author="ThaoDH" w:date="2013-10-04T15:47:00Z"/>
              <w:rFonts w:eastAsiaTheme="minorEastAsia"/>
              <w:noProof/>
            </w:rPr>
          </w:pPr>
          <w:del w:id="210" w:author="ThaoDH" w:date="2013-10-04T15:47:00Z">
            <w:r w:rsidRPr="00811579">
              <w:rPr>
                <w:rPrChange w:id="211" w:author="ThaoDH" w:date="2013-10-04T15:47:00Z">
                  <w:rPr>
                    <w:rStyle w:val="Hyperlink"/>
                    <w:b/>
                    <w:noProof/>
                  </w:rPr>
                </w:rPrChange>
              </w:rPr>
              <w:delText>2.3</w:delText>
            </w:r>
            <w:r w:rsidR="004707DA" w:rsidDel="008D6F61">
              <w:rPr>
                <w:rFonts w:eastAsiaTheme="minorEastAsia"/>
                <w:noProof/>
              </w:rPr>
              <w:tab/>
            </w:r>
            <w:r w:rsidRPr="00811579">
              <w:rPr>
                <w:rPrChange w:id="212" w:author="ThaoDH" w:date="2013-10-04T15:47:00Z">
                  <w:rPr>
                    <w:rStyle w:val="Hyperlink"/>
                    <w:b/>
                    <w:noProof/>
                  </w:rPr>
                </w:rPrChange>
              </w:rPr>
              <w:delText>Talk 24</w:delText>
            </w:r>
            <w:r w:rsidR="004707DA" w:rsidDel="008D6F61">
              <w:rPr>
                <w:noProof/>
                <w:webHidden/>
              </w:rPr>
              <w:tab/>
              <w:delText>27</w:delText>
            </w:r>
          </w:del>
        </w:p>
        <w:p w:rsidR="004707DA" w:rsidDel="008D6F61" w:rsidRDefault="00811579">
          <w:pPr>
            <w:pStyle w:val="TOC2"/>
            <w:tabs>
              <w:tab w:val="left" w:pos="880"/>
              <w:tab w:val="right" w:leader="dot" w:pos="9350"/>
            </w:tabs>
            <w:rPr>
              <w:del w:id="213" w:author="ThaoDH" w:date="2013-10-04T15:47:00Z"/>
              <w:rFonts w:eastAsiaTheme="minorEastAsia"/>
              <w:noProof/>
            </w:rPr>
          </w:pPr>
          <w:del w:id="214" w:author="ThaoDH" w:date="2013-10-04T15:47:00Z">
            <w:r w:rsidRPr="00811579">
              <w:rPr>
                <w:rPrChange w:id="215" w:author="ThaoDH" w:date="2013-10-04T15:47:00Z">
                  <w:rPr>
                    <w:rStyle w:val="Hyperlink"/>
                    <w:b/>
                    <w:noProof/>
                  </w:rPr>
                </w:rPrChange>
              </w:rPr>
              <w:delText>2.4</w:delText>
            </w:r>
            <w:r w:rsidR="004707DA" w:rsidDel="008D6F61">
              <w:rPr>
                <w:rFonts w:eastAsiaTheme="minorEastAsia"/>
                <w:noProof/>
              </w:rPr>
              <w:tab/>
            </w:r>
            <w:r w:rsidRPr="00811579">
              <w:rPr>
                <w:rPrChange w:id="216" w:author="ThaoDH" w:date="2013-10-04T15:47:00Z">
                  <w:rPr>
                    <w:rStyle w:val="Hyperlink"/>
                    <w:b/>
                    <w:bCs/>
                    <w:noProof/>
                  </w:rPr>
                </w:rPrChange>
              </w:rPr>
              <w:delText>VNPT trò chuyện thoải mái</w:delText>
            </w:r>
            <w:r w:rsidR="004707DA" w:rsidDel="008D6F61">
              <w:rPr>
                <w:noProof/>
                <w:webHidden/>
              </w:rPr>
              <w:tab/>
              <w:delText>29</w:delText>
            </w:r>
          </w:del>
        </w:p>
        <w:p w:rsidR="004707DA" w:rsidDel="008D6F61" w:rsidRDefault="00811579">
          <w:pPr>
            <w:pStyle w:val="TOC2"/>
            <w:tabs>
              <w:tab w:val="left" w:pos="880"/>
              <w:tab w:val="right" w:leader="dot" w:pos="9350"/>
            </w:tabs>
            <w:rPr>
              <w:del w:id="217" w:author="ThaoDH" w:date="2013-10-04T15:47:00Z"/>
              <w:rFonts w:eastAsiaTheme="minorEastAsia"/>
              <w:noProof/>
            </w:rPr>
          </w:pPr>
          <w:del w:id="218" w:author="ThaoDH" w:date="2013-10-04T15:47:00Z">
            <w:r w:rsidRPr="00811579">
              <w:rPr>
                <w:rPrChange w:id="219" w:author="ThaoDH" w:date="2013-10-04T15:47:00Z">
                  <w:rPr>
                    <w:rStyle w:val="Hyperlink"/>
                    <w:b/>
                    <w:bCs/>
                    <w:noProof/>
                  </w:rPr>
                </w:rPrChange>
              </w:rPr>
              <w:delText>2.5</w:delText>
            </w:r>
            <w:r w:rsidR="004707DA" w:rsidDel="008D6F61">
              <w:rPr>
                <w:rFonts w:eastAsiaTheme="minorEastAsia"/>
                <w:noProof/>
              </w:rPr>
              <w:tab/>
            </w:r>
            <w:r w:rsidRPr="00811579">
              <w:rPr>
                <w:rPrChange w:id="220" w:author="ThaoDH" w:date="2013-10-04T15:47:00Z">
                  <w:rPr>
                    <w:rStyle w:val="Hyperlink"/>
                    <w:b/>
                    <w:bCs/>
                    <w:noProof/>
                  </w:rPr>
                </w:rPrChange>
              </w:rPr>
              <w:delText>Thỏa sức Alô</w:delText>
            </w:r>
            <w:r w:rsidR="004707DA" w:rsidDel="008D6F61">
              <w:rPr>
                <w:noProof/>
                <w:webHidden/>
              </w:rPr>
              <w:tab/>
              <w:delText>29</w:delText>
            </w:r>
          </w:del>
        </w:p>
        <w:p w:rsidR="004707DA" w:rsidDel="008D6F61" w:rsidRDefault="00811579">
          <w:pPr>
            <w:pStyle w:val="TOC2"/>
            <w:tabs>
              <w:tab w:val="left" w:pos="880"/>
              <w:tab w:val="right" w:leader="dot" w:pos="9350"/>
            </w:tabs>
            <w:rPr>
              <w:del w:id="221" w:author="ThaoDH" w:date="2013-10-04T15:47:00Z"/>
              <w:rFonts w:eastAsiaTheme="minorEastAsia"/>
              <w:noProof/>
            </w:rPr>
          </w:pPr>
          <w:del w:id="222" w:author="ThaoDH" w:date="2013-10-04T15:47:00Z">
            <w:r w:rsidRPr="00811579">
              <w:rPr>
                <w:rPrChange w:id="223" w:author="ThaoDH" w:date="2013-10-04T15:47:00Z">
                  <w:rPr>
                    <w:rStyle w:val="Hyperlink"/>
                    <w:b/>
                    <w:bCs/>
                    <w:noProof/>
                  </w:rPr>
                </w:rPrChange>
              </w:rPr>
              <w:delText>2.6</w:delText>
            </w:r>
            <w:r w:rsidR="004707DA" w:rsidDel="008D6F61">
              <w:rPr>
                <w:rFonts w:eastAsiaTheme="minorEastAsia"/>
                <w:noProof/>
              </w:rPr>
              <w:tab/>
            </w:r>
            <w:r w:rsidRPr="00811579">
              <w:rPr>
                <w:rPrChange w:id="224" w:author="ThaoDH" w:date="2013-10-04T15:47:00Z">
                  <w:rPr>
                    <w:rStyle w:val="Hyperlink"/>
                    <w:b/>
                    <w:bCs/>
                    <w:noProof/>
                  </w:rPr>
                </w:rPrChange>
              </w:rPr>
              <w:delText>Mobile Internet có giới hạn</w:delText>
            </w:r>
            <w:r w:rsidR="004707DA" w:rsidDel="008D6F61">
              <w:rPr>
                <w:noProof/>
                <w:webHidden/>
              </w:rPr>
              <w:tab/>
              <w:delText>34</w:delText>
            </w:r>
          </w:del>
        </w:p>
        <w:p w:rsidR="004707DA" w:rsidDel="008D6F61" w:rsidRDefault="00811579">
          <w:pPr>
            <w:pStyle w:val="TOC2"/>
            <w:tabs>
              <w:tab w:val="left" w:pos="880"/>
              <w:tab w:val="right" w:leader="dot" w:pos="9350"/>
            </w:tabs>
            <w:rPr>
              <w:del w:id="225" w:author="ThaoDH" w:date="2013-10-04T15:47:00Z"/>
              <w:rFonts w:eastAsiaTheme="minorEastAsia"/>
              <w:noProof/>
            </w:rPr>
          </w:pPr>
          <w:del w:id="226" w:author="ThaoDH" w:date="2013-10-04T15:47:00Z">
            <w:r w:rsidRPr="00811579">
              <w:rPr>
                <w:rPrChange w:id="227" w:author="ThaoDH" w:date="2013-10-04T15:47:00Z">
                  <w:rPr>
                    <w:rStyle w:val="Hyperlink"/>
                    <w:b/>
                    <w:bCs/>
                    <w:noProof/>
                  </w:rPr>
                </w:rPrChange>
              </w:rPr>
              <w:delText>2.7</w:delText>
            </w:r>
            <w:r w:rsidR="004707DA" w:rsidDel="008D6F61">
              <w:rPr>
                <w:rFonts w:eastAsiaTheme="minorEastAsia"/>
                <w:noProof/>
              </w:rPr>
              <w:tab/>
            </w:r>
            <w:r w:rsidRPr="00811579">
              <w:rPr>
                <w:rPrChange w:id="228" w:author="ThaoDH" w:date="2013-10-04T15:47:00Z">
                  <w:rPr>
                    <w:rStyle w:val="Hyperlink"/>
                    <w:b/>
                    <w:bCs/>
                    <w:noProof/>
                  </w:rPr>
                </w:rPrChange>
              </w:rPr>
              <w:delText>Mobile Internet không giới hạn</w:delText>
            </w:r>
            <w:r w:rsidR="004707DA" w:rsidDel="008D6F61">
              <w:rPr>
                <w:noProof/>
                <w:webHidden/>
              </w:rPr>
              <w:tab/>
              <w:delText>36</w:delText>
            </w:r>
          </w:del>
        </w:p>
        <w:p w:rsidR="004707DA" w:rsidDel="008D6F61" w:rsidRDefault="00811579">
          <w:pPr>
            <w:pStyle w:val="TOC2"/>
            <w:tabs>
              <w:tab w:val="left" w:pos="880"/>
              <w:tab w:val="right" w:leader="dot" w:pos="9350"/>
            </w:tabs>
            <w:rPr>
              <w:del w:id="229" w:author="ThaoDH" w:date="2013-10-04T15:47:00Z"/>
              <w:rFonts w:eastAsiaTheme="minorEastAsia"/>
              <w:noProof/>
            </w:rPr>
          </w:pPr>
          <w:del w:id="230" w:author="ThaoDH" w:date="2013-10-04T15:47:00Z">
            <w:r w:rsidRPr="00811579">
              <w:rPr>
                <w:rPrChange w:id="231" w:author="ThaoDH" w:date="2013-10-04T15:47:00Z">
                  <w:rPr>
                    <w:rStyle w:val="Hyperlink"/>
                    <w:b/>
                    <w:bCs/>
                    <w:noProof/>
                  </w:rPr>
                </w:rPrChange>
              </w:rPr>
              <w:delText>2.8</w:delText>
            </w:r>
            <w:r w:rsidR="004707DA" w:rsidDel="008D6F61">
              <w:rPr>
                <w:rFonts w:eastAsiaTheme="minorEastAsia"/>
                <w:noProof/>
              </w:rPr>
              <w:tab/>
            </w:r>
            <w:r w:rsidRPr="00811579">
              <w:rPr>
                <w:rPrChange w:id="232" w:author="ThaoDH" w:date="2013-10-04T15:47:00Z">
                  <w:rPr>
                    <w:rStyle w:val="Hyperlink"/>
                    <w:b/>
                    <w:bCs/>
                    <w:noProof/>
                  </w:rPr>
                </w:rPrChange>
              </w:rPr>
              <w:delText>Gói MI doanh nghiệp</w:delText>
            </w:r>
            <w:r w:rsidR="004707DA" w:rsidDel="008D6F61">
              <w:rPr>
                <w:noProof/>
                <w:webHidden/>
              </w:rPr>
              <w:tab/>
              <w:delText>38</w:delText>
            </w:r>
          </w:del>
        </w:p>
        <w:p w:rsidR="004707DA" w:rsidDel="008D6F61" w:rsidRDefault="00811579">
          <w:pPr>
            <w:pStyle w:val="TOC2"/>
            <w:tabs>
              <w:tab w:val="left" w:pos="880"/>
              <w:tab w:val="right" w:leader="dot" w:pos="9350"/>
            </w:tabs>
            <w:rPr>
              <w:del w:id="233" w:author="ThaoDH" w:date="2013-10-04T15:47:00Z"/>
              <w:rFonts w:eastAsiaTheme="minorEastAsia"/>
              <w:noProof/>
            </w:rPr>
          </w:pPr>
          <w:del w:id="234" w:author="ThaoDH" w:date="2013-10-04T15:47:00Z">
            <w:r w:rsidRPr="00811579">
              <w:rPr>
                <w:rPrChange w:id="235" w:author="ThaoDH" w:date="2013-10-04T15:47:00Z">
                  <w:rPr>
                    <w:rStyle w:val="Hyperlink"/>
                    <w:b/>
                    <w:bCs/>
                    <w:noProof/>
                  </w:rPr>
                </w:rPrChange>
              </w:rPr>
              <w:delText>2.9</w:delText>
            </w:r>
            <w:r w:rsidR="004707DA" w:rsidDel="008D6F61">
              <w:rPr>
                <w:rFonts w:eastAsiaTheme="minorEastAsia"/>
                <w:noProof/>
              </w:rPr>
              <w:tab/>
            </w:r>
            <w:r w:rsidRPr="00811579">
              <w:rPr>
                <w:rPrChange w:id="236" w:author="ThaoDH" w:date="2013-10-04T15:47:00Z">
                  <w:rPr>
                    <w:rStyle w:val="Hyperlink"/>
                    <w:b/>
                    <w:bCs/>
                    <w:noProof/>
                  </w:rPr>
                </w:rPrChange>
              </w:rPr>
              <w:delText>KM DATA cua LUMIA 920</w:delText>
            </w:r>
            <w:r w:rsidR="004707DA" w:rsidDel="008D6F61">
              <w:rPr>
                <w:noProof/>
                <w:webHidden/>
              </w:rPr>
              <w:tab/>
              <w:delText>38</w:delText>
            </w:r>
          </w:del>
        </w:p>
        <w:p w:rsidR="004707DA" w:rsidDel="008D6F61" w:rsidRDefault="00811579">
          <w:pPr>
            <w:pStyle w:val="TOC2"/>
            <w:tabs>
              <w:tab w:val="left" w:pos="880"/>
              <w:tab w:val="right" w:leader="dot" w:pos="9350"/>
            </w:tabs>
            <w:rPr>
              <w:del w:id="237" w:author="ThaoDH" w:date="2013-10-04T15:47:00Z"/>
              <w:rFonts w:eastAsiaTheme="minorEastAsia"/>
              <w:noProof/>
            </w:rPr>
          </w:pPr>
          <w:del w:id="238" w:author="ThaoDH" w:date="2013-10-04T15:47:00Z">
            <w:r w:rsidRPr="00811579">
              <w:rPr>
                <w:rPrChange w:id="239" w:author="ThaoDH" w:date="2013-10-04T15:47:00Z">
                  <w:rPr>
                    <w:rStyle w:val="Hyperlink"/>
                    <w:b/>
                    <w:bCs/>
                    <w:noProof/>
                  </w:rPr>
                </w:rPrChange>
              </w:rPr>
              <w:delText>2.10</w:delText>
            </w:r>
            <w:r w:rsidR="004707DA" w:rsidDel="008D6F61">
              <w:rPr>
                <w:rFonts w:eastAsiaTheme="minorEastAsia"/>
                <w:noProof/>
              </w:rPr>
              <w:tab/>
            </w:r>
            <w:r w:rsidRPr="00811579">
              <w:rPr>
                <w:rPrChange w:id="240" w:author="ThaoDH" w:date="2013-10-04T15:47:00Z">
                  <w:rPr>
                    <w:rStyle w:val="Hyperlink"/>
                    <w:b/>
                    <w:bCs/>
                    <w:noProof/>
                  </w:rPr>
                </w:rPrChange>
              </w:rPr>
              <w:delText>KM VOICE cua LUMIA 920</w:delText>
            </w:r>
            <w:r w:rsidR="004707DA" w:rsidDel="008D6F61">
              <w:rPr>
                <w:noProof/>
                <w:webHidden/>
              </w:rPr>
              <w:tab/>
              <w:delText>38</w:delText>
            </w:r>
          </w:del>
        </w:p>
        <w:p w:rsidR="004707DA" w:rsidDel="008D6F61" w:rsidRDefault="00811579">
          <w:pPr>
            <w:pStyle w:val="TOC2"/>
            <w:tabs>
              <w:tab w:val="left" w:pos="880"/>
              <w:tab w:val="right" w:leader="dot" w:pos="9350"/>
            </w:tabs>
            <w:rPr>
              <w:del w:id="241" w:author="ThaoDH" w:date="2013-10-04T15:47:00Z"/>
              <w:rFonts w:eastAsiaTheme="minorEastAsia"/>
              <w:noProof/>
            </w:rPr>
          </w:pPr>
          <w:del w:id="242" w:author="ThaoDH" w:date="2013-10-04T15:47:00Z">
            <w:r w:rsidRPr="00811579">
              <w:rPr>
                <w:rPrChange w:id="243" w:author="ThaoDH" w:date="2013-10-04T15:47:00Z">
                  <w:rPr>
                    <w:rStyle w:val="Hyperlink"/>
                    <w:b/>
                    <w:bCs/>
                    <w:noProof/>
                  </w:rPr>
                </w:rPrChange>
              </w:rPr>
              <w:delText>2.11</w:delText>
            </w:r>
            <w:r w:rsidR="004707DA" w:rsidDel="008D6F61">
              <w:rPr>
                <w:rFonts w:eastAsiaTheme="minorEastAsia"/>
                <w:noProof/>
              </w:rPr>
              <w:tab/>
            </w:r>
            <w:r w:rsidRPr="00811579">
              <w:rPr>
                <w:rPrChange w:id="244" w:author="ThaoDH" w:date="2013-10-04T15:47:00Z">
                  <w:rPr>
                    <w:rStyle w:val="Hyperlink"/>
                    <w:b/>
                    <w:bCs/>
                    <w:noProof/>
                  </w:rPr>
                </w:rPrChange>
              </w:rPr>
              <w:delText>Gói M100 của KM VNPT5G</w:delText>
            </w:r>
            <w:r w:rsidR="004707DA" w:rsidDel="008D6F61">
              <w:rPr>
                <w:noProof/>
                <w:webHidden/>
              </w:rPr>
              <w:tab/>
              <w:delText>38</w:delText>
            </w:r>
          </w:del>
        </w:p>
        <w:p w:rsidR="004707DA" w:rsidDel="008D6F61" w:rsidRDefault="00811579">
          <w:pPr>
            <w:pStyle w:val="TOC2"/>
            <w:tabs>
              <w:tab w:val="left" w:pos="880"/>
              <w:tab w:val="right" w:leader="dot" w:pos="9350"/>
            </w:tabs>
            <w:rPr>
              <w:del w:id="245" w:author="ThaoDH" w:date="2013-10-04T15:47:00Z"/>
              <w:rFonts w:eastAsiaTheme="minorEastAsia"/>
              <w:noProof/>
            </w:rPr>
          </w:pPr>
          <w:del w:id="246" w:author="ThaoDH" w:date="2013-10-04T15:47:00Z">
            <w:r w:rsidRPr="00811579">
              <w:rPr>
                <w:rPrChange w:id="247" w:author="ThaoDH" w:date="2013-10-04T15:47:00Z">
                  <w:rPr>
                    <w:rStyle w:val="Hyperlink"/>
                    <w:b/>
                    <w:bCs/>
                    <w:noProof/>
                  </w:rPr>
                </w:rPrChange>
              </w:rPr>
              <w:delText>2.12</w:delText>
            </w:r>
            <w:r w:rsidR="004707DA" w:rsidDel="008D6F61">
              <w:rPr>
                <w:rFonts w:eastAsiaTheme="minorEastAsia"/>
                <w:noProof/>
              </w:rPr>
              <w:tab/>
            </w:r>
            <w:r w:rsidRPr="00811579">
              <w:rPr>
                <w:rPrChange w:id="248" w:author="ThaoDH" w:date="2013-10-04T15:47:00Z">
                  <w:rPr>
                    <w:rStyle w:val="Hyperlink"/>
                    <w:b/>
                    <w:bCs/>
                    <w:noProof/>
                  </w:rPr>
                </w:rPrChange>
              </w:rPr>
              <w:delText>Gói M135 của KM VNPT5g</w:delText>
            </w:r>
            <w:r w:rsidR="004707DA" w:rsidDel="008D6F61">
              <w:rPr>
                <w:noProof/>
                <w:webHidden/>
              </w:rPr>
              <w:tab/>
              <w:delText>38</w:delText>
            </w:r>
          </w:del>
        </w:p>
        <w:p w:rsidR="004707DA" w:rsidDel="008D6F61" w:rsidRDefault="00811579">
          <w:pPr>
            <w:pStyle w:val="TOC2"/>
            <w:tabs>
              <w:tab w:val="left" w:pos="880"/>
              <w:tab w:val="right" w:leader="dot" w:pos="9350"/>
            </w:tabs>
            <w:rPr>
              <w:del w:id="249" w:author="ThaoDH" w:date="2013-10-04T15:47:00Z"/>
              <w:rFonts w:eastAsiaTheme="minorEastAsia"/>
              <w:noProof/>
            </w:rPr>
          </w:pPr>
          <w:del w:id="250" w:author="ThaoDH" w:date="2013-10-04T15:47:00Z">
            <w:r w:rsidRPr="00811579">
              <w:rPr>
                <w:rPrChange w:id="251" w:author="ThaoDH" w:date="2013-10-04T15:47:00Z">
                  <w:rPr>
                    <w:rStyle w:val="Hyperlink"/>
                    <w:b/>
                    <w:bCs/>
                    <w:noProof/>
                  </w:rPr>
                </w:rPrChange>
              </w:rPr>
              <w:delText>2.13</w:delText>
            </w:r>
            <w:r w:rsidR="004707DA" w:rsidDel="008D6F61">
              <w:rPr>
                <w:rFonts w:eastAsiaTheme="minorEastAsia"/>
                <w:noProof/>
              </w:rPr>
              <w:tab/>
            </w:r>
            <w:r w:rsidRPr="00811579">
              <w:rPr>
                <w:rPrChange w:id="252" w:author="ThaoDH" w:date="2013-10-04T15:47:00Z">
                  <w:rPr>
                    <w:rStyle w:val="Hyperlink"/>
                    <w:b/>
                    <w:bCs/>
                    <w:noProof/>
                  </w:rPr>
                </w:rPrChange>
              </w:rPr>
              <w:delText>Gói M50 của KM VNPT5G 12 tháng</w:delText>
            </w:r>
            <w:r w:rsidR="004707DA" w:rsidDel="008D6F61">
              <w:rPr>
                <w:noProof/>
                <w:webHidden/>
              </w:rPr>
              <w:tab/>
              <w:delText>38</w:delText>
            </w:r>
          </w:del>
        </w:p>
        <w:p w:rsidR="004707DA" w:rsidDel="008D6F61" w:rsidRDefault="00811579">
          <w:pPr>
            <w:pStyle w:val="TOC2"/>
            <w:tabs>
              <w:tab w:val="left" w:pos="880"/>
              <w:tab w:val="right" w:leader="dot" w:pos="9350"/>
            </w:tabs>
            <w:rPr>
              <w:del w:id="253" w:author="ThaoDH" w:date="2013-10-04T15:47:00Z"/>
              <w:rFonts w:eastAsiaTheme="minorEastAsia"/>
              <w:noProof/>
            </w:rPr>
          </w:pPr>
          <w:del w:id="254" w:author="ThaoDH" w:date="2013-10-04T15:47:00Z">
            <w:r w:rsidRPr="00811579">
              <w:rPr>
                <w:rPrChange w:id="255" w:author="ThaoDH" w:date="2013-10-04T15:47:00Z">
                  <w:rPr>
                    <w:rStyle w:val="Hyperlink"/>
                    <w:b/>
                    <w:bCs/>
                    <w:noProof/>
                  </w:rPr>
                </w:rPrChange>
              </w:rPr>
              <w:delText>2.14</w:delText>
            </w:r>
            <w:r w:rsidR="004707DA" w:rsidDel="008D6F61">
              <w:rPr>
                <w:rFonts w:eastAsiaTheme="minorEastAsia"/>
                <w:noProof/>
              </w:rPr>
              <w:tab/>
            </w:r>
            <w:r w:rsidRPr="00811579">
              <w:rPr>
                <w:rPrChange w:id="256" w:author="ThaoDH" w:date="2013-10-04T15:47:00Z">
                  <w:rPr>
                    <w:rStyle w:val="Hyperlink"/>
                    <w:b/>
                    <w:bCs/>
                    <w:noProof/>
                  </w:rPr>
                </w:rPrChange>
              </w:rPr>
              <w:delText>Gói MAX YTE 3</w:delText>
            </w:r>
            <w:r w:rsidR="004707DA" w:rsidDel="008D6F61">
              <w:rPr>
                <w:noProof/>
                <w:webHidden/>
              </w:rPr>
              <w:tab/>
              <w:delText>38</w:delText>
            </w:r>
          </w:del>
        </w:p>
        <w:p w:rsidR="004707DA" w:rsidDel="008D6F61" w:rsidRDefault="00811579">
          <w:pPr>
            <w:pStyle w:val="TOC2"/>
            <w:tabs>
              <w:tab w:val="left" w:pos="880"/>
              <w:tab w:val="right" w:leader="dot" w:pos="9350"/>
            </w:tabs>
            <w:rPr>
              <w:del w:id="257" w:author="ThaoDH" w:date="2013-10-04T15:47:00Z"/>
              <w:rFonts w:eastAsiaTheme="minorEastAsia"/>
              <w:noProof/>
            </w:rPr>
          </w:pPr>
          <w:del w:id="258" w:author="ThaoDH" w:date="2013-10-04T15:47:00Z">
            <w:r w:rsidRPr="00811579">
              <w:rPr>
                <w:rPrChange w:id="259" w:author="ThaoDH" w:date="2013-10-04T15:47:00Z">
                  <w:rPr>
                    <w:rStyle w:val="Hyperlink"/>
                    <w:b/>
                    <w:bCs/>
                    <w:noProof/>
                  </w:rPr>
                </w:rPrChange>
              </w:rPr>
              <w:delText>2.15</w:delText>
            </w:r>
            <w:r w:rsidR="004707DA" w:rsidDel="008D6F61">
              <w:rPr>
                <w:rFonts w:eastAsiaTheme="minorEastAsia"/>
                <w:noProof/>
              </w:rPr>
              <w:tab/>
            </w:r>
            <w:r w:rsidRPr="00811579">
              <w:rPr>
                <w:rPrChange w:id="260" w:author="ThaoDH" w:date="2013-10-04T15:47:00Z">
                  <w:rPr>
                    <w:rStyle w:val="Hyperlink"/>
                    <w:b/>
                    <w:bCs/>
                    <w:noProof/>
                  </w:rPr>
                </w:rPrChange>
              </w:rPr>
              <w:delText>Goi Opera Mini</w:delText>
            </w:r>
            <w:r w:rsidR="004707DA" w:rsidDel="008D6F61">
              <w:rPr>
                <w:noProof/>
                <w:webHidden/>
              </w:rPr>
              <w:tab/>
              <w:delText>38</w:delText>
            </w:r>
          </w:del>
        </w:p>
        <w:p w:rsidR="004707DA" w:rsidDel="008D6F61" w:rsidRDefault="00811579">
          <w:pPr>
            <w:pStyle w:val="TOC2"/>
            <w:tabs>
              <w:tab w:val="left" w:pos="880"/>
              <w:tab w:val="right" w:leader="dot" w:pos="9350"/>
            </w:tabs>
            <w:rPr>
              <w:del w:id="261" w:author="ThaoDH" w:date="2013-10-04T15:47:00Z"/>
              <w:rFonts w:eastAsiaTheme="minorEastAsia"/>
              <w:noProof/>
            </w:rPr>
          </w:pPr>
          <w:del w:id="262" w:author="ThaoDH" w:date="2013-10-04T15:47:00Z">
            <w:r w:rsidRPr="00811579">
              <w:rPr>
                <w:rPrChange w:id="263" w:author="ThaoDH" w:date="2013-10-04T15:47:00Z">
                  <w:rPr>
                    <w:rStyle w:val="Hyperlink"/>
                    <w:b/>
                    <w:bCs/>
                    <w:noProof/>
                  </w:rPr>
                </w:rPrChange>
              </w:rPr>
              <w:delText>2.16</w:delText>
            </w:r>
            <w:r w:rsidR="004707DA" w:rsidDel="008D6F61">
              <w:rPr>
                <w:rFonts w:eastAsiaTheme="minorEastAsia"/>
                <w:noProof/>
              </w:rPr>
              <w:tab/>
            </w:r>
            <w:r w:rsidRPr="00811579">
              <w:rPr>
                <w:rPrChange w:id="264" w:author="ThaoDH" w:date="2013-10-04T15:47:00Z">
                  <w:rPr>
                    <w:rStyle w:val="Hyperlink"/>
                    <w:b/>
                    <w:bCs/>
                    <w:noProof/>
                  </w:rPr>
                </w:rPrChange>
              </w:rPr>
              <w:delText>Goi  Báo Tuổi Trẻ</w:delText>
            </w:r>
            <w:r w:rsidR="004707DA" w:rsidDel="008D6F61">
              <w:rPr>
                <w:noProof/>
                <w:webHidden/>
              </w:rPr>
              <w:tab/>
              <w:delText>38</w:delText>
            </w:r>
          </w:del>
        </w:p>
        <w:p w:rsidR="004707DA" w:rsidDel="008D6F61" w:rsidRDefault="00811579">
          <w:pPr>
            <w:pStyle w:val="TOC2"/>
            <w:tabs>
              <w:tab w:val="left" w:pos="880"/>
              <w:tab w:val="right" w:leader="dot" w:pos="9350"/>
            </w:tabs>
            <w:rPr>
              <w:del w:id="265" w:author="ThaoDH" w:date="2013-10-04T15:47:00Z"/>
              <w:rFonts w:eastAsiaTheme="minorEastAsia"/>
              <w:noProof/>
            </w:rPr>
          </w:pPr>
          <w:del w:id="266" w:author="ThaoDH" w:date="2013-10-04T15:47:00Z">
            <w:r w:rsidRPr="00811579">
              <w:rPr>
                <w:rPrChange w:id="267" w:author="ThaoDH" w:date="2013-10-04T15:47:00Z">
                  <w:rPr>
                    <w:rStyle w:val="Hyperlink"/>
                    <w:b/>
                    <w:bCs/>
                    <w:noProof/>
                  </w:rPr>
                </w:rPrChange>
              </w:rPr>
              <w:delText>2.17</w:delText>
            </w:r>
            <w:r w:rsidR="004707DA" w:rsidDel="008D6F61">
              <w:rPr>
                <w:rFonts w:eastAsiaTheme="minorEastAsia"/>
                <w:noProof/>
              </w:rPr>
              <w:tab/>
            </w:r>
            <w:r w:rsidRPr="00811579">
              <w:rPr>
                <w:rPrChange w:id="268" w:author="ThaoDH" w:date="2013-10-04T15:47:00Z">
                  <w:rPr>
                    <w:rStyle w:val="Hyperlink"/>
                    <w:b/>
                    <w:bCs/>
                    <w:noProof/>
                  </w:rPr>
                </w:rPrChange>
              </w:rPr>
              <w:delText>Mobile Internet U30</w:delText>
            </w:r>
            <w:r w:rsidR="004707DA" w:rsidDel="008D6F61">
              <w:rPr>
                <w:noProof/>
                <w:webHidden/>
              </w:rPr>
              <w:tab/>
              <w:delText>38</w:delText>
            </w:r>
          </w:del>
        </w:p>
        <w:p w:rsidR="004707DA" w:rsidDel="008D6F61" w:rsidRDefault="00811579">
          <w:pPr>
            <w:pStyle w:val="TOC2"/>
            <w:tabs>
              <w:tab w:val="left" w:pos="880"/>
              <w:tab w:val="right" w:leader="dot" w:pos="9350"/>
            </w:tabs>
            <w:rPr>
              <w:del w:id="269" w:author="ThaoDH" w:date="2013-10-04T15:47:00Z"/>
              <w:rFonts w:eastAsiaTheme="minorEastAsia"/>
              <w:noProof/>
            </w:rPr>
          </w:pPr>
          <w:del w:id="270" w:author="ThaoDH" w:date="2013-10-04T15:47:00Z">
            <w:r w:rsidRPr="00811579">
              <w:rPr>
                <w:rPrChange w:id="271" w:author="ThaoDH" w:date="2013-10-04T15:47:00Z">
                  <w:rPr>
                    <w:rStyle w:val="Hyperlink"/>
                    <w:b/>
                    <w:bCs/>
                    <w:noProof/>
                  </w:rPr>
                </w:rPrChange>
              </w:rPr>
              <w:delText>2.18</w:delText>
            </w:r>
            <w:r w:rsidR="004707DA" w:rsidDel="008D6F61">
              <w:rPr>
                <w:rFonts w:eastAsiaTheme="minorEastAsia"/>
                <w:noProof/>
              </w:rPr>
              <w:tab/>
            </w:r>
            <w:r w:rsidRPr="00811579">
              <w:rPr>
                <w:rPrChange w:id="272" w:author="ThaoDH" w:date="2013-10-04T15:47:00Z">
                  <w:rPr>
                    <w:rStyle w:val="Hyperlink"/>
                    <w:b/>
                    <w:bCs/>
                    <w:noProof/>
                  </w:rPr>
                </w:rPrChange>
              </w:rPr>
              <w:delText>Goi X10 cho thue bao MAX, MAXS, MAX70</w:delText>
            </w:r>
            <w:r w:rsidR="004707DA" w:rsidDel="008D6F61">
              <w:rPr>
                <w:noProof/>
                <w:webHidden/>
              </w:rPr>
              <w:tab/>
              <w:delText>38</w:delText>
            </w:r>
          </w:del>
        </w:p>
        <w:p w:rsidR="004707DA" w:rsidDel="008D6F61" w:rsidRDefault="00811579">
          <w:pPr>
            <w:pStyle w:val="TOC2"/>
            <w:tabs>
              <w:tab w:val="left" w:pos="880"/>
              <w:tab w:val="right" w:leader="dot" w:pos="9350"/>
            </w:tabs>
            <w:rPr>
              <w:del w:id="273" w:author="ThaoDH" w:date="2013-10-04T15:47:00Z"/>
              <w:rFonts w:eastAsiaTheme="minorEastAsia"/>
              <w:noProof/>
            </w:rPr>
          </w:pPr>
          <w:del w:id="274" w:author="ThaoDH" w:date="2013-10-04T15:47:00Z">
            <w:r w:rsidRPr="00811579">
              <w:rPr>
                <w:rPrChange w:id="275" w:author="ThaoDH" w:date="2013-10-04T15:47:00Z">
                  <w:rPr>
                    <w:rStyle w:val="Hyperlink"/>
                    <w:b/>
                    <w:bCs/>
                    <w:noProof/>
                  </w:rPr>
                </w:rPrChange>
              </w:rPr>
              <w:delText>2.19</w:delText>
            </w:r>
            <w:r w:rsidR="004707DA" w:rsidDel="008D6F61">
              <w:rPr>
                <w:rFonts w:eastAsiaTheme="minorEastAsia"/>
                <w:noProof/>
              </w:rPr>
              <w:tab/>
            </w:r>
            <w:r w:rsidRPr="00811579">
              <w:rPr>
                <w:rPrChange w:id="276" w:author="ThaoDH" w:date="2013-10-04T15:47:00Z">
                  <w:rPr>
                    <w:rStyle w:val="Hyperlink"/>
                    <w:b/>
                    <w:bCs/>
                    <w:noProof/>
                  </w:rPr>
                </w:rPrChange>
              </w:rPr>
              <w:delText>Nokia combo</w:delText>
            </w:r>
            <w:r w:rsidR="004707DA" w:rsidDel="008D6F61">
              <w:rPr>
                <w:noProof/>
                <w:webHidden/>
              </w:rPr>
              <w:tab/>
              <w:delText>39</w:delText>
            </w:r>
          </w:del>
        </w:p>
        <w:p w:rsidR="004707DA" w:rsidDel="008D6F61" w:rsidRDefault="00811579">
          <w:pPr>
            <w:pStyle w:val="TOC2"/>
            <w:tabs>
              <w:tab w:val="left" w:pos="880"/>
              <w:tab w:val="right" w:leader="dot" w:pos="9350"/>
            </w:tabs>
            <w:rPr>
              <w:del w:id="277" w:author="ThaoDH" w:date="2013-10-04T15:47:00Z"/>
              <w:rFonts w:eastAsiaTheme="minorEastAsia"/>
              <w:noProof/>
            </w:rPr>
          </w:pPr>
          <w:del w:id="278" w:author="ThaoDH" w:date="2013-10-04T15:47:00Z">
            <w:r w:rsidRPr="00811579">
              <w:rPr>
                <w:rPrChange w:id="279" w:author="ThaoDH" w:date="2013-10-04T15:47:00Z">
                  <w:rPr>
                    <w:rStyle w:val="Hyperlink"/>
                    <w:b/>
                    <w:bCs/>
                    <w:noProof/>
                  </w:rPr>
                </w:rPrChange>
              </w:rPr>
              <w:delText>2.20</w:delText>
            </w:r>
            <w:r w:rsidR="004707DA" w:rsidDel="008D6F61">
              <w:rPr>
                <w:rFonts w:eastAsiaTheme="minorEastAsia"/>
                <w:noProof/>
              </w:rPr>
              <w:tab/>
            </w:r>
            <w:r w:rsidRPr="00811579">
              <w:rPr>
                <w:rPrChange w:id="280" w:author="ThaoDH" w:date="2013-10-04T15:47:00Z">
                  <w:rPr>
                    <w:rStyle w:val="Hyperlink"/>
                    <w:b/>
                    <w:bCs/>
                    <w:noProof/>
                  </w:rPr>
                </w:rPrChange>
              </w:rPr>
              <w:delText>Nokia chat</w:delText>
            </w:r>
            <w:r w:rsidR="004707DA" w:rsidDel="008D6F61">
              <w:rPr>
                <w:noProof/>
                <w:webHidden/>
              </w:rPr>
              <w:tab/>
              <w:delText>39</w:delText>
            </w:r>
          </w:del>
        </w:p>
        <w:p w:rsidR="004707DA" w:rsidDel="008D6F61" w:rsidRDefault="00811579">
          <w:pPr>
            <w:pStyle w:val="TOC2"/>
            <w:tabs>
              <w:tab w:val="left" w:pos="880"/>
              <w:tab w:val="right" w:leader="dot" w:pos="9350"/>
            </w:tabs>
            <w:rPr>
              <w:del w:id="281" w:author="ThaoDH" w:date="2013-10-04T15:47:00Z"/>
              <w:rFonts w:eastAsiaTheme="minorEastAsia"/>
              <w:noProof/>
            </w:rPr>
          </w:pPr>
          <w:del w:id="282" w:author="ThaoDH" w:date="2013-10-04T15:47:00Z">
            <w:r w:rsidRPr="00811579">
              <w:rPr>
                <w:rPrChange w:id="283" w:author="ThaoDH" w:date="2013-10-04T15:47:00Z">
                  <w:rPr>
                    <w:rStyle w:val="Hyperlink"/>
                    <w:b/>
                    <w:bCs/>
                    <w:noProof/>
                  </w:rPr>
                </w:rPrChange>
              </w:rPr>
              <w:delText>2.21</w:delText>
            </w:r>
            <w:r w:rsidR="004707DA" w:rsidDel="008D6F61">
              <w:rPr>
                <w:rFonts w:eastAsiaTheme="minorEastAsia"/>
                <w:noProof/>
              </w:rPr>
              <w:tab/>
            </w:r>
            <w:r w:rsidRPr="00811579">
              <w:rPr>
                <w:rPrChange w:id="284" w:author="ThaoDH" w:date="2013-10-04T15:47:00Z">
                  <w:rPr>
                    <w:rStyle w:val="Hyperlink"/>
                    <w:b/>
                    <w:bCs/>
                    <w:noProof/>
                  </w:rPr>
                </w:rPrChange>
              </w:rPr>
              <w:delText>Nokia email</w:delText>
            </w:r>
            <w:r w:rsidR="004707DA" w:rsidDel="008D6F61">
              <w:rPr>
                <w:noProof/>
                <w:webHidden/>
              </w:rPr>
              <w:tab/>
              <w:delText>39</w:delText>
            </w:r>
          </w:del>
        </w:p>
        <w:p w:rsidR="004707DA" w:rsidDel="008D6F61" w:rsidRDefault="00811579">
          <w:pPr>
            <w:pStyle w:val="TOC2"/>
            <w:tabs>
              <w:tab w:val="left" w:pos="880"/>
              <w:tab w:val="right" w:leader="dot" w:pos="9350"/>
            </w:tabs>
            <w:rPr>
              <w:del w:id="285" w:author="ThaoDH" w:date="2013-10-04T15:47:00Z"/>
              <w:rFonts w:eastAsiaTheme="minorEastAsia"/>
              <w:noProof/>
            </w:rPr>
          </w:pPr>
          <w:del w:id="286" w:author="ThaoDH" w:date="2013-10-04T15:47:00Z">
            <w:r w:rsidRPr="00811579">
              <w:rPr>
                <w:rPrChange w:id="287" w:author="ThaoDH" w:date="2013-10-04T15:47:00Z">
                  <w:rPr>
                    <w:rStyle w:val="Hyperlink"/>
                    <w:b/>
                    <w:bCs/>
                    <w:noProof/>
                  </w:rPr>
                </w:rPrChange>
              </w:rPr>
              <w:delText>2.22</w:delText>
            </w:r>
            <w:r w:rsidR="004707DA" w:rsidDel="008D6F61">
              <w:rPr>
                <w:rFonts w:eastAsiaTheme="minorEastAsia"/>
                <w:noProof/>
              </w:rPr>
              <w:tab/>
            </w:r>
            <w:r w:rsidRPr="00811579">
              <w:rPr>
                <w:rPrChange w:id="288" w:author="ThaoDH" w:date="2013-10-04T15:47:00Z">
                  <w:rPr>
                    <w:rStyle w:val="Hyperlink"/>
                    <w:b/>
                    <w:bCs/>
                    <w:noProof/>
                  </w:rPr>
                </w:rPrChange>
              </w:rPr>
              <w:delText>KM Nokia E6</w:delText>
            </w:r>
            <w:r w:rsidR="004707DA" w:rsidDel="008D6F61">
              <w:rPr>
                <w:noProof/>
                <w:webHidden/>
              </w:rPr>
              <w:tab/>
              <w:delText>39</w:delText>
            </w:r>
          </w:del>
        </w:p>
        <w:p w:rsidR="004707DA" w:rsidDel="008D6F61" w:rsidRDefault="00811579">
          <w:pPr>
            <w:pStyle w:val="TOC2"/>
            <w:tabs>
              <w:tab w:val="left" w:pos="880"/>
              <w:tab w:val="right" w:leader="dot" w:pos="9350"/>
            </w:tabs>
            <w:rPr>
              <w:del w:id="289" w:author="ThaoDH" w:date="2013-10-04T15:47:00Z"/>
              <w:rFonts w:eastAsiaTheme="minorEastAsia"/>
              <w:noProof/>
            </w:rPr>
          </w:pPr>
          <w:del w:id="290" w:author="ThaoDH" w:date="2013-10-04T15:47:00Z">
            <w:r w:rsidRPr="00811579">
              <w:rPr>
                <w:rPrChange w:id="291" w:author="ThaoDH" w:date="2013-10-04T15:47:00Z">
                  <w:rPr>
                    <w:rStyle w:val="Hyperlink"/>
                    <w:b/>
                    <w:bCs/>
                    <w:noProof/>
                  </w:rPr>
                </w:rPrChange>
              </w:rPr>
              <w:delText>2.23</w:delText>
            </w:r>
            <w:r w:rsidR="004707DA" w:rsidDel="008D6F61">
              <w:rPr>
                <w:rFonts w:eastAsiaTheme="minorEastAsia"/>
                <w:noProof/>
              </w:rPr>
              <w:tab/>
            </w:r>
            <w:r w:rsidRPr="00811579">
              <w:rPr>
                <w:rPrChange w:id="292" w:author="ThaoDH" w:date="2013-10-04T15:47:00Z">
                  <w:rPr>
                    <w:rStyle w:val="Hyperlink"/>
                    <w:b/>
                    <w:bCs/>
                    <w:noProof/>
                  </w:rPr>
                </w:rPrChange>
              </w:rPr>
              <w:delText>Goi KM GALAXY Y</w:delText>
            </w:r>
            <w:r w:rsidR="004707DA" w:rsidDel="008D6F61">
              <w:rPr>
                <w:noProof/>
                <w:webHidden/>
              </w:rPr>
              <w:tab/>
              <w:delText>39</w:delText>
            </w:r>
          </w:del>
        </w:p>
        <w:p w:rsidR="004707DA" w:rsidDel="008D6F61" w:rsidRDefault="00811579">
          <w:pPr>
            <w:pStyle w:val="TOC2"/>
            <w:tabs>
              <w:tab w:val="left" w:pos="880"/>
              <w:tab w:val="right" w:leader="dot" w:pos="9350"/>
            </w:tabs>
            <w:rPr>
              <w:del w:id="293" w:author="ThaoDH" w:date="2013-10-04T15:47:00Z"/>
              <w:rFonts w:eastAsiaTheme="minorEastAsia"/>
              <w:noProof/>
            </w:rPr>
          </w:pPr>
          <w:del w:id="294" w:author="ThaoDH" w:date="2013-10-04T15:47:00Z">
            <w:r w:rsidRPr="00811579">
              <w:rPr>
                <w:rPrChange w:id="295" w:author="ThaoDH" w:date="2013-10-04T15:47:00Z">
                  <w:rPr>
                    <w:rStyle w:val="Hyperlink"/>
                    <w:b/>
                    <w:bCs/>
                    <w:noProof/>
                  </w:rPr>
                </w:rPrChange>
              </w:rPr>
              <w:delText>2.24</w:delText>
            </w:r>
            <w:r w:rsidR="004707DA" w:rsidDel="008D6F61">
              <w:rPr>
                <w:rFonts w:eastAsiaTheme="minorEastAsia"/>
                <w:noProof/>
              </w:rPr>
              <w:tab/>
            </w:r>
            <w:r w:rsidRPr="00811579">
              <w:rPr>
                <w:rPrChange w:id="296" w:author="ThaoDH" w:date="2013-10-04T15:47:00Z">
                  <w:rPr>
                    <w:rStyle w:val="Hyperlink"/>
                    <w:b/>
                    <w:bCs/>
                    <w:noProof/>
                  </w:rPr>
                </w:rPrChange>
              </w:rPr>
              <w:delText>Goi tich hop MAX 100</w:delText>
            </w:r>
            <w:r w:rsidR="004707DA" w:rsidDel="008D6F61">
              <w:rPr>
                <w:noProof/>
                <w:webHidden/>
              </w:rPr>
              <w:tab/>
              <w:delText>39</w:delText>
            </w:r>
          </w:del>
        </w:p>
        <w:p w:rsidR="004707DA" w:rsidDel="008D6F61" w:rsidRDefault="00811579">
          <w:pPr>
            <w:pStyle w:val="TOC2"/>
            <w:tabs>
              <w:tab w:val="left" w:pos="880"/>
              <w:tab w:val="right" w:leader="dot" w:pos="9350"/>
            </w:tabs>
            <w:rPr>
              <w:del w:id="297" w:author="ThaoDH" w:date="2013-10-04T15:47:00Z"/>
              <w:rFonts w:eastAsiaTheme="minorEastAsia"/>
              <w:noProof/>
            </w:rPr>
          </w:pPr>
          <w:del w:id="298" w:author="ThaoDH" w:date="2013-10-04T15:47:00Z">
            <w:r w:rsidRPr="00811579">
              <w:rPr>
                <w:rPrChange w:id="299" w:author="ThaoDH" w:date="2013-10-04T15:47:00Z">
                  <w:rPr>
                    <w:rStyle w:val="Hyperlink"/>
                    <w:b/>
                    <w:bCs/>
                    <w:noProof/>
                  </w:rPr>
                </w:rPrChange>
              </w:rPr>
              <w:delText>2.25</w:delText>
            </w:r>
            <w:r w:rsidR="004707DA" w:rsidDel="008D6F61">
              <w:rPr>
                <w:rFonts w:eastAsiaTheme="minorEastAsia"/>
                <w:noProof/>
              </w:rPr>
              <w:tab/>
            </w:r>
            <w:r w:rsidRPr="00811579">
              <w:rPr>
                <w:rPrChange w:id="300" w:author="ThaoDH" w:date="2013-10-04T15:47:00Z">
                  <w:rPr>
                    <w:rStyle w:val="Hyperlink"/>
                    <w:b/>
                    <w:bCs/>
                    <w:noProof/>
                  </w:rPr>
                </w:rPrChange>
              </w:rPr>
              <w:delText>Goi tich hop MAX200</w:delText>
            </w:r>
            <w:r w:rsidR="004707DA" w:rsidDel="008D6F61">
              <w:rPr>
                <w:noProof/>
                <w:webHidden/>
              </w:rPr>
              <w:tab/>
              <w:delText>39</w:delText>
            </w:r>
          </w:del>
        </w:p>
        <w:p w:rsidR="004707DA" w:rsidDel="008D6F61" w:rsidRDefault="00811579">
          <w:pPr>
            <w:pStyle w:val="TOC2"/>
            <w:tabs>
              <w:tab w:val="left" w:pos="880"/>
              <w:tab w:val="right" w:leader="dot" w:pos="9350"/>
            </w:tabs>
            <w:rPr>
              <w:del w:id="301" w:author="ThaoDH" w:date="2013-10-04T15:47:00Z"/>
              <w:rFonts w:eastAsiaTheme="minorEastAsia"/>
              <w:noProof/>
            </w:rPr>
          </w:pPr>
          <w:del w:id="302" w:author="ThaoDH" w:date="2013-10-04T15:47:00Z">
            <w:r w:rsidRPr="00811579">
              <w:rPr>
                <w:rPrChange w:id="303" w:author="ThaoDH" w:date="2013-10-04T15:47:00Z">
                  <w:rPr>
                    <w:rStyle w:val="Hyperlink"/>
                    <w:b/>
                    <w:bCs/>
                    <w:noProof/>
                  </w:rPr>
                </w:rPrChange>
              </w:rPr>
              <w:delText>2.26</w:delText>
            </w:r>
            <w:r w:rsidR="004707DA" w:rsidDel="008D6F61">
              <w:rPr>
                <w:rFonts w:eastAsiaTheme="minorEastAsia"/>
                <w:noProof/>
              </w:rPr>
              <w:tab/>
            </w:r>
            <w:r w:rsidRPr="00811579">
              <w:rPr>
                <w:rPrChange w:id="304" w:author="ThaoDH" w:date="2013-10-04T15:47:00Z">
                  <w:rPr>
                    <w:rStyle w:val="Hyperlink"/>
                    <w:b/>
                    <w:bCs/>
                    <w:noProof/>
                  </w:rPr>
                </w:rPrChange>
              </w:rPr>
              <w:delText>Gói cước phóng viên - nhà báo</w:delText>
            </w:r>
            <w:r w:rsidR="004707DA" w:rsidDel="008D6F61">
              <w:rPr>
                <w:noProof/>
                <w:webHidden/>
              </w:rPr>
              <w:tab/>
              <w:delText>39</w:delText>
            </w:r>
          </w:del>
        </w:p>
        <w:p w:rsidR="004707DA" w:rsidDel="008D6F61" w:rsidRDefault="00811579">
          <w:pPr>
            <w:pStyle w:val="TOC2"/>
            <w:tabs>
              <w:tab w:val="left" w:pos="880"/>
              <w:tab w:val="right" w:leader="dot" w:pos="9350"/>
            </w:tabs>
            <w:rPr>
              <w:del w:id="305" w:author="ThaoDH" w:date="2013-10-04T15:47:00Z"/>
              <w:rFonts w:eastAsiaTheme="minorEastAsia"/>
              <w:noProof/>
            </w:rPr>
          </w:pPr>
          <w:del w:id="306" w:author="ThaoDH" w:date="2013-10-04T15:47:00Z">
            <w:r w:rsidRPr="00811579">
              <w:rPr>
                <w:rPrChange w:id="307" w:author="ThaoDH" w:date="2013-10-04T15:47:00Z">
                  <w:rPr>
                    <w:rStyle w:val="Hyperlink"/>
                    <w:b/>
                    <w:bCs/>
                    <w:noProof/>
                  </w:rPr>
                </w:rPrChange>
              </w:rPr>
              <w:lastRenderedPageBreak/>
              <w:delText>2.27</w:delText>
            </w:r>
            <w:r w:rsidR="004707DA" w:rsidDel="008D6F61">
              <w:rPr>
                <w:rFonts w:eastAsiaTheme="minorEastAsia"/>
                <w:noProof/>
              </w:rPr>
              <w:tab/>
            </w:r>
            <w:r w:rsidRPr="00811579">
              <w:rPr>
                <w:rPrChange w:id="308" w:author="ThaoDH" w:date="2013-10-04T15:47:00Z">
                  <w:rPr>
                    <w:rStyle w:val="Hyperlink"/>
                    <w:b/>
                    <w:bCs/>
                    <w:noProof/>
                  </w:rPr>
                </w:rPrChange>
              </w:rPr>
              <w:delText>Gói taxi Mai Linh</w:delText>
            </w:r>
            <w:r w:rsidR="004707DA" w:rsidDel="008D6F61">
              <w:rPr>
                <w:noProof/>
                <w:webHidden/>
              </w:rPr>
              <w:tab/>
              <w:delText>39</w:delText>
            </w:r>
          </w:del>
        </w:p>
        <w:p w:rsidR="004707DA" w:rsidDel="008D6F61" w:rsidRDefault="00811579">
          <w:pPr>
            <w:pStyle w:val="TOC2"/>
            <w:tabs>
              <w:tab w:val="left" w:pos="880"/>
              <w:tab w:val="right" w:leader="dot" w:pos="9350"/>
            </w:tabs>
            <w:rPr>
              <w:del w:id="309" w:author="ThaoDH" w:date="2013-10-04T15:47:00Z"/>
              <w:rFonts w:eastAsiaTheme="minorEastAsia"/>
              <w:noProof/>
            </w:rPr>
          </w:pPr>
          <w:del w:id="310" w:author="ThaoDH" w:date="2013-10-04T15:47:00Z">
            <w:r w:rsidRPr="00811579">
              <w:rPr>
                <w:rPrChange w:id="311" w:author="ThaoDH" w:date="2013-10-04T15:47:00Z">
                  <w:rPr>
                    <w:rStyle w:val="Hyperlink"/>
                    <w:b/>
                    <w:bCs/>
                    <w:noProof/>
                  </w:rPr>
                </w:rPrChange>
              </w:rPr>
              <w:delText>2.28</w:delText>
            </w:r>
            <w:r w:rsidR="004707DA" w:rsidDel="008D6F61">
              <w:rPr>
                <w:rFonts w:eastAsiaTheme="minorEastAsia"/>
                <w:noProof/>
              </w:rPr>
              <w:tab/>
            </w:r>
            <w:r w:rsidRPr="00811579">
              <w:rPr>
                <w:rPrChange w:id="312" w:author="ThaoDH" w:date="2013-10-04T15:47:00Z">
                  <w:rPr>
                    <w:rStyle w:val="Hyperlink"/>
                    <w:b/>
                    <w:bCs/>
                    <w:noProof/>
                  </w:rPr>
                </w:rPrChange>
              </w:rPr>
              <w:delText>Gói kèm EZCOM kèm Ipad</w:delText>
            </w:r>
            <w:r w:rsidR="004707DA" w:rsidDel="008D6F61">
              <w:rPr>
                <w:noProof/>
                <w:webHidden/>
              </w:rPr>
              <w:tab/>
              <w:delText>39</w:delText>
            </w:r>
          </w:del>
        </w:p>
        <w:p w:rsidR="004707DA" w:rsidDel="008D6F61" w:rsidRDefault="00811579">
          <w:pPr>
            <w:pStyle w:val="TOC2"/>
            <w:tabs>
              <w:tab w:val="left" w:pos="880"/>
              <w:tab w:val="right" w:leader="dot" w:pos="9350"/>
            </w:tabs>
            <w:rPr>
              <w:del w:id="313" w:author="ThaoDH" w:date="2013-10-04T15:47:00Z"/>
              <w:rFonts w:eastAsiaTheme="minorEastAsia"/>
              <w:noProof/>
            </w:rPr>
          </w:pPr>
          <w:del w:id="314" w:author="ThaoDH" w:date="2013-10-04T15:47:00Z">
            <w:r w:rsidRPr="00811579">
              <w:rPr>
                <w:rPrChange w:id="315" w:author="ThaoDH" w:date="2013-10-04T15:47:00Z">
                  <w:rPr>
                    <w:rStyle w:val="Hyperlink"/>
                    <w:b/>
                    <w:bCs/>
                    <w:noProof/>
                  </w:rPr>
                </w:rPrChange>
              </w:rPr>
              <w:delText>2.29</w:delText>
            </w:r>
            <w:r w:rsidR="004707DA" w:rsidDel="008D6F61">
              <w:rPr>
                <w:rFonts w:eastAsiaTheme="minorEastAsia"/>
                <w:noProof/>
              </w:rPr>
              <w:tab/>
            </w:r>
            <w:r w:rsidRPr="00811579">
              <w:rPr>
                <w:rPrChange w:id="316" w:author="ThaoDH" w:date="2013-10-04T15:47:00Z">
                  <w:rPr>
                    <w:rStyle w:val="Hyperlink"/>
                    <w:b/>
                    <w:bCs/>
                    <w:noProof/>
                  </w:rPr>
                </w:rPrChange>
              </w:rPr>
              <w:delText>Gói cước EZCOM kèm USB</w:delText>
            </w:r>
            <w:r w:rsidR="004707DA" w:rsidDel="008D6F61">
              <w:rPr>
                <w:noProof/>
                <w:webHidden/>
              </w:rPr>
              <w:tab/>
              <w:delText>39</w:delText>
            </w:r>
          </w:del>
        </w:p>
        <w:p w:rsidR="004707DA" w:rsidDel="008D6F61" w:rsidRDefault="00811579">
          <w:pPr>
            <w:pStyle w:val="TOC2"/>
            <w:tabs>
              <w:tab w:val="left" w:pos="880"/>
              <w:tab w:val="right" w:leader="dot" w:pos="9350"/>
            </w:tabs>
            <w:rPr>
              <w:del w:id="317" w:author="ThaoDH" w:date="2013-10-04T15:47:00Z"/>
              <w:rFonts w:eastAsiaTheme="minorEastAsia"/>
              <w:noProof/>
            </w:rPr>
          </w:pPr>
          <w:del w:id="318" w:author="ThaoDH" w:date="2013-10-04T15:47:00Z">
            <w:r w:rsidRPr="00811579">
              <w:rPr>
                <w:rPrChange w:id="319" w:author="ThaoDH" w:date="2013-10-04T15:47:00Z">
                  <w:rPr>
                    <w:rStyle w:val="Hyperlink"/>
                    <w:b/>
                    <w:bCs/>
                    <w:noProof/>
                  </w:rPr>
                </w:rPrChange>
              </w:rPr>
              <w:delText>2.30</w:delText>
            </w:r>
            <w:r w:rsidR="004707DA" w:rsidDel="008D6F61">
              <w:rPr>
                <w:rFonts w:eastAsiaTheme="minorEastAsia"/>
                <w:noProof/>
              </w:rPr>
              <w:tab/>
            </w:r>
            <w:r w:rsidRPr="00811579">
              <w:rPr>
                <w:rPrChange w:id="320" w:author="ThaoDH" w:date="2013-10-04T15:47:00Z">
                  <w:rPr>
                    <w:rStyle w:val="Hyperlink"/>
                    <w:b/>
                    <w:bCs/>
                    <w:noProof/>
                  </w:rPr>
                </w:rPrChange>
              </w:rPr>
              <w:delText>MB_EZMAX1 (EZMAX doanh nghiệp  Fomosa  HTH    )</w:delText>
            </w:r>
            <w:r w:rsidR="004707DA" w:rsidDel="008D6F61">
              <w:rPr>
                <w:noProof/>
                <w:webHidden/>
              </w:rPr>
              <w:tab/>
              <w:delText>40</w:delText>
            </w:r>
          </w:del>
        </w:p>
        <w:p w:rsidR="004707DA" w:rsidDel="008D6F61" w:rsidRDefault="00811579">
          <w:pPr>
            <w:pStyle w:val="TOC2"/>
            <w:tabs>
              <w:tab w:val="left" w:pos="880"/>
              <w:tab w:val="right" w:leader="dot" w:pos="9350"/>
            </w:tabs>
            <w:rPr>
              <w:del w:id="321" w:author="ThaoDH" w:date="2013-10-04T15:47:00Z"/>
              <w:rFonts w:eastAsiaTheme="minorEastAsia"/>
              <w:noProof/>
            </w:rPr>
          </w:pPr>
          <w:del w:id="322" w:author="ThaoDH" w:date="2013-10-04T15:47:00Z">
            <w:r w:rsidRPr="00811579">
              <w:rPr>
                <w:rPrChange w:id="323" w:author="ThaoDH" w:date="2013-10-04T15:47:00Z">
                  <w:rPr>
                    <w:rStyle w:val="Hyperlink"/>
                    <w:b/>
                    <w:bCs/>
                    <w:noProof/>
                  </w:rPr>
                </w:rPrChange>
              </w:rPr>
              <w:delText>2.31</w:delText>
            </w:r>
            <w:r w:rsidR="004707DA" w:rsidDel="008D6F61">
              <w:rPr>
                <w:rFonts w:eastAsiaTheme="minorEastAsia"/>
                <w:noProof/>
              </w:rPr>
              <w:tab/>
            </w:r>
            <w:r w:rsidRPr="00811579">
              <w:rPr>
                <w:rPrChange w:id="324" w:author="ThaoDH" w:date="2013-10-04T15:47:00Z">
                  <w:rPr>
                    <w:rStyle w:val="Hyperlink"/>
                    <w:b/>
                    <w:bCs/>
                    <w:noProof/>
                  </w:rPr>
                </w:rPrChange>
              </w:rPr>
              <w:delText>MB_EZMAX2   (EZMAX doanh nghiệp  Fomosa  HTH    )</w:delText>
            </w:r>
            <w:r w:rsidR="004707DA" w:rsidDel="008D6F61">
              <w:rPr>
                <w:noProof/>
                <w:webHidden/>
              </w:rPr>
              <w:tab/>
              <w:delText>40</w:delText>
            </w:r>
          </w:del>
        </w:p>
        <w:p w:rsidR="004707DA" w:rsidDel="008D6F61" w:rsidRDefault="00811579">
          <w:pPr>
            <w:pStyle w:val="TOC2"/>
            <w:tabs>
              <w:tab w:val="left" w:pos="880"/>
              <w:tab w:val="right" w:leader="dot" w:pos="9350"/>
            </w:tabs>
            <w:rPr>
              <w:del w:id="325" w:author="ThaoDH" w:date="2013-10-04T15:47:00Z"/>
              <w:rFonts w:eastAsiaTheme="minorEastAsia"/>
              <w:noProof/>
            </w:rPr>
          </w:pPr>
          <w:del w:id="326" w:author="ThaoDH" w:date="2013-10-04T15:47:00Z">
            <w:r w:rsidRPr="00811579">
              <w:rPr>
                <w:rPrChange w:id="327" w:author="ThaoDH" w:date="2013-10-04T15:47:00Z">
                  <w:rPr>
                    <w:rStyle w:val="Hyperlink"/>
                    <w:b/>
                    <w:bCs/>
                    <w:noProof/>
                  </w:rPr>
                </w:rPrChange>
              </w:rPr>
              <w:delText>2.32</w:delText>
            </w:r>
            <w:r w:rsidR="004707DA" w:rsidDel="008D6F61">
              <w:rPr>
                <w:rFonts w:eastAsiaTheme="minorEastAsia"/>
                <w:noProof/>
              </w:rPr>
              <w:tab/>
            </w:r>
            <w:r w:rsidRPr="00811579">
              <w:rPr>
                <w:rPrChange w:id="328" w:author="ThaoDH" w:date="2013-10-04T15:47:00Z">
                  <w:rPr>
                    <w:rStyle w:val="Hyperlink"/>
                    <w:b/>
                    <w:bCs/>
                    <w:noProof/>
                  </w:rPr>
                </w:rPrChange>
              </w:rPr>
              <w:delText>Goi EzMAX 3GB cho VP Bank</w:delText>
            </w:r>
            <w:r w:rsidR="004707DA" w:rsidDel="008D6F61">
              <w:rPr>
                <w:noProof/>
                <w:webHidden/>
              </w:rPr>
              <w:tab/>
              <w:delText>40</w:delText>
            </w:r>
          </w:del>
        </w:p>
        <w:p w:rsidR="00FC12AA" w:rsidRPr="00DB6E0C" w:rsidRDefault="00811579">
          <w:r w:rsidRPr="00DB6E0C">
            <w:fldChar w:fldCharType="end"/>
          </w:r>
        </w:p>
      </w:sdtContent>
    </w:sdt>
    <w:p w:rsidR="00FC12AA" w:rsidRPr="00DB6E0C" w:rsidRDefault="00FC12AA" w:rsidP="00FC12AA">
      <w:pPr>
        <w:jc w:val="both"/>
        <w:rPr>
          <w:rFonts w:cs="Times New Roman"/>
          <w:b/>
          <w:szCs w:val="24"/>
        </w:rPr>
      </w:pPr>
    </w:p>
    <w:p w:rsidR="00FC12AA" w:rsidRPr="00DB6E0C" w:rsidRDefault="00FC12AA" w:rsidP="00FC12AA">
      <w:pPr>
        <w:jc w:val="both"/>
        <w:rPr>
          <w:rFonts w:cs="Times New Roman"/>
          <w:b/>
          <w:szCs w:val="24"/>
        </w:rPr>
      </w:pPr>
    </w:p>
    <w:p w:rsidR="00FC12AA" w:rsidRPr="00DB6E0C" w:rsidRDefault="00FC12AA" w:rsidP="00FC12AA">
      <w:pPr>
        <w:jc w:val="both"/>
        <w:rPr>
          <w:rFonts w:cs="Times New Roman"/>
          <w:b/>
          <w:szCs w:val="24"/>
        </w:rPr>
      </w:pPr>
    </w:p>
    <w:p w:rsidR="00FC12AA" w:rsidRPr="00DB6E0C" w:rsidRDefault="00FC12AA" w:rsidP="00FC12AA">
      <w:pPr>
        <w:jc w:val="both"/>
        <w:rPr>
          <w:rFonts w:cs="Times New Roman"/>
          <w:b/>
          <w:szCs w:val="24"/>
        </w:rPr>
      </w:pPr>
    </w:p>
    <w:p w:rsidR="00FC12AA" w:rsidRPr="00DB6E0C" w:rsidRDefault="00FC12AA" w:rsidP="00FC12AA">
      <w:pPr>
        <w:jc w:val="both"/>
        <w:rPr>
          <w:rFonts w:cs="Times New Roman"/>
          <w:b/>
          <w:szCs w:val="24"/>
        </w:rPr>
      </w:pPr>
    </w:p>
    <w:p w:rsidR="00FC12AA" w:rsidRPr="00DB6E0C" w:rsidRDefault="00FC12AA" w:rsidP="00FC12AA">
      <w:pPr>
        <w:jc w:val="both"/>
        <w:rPr>
          <w:rFonts w:cs="Times New Roman"/>
          <w:b/>
          <w:szCs w:val="24"/>
        </w:rPr>
      </w:pPr>
    </w:p>
    <w:p w:rsidR="00FC12AA" w:rsidRPr="00DB6E0C" w:rsidRDefault="00FC12AA" w:rsidP="00FC12AA">
      <w:pPr>
        <w:jc w:val="both"/>
        <w:rPr>
          <w:rFonts w:cs="Times New Roman"/>
          <w:b/>
          <w:szCs w:val="24"/>
        </w:rPr>
      </w:pPr>
    </w:p>
    <w:p w:rsidR="00FC12AA" w:rsidRPr="00DB6E0C" w:rsidRDefault="00FC12AA" w:rsidP="00FC12AA">
      <w:pPr>
        <w:jc w:val="both"/>
        <w:rPr>
          <w:rFonts w:cs="Times New Roman"/>
          <w:b/>
          <w:szCs w:val="24"/>
        </w:rPr>
      </w:pPr>
    </w:p>
    <w:p w:rsidR="00FC12AA" w:rsidRPr="00DB6E0C" w:rsidRDefault="00FC12AA" w:rsidP="00FC12AA">
      <w:pPr>
        <w:jc w:val="both"/>
        <w:rPr>
          <w:rFonts w:cs="Times New Roman"/>
          <w:b/>
          <w:szCs w:val="24"/>
        </w:rPr>
      </w:pPr>
    </w:p>
    <w:p w:rsidR="00FC12AA" w:rsidRPr="00DB6E0C" w:rsidRDefault="00FC12AA" w:rsidP="00FC12AA">
      <w:pPr>
        <w:jc w:val="both"/>
        <w:rPr>
          <w:rFonts w:cs="Times New Roman"/>
          <w:b/>
          <w:szCs w:val="24"/>
        </w:rPr>
      </w:pPr>
    </w:p>
    <w:p w:rsidR="00FC12AA" w:rsidRPr="00DB6E0C" w:rsidRDefault="00FC12AA" w:rsidP="00FC12AA">
      <w:pPr>
        <w:jc w:val="both"/>
        <w:rPr>
          <w:rFonts w:cs="Times New Roman"/>
          <w:b/>
          <w:szCs w:val="24"/>
        </w:rPr>
      </w:pPr>
    </w:p>
    <w:p w:rsidR="00FC12AA" w:rsidRPr="00DB6E0C" w:rsidRDefault="00FC12AA" w:rsidP="00FC12AA">
      <w:pPr>
        <w:jc w:val="both"/>
        <w:rPr>
          <w:rFonts w:cs="Times New Roman"/>
          <w:b/>
          <w:szCs w:val="24"/>
        </w:rPr>
      </w:pPr>
    </w:p>
    <w:p w:rsidR="00FC12AA" w:rsidRPr="00DB6E0C" w:rsidRDefault="00FC12AA" w:rsidP="00FC12AA">
      <w:pPr>
        <w:jc w:val="both"/>
        <w:rPr>
          <w:rFonts w:cs="Times New Roman"/>
          <w:b/>
          <w:szCs w:val="24"/>
        </w:rPr>
      </w:pPr>
    </w:p>
    <w:p w:rsidR="00FC12AA" w:rsidRPr="00DB6E0C" w:rsidDel="006C798B" w:rsidRDefault="00FC12AA" w:rsidP="00FC12AA">
      <w:pPr>
        <w:jc w:val="both"/>
        <w:rPr>
          <w:del w:id="329" w:author="ThaoDH" w:date="2013-10-09T17:08:00Z"/>
          <w:rFonts w:cs="Times New Roman"/>
          <w:b/>
          <w:szCs w:val="24"/>
        </w:rPr>
      </w:pPr>
      <w:bookmarkStart w:id="330" w:name="_Toc369772285"/>
      <w:bookmarkEnd w:id="330"/>
    </w:p>
    <w:p w:rsidR="00FC12AA" w:rsidRPr="00DB6E0C" w:rsidDel="006C798B" w:rsidRDefault="00FC12AA" w:rsidP="00FC12AA">
      <w:pPr>
        <w:jc w:val="both"/>
        <w:rPr>
          <w:del w:id="331" w:author="ThaoDH" w:date="2013-10-09T17:08:00Z"/>
          <w:rFonts w:cs="Times New Roman"/>
          <w:b/>
          <w:szCs w:val="24"/>
        </w:rPr>
      </w:pPr>
      <w:bookmarkStart w:id="332" w:name="_Toc369772286"/>
      <w:bookmarkEnd w:id="332"/>
    </w:p>
    <w:p w:rsidR="00FC12AA" w:rsidRPr="00DB6E0C" w:rsidDel="006C798B" w:rsidRDefault="00FC12AA" w:rsidP="00FC12AA">
      <w:pPr>
        <w:jc w:val="both"/>
        <w:rPr>
          <w:del w:id="333" w:author="ThaoDH" w:date="2013-10-09T17:08:00Z"/>
          <w:rFonts w:cs="Times New Roman"/>
          <w:b/>
          <w:szCs w:val="24"/>
        </w:rPr>
      </w:pPr>
      <w:bookmarkStart w:id="334" w:name="_Toc369772287"/>
      <w:bookmarkEnd w:id="334"/>
    </w:p>
    <w:p w:rsidR="00FC12AA" w:rsidRPr="00DB6E0C" w:rsidDel="006C798B" w:rsidRDefault="00FC12AA" w:rsidP="00FC12AA">
      <w:pPr>
        <w:jc w:val="both"/>
        <w:rPr>
          <w:del w:id="335" w:author="ThaoDH" w:date="2013-10-09T17:08:00Z"/>
          <w:rFonts w:cs="Times New Roman"/>
          <w:b/>
          <w:szCs w:val="24"/>
        </w:rPr>
      </w:pPr>
      <w:bookmarkStart w:id="336" w:name="_Toc369772288"/>
      <w:bookmarkEnd w:id="336"/>
    </w:p>
    <w:p w:rsidR="00FC12AA" w:rsidRPr="00DB6E0C" w:rsidDel="006C798B" w:rsidRDefault="00FC12AA" w:rsidP="00FC12AA">
      <w:pPr>
        <w:jc w:val="both"/>
        <w:rPr>
          <w:del w:id="337" w:author="ThaoDH" w:date="2013-10-09T17:08:00Z"/>
          <w:rFonts w:cs="Times New Roman"/>
          <w:b/>
          <w:szCs w:val="24"/>
        </w:rPr>
      </w:pPr>
      <w:bookmarkStart w:id="338" w:name="_Toc369772289"/>
      <w:bookmarkEnd w:id="338"/>
    </w:p>
    <w:p w:rsidR="00FC12AA" w:rsidRPr="00DB6E0C" w:rsidDel="006C798B" w:rsidRDefault="00FC12AA" w:rsidP="00FC12AA">
      <w:pPr>
        <w:jc w:val="both"/>
        <w:rPr>
          <w:del w:id="339" w:author="ThaoDH" w:date="2013-10-09T17:08:00Z"/>
          <w:rFonts w:cs="Times New Roman"/>
          <w:b/>
          <w:szCs w:val="24"/>
        </w:rPr>
      </w:pPr>
      <w:bookmarkStart w:id="340" w:name="_Toc369772290"/>
      <w:bookmarkEnd w:id="340"/>
    </w:p>
    <w:p w:rsidR="00FC12AA" w:rsidRPr="00DB6E0C" w:rsidDel="006C798B" w:rsidRDefault="00FC12AA" w:rsidP="00FC12AA">
      <w:pPr>
        <w:jc w:val="both"/>
        <w:rPr>
          <w:del w:id="341" w:author="ThaoDH" w:date="2013-10-09T17:08:00Z"/>
          <w:rFonts w:cs="Times New Roman"/>
          <w:b/>
          <w:szCs w:val="24"/>
        </w:rPr>
      </w:pPr>
      <w:bookmarkStart w:id="342" w:name="_Toc369772291"/>
      <w:bookmarkEnd w:id="342"/>
    </w:p>
    <w:p w:rsidR="00FC12AA" w:rsidRPr="00DB6E0C" w:rsidDel="006C798B" w:rsidRDefault="00FC12AA" w:rsidP="00FC12AA">
      <w:pPr>
        <w:jc w:val="both"/>
        <w:rPr>
          <w:del w:id="343" w:author="ThaoDH" w:date="2013-10-09T17:08:00Z"/>
          <w:rFonts w:cs="Times New Roman"/>
          <w:b/>
          <w:szCs w:val="24"/>
        </w:rPr>
      </w:pPr>
      <w:bookmarkStart w:id="344" w:name="_Toc369772292"/>
      <w:bookmarkEnd w:id="344"/>
    </w:p>
    <w:p w:rsidR="00FC12AA" w:rsidRPr="00DB6E0C" w:rsidDel="006C798B" w:rsidRDefault="00FC12AA" w:rsidP="00FC12AA">
      <w:pPr>
        <w:jc w:val="both"/>
        <w:rPr>
          <w:del w:id="345" w:author="ThaoDH" w:date="2013-10-09T17:08:00Z"/>
          <w:rFonts w:cs="Times New Roman"/>
          <w:b/>
          <w:szCs w:val="24"/>
        </w:rPr>
      </w:pPr>
      <w:bookmarkStart w:id="346" w:name="_Toc369772293"/>
      <w:bookmarkEnd w:id="346"/>
    </w:p>
    <w:p w:rsidR="00640CAD" w:rsidRPr="00DB6E0C" w:rsidRDefault="00640CAD" w:rsidP="005C0964">
      <w:pPr>
        <w:pStyle w:val="ListParagraph"/>
        <w:numPr>
          <w:ilvl w:val="0"/>
          <w:numId w:val="1"/>
        </w:numPr>
        <w:ind w:hanging="720"/>
        <w:jc w:val="both"/>
        <w:outlineLvl w:val="0"/>
        <w:rPr>
          <w:rFonts w:cs="Times New Roman"/>
          <w:b/>
          <w:szCs w:val="24"/>
        </w:rPr>
      </w:pPr>
      <w:bookmarkStart w:id="347" w:name="_Toc369791788"/>
      <w:r w:rsidRPr="00DB6E0C">
        <w:rPr>
          <w:rFonts w:cs="Times New Roman"/>
          <w:b/>
          <w:szCs w:val="24"/>
        </w:rPr>
        <w:t>Các gói cước cơ bản</w:t>
      </w:r>
      <w:bookmarkEnd w:id="347"/>
      <w:r w:rsidRPr="00DB6E0C">
        <w:rPr>
          <w:rFonts w:cs="Times New Roman"/>
          <w:b/>
          <w:szCs w:val="24"/>
        </w:rPr>
        <w:t xml:space="preserve"> </w:t>
      </w:r>
    </w:p>
    <w:p w:rsidR="006E7059" w:rsidRPr="00DB6E0C" w:rsidRDefault="006E7059" w:rsidP="005C0964">
      <w:pPr>
        <w:pStyle w:val="ListParagraph"/>
        <w:numPr>
          <w:ilvl w:val="0"/>
          <w:numId w:val="5"/>
        </w:numPr>
        <w:ind w:hanging="720"/>
        <w:jc w:val="both"/>
        <w:outlineLvl w:val="1"/>
        <w:rPr>
          <w:rFonts w:cs="Times New Roman"/>
          <w:b/>
          <w:szCs w:val="24"/>
        </w:rPr>
      </w:pPr>
      <w:bookmarkStart w:id="348" w:name="_Toc369791789"/>
      <w:r w:rsidRPr="00DB6E0C">
        <w:rPr>
          <w:rFonts w:cs="Times New Roman"/>
          <w:b/>
          <w:szCs w:val="24"/>
        </w:rPr>
        <w:t>Thuê bao trả sau</w:t>
      </w:r>
      <w:r w:rsidR="00CE3962" w:rsidRPr="00DB6E0C">
        <w:rPr>
          <w:rFonts w:cs="Times New Roman"/>
          <w:b/>
          <w:szCs w:val="24"/>
        </w:rPr>
        <w:t xml:space="preserve"> Vinaphone</w:t>
      </w:r>
      <w:bookmarkEnd w:id="348"/>
    </w:p>
    <w:p w:rsidR="00F66A75" w:rsidRPr="00DB6E0C" w:rsidRDefault="00F66A75" w:rsidP="005C0964">
      <w:pPr>
        <w:pStyle w:val="ListParagraph"/>
        <w:numPr>
          <w:ilvl w:val="0"/>
          <w:numId w:val="2"/>
        </w:numPr>
        <w:ind w:hanging="720"/>
        <w:jc w:val="both"/>
        <w:rPr>
          <w:rFonts w:cs="Times New Roman"/>
          <w:b/>
          <w:szCs w:val="24"/>
        </w:rPr>
      </w:pPr>
      <w:r w:rsidRPr="00DB6E0C">
        <w:rPr>
          <w:rFonts w:cs="Times New Roman"/>
          <w:b/>
          <w:szCs w:val="24"/>
        </w:rPr>
        <w:t xml:space="preserve">Dịch vụ </w:t>
      </w:r>
    </w:p>
    <w:p w:rsidR="00F66A75" w:rsidRPr="00DB6E0C" w:rsidRDefault="00F66A75" w:rsidP="00E537CD">
      <w:pPr>
        <w:jc w:val="both"/>
        <w:rPr>
          <w:rFonts w:cs="Times New Roman"/>
          <w:szCs w:val="24"/>
        </w:rPr>
      </w:pPr>
      <w:r w:rsidRPr="00DB6E0C">
        <w:rPr>
          <w:rFonts w:cs="Times New Roman"/>
          <w:szCs w:val="24"/>
        </w:rPr>
        <w:t>Thoại và SMS</w:t>
      </w:r>
    </w:p>
    <w:p w:rsidR="009913FF" w:rsidRPr="00DB6E0C" w:rsidRDefault="009913FF" w:rsidP="005C0964">
      <w:pPr>
        <w:pStyle w:val="ListParagraph"/>
        <w:numPr>
          <w:ilvl w:val="0"/>
          <w:numId w:val="2"/>
        </w:numPr>
        <w:ind w:hanging="720"/>
        <w:jc w:val="both"/>
        <w:rPr>
          <w:rFonts w:cs="Times New Roman"/>
          <w:b/>
          <w:szCs w:val="24"/>
        </w:rPr>
      </w:pPr>
      <w:r w:rsidRPr="00DB6E0C">
        <w:rPr>
          <w:rFonts w:cs="Times New Roman"/>
          <w:b/>
          <w:szCs w:val="24"/>
        </w:rPr>
        <w:t>Bảng giá/khuyến mại</w:t>
      </w:r>
    </w:p>
    <w:p w:rsidR="00640CAD" w:rsidRPr="00DB6E0C" w:rsidRDefault="00640CAD" w:rsidP="00E537CD">
      <w:pPr>
        <w:pStyle w:val="ListParagraph"/>
        <w:jc w:val="both"/>
        <w:rPr>
          <w:rFonts w:cs="Times New Roman"/>
          <w:b/>
          <w:szCs w:val="24"/>
        </w:rPr>
      </w:pPr>
    </w:p>
    <w:p w:rsidR="00250390" w:rsidRPr="00DB6E0C" w:rsidRDefault="00250390" w:rsidP="005C0964">
      <w:pPr>
        <w:pStyle w:val="ListParagraph"/>
        <w:numPr>
          <w:ilvl w:val="2"/>
          <w:numId w:val="3"/>
        </w:numPr>
        <w:jc w:val="both"/>
        <w:rPr>
          <w:rFonts w:cs="Times New Roman"/>
          <w:b/>
          <w:szCs w:val="24"/>
        </w:rPr>
      </w:pPr>
      <w:r w:rsidRPr="00DB6E0C">
        <w:rPr>
          <w:rFonts w:cs="Times New Roman"/>
          <w:b/>
          <w:szCs w:val="24"/>
        </w:rPr>
        <w:t>Cước thuê bao</w:t>
      </w:r>
      <w:r w:rsidR="0083729E" w:rsidRPr="00DB6E0C">
        <w:rPr>
          <w:rFonts w:cs="Times New Roman"/>
          <w:b/>
          <w:szCs w:val="24"/>
        </w:rPr>
        <w:t xml:space="preserve"> và hòa mạng</w:t>
      </w:r>
    </w:p>
    <w:tbl>
      <w:tblPr>
        <w:tblW w:w="4750" w:type="pct"/>
        <w:jc w:val="center"/>
        <w:tblBorders>
          <w:top w:val="outset" w:sz="6" w:space="0" w:color="111111"/>
          <w:left w:val="outset" w:sz="6" w:space="0" w:color="111111"/>
          <w:bottom w:val="outset" w:sz="6" w:space="0" w:color="111111"/>
          <w:right w:val="outset" w:sz="6" w:space="0" w:color="111111"/>
        </w:tblBorders>
        <w:tblCellMar>
          <w:top w:w="45" w:type="dxa"/>
          <w:left w:w="45" w:type="dxa"/>
          <w:bottom w:w="45" w:type="dxa"/>
          <w:right w:w="45" w:type="dxa"/>
        </w:tblCellMar>
        <w:tblLook w:val="0000" w:firstRow="0" w:lastRow="0" w:firstColumn="0" w:lastColumn="0" w:noHBand="0" w:noVBand="0"/>
      </w:tblPr>
      <w:tblGrid>
        <w:gridCol w:w="4423"/>
        <w:gridCol w:w="4555"/>
      </w:tblGrid>
      <w:tr w:rsidR="00FB6EA6" w:rsidRPr="00DB6E0C" w:rsidTr="00F42104">
        <w:trPr>
          <w:trHeight w:val="240"/>
          <w:jc w:val="center"/>
        </w:trPr>
        <w:tc>
          <w:tcPr>
            <w:tcW w:w="1650" w:type="pct"/>
            <w:tcBorders>
              <w:top w:val="outset" w:sz="6" w:space="0" w:color="111111"/>
              <w:left w:val="outset" w:sz="6" w:space="0" w:color="111111"/>
              <w:bottom w:val="outset" w:sz="6" w:space="0" w:color="111111"/>
              <w:right w:val="outset" w:sz="6" w:space="0" w:color="111111"/>
            </w:tcBorders>
            <w:vAlign w:val="center"/>
          </w:tcPr>
          <w:p w:rsidR="00FB6EA6" w:rsidRPr="00DB6E0C" w:rsidRDefault="00FB6EA6" w:rsidP="00E537CD">
            <w:pPr>
              <w:spacing w:before="100" w:beforeAutospacing="1" w:after="100" w:afterAutospacing="1"/>
              <w:jc w:val="both"/>
              <w:rPr>
                <w:rFonts w:cs="Times New Roman"/>
                <w:szCs w:val="24"/>
              </w:rPr>
            </w:pPr>
            <w:r w:rsidRPr="00DB6E0C">
              <w:rPr>
                <w:rFonts w:cs="Times New Roman"/>
                <w:b/>
                <w:bCs/>
                <w:szCs w:val="24"/>
              </w:rPr>
              <w:t>Dịch vụ</w:t>
            </w:r>
          </w:p>
        </w:tc>
        <w:tc>
          <w:tcPr>
            <w:tcW w:w="1700" w:type="pct"/>
            <w:tcBorders>
              <w:top w:val="outset" w:sz="6" w:space="0" w:color="111111"/>
              <w:left w:val="outset" w:sz="6" w:space="0" w:color="111111"/>
              <w:bottom w:val="outset" w:sz="6" w:space="0" w:color="111111"/>
              <w:right w:val="outset" w:sz="6" w:space="0" w:color="111111"/>
            </w:tcBorders>
            <w:vAlign w:val="center"/>
          </w:tcPr>
          <w:p w:rsidR="00FB6EA6" w:rsidRPr="00DB6E0C" w:rsidRDefault="00FB6EA6" w:rsidP="00E537CD">
            <w:pPr>
              <w:spacing w:before="100" w:beforeAutospacing="1" w:after="100" w:afterAutospacing="1"/>
              <w:jc w:val="both"/>
              <w:rPr>
                <w:rFonts w:cs="Times New Roman"/>
                <w:szCs w:val="24"/>
              </w:rPr>
            </w:pPr>
            <w:r w:rsidRPr="00DB6E0C">
              <w:rPr>
                <w:rFonts w:cs="Times New Roman"/>
                <w:b/>
                <w:bCs/>
                <w:szCs w:val="24"/>
              </w:rPr>
              <w:t>Giá cước (đã bao gồm VAT)</w:t>
            </w:r>
          </w:p>
        </w:tc>
      </w:tr>
      <w:tr w:rsidR="00FB6EA6" w:rsidRPr="00DB6E0C" w:rsidTr="00F42104">
        <w:trPr>
          <w:trHeight w:val="360"/>
          <w:jc w:val="center"/>
        </w:trPr>
        <w:tc>
          <w:tcPr>
            <w:tcW w:w="1650" w:type="pct"/>
            <w:tcBorders>
              <w:top w:val="outset" w:sz="6" w:space="0" w:color="111111"/>
              <w:left w:val="outset" w:sz="6" w:space="0" w:color="111111"/>
              <w:bottom w:val="outset" w:sz="6" w:space="0" w:color="111111"/>
              <w:right w:val="outset" w:sz="6" w:space="0" w:color="111111"/>
            </w:tcBorders>
            <w:vAlign w:val="center"/>
          </w:tcPr>
          <w:p w:rsidR="00FB6EA6" w:rsidRPr="00DB6E0C" w:rsidRDefault="00FB6EA6" w:rsidP="00E537CD">
            <w:pPr>
              <w:jc w:val="both"/>
              <w:rPr>
                <w:rFonts w:cs="Times New Roman"/>
                <w:szCs w:val="24"/>
              </w:rPr>
            </w:pPr>
            <w:r w:rsidRPr="00DB6E0C">
              <w:rPr>
                <w:rFonts w:cs="Times New Roman"/>
                <w:szCs w:val="24"/>
              </w:rPr>
              <w:lastRenderedPageBreak/>
              <w:t xml:space="preserve">Cước hoà mạng </w:t>
            </w:r>
          </w:p>
        </w:tc>
        <w:tc>
          <w:tcPr>
            <w:tcW w:w="1700" w:type="pct"/>
            <w:tcBorders>
              <w:top w:val="outset" w:sz="6" w:space="0" w:color="111111"/>
              <w:left w:val="outset" w:sz="6" w:space="0" w:color="111111"/>
              <w:bottom w:val="outset" w:sz="6" w:space="0" w:color="111111"/>
              <w:right w:val="outset" w:sz="6" w:space="0" w:color="111111"/>
            </w:tcBorders>
            <w:vAlign w:val="center"/>
          </w:tcPr>
          <w:p w:rsidR="00FB6EA6" w:rsidRDefault="007A2248" w:rsidP="00E537CD">
            <w:pPr>
              <w:spacing w:before="100" w:beforeAutospacing="1" w:after="100" w:afterAutospacing="1"/>
              <w:jc w:val="both"/>
              <w:rPr>
                <w:rFonts w:cs="Times New Roman"/>
                <w:b/>
                <w:bCs/>
                <w:szCs w:val="24"/>
              </w:rPr>
            </w:pPr>
            <w:r w:rsidRPr="00DB6E0C">
              <w:rPr>
                <w:rFonts w:cs="Times New Roman"/>
                <w:b/>
                <w:bCs/>
                <w:szCs w:val="24"/>
              </w:rPr>
              <w:t>35</w:t>
            </w:r>
            <w:r w:rsidR="00FB6EA6" w:rsidRPr="00DB6E0C">
              <w:rPr>
                <w:rFonts w:cs="Times New Roman"/>
                <w:b/>
                <w:bCs/>
                <w:szCs w:val="24"/>
              </w:rPr>
              <w:t>.000 đ/máy/lần</w:t>
            </w:r>
          </w:p>
          <w:p w:rsidR="0032658A" w:rsidRPr="00A759AA" w:rsidRDefault="0032658A" w:rsidP="00AF6666">
            <w:pPr>
              <w:spacing w:before="100" w:beforeAutospacing="1" w:after="100" w:afterAutospacing="1"/>
              <w:jc w:val="both"/>
              <w:rPr>
                <w:rFonts w:cs="Times New Roman"/>
                <w:szCs w:val="24"/>
              </w:rPr>
            </w:pPr>
            <w:r w:rsidRPr="00A759AA">
              <w:rPr>
                <w:rFonts w:cs="Times New Roman"/>
                <w:bCs/>
                <w:szCs w:val="24"/>
                <w:highlight w:val="green"/>
              </w:rPr>
              <w:t>Tr</w:t>
            </w:r>
            <w:r w:rsidR="00AF6666" w:rsidRPr="00A759AA">
              <w:rPr>
                <w:rFonts w:cs="Times New Roman"/>
                <w:bCs/>
                <w:szCs w:val="24"/>
                <w:highlight w:val="green"/>
              </w:rPr>
              <w:t>ả</w:t>
            </w:r>
            <w:r w:rsidRPr="00A759AA">
              <w:rPr>
                <w:rFonts w:cs="Times New Roman"/>
                <w:bCs/>
                <w:szCs w:val="24"/>
                <w:highlight w:val="green"/>
              </w:rPr>
              <w:t xml:space="preserve"> t</w:t>
            </w:r>
            <w:r w:rsidR="00AF6666" w:rsidRPr="00A759AA">
              <w:rPr>
                <w:rFonts w:cs="Times New Roman"/>
                <w:bCs/>
                <w:szCs w:val="24"/>
                <w:highlight w:val="green"/>
              </w:rPr>
              <w:t>ạ</w:t>
            </w:r>
            <w:r w:rsidRPr="00A759AA">
              <w:rPr>
                <w:rFonts w:cs="Times New Roman"/>
                <w:bCs/>
                <w:szCs w:val="24"/>
                <w:highlight w:val="green"/>
              </w:rPr>
              <w:t>i POS, kh</w:t>
            </w:r>
            <w:r w:rsidR="00AF6666" w:rsidRPr="00A759AA">
              <w:rPr>
                <w:rFonts w:cs="Times New Roman"/>
                <w:bCs/>
                <w:szCs w:val="24"/>
                <w:highlight w:val="green"/>
              </w:rPr>
              <w:t>ô</w:t>
            </w:r>
            <w:r w:rsidRPr="00A759AA">
              <w:rPr>
                <w:rFonts w:cs="Times New Roman"/>
                <w:bCs/>
                <w:szCs w:val="24"/>
                <w:highlight w:val="green"/>
              </w:rPr>
              <w:t>ng c</w:t>
            </w:r>
            <w:r w:rsidR="00AF6666" w:rsidRPr="00A759AA">
              <w:rPr>
                <w:rFonts w:cs="Times New Roman"/>
                <w:bCs/>
                <w:szCs w:val="24"/>
                <w:highlight w:val="green"/>
              </w:rPr>
              <w:t>ầ</w:t>
            </w:r>
            <w:r w:rsidRPr="00A759AA">
              <w:rPr>
                <w:rFonts w:cs="Times New Roman"/>
                <w:bCs/>
                <w:szCs w:val="24"/>
                <w:highlight w:val="green"/>
              </w:rPr>
              <w:t>n khai trong h</w:t>
            </w:r>
            <w:r w:rsidR="00AF6666" w:rsidRPr="00A759AA">
              <w:rPr>
                <w:rFonts w:cs="Times New Roman"/>
                <w:bCs/>
                <w:szCs w:val="24"/>
                <w:highlight w:val="green"/>
              </w:rPr>
              <w:t>ệ</w:t>
            </w:r>
            <w:r w:rsidRPr="00A759AA">
              <w:rPr>
                <w:rFonts w:cs="Times New Roman"/>
                <w:bCs/>
                <w:szCs w:val="24"/>
                <w:highlight w:val="green"/>
              </w:rPr>
              <w:t xml:space="preserve"> th</w:t>
            </w:r>
            <w:r w:rsidR="00AF6666" w:rsidRPr="00A759AA">
              <w:rPr>
                <w:rFonts w:cs="Times New Roman"/>
                <w:bCs/>
                <w:szCs w:val="24"/>
                <w:highlight w:val="green"/>
              </w:rPr>
              <w:t>ố</w:t>
            </w:r>
            <w:r w:rsidRPr="00A759AA">
              <w:rPr>
                <w:rFonts w:cs="Times New Roman"/>
                <w:bCs/>
                <w:szCs w:val="24"/>
                <w:highlight w:val="green"/>
              </w:rPr>
              <w:t xml:space="preserve">ng </w:t>
            </w:r>
            <w:r w:rsidR="00AF6666" w:rsidRPr="00A759AA">
              <w:rPr>
                <w:rFonts w:cs="Times New Roman"/>
                <w:bCs/>
                <w:szCs w:val="24"/>
                <w:highlight w:val="green"/>
              </w:rPr>
              <w:t>C</w:t>
            </w:r>
            <w:r w:rsidRPr="00A759AA">
              <w:rPr>
                <w:rFonts w:cs="Times New Roman"/>
                <w:bCs/>
                <w:szCs w:val="24"/>
                <w:highlight w:val="green"/>
              </w:rPr>
              <w:t>1 RT</w:t>
            </w:r>
          </w:p>
        </w:tc>
      </w:tr>
      <w:tr w:rsidR="007A2248" w:rsidRPr="00DB6E0C" w:rsidTr="00F42104">
        <w:trPr>
          <w:trHeight w:val="345"/>
          <w:jc w:val="center"/>
        </w:trPr>
        <w:tc>
          <w:tcPr>
            <w:tcW w:w="1650" w:type="pct"/>
            <w:tcBorders>
              <w:top w:val="outset" w:sz="6" w:space="0" w:color="111111"/>
              <w:left w:val="outset" w:sz="6" w:space="0" w:color="111111"/>
              <w:bottom w:val="outset" w:sz="6" w:space="0" w:color="111111"/>
              <w:right w:val="outset" w:sz="6" w:space="0" w:color="111111"/>
            </w:tcBorders>
            <w:vAlign w:val="center"/>
          </w:tcPr>
          <w:p w:rsidR="007A2248" w:rsidRPr="00DB6E0C" w:rsidRDefault="007A2248" w:rsidP="00E537CD">
            <w:pPr>
              <w:jc w:val="both"/>
              <w:rPr>
                <w:rFonts w:cs="Times New Roman"/>
                <w:iCs/>
                <w:szCs w:val="24"/>
              </w:rPr>
            </w:pPr>
            <w:r w:rsidRPr="00DB6E0C">
              <w:rPr>
                <w:rFonts w:cs="Times New Roman"/>
                <w:b/>
                <w:bCs/>
                <w:szCs w:val="24"/>
              </w:rPr>
              <w:t xml:space="preserve">Cước phí Simcard </w:t>
            </w:r>
            <w:r w:rsidRPr="00DB6E0C">
              <w:rPr>
                <w:rFonts w:cs="Times New Roman"/>
                <w:iCs/>
                <w:szCs w:val="24"/>
              </w:rPr>
              <w:t>(Áp dụng chung cho tất cả các loại SIM (64K, 128K, micro SIM, nano SIM…), bao gồm SIM thuê bao trả trước hòa mạng mới và SIM thay thế (do chuyển đổi, mất, hỏng…)</w:t>
            </w:r>
          </w:p>
          <w:p w:rsidR="00D4046D" w:rsidRPr="00DB6E0C" w:rsidRDefault="00D4046D" w:rsidP="00E537CD">
            <w:pPr>
              <w:jc w:val="both"/>
              <w:rPr>
                <w:rFonts w:cs="Times New Roman"/>
                <w:szCs w:val="24"/>
              </w:rPr>
            </w:pPr>
            <w:r w:rsidRPr="00DB6E0C">
              <w:rPr>
                <w:rFonts w:cs="Times New Roman"/>
                <w:iCs/>
                <w:szCs w:val="24"/>
              </w:rPr>
              <w:t>Trong trường hợp chuyển từ thuê bao trả trước sang trả sau thì không mất tiền SIM</w:t>
            </w:r>
            <w:r w:rsidRPr="00DB6E0C">
              <w:rPr>
                <w:rFonts w:cs="Times New Roman"/>
                <w:i/>
                <w:iCs/>
                <w:szCs w:val="24"/>
              </w:rPr>
              <w:t xml:space="preserve"> </w:t>
            </w:r>
          </w:p>
        </w:tc>
        <w:tc>
          <w:tcPr>
            <w:tcW w:w="1700" w:type="pct"/>
            <w:tcBorders>
              <w:top w:val="outset" w:sz="6" w:space="0" w:color="111111"/>
              <w:left w:val="outset" w:sz="6" w:space="0" w:color="111111"/>
              <w:bottom w:val="outset" w:sz="6" w:space="0" w:color="111111"/>
              <w:right w:val="outset" w:sz="6" w:space="0" w:color="111111"/>
            </w:tcBorders>
            <w:vAlign w:val="center"/>
          </w:tcPr>
          <w:p w:rsidR="007A2248" w:rsidRDefault="007A2248" w:rsidP="00E537CD">
            <w:pPr>
              <w:spacing w:before="100" w:beforeAutospacing="1" w:after="100" w:afterAutospacing="1"/>
              <w:jc w:val="both"/>
              <w:rPr>
                <w:rFonts w:cs="Times New Roman"/>
                <w:b/>
                <w:bCs/>
                <w:szCs w:val="24"/>
              </w:rPr>
            </w:pPr>
            <w:r w:rsidRPr="00DB6E0C">
              <w:rPr>
                <w:rFonts w:cs="Times New Roman"/>
                <w:b/>
                <w:bCs/>
                <w:szCs w:val="24"/>
              </w:rPr>
              <w:t>25.000đ</w:t>
            </w:r>
          </w:p>
          <w:p w:rsidR="0032658A" w:rsidRPr="00A759AA" w:rsidRDefault="00811579" w:rsidP="00E537CD">
            <w:pPr>
              <w:spacing w:before="100" w:beforeAutospacing="1" w:after="100" w:afterAutospacing="1"/>
              <w:jc w:val="both"/>
              <w:rPr>
                <w:rFonts w:cs="Times New Roman"/>
                <w:szCs w:val="24"/>
              </w:rPr>
            </w:pPr>
            <w:ins w:id="349" w:author="ThaoDH" w:date="2013-10-15T13:54:00Z">
              <w:r w:rsidRPr="00811579">
                <w:rPr>
                  <w:rFonts w:cs="Times New Roman"/>
                  <w:bCs/>
                  <w:szCs w:val="24"/>
                  <w:highlight w:val="green"/>
                  <w:rPrChange w:id="350" w:author="ThaoDH" w:date="2013-10-17T11:23:00Z">
                    <w:rPr>
                      <w:rFonts w:cs="Times New Roman"/>
                      <w:b/>
                      <w:bCs/>
                      <w:color w:val="0000FF" w:themeColor="hyperlink"/>
                      <w:szCs w:val="24"/>
                      <w:highlight w:val="green"/>
                      <w:u w:val="single"/>
                    </w:rPr>
                  </w:rPrChange>
                </w:rPr>
                <w:t>Trả tại POS, không cần khai trong hệ thống C1 RT</w:t>
              </w:r>
            </w:ins>
          </w:p>
        </w:tc>
      </w:tr>
      <w:tr w:rsidR="00FB6EA6" w:rsidRPr="00DB6E0C" w:rsidTr="00F42104">
        <w:trPr>
          <w:trHeight w:val="345"/>
          <w:jc w:val="center"/>
        </w:trPr>
        <w:tc>
          <w:tcPr>
            <w:tcW w:w="1650" w:type="pct"/>
            <w:tcBorders>
              <w:top w:val="outset" w:sz="6" w:space="0" w:color="111111"/>
              <w:left w:val="outset" w:sz="6" w:space="0" w:color="111111"/>
              <w:bottom w:val="outset" w:sz="6" w:space="0" w:color="111111"/>
              <w:right w:val="outset" w:sz="6" w:space="0" w:color="111111"/>
            </w:tcBorders>
            <w:vAlign w:val="center"/>
          </w:tcPr>
          <w:p w:rsidR="00FB6EA6" w:rsidRPr="00DB6E0C" w:rsidRDefault="00FB6EA6" w:rsidP="00E537CD">
            <w:pPr>
              <w:jc w:val="both"/>
              <w:rPr>
                <w:rFonts w:cs="Times New Roman"/>
                <w:szCs w:val="24"/>
              </w:rPr>
            </w:pPr>
            <w:r w:rsidRPr="00DB6E0C">
              <w:rPr>
                <w:rFonts w:cs="Times New Roman"/>
                <w:szCs w:val="24"/>
              </w:rPr>
              <w:t xml:space="preserve">Cước thuê bao tháng </w:t>
            </w:r>
          </w:p>
        </w:tc>
        <w:tc>
          <w:tcPr>
            <w:tcW w:w="1700" w:type="pct"/>
            <w:tcBorders>
              <w:top w:val="outset" w:sz="6" w:space="0" w:color="111111"/>
              <w:left w:val="outset" w:sz="6" w:space="0" w:color="111111"/>
              <w:bottom w:val="outset" w:sz="6" w:space="0" w:color="111111"/>
              <w:right w:val="outset" w:sz="6" w:space="0" w:color="111111"/>
            </w:tcBorders>
            <w:vAlign w:val="center"/>
          </w:tcPr>
          <w:p w:rsidR="00FB6EA6" w:rsidRDefault="00FB6EA6" w:rsidP="00E537CD">
            <w:pPr>
              <w:spacing w:before="100" w:beforeAutospacing="1" w:after="100" w:afterAutospacing="1"/>
              <w:jc w:val="both"/>
              <w:rPr>
                <w:rFonts w:cs="Times New Roman"/>
                <w:b/>
                <w:bCs/>
                <w:szCs w:val="24"/>
              </w:rPr>
            </w:pPr>
            <w:r w:rsidRPr="00DB6E0C">
              <w:rPr>
                <w:rFonts w:cs="Times New Roman"/>
                <w:b/>
                <w:bCs/>
                <w:szCs w:val="24"/>
              </w:rPr>
              <w:t xml:space="preserve">49.000 đ/máy/tháng </w:t>
            </w:r>
          </w:p>
          <w:p w:rsidR="0032658A" w:rsidRPr="00A759AA" w:rsidRDefault="00811579" w:rsidP="0032658A">
            <w:pPr>
              <w:spacing w:before="100" w:beforeAutospacing="1" w:after="100" w:afterAutospacing="1"/>
              <w:jc w:val="both"/>
              <w:rPr>
                <w:rFonts w:cs="Times New Roman"/>
                <w:szCs w:val="24"/>
              </w:rPr>
            </w:pPr>
            <w:r w:rsidRPr="00811579">
              <w:rPr>
                <w:rFonts w:cs="Times New Roman"/>
                <w:bCs/>
                <w:szCs w:val="24"/>
                <w:highlight w:val="green"/>
                <w:rPrChange w:id="351" w:author="ThaoDH" w:date="2013-10-17T11:23:00Z">
                  <w:rPr>
                    <w:rFonts w:cs="Times New Roman"/>
                    <w:b/>
                    <w:bCs/>
                    <w:color w:val="0000FF" w:themeColor="hyperlink"/>
                    <w:szCs w:val="24"/>
                    <w:highlight w:val="green"/>
                    <w:u w:val="single"/>
                  </w:rPr>
                </w:rPrChange>
              </w:rPr>
              <w:t>Monthly RC charge: 49.000/thang /khong pro-rate</w:t>
            </w:r>
          </w:p>
        </w:tc>
      </w:tr>
    </w:tbl>
    <w:p w:rsidR="00250390" w:rsidRPr="00DB6E0C" w:rsidRDefault="00250390" w:rsidP="00E537CD">
      <w:pPr>
        <w:jc w:val="both"/>
        <w:rPr>
          <w:rFonts w:cs="Times New Roman"/>
          <w:szCs w:val="24"/>
        </w:rPr>
      </w:pPr>
    </w:p>
    <w:p w:rsidR="009913FF" w:rsidRPr="00DB6E0C" w:rsidRDefault="009913FF" w:rsidP="005C0964">
      <w:pPr>
        <w:pStyle w:val="ListParagraph"/>
        <w:numPr>
          <w:ilvl w:val="2"/>
          <w:numId w:val="3"/>
        </w:numPr>
        <w:jc w:val="both"/>
        <w:rPr>
          <w:rFonts w:cs="Times New Roman"/>
          <w:b/>
          <w:szCs w:val="24"/>
        </w:rPr>
      </w:pPr>
      <w:r w:rsidRPr="00DB6E0C">
        <w:rPr>
          <w:rFonts w:cs="Times New Roman"/>
          <w:b/>
          <w:szCs w:val="24"/>
        </w:rPr>
        <w:t>Bảng giá</w:t>
      </w:r>
      <w:r w:rsidR="00BB1EDA" w:rsidRPr="00DB6E0C">
        <w:rPr>
          <w:rFonts w:cs="Times New Roman"/>
          <w:b/>
          <w:szCs w:val="24"/>
        </w:rPr>
        <w:t xml:space="preserve"> thoại</w:t>
      </w:r>
      <w:r w:rsidR="004E378D" w:rsidRPr="00DB6E0C">
        <w:rPr>
          <w:rFonts w:cs="Times New Roman"/>
          <w:b/>
          <w:szCs w:val="24"/>
        </w:rPr>
        <w:t xml:space="preserve"> </w:t>
      </w:r>
    </w:p>
    <w:p w:rsidR="005157DD" w:rsidRPr="00DB6E0C" w:rsidRDefault="00BB12BD" w:rsidP="00E537CD">
      <w:pPr>
        <w:jc w:val="both"/>
        <w:rPr>
          <w:rFonts w:cs="Times New Roman"/>
          <w:i/>
          <w:szCs w:val="24"/>
        </w:rPr>
      </w:pPr>
      <w:r w:rsidRPr="00DB6E0C">
        <w:rPr>
          <w:rFonts w:cs="Times New Roman"/>
          <w:i/>
          <w:szCs w:val="24"/>
        </w:rPr>
        <w:t>Gọ</w:t>
      </w:r>
      <w:r w:rsidR="00C01F79" w:rsidRPr="00DB6E0C">
        <w:rPr>
          <w:rFonts w:cs="Times New Roman"/>
          <w:i/>
          <w:szCs w:val="24"/>
        </w:rPr>
        <w:t xml:space="preserve">i </w:t>
      </w:r>
      <w:r w:rsidR="009D0EDF" w:rsidRPr="00DB6E0C">
        <w:rPr>
          <w:rFonts w:cs="Times New Roman"/>
          <w:i/>
          <w:szCs w:val="24"/>
        </w:rPr>
        <w:t>trong nước</w:t>
      </w:r>
      <w:r w:rsidR="008E5E93" w:rsidRPr="00DB6E0C">
        <w:rPr>
          <w:rFonts w:cs="Times New Roman"/>
          <w:i/>
          <w:szCs w:val="24"/>
        </w:rPr>
        <w:t xml:space="preserve"> </w:t>
      </w:r>
      <w:r w:rsidR="004E378D" w:rsidRPr="00DB6E0C">
        <w:rPr>
          <w:rFonts w:cs="Times New Roman"/>
          <w:i/>
          <w:szCs w:val="24"/>
        </w:rPr>
        <w:t>(chưa bao gồm VAT)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6"/>
        <w:gridCol w:w="2376"/>
        <w:gridCol w:w="1211"/>
        <w:gridCol w:w="1775"/>
        <w:gridCol w:w="1177"/>
        <w:gridCol w:w="1331"/>
      </w:tblGrid>
      <w:tr w:rsidR="002E4BC3" w:rsidRPr="00DB6E0C" w:rsidTr="007142B0">
        <w:tc>
          <w:tcPr>
            <w:tcW w:w="1346" w:type="dxa"/>
            <w:vAlign w:val="center"/>
          </w:tcPr>
          <w:p w:rsidR="002E4BC3" w:rsidRPr="00DB6E0C" w:rsidRDefault="002E4BC3" w:rsidP="00E537CD">
            <w:pPr>
              <w:jc w:val="both"/>
              <w:rPr>
                <w:rFonts w:cs="Times New Roman"/>
                <w:b/>
                <w:szCs w:val="24"/>
              </w:rPr>
            </w:pPr>
            <w:r w:rsidRPr="00DB6E0C">
              <w:rPr>
                <w:rFonts w:cs="Times New Roman"/>
                <w:b/>
                <w:szCs w:val="24"/>
              </w:rPr>
              <w:t>Mạng/dịch vụ</w:t>
            </w:r>
          </w:p>
        </w:tc>
        <w:tc>
          <w:tcPr>
            <w:tcW w:w="2376" w:type="dxa"/>
            <w:vAlign w:val="center"/>
          </w:tcPr>
          <w:p w:rsidR="002E4BC3" w:rsidRPr="00DB6E0C" w:rsidRDefault="002E4BC3" w:rsidP="00E537CD">
            <w:pPr>
              <w:jc w:val="both"/>
              <w:rPr>
                <w:rFonts w:cs="Times New Roman"/>
                <w:b/>
                <w:szCs w:val="24"/>
              </w:rPr>
            </w:pPr>
            <w:r w:rsidRPr="00DB6E0C">
              <w:rPr>
                <w:rFonts w:cs="Times New Roman"/>
                <w:b/>
                <w:szCs w:val="24"/>
              </w:rPr>
              <w:t>Đầu số</w:t>
            </w:r>
          </w:p>
        </w:tc>
        <w:tc>
          <w:tcPr>
            <w:tcW w:w="1211" w:type="dxa"/>
            <w:vAlign w:val="center"/>
          </w:tcPr>
          <w:p w:rsidR="002E4BC3" w:rsidRPr="00DB6E0C" w:rsidRDefault="002E4BC3" w:rsidP="00E537CD">
            <w:pPr>
              <w:jc w:val="both"/>
              <w:rPr>
                <w:rFonts w:cs="Times New Roman"/>
                <w:b/>
                <w:szCs w:val="24"/>
              </w:rPr>
            </w:pPr>
            <w:r w:rsidRPr="00DB6E0C">
              <w:rPr>
                <w:rFonts w:cs="Times New Roman"/>
                <w:b/>
                <w:szCs w:val="24"/>
              </w:rPr>
              <w:t>Phương thức tính cước (60+60, 6+1</w:t>
            </w:r>
            <w:r w:rsidR="003D484D" w:rsidRPr="00DB6E0C">
              <w:rPr>
                <w:rFonts w:cs="Times New Roman"/>
                <w:b/>
                <w:szCs w:val="24"/>
              </w:rPr>
              <w:t>, tính theo sự kiện</w:t>
            </w:r>
            <w:r w:rsidRPr="00DB6E0C">
              <w:rPr>
                <w:rFonts w:cs="Times New Roman"/>
                <w:b/>
                <w:szCs w:val="24"/>
              </w:rPr>
              <w:t xml:space="preserve"> hoặc miễn phí</w:t>
            </w:r>
          </w:p>
        </w:tc>
        <w:tc>
          <w:tcPr>
            <w:tcW w:w="1775" w:type="dxa"/>
            <w:vAlign w:val="center"/>
          </w:tcPr>
          <w:p w:rsidR="002E4BC3" w:rsidRPr="00DB6E0C" w:rsidRDefault="002E4BC3" w:rsidP="00E537CD">
            <w:pPr>
              <w:jc w:val="both"/>
              <w:rPr>
                <w:rFonts w:cs="Times New Roman"/>
                <w:b/>
                <w:szCs w:val="24"/>
              </w:rPr>
            </w:pPr>
            <w:r w:rsidRPr="00DB6E0C">
              <w:rPr>
                <w:rFonts w:cs="Times New Roman"/>
                <w:b/>
                <w:szCs w:val="24"/>
              </w:rPr>
              <w:t>Có phân biệt giờ bận hay rỗi</w:t>
            </w:r>
          </w:p>
        </w:tc>
        <w:tc>
          <w:tcPr>
            <w:tcW w:w="1177" w:type="dxa"/>
            <w:vAlign w:val="center"/>
          </w:tcPr>
          <w:p w:rsidR="002E4BC3" w:rsidRPr="00DB6E0C" w:rsidRDefault="002E4BC3" w:rsidP="00E537CD">
            <w:pPr>
              <w:jc w:val="both"/>
              <w:rPr>
                <w:rFonts w:cs="Times New Roman"/>
                <w:b/>
                <w:szCs w:val="24"/>
              </w:rPr>
            </w:pPr>
            <w:r w:rsidRPr="00DB6E0C">
              <w:rPr>
                <w:rFonts w:cs="Times New Roman"/>
                <w:b/>
                <w:szCs w:val="24"/>
              </w:rPr>
              <w:t>Số giây tối thiểu để tính cước</w:t>
            </w:r>
          </w:p>
        </w:tc>
        <w:tc>
          <w:tcPr>
            <w:tcW w:w="1331" w:type="dxa"/>
            <w:vAlign w:val="center"/>
          </w:tcPr>
          <w:p w:rsidR="002E4BC3" w:rsidRPr="00DB6E0C" w:rsidRDefault="002E4BC3" w:rsidP="00E537CD">
            <w:pPr>
              <w:jc w:val="both"/>
              <w:rPr>
                <w:rFonts w:cs="Times New Roman"/>
                <w:b/>
                <w:szCs w:val="24"/>
              </w:rPr>
            </w:pPr>
            <w:r w:rsidRPr="00DB6E0C">
              <w:rPr>
                <w:rFonts w:cs="Times New Roman"/>
                <w:b/>
                <w:szCs w:val="24"/>
              </w:rPr>
              <w:t>Chú ý</w:t>
            </w:r>
          </w:p>
        </w:tc>
      </w:tr>
      <w:tr w:rsidR="002E4BC3" w:rsidRPr="00DB6E0C" w:rsidTr="007142B0">
        <w:tc>
          <w:tcPr>
            <w:tcW w:w="1346" w:type="dxa"/>
            <w:vAlign w:val="center"/>
          </w:tcPr>
          <w:p w:rsidR="002E4BC3" w:rsidRPr="00DB6E0C" w:rsidRDefault="002E4BC3" w:rsidP="00E537CD">
            <w:pPr>
              <w:jc w:val="both"/>
              <w:rPr>
                <w:rFonts w:cs="Times New Roman"/>
                <w:szCs w:val="24"/>
              </w:rPr>
            </w:pPr>
            <w:r w:rsidRPr="00DB6E0C">
              <w:rPr>
                <w:rFonts w:cs="Times New Roman"/>
                <w:szCs w:val="24"/>
              </w:rPr>
              <w:t>Nội mạng</w:t>
            </w:r>
          </w:p>
        </w:tc>
        <w:tc>
          <w:tcPr>
            <w:tcW w:w="2376" w:type="dxa"/>
            <w:vAlign w:val="center"/>
          </w:tcPr>
          <w:p w:rsidR="002E4BC3" w:rsidRPr="00DB6E0C" w:rsidRDefault="002E4BC3" w:rsidP="00E537CD">
            <w:pPr>
              <w:jc w:val="both"/>
              <w:rPr>
                <w:rFonts w:cs="Times New Roman"/>
                <w:szCs w:val="24"/>
              </w:rPr>
            </w:pPr>
            <w:r w:rsidRPr="00DB6E0C">
              <w:rPr>
                <w:rFonts w:cs="Times New Roman"/>
                <w:szCs w:val="24"/>
              </w:rPr>
              <w:t>091, 094, 0123, 0124, 0125, 0127, 0129,</w:t>
            </w:r>
          </w:p>
        </w:tc>
        <w:tc>
          <w:tcPr>
            <w:tcW w:w="1211" w:type="dxa"/>
            <w:vAlign w:val="center"/>
          </w:tcPr>
          <w:p w:rsidR="002E4BC3" w:rsidRPr="00DB6E0C" w:rsidRDefault="002E4BC3" w:rsidP="00E537CD">
            <w:pPr>
              <w:jc w:val="both"/>
              <w:rPr>
                <w:rFonts w:cs="Times New Roman"/>
                <w:szCs w:val="24"/>
              </w:rPr>
            </w:pPr>
            <w:r w:rsidRPr="00DB6E0C">
              <w:rPr>
                <w:rFonts w:cs="Times New Roman"/>
                <w:szCs w:val="24"/>
              </w:rPr>
              <w:t>6+1</w:t>
            </w:r>
          </w:p>
        </w:tc>
        <w:tc>
          <w:tcPr>
            <w:tcW w:w="1775" w:type="dxa"/>
            <w:vAlign w:val="center"/>
          </w:tcPr>
          <w:p w:rsidR="002E4BC3" w:rsidRPr="001B30FC" w:rsidRDefault="00A759AA" w:rsidP="00E537CD">
            <w:pPr>
              <w:jc w:val="both"/>
              <w:rPr>
                <w:rFonts w:cs="Times New Roman"/>
                <w:strike/>
                <w:szCs w:val="24"/>
              </w:rPr>
            </w:pPr>
            <w:ins w:id="352" w:author="ThaoDH" w:date="2013-10-17T11:23:00Z">
              <w:r w:rsidRPr="00DB6E0C">
                <w:rPr>
                  <w:rFonts w:cs="Times New Roman"/>
                  <w:szCs w:val="24"/>
                </w:rPr>
                <w:t>Không</w:t>
              </w:r>
            </w:ins>
          </w:p>
        </w:tc>
        <w:tc>
          <w:tcPr>
            <w:tcW w:w="1177" w:type="dxa"/>
          </w:tcPr>
          <w:p w:rsidR="002E4BC3" w:rsidRPr="00DB6E0C" w:rsidRDefault="002E4BC3" w:rsidP="00E537CD">
            <w:pPr>
              <w:jc w:val="both"/>
              <w:rPr>
                <w:rFonts w:cs="Times New Roman"/>
                <w:szCs w:val="24"/>
              </w:rPr>
            </w:pPr>
            <w:r w:rsidRPr="00DB6E0C">
              <w:rPr>
                <w:rFonts w:cs="Times New Roman"/>
                <w:szCs w:val="24"/>
              </w:rPr>
              <w:t>1</w:t>
            </w:r>
          </w:p>
        </w:tc>
        <w:tc>
          <w:tcPr>
            <w:tcW w:w="1331" w:type="dxa"/>
            <w:vAlign w:val="center"/>
          </w:tcPr>
          <w:p w:rsidR="002E4BC3" w:rsidRPr="00DB6E0C" w:rsidRDefault="002E4BC3" w:rsidP="00E537CD">
            <w:pPr>
              <w:jc w:val="both"/>
              <w:rPr>
                <w:rFonts w:cs="Times New Roman"/>
                <w:szCs w:val="24"/>
              </w:rPr>
            </w:pPr>
          </w:p>
        </w:tc>
      </w:tr>
      <w:tr w:rsidR="002E4BC3" w:rsidRPr="00DB6E0C" w:rsidTr="007142B0">
        <w:tc>
          <w:tcPr>
            <w:tcW w:w="1346" w:type="dxa"/>
            <w:vAlign w:val="center"/>
          </w:tcPr>
          <w:p w:rsidR="002E4BC3" w:rsidRPr="00DB6E0C" w:rsidRDefault="002E4BC3" w:rsidP="00E537CD">
            <w:pPr>
              <w:jc w:val="both"/>
              <w:rPr>
                <w:rFonts w:cs="Times New Roman"/>
                <w:szCs w:val="24"/>
              </w:rPr>
            </w:pPr>
            <w:r w:rsidRPr="00DB6E0C">
              <w:rPr>
                <w:rFonts w:cs="Times New Roman"/>
                <w:szCs w:val="24"/>
              </w:rPr>
              <w:t>Mạng di động khác</w:t>
            </w:r>
          </w:p>
        </w:tc>
        <w:tc>
          <w:tcPr>
            <w:tcW w:w="2376" w:type="dxa"/>
            <w:vAlign w:val="center"/>
          </w:tcPr>
          <w:p w:rsidR="002E4BC3" w:rsidRPr="00DB6E0C" w:rsidRDefault="002E4BC3" w:rsidP="00E537CD">
            <w:pPr>
              <w:jc w:val="both"/>
              <w:rPr>
                <w:rFonts w:cs="Times New Roman"/>
                <w:szCs w:val="24"/>
              </w:rPr>
            </w:pPr>
            <w:r w:rsidRPr="00DB6E0C">
              <w:rPr>
                <w:rFonts w:cs="Times New Roman"/>
                <w:szCs w:val="24"/>
              </w:rPr>
              <w:t>012</w:t>
            </w:r>
            <w:r w:rsidR="00DA715F">
              <w:rPr>
                <w:rFonts w:cs="Times New Roman"/>
                <w:szCs w:val="24"/>
              </w:rPr>
              <w:t>0,0121,0126,0128</w:t>
            </w:r>
            <w:r w:rsidRPr="00DB6E0C">
              <w:rPr>
                <w:rFonts w:cs="Times New Roman"/>
                <w:szCs w:val="24"/>
              </w:rPr>
              <w:t>, 090, 093 (Mobi)</w:t>
            </w:r>
          </w:p>
          <w:p w:rsidR="002E4BC3" w:rsidRPr="00DB6E0C" w:rsidRDefault="002E4BC3" w:rsidP="00E537CD">
            <w:pPr>
              <w:jc w:val="both"/>
              <w:rPr>
                <w:rFonts w:cs="Times New Roman"/>
                <w:szCs w:val="24"/>
              </w:rPr>
            </w:pPr>
            <w:r w:rsidRPr="00DB6E0C">
              <w:rPr>
                <w:rFonts w:cs="Times New Roman"/>
                <w:szCs w:val="24"/>
              </w:rPr>
              <w:t>0162-9, 098, 097</w:t>
            </w:r>
            <w:r w:rsidR="00B167B0">
              <w:rPr>
                <w:rFonts w:cs="Times New Roman"/>
                <w:szCs w:val="24"/>
              </w:rPr>
              <w:t xml:space="preserve">, </w:t>
            </w:r>
            <w:r w:rsidR="00B167B0" w:rsidRPr="00B167B0">
              <w:rPr>
                <w:rFonts w:cs="Times New Roman"/>
                <w:color w:val="FF0000"/>
                <w:szCs w:val="24"/>
              </w:rPr>
              <w:t>096</w:t>
            </w:r>
            <w:r w:rsidRPr="00DB6E0C">
              <w:rPr>
                <w:rFonts w:cs="Times New Roman"/>
                <w:szCs w:val="24"/>
              </w:rPr>
              <w:t xml:space="preserve"> (Viettel)</w:t>
            </w:r>
          </w:p>
          <w:p w:rsidR="002E4BC3" w:rsidRPr="00DB6E0C" w:rsidRDefault="002E4BC3" w:rsidP="00E537CD">
            <w:pPr>
              <w:jc w:val="both"/>
              <w:rPr>
                <w:rFonts w:cs="Times New Roman"/>
                <w:szCs w:val="24"/>
              </w:rPr>
            </w:pPr>
            <w:r w:rsidRPr="00DB6E0C">
              <w:rPr>
                <w:rFonts w:cs="Times New Roman"/>
                <w:szCs w:val="24"/>
              </w:rPr>
              <w:t>01862-9, 092, 0188(VNM),</w:t>
            </w:r>
          </w:p>
          <w:p w:rsidR="002E4BC3" w:rsidRPr="00DB6E0C" w:rsidRDefault="002E4BC3" w:rsidP="00E537CD">
            <w:pPr>
              <w:jc w:val="both"/>
              <w:rPr>
                <w:rFonts w:cs="Times New Roman"/>
                <w:szCs w:val="24"/>
              </w:rPr>
            </w:pPr>
            <w:r w:rsidRPr="00DB6E0C">
              <w:rPr>
                <w:rFonts w:cs="Times New Roman"/>
                <w:szCs w:val="24"/>
              </w:rPr>
              <w:t>0199, 0993-7 (Gtel),</w:t>
            </w:r>
          </w:p>
          <w:p w:rsidR="002E4BC3" w:rsidRPr="00DB6E0C" w:rsidRDefault="002E4BC3" w:rsidP="00E537CD">
            <w:pPr>
              <w:jc w:val="both"/>
              <w:rPr>
                <w:rFonts w:cs="Times New Roman"/>
                <w:szCs w:val="24"/>
              </w:rPr>
            </w:pPr>
            <w:r w:rsidRPr="00DB6E0C">
              <w:rPr>
                <w:rFonts w:cs="Times New Roman"/>
                <w:szCs w:val="24"/>
              </w:rPr>
              <w:t>095 (Sphone)</w:t>
            </w:r>
          </w:p>
        </w:tc>
        <w:tc>
          <w:tcPr>
            <w:tcW w:w="1211" w:type="dxa"/>
            <w:vAlign w:val="center"/>
          </w:tcPr>
          <w:p w:rsidR="002E4BC3" w:rsidRPr="00DB6E0C" w:rsidRDefault="002E4BC3" w:rsidP="00E537CD">
            <w:pPr>
              <w:jc w:val="both"/>
              <w:rPr>
                <w:rFonts w:cs="Times New Roman"/>
                <w:szCs w:val="24"/>
              </w:rPr>
            </w:pPr>
            <w:r w:rsidRPr="00DB6E0C">
              <w:rPr>
                <w:rFonts w:cs="Times New Roman"/>
                <w:szCs w:val="24"/>
              </w:rPr>
              <w:t>6+1</w:t>
            </w:r>
          </w:p>
        </w:tc>
        <w:tc>
          <w:tcPr>
            <w:tcW w:w="1775" w:type="dxa"/>
            <w:vAlign w:val="center"/>
          </w:tcPr>
          <w:p w:rsidR="002E4BC3" w:rsidRPr="00DB6E0C" w:rsidRDefault="002E4BC3" w:rsidP="00E537CD">
            <w:pPr>
              <w:jc w:val="both"/>
              <w:rPr>
                <w:rFonts w:cs="Times New Roman"/>
                <w:szCs w:val="24"/>
              </w:rPr>
            </w:pPr>
            <w:r w:rsidRPr="00DB6E0C">
              <w:rPr>
                <w:rFonts w:cs="Times New Roman"/>
                <w:szCs w:val="24"/>
              </w:rPr>
              <w:t>Không</w:t>
            </w:r>
          </w:p>
        </w:tc>
        <w:tc>
          <w:tcPr>
            <w:tcW w:w="1177" w:type="dxa"/>
          </w:tcPr>
          <w:p w:rsidR="002E4BC3" w:rsidRPr="00DB6E0C" w:rsidRDefault="002E4BC3" w:rsidP="00E537CD">
            <w:pPr>
              <w:jc w:val="both"/>
              <w:rPr>
                <w:rFonts w:cs="Times New Roman"/>
                <w:szCs w:val="24"/>
              </w:rPr>
            </w:pPr>
            <w:r w:rsidRPr="00DB6E0C">
              <w:rPr>
                <w:rFonts w:cs="Times New Roman"/>
                <w:szCs w:val="24"/>
              </w:rPr>
              <w:t>1</w:t>
            </w:r>
          </w:p>
        </w:tc>
        <w:tc>
          <w:tcPr>
            <w:tcW w:w="1331" w:type="dxa"/>
            <w:vAlign w:val="center"/>
          </w:tcPr>
          <w:p w:rsidR="002E4BC3" w:rsidRPr="00DB6E0C" w:rsidRDefault="002E4BC3" w:rsidP="00E537CD">
            <w:pPr>
              <w:jc w:val="both"/>
              <w:rPr>
                <w:rFonts w:cs="Times New Roman"/>
                <w:szCs w:val="24"/>
              </w:rPr>
            </w:pPr>
          </w:p>
        </w:tc>
      </w:tr>
      <w:tr w:rsidR="003D484D" w:rsidRPr="00DB6E0C" w:rsidTr="007142B0">
        <w:tc>
          <w:tcPr>
            <w:tcW w:w="1346" w:type="dxa"/>
            <w:vMerge w:val="restart"/>
            <w:vAlign w:val="center"/>
          </w:tcPr>
          <w:p w:rsidR="003D484D" w:rsidRPr="00DB6E0C" w:rsidRDefault="003D484D" w:rsidP="00E537CD">
            <w:pPr>
              <w:jc w:val="both"/>
              <w:rPr>
                <w:rFonts w:cs="Times New Roman"/>
                <w:szCs w:val="24"/>
              </w:rPr>
            </w:pPr>
            <w:r w:rsidRPr="00DB6E0C">
              <w:rPr>
                <w:rFonts w:cs="Times New Roman"/>
                <w:szCs w:val="24"/>
              </w:rPr>
              <w:t>Số cố định các tỉnh</w:t>
            </w:r>
          </w:p>
        </w:tc>
        <w:tc>
          <w:tcPr>
            <w:tcW w:w="2376" w:type="dxa"/>
            <w:vAlign w:val="center"/>
          </w:tcPr>
          <w:p w:rsidR="003D484D" w:rsidRPr="00DB6E0C" w:rsidRDefault="003D484D" w:rsidP="00E537CD">
            <w:pPr>
              <w:jc w:val="both"/>
              <w:rPr>
                <w:rFonts w:cs="Times New Roman"/>
                <w:szCs w:val="24"/>
              </w:rPr>
            </w:pPr>
            <w:r w:rsidRPr="00DB6E0C">
              <w:rPr>
                <w:rFonts w:cs="Times New Roman"/>
                <w:szCs w:val="24"/>
              </w:rPr>
              <w:t xml:space="preserve">Các đầu số nội mạng VNPT bao gồm (mã tỉnh)+ 101, 110, 116, </w:t>
            </w:r>
            <w:r w:rsidRPr="00DB6E0C">
              <w:rPr>
                <w:rFonts w:cs="Times New Roman"/>
                <w:szCs w:val="24"/>
              </w:rPr>
              <w:lastRenderedPageBreak/>
              <w:t>117, 118, 3, 8</w:t>
            </w:r>
          </w:p>
        </w:tc>
        <w:tc>
          <w:tcPr>
            <w:tcW w:w="1211" w:type="dxa"/>
            <w:vAlign w:val="center"/>
          </w:tcPr>
          <w:p w:rsidR="003D484D" w:rsidRPr="00DB6E0C" w:rsidRDefault="003D484D" w:rsidP="00E537CD">
            <w:pPr>
              <w:jc w:val="both"/>
              <w:rPr>
                <w:rFonts w:cs="Times New Roman"/>
                <w:szCs w:val="24"/>
              </w:rPr>
            </w:pPr>
            <w:r w:rsidRPr="00DB6E0C">
              <w:rPr>
                <w:rFonts w:cs="Times New Roman"/>
                <w:szCs w:val="24"/>
              </w:rPr>
              <w:lastRenderedPageBreak/>
              <w:t>6+1</w:t>
            </w:r>
          </w:p>
        </w:tc>
        <w:tc>
          <w:tcPr>
            <w:tcW w:w="1775" w:type="dxa"/>
            <w:vAlign w:val="center"/>
          </w:tcPr>
          <w:p w:rsidR="003D484D" w:rsidRPr="001B30FC" w:rsidRDefault="00A759AA" w:rsidP="00E537CD">
            <w:pPr>
              <w:jc w:val="both"/>
              <w:rPr>
                <w:rFonts w:cs="Times New Roman"/>
                <w:strike/>
                <w:szCs w:val="24"/>
              </w:rPr>
            </w:pPr>
            <w:ins w:id="353" w:author="ThaoDH" w:date="2013-10-17T11:23:00Z">
              <w:r w:rsidRPr="00DB6E0C">
                <w:rPr>
                  <w:rFonts w:cs="Times New Roman"/>
                  <w:szCs w:val="24"/>
                </w:rPr>
                <w:t>Không</w:t>
              </w:r>
            </w:ins>
          </w:p>
        </w:tc>
        <w:tc>
          <w:tcPr>
            <w:tcW w:w="1177" w:type="dxa"/>
          </w:tcPr>
          <w:p w:rsidR="003D484D" w:rsidRPr="00DB6E0C" w:rsidRDefault="003D484D" w:rsidP="00E537CD">
            <w:pPr>
              <w:jc w:val="both"/>
              <w:rPr>
                <w:rFonts w:cs="Times New Roman"/>
                <w:szCs w:val="24"/>
              </w:rPr>
            </w:pPr>
            <w:r w:rsidRPr="00DB6E0C">
              <w:rPr>
                <w:rFonts w:cs="Times New Roman"/>
                <w:szCs w:val="24"/>
              </w:rPr>
              <w:t>1</w:t>
            </w:r>
          </w:p>
        </w:tc>
        <w:tc>
          <w:tcPr>
            <w:tcW w:w="1331" w:type="dxa"/>
            <w:vAlign w:val="center"/>
          </w:tcPr>
          <w:p w:rsidR="003D484D" w:rsidRPr="00DB6E0C" w:rsidRDefault="003D484D" w:rsidP="00E537CD">
            <w:pPr>
              <w:jc w:val="both"/>
              <w:rPr>
                <w:rFonts w:cs="Times New Roman"/>
                <w:szCs w:val="24"/>
              </w:rPr>
            </w:pPr>
          </w:p>
        </w:tc>
      </w:tr>
      <w:tr w:rsidR="003D484D" w:rsidRPr="00DB6E0C" w:rsidTr="007142B0">
        <w:tc>
          <w:tcPr>
            <w:tcW w:w="1346" w:type="dxa"/>
            <w:vMerge/>
            <w:vAlign w:val="center"/>
          </w:tcPr>
          <w:p w:rsidR="003D484D" w:rsidRPr="00DB6E0C" w:rsidRDefault="003D484D" w:rsidP="00E537CD">
            <w:pPr>
              <w:jc w:val="both"/>
              <w:rPr>
                <w:rFonts w:cs="Times New Roman"/>
                <w:szCs w:val="24"/>
              </w:rPr>
            </w:pPr>
          </w:p>
        </w:tc>
        <w:tc>
          <w:tcPr>
            <w:tcW w:w="2376" w:type="dxa"/>
            <w:vAlign w:val="center"/>
          </w:tcPr>
          <w:p w:rsidR="003D484D" w:rsidRPr="007D1531" w:rsidRDefault="003D484D" w:rsidP="00E537CD">
            <w:pPr>
              <w:jc w:val="both"/>
              <w:rPr>
                <w:rFonts w:cs="Times New Roman"/>
                <w:strike/>
                <w:color w:val="FF0000"/>
                <w:szCs w:val="24"/>
              </w:rPr>
            </w:pPr>
            <w:r w:rsidRPr="007D1531">
              <w:rPr>
                <w:rFonts w:cs="Times New Roman"/>
                <w:strike/>
                <w:color w:val="FF0000"/>
                <w:szCs w:val="24"/>
              </w:rPr>
              <w:t xml:space="preserve">Mã tỉnh+ 12xx, 141 </w:t>
            </w:r>
          </w:p>
        </w:tc>
        <w:tc>
          <w:tcPr>
            <w:tcW w:w="1211" w:type="dxa"/>
            <w:vAlign w:val="center"/>
          </w:tcPr>
          <w:p w:rsidR="003D484D" w:rsidRPr="007D1531" w:rsidRDefault="003D484D" w:rsidP="00E537CD">
            <w:pPr>
              <w:jc w:val="both"/>
              <w:rPr>
                <w:rFonts w:cs="Times New Roman"/>
                <w:strike/>
                <w:szCs w:val="24"/>
              </w:rPr>
            </w:pPr>
            <w:r w:rsidRPr="007D1531">
              <w:rPr>
                <w:rFonts w:cs="Times New Roman"/>
                <w:strike/>
                <w:szCs w:val="24"/>
              </w:rPr>
              <w:t>30+30</w:t>
            </w:r>
          </w:p>
        </w:tc>
        <w:tc>
          <w:tcPr>
            <w:tcW w:w="1775" w:type="dxa"/>
            <w:vAlign w:val="center"/>
          </w:tcPr>
          <w:p w:rsidR="003D484D" w:rsidRPr="007D1531" w:rsidRDefault="003D484D" w:rsidP="00E537CD">
            <w:pPr>
              <w:jc w:val="both"/>
              <w:rPr>
                <w:rFonts w:cs="Times New Roman"/>
                <w:strike/>
                <w:szCs w:val="24"/>
              </w:rPr>
            </w:pPr>
          </w:p>
        </w:tc>
        <w:tc>
          <w:tcPr>
            <w:tcW w:w="1177" w:type="dxa"/>
          </w:tcPr>
          <w:p w:rsidR="003D484D" w:rsidRPr="007D1531" w:rsidRDefault="003D484D" w:rsidP="00E537CD">
            <w:pPr>
              <w:jc w:val="both"/>
              <w:rPr>
                <w:rFonts w:cs="Times New Roman"/>
                <w:strike/>
                <w:szCs w:val="24"/>
              </w:rPr>
            </w:pPr>
            <w:r w:rsidRPr="007D1531">
              <w:rPr>
                <w:rFonts w:cs="Times New Roman"/>
                <w:strike/>
                <w:szCs w:val="24"/>
              </w:rPr>
              <w:t>30</w:t>
            </w:r>
          </w:p>
        </w:tc>
        <w:tc>
          <w:tcPr>
            <w:tcW w:w="1331" w:type="dxa"/>
            <w:vAlign w:val="center"/>
          </w:tcPr>
          <w:p w:rsidR="003D484D" w:rsidRPr="00A759AA" w:rsidRDefault="00811579" w:rsidP="00E537CD">
            <w:pPr>
              <w:jc w:val="both"/>
              <w:rPr>
                <w:rFonts w:cs="Times New Roman"/>
                <w:color w:val="FF0000"/>
                <w:szCs w:val="24"/>
                <w:rPrChange w:id="354" w:author="ThaoDH" w:date="2013-10-17T11:24:00Z">
                  <w:rPr>
                    <w:rFonts w:cs="Times New Roman"/>
                    <w:b/>
                    <w:strike/>
                    <w:color w:val="FF0000"/>
                    <w:szCs w:val="24"/>
                  </w:rPr>
                </w:rPrChange>
              </w:rPr>
            </w:pPr>
            <w:r w:rsidRPr="00811579">
              <w:rPr>
                <w:rFonts w:cs="Times New Roman"/>
                <w:color w:val="FF0000"/>
                <w:szCs w:val="24"/>
                <w:rPrChange w:id="355" w:author="ThaoDH" w:date="2013-10-17T11:24:00Z">
                  <w:rPr>
                    <w:rFonts w:cs="Times New Roman"/>
                    <w:b/>
                    <w:strike/>
                    <w:color w:val="FF0000"/>
                    <w:szCs w:val="24"/>
                    <w:u w:val="single"/>
                  </w:rPr>
                </w:rPrChange>
              </w:rPr>
              <w:t>Đã bỏ??</w:t>
            </w:r>
          </w:p>
        </w:tc>
      </w:tr>
      <w:tr w:rsidR="003D484D" w:rsidRPr="00DB6E0C" w:rsidTr="007142B0">
        <w:tc>
          <w:tcPr>
            <w:tcW w:w="1346" w:type="dxa"/>
            <w:vMerge/>
            <w:vAlign w:val="center"/>
          </w:tcPr>
          <w:p w:rsidR="003D484D" w:rsidRPr="00DB6E0C" w:rsidRDefault="003D484D" w:rsidP="00E537CD">
            <w:pPr>
              <w:jc w:val="both"/>
              <w:rPr>
                <w:rFonts w:cs="Times New Roman"/>
                <w:szCs w:val="24"/>
              </w:rPr>
            </w:pPr>
          </w:p>
        </w:tc>
        <w:tc>
          <w:tcPr>
            <w:tcW w:w="2376" w:type="dxa"/>
            <w:vAlign w:val="center"/>
          </w:tcPr>
          <w:p w:rsidR="003D484D" w:rsidRPr="00DB6E0C" w:rsidRDefault="003D484D" w:rsidP="00E537CD">
            <w:pPr>
              <w:jc w:val="both"/>
              <w:rPr>
                <w:rFonts w:cs="Times New Roman"/>
                <w:szCs w:val="24"/>
              </w:rPr>
            </w:pPr>
            <w:r w:rsidRPr="00DB6E0C">
              <w:rPr>
                <w:rFonts w:cs="Times New Roman"/>
                <w:szCs w:val="24"/>
              </w:rPr>
              <w:t>Các đầu số liên mạng (FPT, VTC..) như 2, 6…</w:t>
            </w:r>
          </w:p>
          <w:p w:rsidR="003D484D" w:rsidRPr="00DB6E0C" w:rsidRDefault="003D484D" w:rsidP="00E537CD">
            <w:pPr>
              <w:jc w:val="both"/>
              <w:rPr>
                <w:rFonts w:cs="Times New Roman"/>
                <w:szCs w:val="24"/>
              </w:rPr>
            </w:pPr>
          </w:p>
        </w:tc>
        <w:tc>
          <w:tcPr>
            <w:tcW w:w="1211" w:type="dxa"/>
            <w:vAlign w:val="center"/>
          </w:tcPr>
          <w:p w:rsidR="003D484D" w:rsidRPr="00DB6E0C" w:rsidRDefault="003D484D" w:rsidP="00E537CD">
            <w:pPr>
              <w:jc w:val="both"/>
              <w:rPr>
                <w:rFonts w:cs="Times New Roman"/>
                <w:szCs w:val="24"/>
              </w:rPr>
            </w:pPr>
            <w:r w:rsidRPr="00DB6E0C">
              <w:rPr>
                <w:rFonts w:cs="Times New Roman"/>
                <w:szCs w:val="24"/>
              </w:rPr>
              <w:t>6+1</w:t>
            </w:r>
          </w:p>
        </w:tc>
        <w:tc>
          <w:tcPr>
            <w:tcW w:w="1775" w:type="dxa"/>
            <w:vAlign w:val="center"/>
          </w:tcPr>
          <w:p w:rsidR="003D484D" w:rsidRPr="00DB6E0C" w:rsidRDefault="003D484D" w:rsidP="00E537CD">
            <w:pPr>
              <w:jc w:val="both"/>
              <w:rPr>
                <w:rFonts w:cs="Times New Roman"/>
                <w:szCs w:val="24"/>
              </w:rPr>
            </w:pPr>
            <w:r w:rsidRPr="00DB6E0C">
              <w:rPr>
                <w:rFonts w:cs="Times New Roman"/>
                <w:szCs w:val="24"/>
              </w:rPr>
              <w:t>Không</w:t>
            </w:r>
          </w:p>
        </w:tc>
        <w:tc>
          <w:tcPr>
            <w:tcW w:w="1177" w:type="dxa"/>
          </w:tcPr>
          <w:p w:rsidR="003D484D" w:rsidRPr="00DB6E0C" w:rsidRDefault="003D484D" w:rsidP="00E537CD">
            <w:pPr>
              <w:jc w:val="both"/>
              <w:rPr>
                <w:rFonts w:cs="Times New Roman"/>
                <w:szCs w:val="24"/>
              </w:rPr>
            </w:pPr>
            <w:r w:rsidRPr="00DB6E0C">
              <w:rPr>
                <w:rFonts w:cs="Times New Roman"/>
                <w:szCs w:val="24"/>
              </w:rPr>
              <w:t>1</w:t>
            </w:r>
          </w:p>
        </w:tc>
        <w:tc>
          <w:tcPr>
            <w:tcW w:w="1331" w:type="dxa"/>
            <w:vAlign w:val="center"/>
          </w:tcPr>
          <w:p w:rsidR="003D484D" w:rsidRPr="00DB6E0C" w:rsidRDefault="003D484D" w:rsidP="00E537CD">
            <w:pPr>
              <w:jc w:val="both"/>
              <w:rPr>
                <w:rFonts w:cs="Times New Roman"/>
                <w:szCs w:val="24"/>
              </w:rPr>
            </w:pPr>
          </w:p>
        </w:tc>
      </w:tr>
      <w:tr w:rsidR="003D484D" w:rsidRPr="00DB6E0C" w:rsidTr="007142B0">
        <w:tc>
          <w:tcPr>
            <w:tcW w:w="1346" w:type="dxa"/>
            <w:vMerge/>
            <w:vAlign w:val="center"/>
          </w:tcPr>
          <w:p w:rsidR="003D484D" w:rsidRPr="00DB6E0C" w:rsidRDefault="003D484D" w:rsidP="00E537CD">
            <w:pPr>
              <w:jc w:val="both"/>
              <w:rPr>
                <w:rFonts w:cs="Times New Roman"/>
                <w:szCs w:val="24"/>
              </w:rPr>
            </w:pPr>
          </w:p>
        </w:tc>
        <w:tc>
          <w:tcPr>
            <w:tcW w:w="2376" w:type="dxa"/>
            <w:vAlign w:val="center"/>
          </w:tcPr>
          <w:p w:rsidR="003D484D" w:rsidRPr="00DB6E0C" w:rsidRDefault="003D484D" w:rsidP="00E537CD">
            <w:pPr>
              <w:jc w:val="both"/>
              <w:rPr>
                <w:rFonts w:cs="Times New Roman"/>
                <w:szCs w:val="24"/>
              </w:rPr>
            </w:pPr>
            <w:r w:rsidRPr="00DB6E0C">
              <w:rPr>
                <w:rFonts w:cs="Times New Roman"/>
                <w:szCs w:val="24"/>
              </w:rPr>
              <w:t>Mã tỉnh+ 106x</w:t>
            </w:r>
          </w:p>
        </w:tc>
        <w:tc>
          <w:tcPr>
            <w:tcW w:w="1211" w:type="dxa"/>
            <w:vAlign w:val="center"/>
          </w:tcPr>
          <w:p w:rsidR="003D484D" w:rsidRPr="00DB6E0C" w:rsidRDefault="003D484D" w:rsidP="00E537CD">
            <w:pPr>
              <w:jc w:val="both"/>
              <w:rPr>
                <w:rFonts w:cs="Times New Roman"/>
                <w:szCs w:val="24"/>
              </w:rPr>
            </w:pPr>
            <w:r w:rsidRPr="00DB6E0C">
              <w:rPr>
                <w:rFonts w:cs="Times New Roman"/>
                <w:szCs w:val="24"/>
              </w:rPr>
              <w:t>60+60</w:t>
            </w:r>
          </w:p>
        </w:tc>
        <w:tc>
          <w:tcPr>
            <w:tcW w:w="1775" w:type="dxa"/>
            <w:vAlign w:val="center"/>
          </w:tcPr>
          <w:p w:rsidR="003D484D" w:rsidRPr="00DB6E0C" w:rsidRDefault="003D484D" w:rsidP="00E537CD">
            <w:pPr>
              <w:jc w:val="both"/>
              <w:rPr>
                <w:rFonts w:cs="Times New Roman"/>
                <w:szCs w:val="24"/>
              </w:rPr>
            </w:pPr>
            <w:r w:rsidRPr="00DB6E0C">
              <w:rPr>
                <w:rFonts w:cs="Times New Roman"/>
                <w:szCs w:val="24"/>
              </w:rPr>
              <w:t>không</w:t>
            </w:r>
          </w:p>
        </w:tc>
        <w:tc>
          <w:tcPr>
            <w:tcW w:w="1177" w:type="dxa"/>
          </w:tcPr>
          <w:p w:rsidR="003D484D" w:rsidRPr="00DB6E0C" w:rsidRDefault="003D484D" w:rsidP="00E537CD">
            <w:pPr>
              <w:jc w:val="both"/>
              <w:rPr>
                <w:rFonts w:cs="Times New Roman"/>
                <w:szCs w:val="24"/>
              </w:rPr>
            </w:pPr>
            <w:r w:rsidRPr="00DB6E0C">
              <w:rPr>
                <w:rFonts w:cs="Times New Roman"/>
                <w:szCs w:val="24"/>
              </w:rPr>
              <w:t>1</w:t>
            </w:r>
          </w:p>
        </w:tc>
        <w:tc>
          <w:tcPr>
            <w:tcW w:w="1331" w:type="dxa"/>
            <w:vAlign w:val="center"/>
          </w:tcPr>
          <w:p w:rsidR="003D484D" w:rsidRPr="00DB6E0C" w:rsidRDefault="003D484D" w:rsidP="00E537CD">
            <w:pPr>
              <w:jc w:val="both"/>
              <w:rPr>
                <w:rFonts w:cs="Times New Roman"/>
                <w:szCs w:val="24"/>
              </w:rPr>
            </w:pPr>
          </w:p>
        </w:tc>
      </w:tr>
      <w:tr w:rsidR="003D484D" w:rsidRPr="00DB6E0C" w:rsidTr="007142B0">
        <w:tc>
          <w:tcPr>
            <w:tcW w:w="1346" w:type="dxa"/>
            <w:vMerge/>
            <w:vAlign w:val="center"/>
          </w:tcPr>
          <w:p w:rsidR="003D484D" w:rsidRPr="00DB6E0C" w:rsidRDefault="003D484D" w:rsidP="00E537CD">
            <w:pPr>
              <w:jc w:val="both"/>
              <w:rPr>
                <w:rFonts w:cs="Times New Roman"/>
                <w:szCs w:val="24"/>
              </w:rPr>
            </w:pPr>
          </w:p>
        </w:tc>
        <w:tc>
          <w:tcPr>
            <w:tcW w:w="2376" w:type="dxa"/>
            <w:vAlign w:val="center"/>
          </w:tcPr>
          <w:p w:rsidR="003D484D" w:rsidRPr="00DB6E0C" w:rsidRDefault="003D484D" w:rsidP="00E537CD">
            <w:pPr>
              <w:jc w:val="both"/>
              <w:rPr>
                <w:rFonts w:cs="Times New Roman"/>
                <w:szCs w:val="24"/>
              </w:rPr>
            </w:pPr>
            <w:r w:rsidRPr="00DB6E0C">
              <w:rPr>
                <w:rFonts w:cs="Times New Roman"/>
                <w:szCs w:val="24"/>
              </w:rPr>
              <w:t>Có một số máy đặc biệt</w:t>
            </w:r>
          </w:p>
        </w:tc>
        <w:tc>
          <w:tcPr>
            <w:tcW w:w="1211" w:type="dxa"/>
            <w:vAlign w:val="center"/>
          </w:tcPr>
          <w:p w:rsidR="003D484D" w:rsidRPr="00DB6E0C" w:rsidRDefault="003D484D" w:rsidP="00E537CD">
            <w:pPr>
              <w:jc w:val="both"/>
              <w:rPr>
                <w:rFonts w:cs="Times New Roman"/>
                <w:szCs w:val="24"/>
              </w:rPr>
            </w:pPr>
            <w:r w:rsidRPr="00DB6E0C">
              <w:rPr>
                <w:rFonts w:cs="Times New Roman"/>
                <w:szCs w:val="24"/>
              </w:rPr>
              <w:t>Miễn cước</w:t>
            </w:r>
          </w:p>
        </w:tc>
        <w:tc>
          <w:tcPr>
            <w:tcW w:w="1775" w:type="dxa"/>
            <w:vAlign w:val="center"/>
          </w:tcPr>
          <w:p w:rsidR="003D484D" w:rsidRPr="00DB6E0C" w:rsidRDefault="003D484D" w:rsidP="00E537CD">
            <w:pPr>
              <w:jc w:val="both"/>
              <w:rPr>
                <w:rFonts w:cs="Times New Roman"/>
                <w:szCs w:val="24"/>
              </w:rPr>
            </w:pPr>
            <w:r w:rsidRPr="00DB6E0C">
              <w:rPr>
                <w:rFonts w:cs="Times New Roman"/>
                <w:szCs w:val="24"/>
              </w:rPr>
              <w:t>không</w:t>
            </w:r>
          </w:p>
        </w:tc>
        <w:tc>
          <w:tcPr>
            <w:tcW w:w="1177" w:type="dxa"/>
          </w:tcPr>
          <w:p w:rsidR="003D484D" w:rsidRPr="00DB6E0C" w:rsidRDefault="003D484D" w:rsidP="00E537CD">
            <w:pPr>
              <w:jc w:val="both"/>
              <w:rPr>
                <w:rFonts w:cs="Times New Roman"/>
                <w:szCs w:val="24"/>
              </w:rPr>
            </w:pPr>
            <w:r w:rsidRPr="00DB6E0C">
              <w:rPr>
                <w:rFonts w:cs="Times New Roman"/>
                <w:szCs w:val="24"/>
              </w:rPr>
              <w:t>1</w:t>
            </w:r>
          </w:p>
        </w:tc>
        <w:tc>
          <w:tcPr>
            <w:tcW w:w="1331" w:type="dxa"/>
            <w:vAlign w:val="center"/>
          </w:tcPr>
          <w:p w:rsidR="003D484D" w:rsidRPr="00DB6E0C" w:rsidRDefault="003D484D" w:rsidP="00E537CD">
            <w:pPr>
              <w:jc w:val="both"/>
              <w:rPr>
                <w:rFonts w:cs="Times New Roman"/>
                <w:szCs w:val="24"/>
              </w:rPr>
            </w:pPr>
            <w:r w:rsidRPr="00DB6E0C">
              <w:rPr>
                <w:rFonts w:cs="Times New Roman"/>
                <w:szCs w:val="24"/>
              </w:rPr>
              <w:t>Chỉ có vài tỉnh có như HN, HCM</w:t>
            </w:r>
          </w:p>
        </w:tc>
      </w:tr>
      <w:tr w:rsidR="001F099B" w:rsidRPr="00DB6E0C" w:rsidTr="007142B0">
        <w:tc>
          <w:tcPr>
            <w:tcW w:w="1346" w:type="dxa"/>
            <w:vMerge/>
            <w:vAlign w:val="center"/>
          </w:tcPr>
          <w:p w:rsidR="001F099B" w:rsidRPr="00DB6E0C" w:rsidRDefault="001F099B" w:rsidP="00E537CD">
            <w:pPr>
              <w:jc w:val="both"/>
              <w:rPr>
                <w:rFonts w:cs="Times New Roman"/>
                <w:szCs w:val="24"/>
              </w:rPr>
            </w:pPr>
          </w:p>
        </w:tc>
        <w:tc>
          <w:tcPr>
            <w:tcW w:w="2376" w:type="dxa"/>
            <w:vAlign w:val="center"/>
          </w:tcPr>
          <w:p w:rsidR="001F099B" w:rsidRPr="00DB6E0C" w:rsidRDefault="001F099B" w:rsidP="00E537CD">
            <w:pPr>
              <w:jc w:val="both"/>
              <w:rPr>
                <w:rFonts w:cs="Times New Roman"/>
                <w:szCs w:val="24"/>
              </w:rPr>
            </w:pPr>
            <w:r w:rsidRPr="00DB6E0C">
              <w:rPr>
                <w:rFonts w:cs="Times New Roman"/>
                <w:szCs w:val="24"/>
              </w:rPr>
              <w:t>0528011444</w:t>
            </w:r>
          </w:p>
        </w:tc>
        <w:tc>
          <w:tcPr>
            <w:tcW w:w="1211" w:type="dxa"/>
            <w:vAlign w:val="center"/>
          </w:tcPr>
          <w:p w:rsidR="001F099B" w:rsidRPr="00DB6E0C" w:rsidRDefault="001F099B" w:rsidP="00E537CD">
            <w:pPr>
              <w:jc w:val="both"/>
              <w:rPr>
                <w:rFonts w:cs="Times New Roman"/>
                <w:szCs w:val="24"/>
              </w:rPr>
            </w:pPr>
            <w:r w:rsidRPr="00DB6E0C">
              <w:rPr>
                <w:rFonts w:cs="Times New Roman"/>
                <w:szCs w:val="24"/>
              </w:rPr>
              <w:t>Event based</w:t>
            </w:r>
          </w:p>
        </w:tc>
        <w:tc>
          <w:tcPr>
            <w:tcW w:w="1775" w:type="dxa"/>
            <w:vAlign w:val="center"/>
          </w:tcPr>
          <w:p w:rsidR="001F099B" w:rsidRPr="00DB6E0C" w:rsidRDefault="001F099B" w:rsidP="00E537CD">
            <w:pPr>
              <w:jc w:val="both"/>
              <w:rPr>
                <w:rFonts w:cs="Times New Roman"/>
                <w:szCs w:val="24"/>
              </w:rPr>
            </w:pPr>
            <w:r w:rsidRPr="00DB6E0C">
              <w:rPr>
                <w:rFonts w:cs="Times New Roman"/>
                <w:szCs w:val="24"/>
              </w:rPr>
              <w:t>Không</w:t>
            </w:r>
          </w:p>
        </w:tc>
        <w:tc>
          <w:tcPr>
            <w:tcW w:w="1177" w:type="dxa"/>
          </w:tcPr>
          <w:p w:rsidR="001F099B" w:rsidRPr="00DB6E0C" w:rsidRDefault="001F099B" w:rsidP="00E537CD">
            <w:pPr>
              <w:jc w:val="both"/>
              <w:rPr>
                <w:rFonts w:cs="Times New Roman"/>
                <w:szCs w:val="24"/>
              </w:rPr>
            </w:pPr>
            <w:r w:rsidRPr="00DB6E0C">
              <w:rPr>
                <w:rFonts w:cs="Times New Roman"/>
                <w:szCs w:val="24"/>
              </w:rPr>
              <w:t>1</w:t>
            </w:r>
          </w:p>
        </w:tc>
        <w:tc>
          <w:tcPr>
            <w:tcW w:w="1331" w:type="dxa"/>
            <w:vAlign w:val="center"/>
          </w:tcPr>
          <w:p w:rsidR="001F099B" w:rsidRPr="0070140F" w:rsidRDefault="0070140F" w:rsidP="00E537CD">
            <w:pPr>
              <w:jc w:val="both"/>
              <w:rPr>
                <w:rFonts w:cs="Times New Roman"/>
                <w:color w:val="FF0000"/>
                <w:szCs w:val="24"/>
              </w:rPr>
            </w:pPr>
            <w:del w:id="356" w:author="ThaoDH" w:date="2013-10-04T10:03:00Z">
              <w:r w:rsidRPr="0070140F" w:rsidDel="007142B0">
                <w:rPr>
                  <w:rFonts w:cs="Times New Roman"/>
                  <w:color w:val="FF0000"/>
                  <w:szCs w:val="24"/>
                </w:rPr>
                <w:delText>?</w:delText>
              </w:r>
            </w:del>
          </w:p>
        </w:tc>
      </w:tr>
      <w:tr w:rsidR="003D484D" w:rsidRPr="00DB6E0C" w:rsidTr="007142B0">
        <w:tc>
          <w:tcPr>
            <w:tcW w:w="1346" w:type="dxa"/>
            <w:vMerge/>
            <w:vAlign w:val="center"/>
          </w:tcPr>
          <w:p w:rsidR="003D484D" w:rsidRPr="00DB6E0C" w:rsidRDefault="003D484D" w:rsidP="00E537CD">
            <w:pPr>
              <w:jc w:val="both"/>
              <w:rPr>
                <w:rFonts w:cs="Times New Roman"/>
                <w:szCs w:val="24"/>
              </w:rPr>
            </w:pPr>
          </w:p>
        </w:tc>
        <w:tc>
          <w:tcPr>
            <w:tcW w:w="2376" w:type="dxa"/>
            <w:vAlign w:val="center"/>
          </w:tcPr>
          <w:p w:rsidR="003D484D" w:rsidRPr="00DB6E0C" w:rsidRDefault="003D484D" w:rsidP="00E537CD">
            <w:pPr>
              <w:jc w:val="both"/>
              <w:rPr>
                <w:rFonts w:cs="Times New Roman"/>
                <w:szCs w:val="24"/>
              </w:rPr>
            </w:pPr>
            <w:r w:rsidRPr="00DB6E0C">
              <w:rPr>
                <w:rFonts w:cs="Times New Roman"/>
                <w:szCs w:val="24"/>
              </w:rPr>
              <w:t>0880111999</w:t>
            </w:r>
          </w:p>
        </w:tc>
        <w:tc>
          <w:tcPr>
            <w:tcW w:w="1211" w:type="dxa"/>
            <w:vAlign w:val="center"/>
          </w:tcPr>
          <w:p w:rsidR="003D484D" w:rsidRPr="00DB6E0C" w:rsidRDefault="003D484D" w:rsidP="00E537CD">
            <w:pPr>
              <w:jc w:val="both"/>
              <w:rPr>
                <w:rFonts w:cs="Times New Roman"/>
                <w:szCs w:val="24"/>
              </w:rPr>
            </w:pPr>
            <w:r w:rsidRPr="00DB6E0C">
              <w:rPr>
                <w:rFonts w:cs="Times New Roman"/>
                <w:szCs w:val="24"/>
              </w:rPr>
              <w:t>Event based</w:t>
            </w:r>
          </w:p>
        </w:tc>
        <w:tc>
          <w:tcPr>
            <w:tcW w:w="1775" w:type="dxa"/>
            <w:vAlign w:val="center"/>
          </w:tcPr>
          <w:p w:rsidR="003D484D" w:rsidRPr="00DB6E0C" w:rsidRDefault="003D484D" w:rsidP="00E537CD">
            <w:pPr>
              <w:jc w:val="both"/>
              <w:rPr>
                <w:rFonts w:cs="Times New Roman"/>
                <w:szCs w:val="24"/>
              </w:rPr>
            </w:pPr>
            <w:r w:rsidRPr="00DB6E0C">
              <w:rPr>
                <w:rFonts w:cs="Times New Roman"/>
                <w:szCs w:val="24"/>
              </w:rPr>
              <w:t>Không</w:t>
            </w:r>
          </w:p>
        </w:tc>
        <w:tc>
          <w:tcPr>
            <w:tcW w:w="1177" w:type="dxa"/>
          </w:tcPr>
          <w:p w:rsidR="003D484D" w:rsidRPr="00DB6E0C" w:rsidRDefault="000B443C" w:rsidP="00E537CD">
            <w:pPr>
              <w:jc w:val="both"/>
              <w:rPr>
                <w:rFonts w:cs="Times New Roman"/>
                <w:szCs w:val="24"/>
              </w:rPr>
            </w:pPr>
            <w:r w:rsidRPr="00DB6E0C">
              <w:rPr>
                <w:rFonts w:cs="Times New Roman"/>
                <w:szCs w:val="24"/>
              </w:rPr>
              <w:t>1</w:t>
            </w:r>
            <w:r w:rsidR="001F099B" w:rsidRPr="00DB6E0C">
              <w:rPr>
                <w:rFonts w:cs="Times New Roman"/>
                <w:szCs w:val="24"/>
              </w:rPr>
              <w:t>0</w:t>
            </w:r>
          </w:p>
        </w:tc>
        <w:tc>
          <w:tcPr>
            <w:tcW w:w="1331" w:type="dxa"/>
            <w:vAlign w:val="center"/>
          </w:tcPr>
          <w:p w:rsidR="003D484D" w:rsidRPr="0070140F" w:rsidRDefault="0070140F" w:rsidP="00E537CD">
            <w:pPr>
              <w:jc w:val="both"/>
              <w:rPr>
                <w:rFonts w:cs="Times New Roman"/>
                <w:color w:val="FF0000"/>
                <w:szCs w:val="24"/>
              </w:rPr>
            </w:pPr>
            <w:del w:id="357" w:author="ThaoDH" w:date="2013-10-04T10:03:00Z">
              <w:r w:rsidRPr="0070140F" w:rsidDel="007142B0">
                <w:rPr>
                  <w:rFonts w:cs="Times New Roman"/>
                  <w:color w:val="FF0000"/>
                  <w:szCs w:val="24"/>
                </w:rPr>
                <w:delText>?</w:delText>
              </w:r>
            </w:del>
          </w:p>
        </w:tc>
      </w:tr>
      <w:tr w:rsidR="003D484D" w:rsidRPr="00DB6E0C" w:rsidTr="007142B0">
        <w:tc>
          <w:tcPr>
            <w:tcW w:w="1346" w:type="dxa"/>
            <w:vMerge/>
            <w:vAlign w:val="center"/>
          </w:tcPr>
          <w:p w:rsidR="003D484D" w:rsidRPr="00DB6E0C" w:rsidRDefault="003D484D" w:rsidP="00E537CD">
            <w:pPr>
              <w:jc w:val="both"/>
              <w:rPr>
                <w:rFonts w:cs="Times New Roman"/>
                <w:szCs w:val="24"/>
              </w:rPr>
            </w:pPr>
          </w:p>
        </w:tc>
        <w:tc>
          <w:tcPr>
            <w:tcW w:w="2376" w:type="dxa"/>
            <w:vAlign w:val="center"/>
          </w:tcPr>
          <w:p w:rsidR="003D484D" w:rsidRPr="00DB6E0C" w:rsidRDefault="003D484D" w:rsidP="00E537CD">
            <w:pPr>
              <w:jc w:val="both"/>
              <w:rPr>
                <w:rFonts w:cs="Times New Roman"/>
                <w:szCs w:val="24"/>
              </w:rPr>
            </w:pPr>
            <w:r w:rsidRPr="00DB6E0C">
              <w:rPr>
                <w:rFonts w:cs="Times New Roman"/>
                <w:szCs w:val="24"/>
              </w:rPr>
              <w:t>Các số dịch vụ như 108x…</w:t>
            </w:r>
          </w:p>
        </w:tc>
        <w:tc>
          <w:tcPr>
            <w:tcW w:w="1211" w:type="dxa"/>
            <w:vAlign w:val="center"/>
          </w:tcPr>
          <w:p w:rsidR="003D484D" w:rsidRPr="00DB6E0C" w:rsidRDefault="003D484D" w:rsidP="00E537CD">
            <w:pPr>
              <w:jc w:val="both"/>
              <w:rPr>
                <w:rFonts w:cs="Times New Roman"/>
                <w:szCs w:val="24"/>
              </w:rPr>
            </w:pPr>
            <w:r w:rsidRPr="00DB6E0C">
              <w:rPr>
                <w:rFonts w:cs="Times New Roman"/>
                <w:szCs w:val="24"/>
              </w:rPr>
              <w:t>60+60</w:t>
            </w:r>
          </w:p>
        </w:tc>
        <w:tc>
          <w:tcPr>
            <w:tcW w:w="1775" w:type="dxa"/>
            <w:vAlign w:val="center"/>
          </w:tcPr>
          <w:p w:rsidR="003D484D" w:rsidRPr="00DB6E0C" w:rsidRDefault="000B443C" w:rsidP="00E537CD">
            <w:pPr>
              <w:jc w:val="both"/>
              <w:rPr>
                <w:rFonts w:cs="Times New Roman"/>
                <w:szCs w:val="24"/>
              </w:rPr>
            </w:pPr>
            <w:r w:rsidRPr="00DB6E0C">
              <w:rPr>
                <w:rFonts w:cs="Times New Roman"/>
                <w:szCs w:val="24"/>
              </w:rPr>
              <w:t>Không</w:t>
            </w:r>
          </w:p>
        </w:tc>
        <w:tc>
          <w:tcPr>
            <w:tcW w:w="1177" w:type="dxa"/>
          </w:tcPr>
          <w:p w:rsidR="003D484D" w:rsidRPr="00DB6E0C" w:rsidRDefault="000B443C" w:rsidP="00E537CD">
            <w:pPr>
              <w:jc w:val="both"/>
              <w:rPr>
                <w:rFonts w:cs="Times New Roman"/>
                <w:szCs w:val="24"/>
              </w:rPr>
            </w:pPr>
            <w:r w:rsidRPr="00DB6E0C">
              <w:rPr>
                <w:rFonts w:cs="Times New Roman"/>
                <w:szCs w:val="24"/>
              </w:rPr>
              <w:t>1</w:t>
            </w:r>
          </w:p>
        </w:tc>
        <w:tc>
          <w:tcPr>
            <w:tcW w:w="1331" w:type="dxa"/>
            <w:vAlign w:val="center"/>
          </w:tcPr>
          <w:p w:rsidR="003D484D" w:rsidRPr="00DB6E0C" w:rsidRDefault="003D484D" w:rsidP="00E537CD">
            <w:pPr>
              <w:jc w:val="both"/>
              <w:rPr>
                <w:rFonts w:cs="Times New Roman"/>
                <w:szCs w:val="24"/>
              </w:rPr>
            </w:pPr>
          </w:p>
        </w:tc>
      </w:tr>
      <w:tr w:rsidR="002E4BC3" w:rsidRPr="00DB6E0C" w:rsidTr="007142B0">
        <w:tc>
          <w:tcPr>
            <w:tcW w:w="1346" w:type="dxa"/>
            <w:vAlign w:val="center"/>
          </w:tcPr>
          <w:p w:rsidR="002E4BC3" w:rsidRPr="00DB6E0C" w:rsidRDefault="002E4BC3" w:rsidP="00E537CD">
            <w:pPr>
              <w:jc w:val="both"/>
              <w:rPr>
                <w:rFonts w:cs="Times New Roman"/>
                <w:szCs w:val="24"/>
              </w:rPr>
            </w:pPr>
            <w:r w:rsidRPr="00DB6E0C">
              <w:rPr>
                <w:rFonts w:cs="Times New Roman"/>
                <w:szCs w:val="24"/>
              </w:rPr>
              <w:t>IP Centrex</w:t>
            </w:r>
          </w:p>
        </w:tc>
        <w:tc>
          <w:tcPr>
            <w:tcW w:w="2376" w:type="dxa"/>
            <w:vAlign w:val="center"/>
          </w:tcPr>
          <w:p w:rsidR="002E4BC3" w:rsidRPr="00DB6E0C" w:rsidRDefault="002E4BC3" w:rsidP="00E537CD">
            <w:pPr>
              <w:jc w:val="both"/>
              <w:rPr>
                <w:rFonts w:cs="Times New Roman"/>
                <w:szCs w:val="24"/>
              </w:rPr>
            </w:pPr>
            <w:r w:rsidRPr="00DB6E0C">
              <w:rPr>
                <w:rFonts w:cs="Times New Roman"/>
                <w:szCs w:val="24"/>
              </w:rPr>
              <w:t>01028</w:t>
            </w:r>
          </w:p>
        </w:tc>
        <w:tc>
          <w:tcPr>
            <w:tcW w:w="1211" w:type="dxa"/>
            <w:vAlign w:val="center"/>
          </w:tcPr>
          <w:p w:rsidR="002E4BC3" w:rsidRPr="00DB6E0C" w:rsidRDefault="002E4BC3" w:rsidP="00E537CD">
            <w:pPr>
              <w:jc w:val="both"/>
              <w:rPr>
                <w:rFonts w:cs="Times New Roman"/>
                <w:szCs w:val="24"/>
              </w:rPr>
            </w:pPr>
            <w:r w:rsidRPr="00DB6E0C">
              <w:rPr>
                <w:rFonts w:cs="Times New Roman"/>
                <w:szCs w:val="24"/>
              </w:rPr>
              <w:t>6+1</w:t>
            </w:r>
          </w:p>
        </w:tc>
        <w:tc>
          <w:tcPr>
            <w:tcW w:w="1775" w:type="dxa"/>
            <w:vAlign w:val="center"/>
          </w:tcPr>
          <w:p w:rsidR="002E4BC3" w:rsidRPr="001B30FC" w:rsidRDefault="00811579" w:rsidP="00E537CD">
            <w:pPr>
              <w:jc w:val="both"/>
              <w:rPr>
                <w:rFonts w:cs="Times New Roman"/>
                <w:strike/>
                <w:szCs w:val="24"/>
              </w:rPr>
            </w:pPr>
            <w:ins w:id="358" w:author="ThaoDH" w:date="2013-10-04T10:04:00Z">
              <w:r w:rsidRPr="00811579">
                <w:rPr>
                  <w:rFonts w:cs="Times New Roman"/>
                  <w:szCs w:val="24"/>
                  <w:rPrChange w:id="359" w:author="ThaoDH" w:date="2013-10-04T10:04:00Z">
                    <w:rPr>
                      <w:rFonts w:cs="Times New Roman"/>
                      <w:strike/>
                      <w:color w:val="0000FF" w:themeColor="hyperlink"/>
                      <w:szCs w:val="24"/>
                      <w:u w:val="single"/>
                    </w:rPr>
                  </w:rPrChange>
                </w:rPr>
                <w:t>Không</w:t>
              </w:r>
            </w:ins>
          </w:p>
        </w:tc>
        <w:tc>
          <w:tcPr>
            <w:tcW w:w="1177" w:type="dxa"/>
          </w:tcPr>
          <w:p w:rsidR="002E4BC3" w:rsidRPr="004F6C14" w:rsidRDefault="004F6C14" w:rsidP="00E537CD">
            <w:pPr>
              <w:jc w:val="both"/>
              <w:rPr>
                <w:rFonts w:cs="Times New Roman"/>
                <w:color w:val="0070C0"/>
                <w:szCs w:val="24"/>
              </w:rPr>
            </w:pPr>
            <w:r w:rsidRPr="004F6C14">
              <w:rPr>
                <w:rFonts w:cs="Times New Roman"/>
                <w:color w:val="0070C0"/>
                <w:szCs w:val="24"/>
              </w:rPr>
              <w:t>1</w:t>
            </w:r>
          </w:p>
        </w:tc>
        <w:tc>
          <w:tcPr>
            <w:tcW w:w="1331" w:type="dxa"/>
            <w:vAlign w:val="center"/>
          </w:tcPr>
          <w:p w:rsidR="002E4BC3" w:rsidRPr="00DB6E0C" w:rsidRDefault="002E4BC3" w:rsidP="00E537CD">
            <w:pPr>
              <w:jc w:val="both"/>
              <w:rPr>
                <w:rFonts w:cs="Times New Roman"/>
                <w:szCs w:val="24"/>
              </w:rPr>
            </w:pPr>
          </w:p>
        </w:tc>
      </w:tr>
      <w:tr w:rsidR="002E4BC3" w:rsidRPr="00DB6E0C" w:rsidTr="007142B0">
        <w:tc>
          <w:tcPr>
            <w:tcW w:w="1346" w:type="dxa"/>
            <w:vAlign w:val="center"/>
          </w:tcPr>
          <w:p w:rsidR="002E4BC3" w:rsidRPr="00DB6E0C" w:rsidRDefault="002E4BC3" w:rsidP="00E537CD">
            <w:pPr>
              <w:jc w:val="both"/>
              <w:rPr>
                <w:rFonts w:cs="Times New Roman"/>
                <w:szCs w:val="24"/>
              </w:rPr>
            </w:pPr>
            <w:r w:rsidRPr="00DB6E0C">
              <w:rPr>
                <w:rFonts w:cs="Times New Roman"/>
                <w:szCs w:val="24"/>
              </w:rPr>
              <w:t>Datawap</w:t>
            </w:r>
          </w:p>
        </w:tc>
        <w:tc>
          <w:tcPr>
            <w:tcW w:w="2376" w:type="dxa"/>
            <w:vAlign w:val="center"/>
          </w:tcPr>
          <w:p w:rsidR="002E4BC3" w:rsidRPr="00DB6E0C" w:rsidRDefault="002E4BC3" w:rsidP="00E537CD">
            <w:pPr>
              <w:jc w:val="both"/>
              <w:rPr>
                <w:rFonts w:cs="Times New Roman"/>
                <w:szCs w:val="24"/>
              </w:rPr>
            </w:pPr>
            <w:r w:rsidRPr="00DB6E0C">
              <w:rPr>
                <w:rFonts w:cs="Times New Roman"/>
                <w:szCs w:val="24"/>
              </w:rPr>
              <w:t>0172999</w:t>
            </w:r>
          </w:p>
        </w:tc>
        <w:tc>
          <w:tcPr>
            <w:tcW w:w="1211" w:type="dxa"/>
            <w:vAlign w:val="center"/>
          </w:tcPr>
          <w:p w:rsidR="002E4BC3" w:rsidRPr="00DB6E0C" w:rsidRDefault="002E4BC3" w:rsidP="00E537CD">
            <w:pPr>
              <w:jc w:val="both"/>
              <w:rPr>
                <w:rFonts w:cs="Times New Roman"/>
                <w:szCs w:val="24"/>
              </w:rPr>
            </w:pPr>
            <w:r w:rsidRPr="00DB6E0C">
              <w:rPr>
                <w:rFonts w:cs="Times New Roman"/>
                <w:szCs w:val="24"/>
              </w:rPr>
              <w:t>60+60</w:t>
            </w:r>
          </w:p>
        </w:tc>
        <w:tc>
          <w:tcPr>
            <w:tcW w:w="1775" w:type="dxa"/>
            <w:vAlign w:val="center"/>
          </w:tcPr>
          <w:p w:rsidR="002E4BC3" w:rsidRPr="00DB6E0C" w:rsidRDefault="007142B0" w:rsidP="00E537CD">
            <w:pPr>
              <w:jc w:val="both"/>
              <w:rPr>
                <w:rFonts w:cs="Times New Roman"/>
                <w:color w:val="FF0000"/>
                <w:szCs w:val="24"/>
              </w:rPr>
            </w:pPr>
            <w:ins w:id="360" w:author="ThaoDH" w:date="2013-10-04T10:04:00Z">
              <w:r>
                <w:rPr>
                  <w:rFonts w:cs="Times New Roman"/>
                  <w:color w:val="FF0000"/>
                  <w:szCs w:val="24"/>
                </w:rPr>
                <w:t>Không</w:t>
              </w:r>
            </w:ins>
          </w:p>
        </w:tc>
        <w:tc>
          <w:tcPr>
            <w:tcW w:w="1177" w:type="dxa"/>
          </w:tcPr>
          <w:p w:rsidR="002E4BC3" w:rsidRPr="00DB6E0C" w:rsidRDefault="002E4BC3" w:rsidP="00E537CD">
            <w:pPr>
              <w:jc w:val="both"/>
              <w:rPr>
                <w:rFonts w:cs="Times New Roman"/>
                <w:szCs w:val="24"/>
              </w:rPr>
            </w:pPr>
          </w:p>
        </w:tc>
        <w:tc>
          <w:tcPr>
            <w:tcW w:w="1331" w:type="dxa"/>
            <w:vAlign w:val="center"/>
          </w:tcPr>
          <w:p w:rsidR="002E4BC3" w:rsidRPr="00DB6E0C" w:rsidRDefault="00F2511C" w:rsidP="00E537CD">
            <w:pPr>
              <w:jc w:val="both"/>
              <w:rPr>
                <w:rFonts w:cs="Times New Roman"/>
                <w:color w:val="FF0000"/>
                <w:szCs w:val="24"/>
              </w:rPr>
            </w:pPr>
            <w:ins w:id="361" w:author="ThaoDH" w:date="2013-10-03T09:35:00Z">
              <w:r>
                <w:rPr>
                  <w:rFonts w:cs="Times New Roman"/>
                  <w:color w:val="FF0000"/>
                  <w:szCs w:val="24"/>
                </w:rPr>
                <w:t xml:space="preserve"> Bỏ</w:t>
              </w:r>
            </w:ins>
            <w:ins w:id="362" w:author="ThaoDH" w:date="2013-10-04T10:03:00Z">
              <w:r w:rsidR="00DF74CA">
                <w:rPr>
                  <w:rFonts w:cs="Times New Roman"/>
                  <w:color w:val="FF0000"/>
                  <w:szCs w:val="24"/>
                </w:rPr>
                <w:t xml:space="preserve"> dịch vụ này</w:t>
              </w:r>
            </w:ins>
          </w:p>
        </w:tc>
      </w:tr>
      <w:tr w:rsidR="002E4BC3" w:rsidRPr="00DB6E0C" w:rsidTr="007142B0">
        <w:tc>
          <w:tcPr>
            <w:tcW w:w="1346" w:type="dxa"/>
            <w:vAlign w:val="center"/>
          </w:tcPr>
          <w:p w:rsidR="002E4BC3" w:rsidRPr="00DB6E0C" w:rsidRDefault="002E4BC3" w:rsidP="00E537CD">
            <w:pPr>
              <w:jc w:val="both"/>
              <w:rPr>
                <w:rFonts w:cs="Times New Roman"/>
                <w:szCs w:val="24"/>
              </w:rPr>
            </w:pPr>
            <w:r w:rsidRPr="00DB6E0C">
              <w:rPr>
                <w:rFonts w:cs="Times New Roman"/>
                <w:szCs w:val="24"/>
              </w:rPr>
              <w:t>VSAT BD</w:t>
            </w:r>
          </w:p>
        </w:tc>
        <w:tc>
          <w:tcPr>
            <w:tcW w:w="2376" w:type="dxa"/>
            <w:vAlign w:val="center"/>
          </w:tcPr>
          <w:p w:rsidR="002E4BC3" w:rsidRPr="00DB6E0C" w:rsidRDefault="002E4BC3" w:rsidP="00E537CD">
            <w:pPr>
              <w:jc w:val="both"/>
              <w:rPr>
                <w:rFonts w:cs="Times New Roman"/>
                <w:szCs w:val="24"/>
              </w:rPr>
            </w:pPr>
            <w:r w:rsidRPr="00DB6E0C">
              <w:rPr>
                <w:rFonts w:cs="Times New Roman"/>
                <w:szCs w:val="24"/>
              </w:rPr>
              <w:t>09922, 09924, 09926</w:t>
            </w:r>
          </w:p>
        </w:tc>
        <w:tc>
          <w:tcPr>
            <w:tcW w:w="1211" w:type="dxa"/>
            <w:vAlign w:val="center"/>
          </w:tcPr>
          <w:p w:rsidR="002E4BC3" w:rsidRPr="00DB6E0C" w:rsidRDefault="002E4BC3" w:rsidP="00E537CD">
            <w:pPr>
              <w:jc w:val="both"/>
              <w:rPr>
                <w:rFonts w:cs="Times New Roman"/>
                <w:szCs w:val="24"/>
              </w:rPr>
            </w:pPr>
            <w:r w:rsidRPr="00DB6E0C">
              <w:rPr>
                <w:rFonts w:cs="Times New Roman"/>
                <w:szCs w:val="24"/>
              </w:rPr>
              <w:t>6+1</w:t>
            </w:r>
          </w:p>
        </w:tc>
        <w:tc>
          <w:tcPr>
            <w:tcW w:w="1775" w:type="dxa"/>
            <w:vAlign w:val="center"/>
          </w:tcPr>
          <w:p w:rsidR="002E4BC3" w:rsidRPr="007142B0" w:rsidRDefault="00811579" w:rsidP="007142B0">
            <w:pPr>
              <w:jc w:val="both"/>
              <w:rPr>
                <w:rFonts w:cs="Times New Roman"/>
                <w:color w:val="FF0000"/>
                <w:szCs w:val="24"/>
                <w:rPrChange w:id="363" w:author="ThaoDH" w:date="2013-10-04T10:04:00Z">
                  <w:rPr>
                    <w:rFonts w:cs="Times New Roman"/>
                    <w:strike/>
                    <w:szCs w:val="24"/>
                  </w:rPr>
                </w:rPrChange>
              </w:rPr>
            </w:pPr>
            <w:r w:rsidRPr="00811579">
              <w:rPr>
                <w:rFonts w:cs="Times New Roman"/>
                <w:color w:val="FF0000"/>
                <w:szCs w:val="24"/>
                <w:rPrChange w:id="364" w:author="ThaoDH" w:date="2013-10-04T10:04:00Z">
                  <w:rPr>
                    <w:rFonts w:cs="Times New Roman"/>
                    <w:strike/>
                    <w:color w:val="0000FF" w:themeColor="hyperlink"/>
                    <w:szCs w:val="24"/>
                    <w:u w:val="single"/>
                  </w:rPr>
                </w:rPrChange>
              </w:rPr>
              <w:t>Không</w:t>
            </w:r>
          </w:p>
        </w:tc>
        <w:tc>
          <w:tcPr>
            <w:tcW w:w="1177" w:type="dxa"/>
          </w:tcPr>
          <w:p w:rsidR="002E4BC3" w:rsidRPr="00DB6E0C" w:rsidRDefault="002E4BC3" w:rsidP="00E537CD">
            <w:pPr>
              <w:jc w:val="both"/>
              <w:rPr>
                <w:rFonts w:cs="Times New Roman"/>
                <w:szCs w:val="24"/>
              </w:rPr>
            </w:pPr>
          </w:p>
        </w:tc>
        <w:tc>
          <w:tcPr>
            <w:tcW w:w="1331" w:type="dxa"/>
            <w:vAlign w:val="center"/>
          </w:tcPr>
          <w:p w:rsidR="002E4BC3" w:rsidRPr="00DB6E0C" w:rsidRDefault="002E4BC3" w:rsidP="00E537CD">
            <w:pPr>
              <w:jc w:val="both"/>
              <w:rPr>
                <w:rFonts w:cs="Times New Roman"/>
                <w:szCs w:val="24"/>
              </w:rPr>
            </w:pPr>
          </w:p>
        </w:tc>
      </w:tr>
      <w:tr w:rsidR="007142B0" w:rsidRPr="00DB6E0C" w:rsidTr="007142B0">
        <w:tc>
          <w:tcPr>
            <w:tcW w:w="1346" w:type="dxa"/>
            <w:vAlign w:val="center"/>
          </w:tcPr>
          <w:p w:rsidR="007142B0" w:rsidRPr="00DB6E0C" w:rsidRDefault="007142B0" w:rsidP="00E537CD">
            <w:pPr>
              <w:jc w:val="both"/>
              <w:rPr>
                <w:rFonts w:cs="Times New Roman"/>
                <w:szCs w:val="24"/>
              </w:rPr>
            </w:pPr>
            <w:r w:rsidRPr="00DB6E0C">
              <w:rPr>
                <w:rFonts w:cs="Times New Roman"/>
                <w:szCs w:val="24"/>
              </w:rPr>
              <w:t>VSAT TB</w:t>
            </w:r>
          </w:p>
        </w:tc>
        <w:tc>
          <w:tcPr>
            <w:tcW w:w="2376" w:type="dxa"/>
            <w:vAlign w:val="center"/>
          </w:tcPr>
          <w:p w:rsidR="007142B0" w:rsidRPr="00DB6E0C" w:rsidRDefault="007142B0" w:rsidP="00E537CD">
            <w:pPr>
              <w:jc w:val="both"/>
              <w:rPr>
                <w:rFonts w:cs="Times New Roman"/>
                <w:szCs w:val="24"/>
              </w:rPr>
            </w:pPr>
            <w:r w:rsidRPr="00DB6E0C">
              <w:rPr>
                <w:rFonts w:cs="Times New Roman"/>
                <w:szCs w:val="24"/>
              </w:rPr>
              <w:t>09923, 09925, 09927</w:t>
            </w:r>
          </w:p>
        </w:tc>
        <w:tc>
          <w:tcPr>
            <w:tcW w:w="1211" w:type="dxa"/>
            <w:vAlign w:val="center"/>
          </w:tcPr>
          <w:p w:rsidR="007142B0" w:rsidRPr="008517A7" w:rsidRDefault="007142B0" w:rsidP="00E537CD">
            <w:pPr>
              <w:jc w:val="both"/>
              <w:rPr>
                <w:rFonts w:cs="Times New Roman"/>
                <w:strike/>
                <w:szCs w:val="24"/>
              </w:rPr>
            </w:pPr>
            <w:r w:rsidRPr="008517A7">
              <w:rPr>
                <w:rFonts w:cs="Times New Roman"/>
                <w:strike/>
                <w:szCs w:val="24"/>
              </w:rPr>
              <w:t>6+1</w:t>
            </w:r>
          </w:p>
          <w:p w:rsidR="007142B0" w:rsidRPr="00DB6E0C" w:rsidRDefault="007142B0" w:rsidP="00E537CD">
            <w:pPr>
              <w:jc w:val="both"/>
              <w:rPr>
                <w:rFonts w:cs="Times New Roman"/>
                <w:szCs w:val="24"/>
              </w:rPr>
            </w:pPr>
            <w:r w:rsidRPr="008517A7">
              <w:rPr>
                <w:rFonts w:cs="Times New Roman"/>
                <w:szCs w:val="24"/>
                <w:highlight w:val="yellow"/>
              </w:rPr>
              <w:t>60+60</w:t>
            </w:r>
          </w:p>
        </w:tc>
        <w:tc>
          <w:tcPr>
            <w:tcW w:w="1775" w:type="dxa"/>
            <w:vAlign w:val="center"/>
          </w:tcPr>
          <w:p w:rsidR="007142B0" w:rsidRPr="008517A7" w:rsidRDefault="007142B0" w:rsidP="00E537CD">
            <w:pPr>
              <w:jc w:val="both"/>
              <w:rPr>
                <w:rFonts w:cs="Times New Roman"/>
                <w:strike/>
                <w:szCs w:val="24"/>
              </w:rPr>
            </w:pPr>
            <w:ins w:id="365" w:author="ThaoDH" w:date="2013-10-04T10:05:00Z">
              <w:r w:rsidRPr="007142B0">
                <w:rPr>
                  <w:rFonts w:cs="Times New Roman"/>
                  <w:color w:val="FF0000"/>
                  <w:szCs w:val="24"/>
                </w:rPr>
                <w:t>Không</w:t>
              </w:r>
            </w:ins>
          </w:p>
        </w:tc>
        <w:tc>
          <w:tcPr>
            <w:tcW w:w="1177" w:type="dxa"/>
          </w:tcPr>
          <w:p w:rsidR="007142B0" w:rsidRPr="00DB6E0C" w:rsidRDefault="007142B0" w:rsidP="00E537CD">
            <w:pPr>
              <w:jc w:val="both"/>
              <w:rPr>
                <w:rFonts w:cs="Times New Roman"/>
                <w:szCs w:val="24"/>
              </w:rPr>
            </w:pPr>
          </w:p>
        </w:tc>
        <w:tc>
          <w:tcPr>
            <w:tcW w:w="1331" w:type="dxa"/>
            <w:vAlign w:val="center"/>
          </w:tcPr>
          <w:p w:rsidR="007142B0" w:rsidRPr="00DB6E0C" w:rsidRDefault="007142B0" w:rsidP="00E537CD">
            <w:pPr>
              <w:jc w:val="both"/>
              <w:rPr>
                <w:rFonts w:cs="Times New Roman"/>
                <w:szCs w:val="24"/>
              </w:rPr>
            </w:pPr>
            <w:r w:rsidRPr="008517A7">
              <w:rPr>
                <w:rFonts w:cs="Times New Roman"/>
                <w:szCs w:val="24"/>
                <w:highlight w:val="yellow"/>
              </w:rPr>
              <w:t>?</w:t>
            </w:r>
          </w:p>
        </w:tc>
      </w:tr>
      <w:tr w:rsidR="00663E30" w:rsidRPr="00DB6E0C" w:rsidTr="007142B0">
        <w:tc>
          <w:tcPr>
            <w:tcW w:w="1346" w:type="dxa"/>
            <w:vMerge w:val="restart"/>
            <w:vAlign w:val="center"/>
          </w:tcPr>
          <w:p w:rsidR="00663E30" w:rsidRPr="00DB6E0C" w:rsidRDefault="00663E30" w:rsidP="00E537CD">
            <w:pPr>
              <w:jc w:val="both"/>
              <w:rPr>
                <w:rFonts w:cs="Times New Roman"/>
                <w:szCs w:val="24"/>
              </w:rPr>
            </w:pPr>
            <w:r w:rsidRPr="00DB6E0C">
              <w:rPr>
                <w:rFonts w:cs="Times New Roman"/>
                <w:szCs w:val="24"/>
              </w:rPr>
              <w:t>Các dịch vụ khác</w:t>
            </w:r>
          </w:p>
        </w:tc>
        <w:tc>
          <w:tcPr>
            <w:tcW w:w="2376" w:type="dxa"/>
            <w:vAlign w:val="center"/>
          </w:tcPr>
          <w:p w:rsidR="00663E30" w:rsidRPr="00DB6E0C" w:rsidRDefault="00663E30" w:rsidP="00E537CD">
            <w:pPr>
              <w:jc w:val="both"/>
              <w:rPr>
                <w:rFonts w:cs="Times New Roman"/>
                <w:szCs w:val="24"/>
              </w:rPr>
            </w:pPr>
            <w:r w:rsidRPr="00DB6E0C">
              <w:rPr>
                <w:rFonts w:cs="Times New Roman"/>
                <w:szCs w:val="24"/>
              </w:rPr>
              <w:t>100117, 116, 117, 118</w:t>
            </w:r>
          </w:p>
        </w:tc>
        <w:tc>
          <w:tcPr>
            <w:tcW w:w="1211" w:type="dxa"/>
            <w:vAlign w:val="center"/>
          </w:tcPr>
          <w:p w:rsidR="00663E30" w:rsidRPr="00DB6E0C" w:rsidRDefault="00663E30" w:rsidP="00E537CD">
            <w:pPr>
              <w:jc w:val="both"/>
              <w:rPr>
                <w:rFonts w:cs="Times New Roman"/>
                <w:szCs w:val="24"/>
              </w:rPr>
            </w:pPr>
            <w:r w:rsidRPr="00DB6E0C">
              <w:rPr>
                <w:rFonts w:cs="Times New Roman"/>
                <w:szCs w:val="24"/>
              </w:rPr>
              <w:t>6+1</w:t>
            </w:r>
          </w:p>
        </w:tc>
        <w:tc>
          <w:tcPr>
            <w:tcW w:w="1775" w:type="dxa"/>
            <w:vAlign w:val="center"/>
          </w:tcPr>
          <w:p w:rsidR="00663E30" w:rsidRPr="001B30FC" w:rsidRDefault="00663E30" w:rsidP="00E537CD">
            <w:pPr>
              <w:jc w:val="both"/>
              <w:rPr>
                <w:rFonts w:cs="Times New Roman"/>
                <w:strike/>
                <w:szCs w:val="24"/>
              </w:rPr>
            </w:pPr>
            <w:ins w:id="366" w:author="ThaoDH" w:date="2013-10-04T10:05:00Z">
              <w:r w:rsidRPr="007142B0">
                <w:rPr>
                  <w:rFonts w:cs="Times New Roman"/>
                  <w:color w:val="FF0000"/>
                  <w:szCs w:val="24"/>
                </w:rPr>
                <w:t>Không</w:t>
              </w:r>
            </w:ins>
          </w:p>
        </w:tc>
        <w:tc>
          <w:tcPr>
            <w:tcW w:w="1177" w:type="dxa"/>
          </w:tcPr>
          <w:p w:rsidR="00663E30" w:rsidRPr="00DB6E0C" w:rsidRDefault="00663E30" w:rsidP="00E537CD">
            <w:pPr>
              <w:jc w:val="both"/>
              <w:rPr>
                <w:rFonts w:cs="Times New Roman"/>
                <w:szCs w:val="24"/>
              </w:rPr>
            </w:pPr>
          </w:p>
        </w:tc>
        <w:tc>
          <w:tcPr>
            <w:tcW w:w="1331" w:type="dxa"/>
            <w:vAlign w:val="center"/>
          </w:tcPr>
          <w:p w:rsidR="00663E30" w:rsidRPr="00DB6E0C" w:rsidRDefault="00663E30" w:rsidP="00E537CD">
            <w:pPr>
              <w:jc w:val="both"/>
              <w:rPr>
                <w:rFonts w:cs="Times New Roman"/>
                <w:szCs w:val="24"/>
              </w:rPr>
            </w:pPr>
          </w:p>
        </w:tc>
      </w:tr>
      <w:tr w:rsidR="002E4BC3" w:rsidRPr="00DB6E0C" w:rsidTr="007142B0">
        <w:tc>
          <w:tcPr>
            <w:tcW w:w="1346" w:type="dxa"/>
            <w:vMerge/>
            <w:vAlign w:val="center"/>
          </w:tcPr>
          <w:p w:rsidR="002E4BC3" w:rsidRPr="00DB6E0C" w:rsidRDefault="002E4BC3" w:rsidP="00E537CD">
            <w:pPr>
              <w:jc w:val="both"/>
              <w:rPr>
                <w:rFonts w:cs="Times New Roman"/>
                <w:szCs w:val="24"/>
              </w:rPr>
            </w:pPr>
          </w:p>
        </w:tc>
        <w:tc>
          <w:tcPr>
            <w:tcW w:w="2376" w:type="dxa"/>
            <w:vAlign w:val="center"/>
          </w:tcPr>
          <w:p w:rsidR="002E4BC3" w:rsidRPr="008517A7" w:rsidRDefault="002E4BC3" w:rsidP="00E537CD">
            <w:pPr>
              <w:jc w:val="both"/>
              <w:rPr>
                <w:rFonts w:cs="Times New Roman"/>
                <w:strike/>
                <w:szCs w:val="24"/>
              </w:rPr>
            </w:pPr>
            <w:r w:rsidRPr="008517A7">
              <w:rPr>
                <w:rFonts w:cs="Times New Roman"/>
                <w:strike/>
                <w:szCs w:val="24"/>
              </w:rPr>
              <w:t>12xx, 141</w:t>
            </w:r>
          </w:p>
        </w:tc>
        <w:tc>
          <w:tcPr>
            <w:tcW w:w="1211" w:type="dxa"/>
            <w:vAlign w:val="center"/>
          </w:tcPr>
          <w:p w:rsidR="002E4BC3" w:rsidRPr="008517A7" w:rsidRDefault="00AE7F58" w:rsidP="00E537CD">
            <w:pPr>
              <w:jc w:val="both"/>
              <w:rPr>
                <w:rFonts w:cs="Times New Roman"/>
                <w:strike/>
                <w:szCs w:val="24"/>
              </w:rPr>
            </w:pPr>
            <w:r w:rsidRPr="008517A7">
              <w:rPr>
                <w:rFonts w:cs="Times New Roman"/>
                <w:strike/>
                <w:szCs w:val="24"/>
              </w:rPr>
              <w:t>30+30</w:t>
            </w:r>
          </w:p>
        </w:tc>
        <w:tc>
          <w:tcPr>
            <w:tcW w:w="1775" w:type="dxa"/>
            <w:vAlign w:val="center"/>
          </w:tcPr>
          <w:p w:rsidR="002E4BC3" w:rsidRPr="008517A7" w:rsidRDefault="00AE7F58" w:rsidP="00E537CD">
            <w:pPr>
              <w:jc w:val="both"/>
              <w:rPr>
                <w:rFonts w:cs="Times New Roman"/>
                <w:strike/>
                <w:szCs w:val="24"/>
              </w:rPr>
            </w:pPr>
            <w:r w:rsidRPr="008517A7">
              <w:rPr>
                <w:rFonts w:cs="Times New Roman"/>
                <w:strike/>
                <w:szCs w:val="24"/>
              </w:rPr>
              <w:t>Không</w:t>
            </w:r>
          </w:p>
        </w:tc>
        <w:tc>
          <w:tcPr>
            <w:tcW w:w="1177" w:type="dxa"/>
          </w:tcPr>
          <w:p w:rsidR="002E4BC3" w:rsidRPr="008517A7" w:rsidRDefault="002E4BC3" w:rsidP="00E537CD">
            <w:pPr>
              <w:jc w:val="both"/>
              <w:rPr>
                <w:rFonts w:cs="Times New Roman"/>
                <w:strike/>
                <w:color w:val="FF0000"/>
                <w:szCs w:val="24"/>
              </w:rPr>
            </w:pPr>
          </w:p>
        </w:tc>
        <w:tc>
          <w:tcPr>
            <w:tcW w:w="1331" w:type="dxa"/>
            <w:vAlign w:val="center"/>
          </w:tcPr>
          <w:p w:rsidR="002E4BC3" w:rsidRPr="003F0ADE" w:rsidRDefault="00811579" w:rsidP="00E537CD">
            <w:pPr>
              <w:jc w:val="both"/>
              <w:rPr>
                <w:rFonts w:cs="Times New Roman"/>
                <w:color w:val="FF0000"/>
                <w:szCs w:val="24"/>
                <w:rPrChange w:id="367" w:author="ThaoDH" w:date="2013-10-17T11:24:00Z">
                  <w:rPr>
                    <w:rFonts w:cs="Times New Roman"/>
                    <w:strike/>
                    <w:color w:val="FF0000"/>
                    <w:szCs w:val="24"/>
                  </w:rPr>
                </w:rPrChange>
              </w:rPr>
            </w:pPr>
            <w:r w:rsidRPr="00811579">
              <w:rPr>
                <w:rFonts w:cs="Times New Roman"/>
                <w:color w:val="FF0000"/>
                <w:szCs w:val="24"/>
                <w:rPrChange w:id="368" w:author="ThaoDH" w:date="2013-10-17T11:24:00Z">
                  <w:rPr>
                    <w:rFonts w:cs="Times New Roman"/>
                    <w:strike/>
                    <w:color w:val="FF0000"/>
                    <w:szCs w:val="24"/>
                    <w:u w:val="single"/>
                  </w:rPr>
                </w:rPrChange>
              </w:rPr>
              <w:t>Bỏ không dùng?</w:t>
            </w:r>
          </w:p>
        </w:tc>
      </w:tr>
      <w:tr w:rsidR="002E4BC3" w:rsidRPr="00DB6E0C" w:rsidTr="007142B0">
        <w:tc>
          <w:tcPr>
            <w:tcW w:w="1346" w:type="dxa"/>
            <w:vMerge/>
            <w:vAlign w:val="center"/>
          </w:tcPr>
          <w:p w:rsidR="002E4BC3" w:rsidRPr="00DB6E0C" w:rsidRDefault="002E4BC3" w:rsidP="00E537CD">
            <w:pPr>
              <w:jc w:val="both"/>
              <w:rPr>
                <w:rFonts w:cs="Times New Roman"/>
                <w:szCs w:val="24"/>
              </w:rPr>
            </w:pPr>
          </w:p>
        </w:tc>
        <w:tc>
          <w:tcPr>
            <w:tcW w:w="2376" w:type="dxa"/>
            <w:vAlign w:val="center"/>
          </w:tcPr>
          <w:p w:rsidR="002E4BC3" w:rsidRPr="00DB6E0C" w:rsidRDefault="002E4BC3" w:rsidP="00E537CD">
            <w:pPr>
              <w:jc w:val="both"/>
              <w:rPr>
                <w:rFonts w:cs="Times New Roman"/>
                <w:szCs w:val="24"/>
              </w:rPr>
            </w:pPr>
            <w:r w:rsidRPr="00DB6E0C">
              <w:rPr>
                <w:rFonts w:cs="Times New Roman"/>
                <w:szCs w:val="24"/>
              </w:rPr>
              <w:t>15xx, 1900xx, 661-5, 91xx, 9234, 9292, 9488, 9889, 999,</w:t>
            </w:r>
          </w:p>
        </w:tc>
        <w:tc>
          <w:tcPr>
            <w:tcW w:w="1211" w:type="dxa"/>
            <w:vAlign w:val="center"/>
          </w:tcPr>
          <w:p w:rsidR="002E4BC3" w:rsidRPr="00DB6E0C" w:rsidRDefault="002E4BC3" w:rsidP="00E537CD">
            <w:pPr>
              <w:jc w:val="both"/>
              <w:rPr>
                <w:rFonts w:cs="Times New Roman"/>
                <w:szCs w:val="24"/>
              </w:rPr>
            </w:pPr>
            <w:r w:rsidRPr="00DB6E0C">
              <w:rPr>
                <w:rFonts w:cs="Times New Roman"/>
                <w:szCs w:val="24"/>
              </w:rPr>
              <w:t>60+60</w:t>
            </w:r>
          </w:p>
        </w:tc>
        <w:tc>
          <w:tcPr>
            <w:tcW w:w="1775" w:type="dxa"/>
            <w:vAlign w:val="center"/>
          </w:tcPr>
          <w:p w:rsidR="002E4BC3" w:rsidRPr="00DB6E0C" w:rsidRDefault="007A4AB3" w:rsidP="00E537CD">
            <w:pPr>
              <w:jc w:val="both"/>
              <w:rPr>
                <w:rFonts w:cs="Times New Roman"/>
                <w:szCs w:val="24"/>
              </w:rPr>
            </w:pPr>
            <w:r w:rsidRPr="00DB6E0C">
              <w:rPr>
                <w:rFonts w:cs="Times New Roman"/>
                <w:szCs w:val="24"/>
              </w:rPr>
              <w:t>K</w:t>
            </w:r>
            <w:r w:rsidR="002E4BC3" w:rsidRPr="00DB6E0C">
              <w:rPr>
                <w:rFonts w:cs="Times New Roman"/>
                <w:szCs w:val="24"/>
              </w:rPr>
              <w:t>hông</w:t>
            </w:r>
          </w:p>
        </w:tc>
        <w:tc>
          <w:tcPr>
            <w:tcW w:w="1177" w:type="dxa"/>
          </w:tcPr>
          <w:p w:rsidR="002E4BC3" w:rsidRPr="00DB6E0C" w:rsidRDefault="002E4BC3" w:rsidP="00E537CD">
            <w:pPr>
              <w:jc w:val="both"/>
              <w:rPr>
                <w:rFonts w:cs="Times New Roman"/>
                <w:szCs w:val="24"/>
              </w:rPr>
            </w:pPr>
          </w:p>
        </w:tc>
        <w:tc>
          <w:tcPr>
            <w:tcW w:w="1331" w:type="dxa"/>
            <w:vAlign w:val="center"/>
          </w:tcPr>
          <w:p w:rsidR="002E4BC3" w:rsidRPr="00DB6E0C" w:rsidRDefault="002E4BC3" w:rsidP="00E537CD">
            <w:pPr>
              <w:jc w:val="both"/>
              <w:rPr>
                <w:rFonts w:cs="Times New Roman"/>
                <w:szCs w:val="24"/>
              </w:rPr>
            </w:pPr>
          </w:p>
        </w:tc>
      </w:tr>
      <w:tr w:rsidR="002E4BC3" w:rsidRPr="00DB6E0C" w:rsidTr="007142B0">
        <w:tc>
          <w:tcPr>
            <w:tcW w:w="1346" w:type="dxa"/>
            <w:vMerge/>
            <w:vAlign w:val="center"/>
          </w:tcPr>
          <w:p w:rsidR="002E4BC3" w:rsidRPr="00DB6E0C" w:rsidRDefault="002E4BC3" w:rsidP="00E537CD">
            <w:pPr>
              <w:jc w:val="both"/>
              <w:rPr>
                <w:rFonts w:cs="Times New Roman"/>
                <w:szCs w:val="24"/>
              </w:rPr>
            </w:pPr>
          </w:p>
        </w:tc>
        <w:tc>
          <w:tcPr>
            <w:tcW w:w="2376" w:type="dxa"/>
            <w:vAlign w:val="center"/>
          </w:tcPr>
          <w:p w:rsidR="002E4BC3" w:rsidRPr="00DB6E0C" w:rsidRDefault="002E4BC3" w:rsidP="00E537CD">
            <w:pPr>
              <w:jc w:val="both"/>
              <w:rPr>
                <w:rFonts w:cs="Times New Roman"/>
                <w:szCs w:val="24"/>
              </w:rPr>
            </w:pPr>
            <w:r w:rsidRPr="00DB6E0C">
              <w:rPr>
                <w:rFonts w:cs="Times New Roman"/>
                <w:szCs w:val="24"/>
              </w:rPr>
              <w:t>942, 943</w:t>
            </w:r>
          </w:p>
        </w:tc>
        <w:tc>
          <w:tcPr>
            <w:tcW w:w="1211" w:type="dxa"/>
            <w:vAlign w:val="center"/>
          </w:tcPr>
          <w:p w:rsidR="002E4BC3" w:rsidRPr="00DB6E0C" w:rsidRDefault="002E4BC3" w:rsidP="00E537CD">
            <w:pPr>
              <w:jc w:val="both"/>
              <w:rPr>
                <w:rFonts w:cs="Times New Roman"/>
                <w:szCs w:val="24"/>
              </w:rPr>
            </w:pPr>
            <w:r w:rsidRPr="00DB6E0C">
              <w:rPr>
                <w:rFonts w:cs="Times New Roman"/>
                <w:szCs w:val="24"/>
              </w:rPr>
              <w:t>6+1</w:t>
            </w:r>
          </w:p>
        </w:tc>
        <w:tc>
          <w:tcPr>
            <w:tcW w:w="1775" w:type="dxa"/>
            <w:vAlign w:val="center"/>
          </w:tcPr>
          <w:p w:rsidR="002E4BC3" w:rsidRPr="00DB6E0C" w:rsidRDefault="007A4AB3" w:rsidP="00E537CD">
            <w:pPr>
              <w:jc w:val="both"/>
              <w:rPr>
                <w:rFonts w:cs="Times New Roman"/>
                <w:szCs w:val="24"/>
              </w:rPr>
            </w:pPr>
            <w:r w:rsidRPr="00DB6E0C">
              <w:rPr>
                <w:rFonts w:cs="Times New Roman"/>
                <w:szCs w:val="24"/>
              </w:rPr>
              <w:t>K</w:t>
            </w:r>
            <w:r w:rsidR="002E4BC3" w:rsidRPr="00DB6E0C">
              <w:rPr>
                <w:rFonts w:cs="Times New Roman"/>
                <w:szCs w:val="24"/>
              </w:rPr>
              <w:t>hông</w:t>
            </w:r>
          </w:p>
        </w:tc>
        <w:tc>
          <w:tcPr>
            <w:tcW w:w="1177" w:type="dxa"/>
          </w:tcPr>
          <w:p w:rsidR="002E4BC3" w:rsidRPr="00DB6E0C" w:rsidRDefault="002E4BC3" w:rsidP="00E537CD">
            <w:pPr>
              <w:jc w:val="both"/>
              <w:rPr>
                <w:rFonts w:cs="Times New Roman"/>
                <w:szCs w:val="24"/>
              </w:rPr>
            </w:pPr>
          </w:p>
        </w:tc>
        <w:tc>
          <w:tcPr>
            <w:tcW w:w="1331" w:type="dxa"/>
            <w:vAlign w:val="center"/>
          </w:tcPr>
          <w:p w:rsidR="002E4BC3" w:rsidRPr="00DB6E0C" w:rsidRDefault="002E4BC3" w:rsidP="00E537CD">
            <w:pPr>
              <w:jc w:val="both"/>
              <w:rPr>
                <w:rFonts w:cs="Times New Roman"/>
                <w:szCs w:val="24"/>
              </w:rPr>
            </w:pPr>
          </w:p>
        </w:tc>
      </w:tr>
      <w:tr w:rsidR="002E4BC3" w:rsidRPr="00DB6E0C" w:rsidTr="007142B0">
        <w:tc>
          <w:tcPr>
            <w:tcW w:w="1346" w:type="dxa"/>
            <w:vAlign w:val="center"/>
          </w:tcPr>
          <w:p w:rsidR="002E4BC3" w:rsidRPr="00DB6E0C" w:rsidRDefault="002E4BC3" w:rsidP="00E537CD">
            <w:pPr>
              <w:jc w:val="both"/>
              <w:rPr>
                <w:rFonts w:cs="Times New Roman"/>
                <w:szCs w:val="24"/>
              </w:rPr>
            </w:pPr>
            <w:r w:rsidRPr="00DB6E0C">
              <w:rPr>
                <w:rFonts w:cs="Times New Roman"/>
                <w:szCs w:val="24"/>
              </w:rPr>
              <w:t>Chăm sóc khách hàng Viettel</w:t>
            </w:r>
          </w:p>
        </w:tc>
        <w:tc>
          <w:tcPr>
            <w:tcW w:w="2376" w:type="dxa"/>
            <w:vAlign w:val="center"/>
          </w:tcPr>
          <w:p w:rsidR="002E4BC3" w:rsidRPr="00DB6E0C" w:rsidRDefault="002E4BC3" w:rsidP="00E537CD">
            <w:pPr>
              <w:jc w:val="both"/>
              <w:rPr>
                <w:rFonts w:cs="Times New Roman"/>
                <w:szCs w:val="24"/>
              </w:rPr>
            </w:pPr>
            <w:r w:rsidRPr="00DB6E0C">
              <w:rPr>
                <w:rFonts w:cs="Times New Roman"/>
                <w:szCs w:val="24"/>
              </w:rPr>
              <w:t>106x</w:t>
            </w:r>
          </w:p>
        </w:tc>
        <w:tc>
          <w:tcPr>
            <w:tcW w:w="1211" w:type="dxa"/>
            <w:vAlign w:val="center"/>
          </w:tcPr>
          <w:p w:rsidR="002E4BC3" w:rsidRPr="00DB6E0C" w:rsidRDefault="002E4BC3" w:rsidP="00E537CD">
            <w:pPr>
              <w:jc w:val="both"/>
              <w:rPr>
                <w:rFonts w:cs="Times New Roman"/>
                <w:szCs w:val="24"/>
              </w:rPr>
            </w:pPr>
            <w:r w:rsidRPr="00DB6E0C">
              <w:rPr>
                <w:rFonts w:cs="Times New Roman"/>
                <w:szCs w:val="24"/>
              </w:rPr>
              <w:t>60+60</w:t>
            </w:r>
          </w:p>
        </w:tc>
        <w:tc>
          <w:tcPr>
            <w:tcW w:w="1775" w:type="dxa"/>
            <w:vAlign w:val="center"/>
          </w:tcPr>
          <w:p w:rsidR="002E4BC3" w:rsidRPr="00DB6E0C" w:rsidRDefault="007A4AB3" w:rsidP="00E537CD">
            <w:pPr>
              <w:jc w:val="both"/>
              <w:rPr>
                <w:rFonts w:cs="Times New Roman"/>
                <w:szCs w:val="24"/>
              </w:rPr>
            </w:pPr>
            <w:r w:rsidRPr="00DB6E0C">
              <w:rPr>
                <w:rFonts w:cs="Times New Roman"/>
                <w:szCs w:val="24"/>
              </w:rPr>
              <w:t>K</w:t>
            </w:r>
            <w:r w:rsidR="002E4BC3" w:rsidRPr="00DB6E0C">
              <w:rPr>
                <w:rFonts w:cs="Times New Roman"/>
                <w:szCs w:val="24"/>
              </w:rPr>
              <w:t>hông</w:t>
            </w:r>
          </w:p>
        </w:tc>
        <w:tc>
          <w:tcPr>
            <w:tcW w:w="1177" w:type="dxa"/>
          </w:tcPr>
          <w:p w:rsidR="002E4BC3" w:rsidRPr="00DB6E0C" w:rsidRDefault="002E4BC3" w:rsidP="00E537CD">
            <w:pPr>
              <w:jc w:val="both"/>
              <w:rPr>
                <w:rFonts w:cs="Times New Roman"/>
                <w:szCs w:val="24"/>
              </w:rPr>
            </w:pPr>
          </w:p>
        </w:tc>
        <w:tc>
          <w:tcPr>
            <w:tcW w:w="1331" w:type="dxa"/>
            <w:vAlign w:val="center"/>
          </w:tcPr>
          <w:p w:rsidR="002E4BC3" w:rsidRPr="00DB6E0C" w:rsidRDefault="002E4BC3" w:rsidP="00E537CD">
            <w:pPr>
              <w:jc w:val="both"/>
              <w:rPr>
                <w:rFonts w:cs="Times New Roman"/>
                <w:szCs w:val="24"/>
              </w:rPr>
            </w:pPr>
          </w:p>
        </w:tc>
      </w:tr>
      <w:tr w:rsidR="001F099B" w:rsidRPr="00DB6E0C" w:rsidTr="007142B0">
        <w:tc>
          <w:tcPr>
            <w:tcW w:w="1346" w:type="dxa"/>
            <w:vAlign w:val="center"/>
          </w:tcPr>
          <w:p w:rsidR="001F099B" w:rsidRPr="00DB6E0C" w:rsidRDefault="001F099B" w:rsidP="00E537CD">
            <w:pPr>
              <w:jc w:val="both"/>
              <w:rPr>
                <w:rFonts w:cs="Times New Roman"/>
                <w:szCs w:val="24"/>
              </w:rPr>
            </w:pPr>
            <w:r w:rsidRPr="00DB6E0C">
              <w:rPr>
                <w:rFonts w:cs="Times New Roman"/>
                <w:szCs w:val="24"/>
              </w:rPr>
              <w:t>VTC</w:t>
            </w:r>
          </w:p>
        </w:tc>
        <w:tc>
          <w:tcPr>
            <w:tcW w:w="2376" w:type="dxa"/>
            <w:vAlign w:val="center"/>
          </w:tcPr>
          <w:p w:rsidR="001F099B" w:rsidRPr="00DB6E0C" w:rsidRDefault="001F099B" w:rsidP="00E537CD">
            <w:pPr>
              <w:jc w:val="both"/>
              <w:rPr>
                <w:rFonts w:cs="Times New Roman"/>
                <w:szCs w:val="24"/>
              </w:rPr>
            </w:pPr>
            <w:r w:rsidRPr="00DB6E0C">
              <w:rPr>
                <w:rFonts w:cs="Times New Roman"/>
                <w:szCs w:val="24"/>
              </w:rPr>
              <w:t>1090, 1091, 1099</w:t>
            </w:r>
          </w:p>
        </w:tc>
        <w:tc>
          <w:tcPr>
            <w:tcW w:w="1211" w:type="dxa"/>
            <w:vAlign w:val="center"/>
          </w:tcPr>
          <w:p w:rsidR="001F099B" w:rsidRPr="00DB6E0C" w:rsidRDefault="001F099B" w:rsidP="00E537CD">
            <w:pPr>
              <w:jc w:val="both"/>
              <w:rPr>
                <w:rFonts w:cs="Times New Roman"/>
                <w:szCs w:val="24"/>
              </w:rPr>
            </w:pPr>
            <w:r w:rsidRPr="00DB6E0C">
              <w:rPr>
                <w:rFonts w:cs="Times New Roman"/>
                <w:szCs w:val="24"/>
              </w:rPr>
              <w:t>60+60</w:t>
            </w:r>
          </w:p>
        </w:tc>
        <w:tc>
          <w:tcPr>
            <w:tcW w:w="1775" w:type="dxa"/>
            <w:vAlign w:val="center"/>
          </w:tcPr>
          <w:p w:rsidR="001F099B" w:rsidRPr="00DB6E0C" w:rsidRDefault="001F099B" w:rsidP="00E537CD">
            <w:pPr>
              <w:jc w:val="both"/>
              <w:rPr>
                <w:rFonts w:cs="Times New Roman"/>
                <w:szCs w:val="24"/>
              </w:rPr>
            </w:pPr>
            <w:r w:rsidRPr="00DB6E0C">
              <w:rPr>
                <w:rFonts w:cs="Times New Roman"/>
                <w:szCs w:val="24"/>
              </w:rPr>
              <w:t xml:space="preserve">Không </w:t>
            </w:r>
          </w:p>
        </w:tc>
        <w:tc>
          <w:tcPr>
            <w:tcW w:w="1177" w:type="dxa"/>
          </w:tcPr>
          <w:p w:rsidR="001F099B" w:rsidRPr="00DB6E0C" w:rsidRDefault="001F099B" w:rsidP="00E537CD">
            <w:pPr>
              <w:jc w:val="both"/>
              <w:rPr>
                <w:rFonts w:cs="Times New Roman"/>
                <w:szCs w:val="24"/>
              </w:rPr>
            </w:pPr>
          </w:p>
        </w:tc>
        <w:tc>
          <w:tcPr>
            <w:tcW w:w="1331" w:type="dxa"/>
            <w:vAlign w:val="center"/>
          </w:tcPr>
          <w:p w:rsidR="001F099B" w:rsidRPr="00DB6E0C" w:rsidRDefault="001F099B" w:rsidP="00E537CD">
            <w:pPr>
              <w:jc w:val="both"/>
              <w:rPr>
                <w:rFonts w:cs="Times New Roman"/>
                <w:szCs w:val="24"/>
              </w:rPr>
            </w:pPr>
          </w:p>
        </w:tc>
      </w:tr>
    </w:tbl>
    <w:p w:rsidR="00633FB4" w:rsidRPr="00DB6E0C" w:rsidRDefault="00633FB4" w:rsidP="00E537CD">
      <w:pPr>
        <w:ind w:left="360"/>
        <w:jc w:val="both"/>
        <w:rPr>
          <w:rFonts w:cs="Times New Roman"/>
          <w:szCs w:val="24"/>
        </w:rPr>
      </w:pPr>
    </w:p>
    <w:p w:rsidR="00FD1F42" w:rsidRPr="00DB6E0C" w:rsidRDefault="00FD1F42" w:rsidP="00E537CD">
      <w:pPr>
        <w:ind w:left="360"/>
        <w:jc w:val="both"/>
        <w:rPr>
          <w:rFonts w:cs="Times New Roman"/>
          <w:b/>
          <w:szCs w:val="24"/>
        </w:rPr>
      </w:pPr>
      <w:r w:rsidRPr="00DB6E0C">
        <w:rPr>
          <w:rFonts w:cs="Times New Roman"/>
          <w:b/>
          <w:szCs w:val="24"/>
        </w:rPr>
        <w:t xml:space="preserve">Chi tiết trong bảng sau </w:t>
      </w:r>
    </w:p>
    <w:p w:rsidR="00FD1F42" w:rsidRPr="00DB6E0C" w:rsidRDefault="004328F6" w:rsidP="00E537CD">
      <w:pPr>
        <w:ind w:left="360"/>
        <w:jc w:val="both"/>
        <w:rPr>
          <w:rFonts w:cs="Times New Roman"/>
          <w:b/>
          <w:szCs w:val="24"/>
        </w:rPr>
      </w:pPr>
      <w:r w:rsidRPr="00DB6E0C">
        <w:rPr>
          <w:rFonts w:cs="Times New Roman"/>
          <w:b/>
          <w:szCs w:val="24"/>
        </w:rPr>
        <w:object w:dxaOrig="225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45pt;height:40.45pt" o:ole="">
            <v:imagedata r:id="rId9" o:title=""/>
          </v:shape>
          <o:OLEObject Type="Embed" ProgID="Package" ShapeID="_x0000_i1025" DrawAspect="Content" ObjectID="_1451980122" r:id="rId10"/>
        </w:object>
      </w:r>
    </w:p>
    <w:p w:rsidR="00F00A08" w:rsidRPr="00DB6E0C" w:rsidRDefault="004328F6" w:rsidP="00E537CD">
      <w:pPr>
        <w:ind w:left="360"/>
        <w:jc w:val="both"/>
        <w:rPr>
          <w:rFonts w:cs="Times New Roman"/>
          <w:b/>
          <w:szCs w:val="24"/>
        </w:rPr>
      </w:pPr>
      <w:r w:rsidRPr="00DB6E0C">
        <w:rPr>
          <w:rFonts w:cs="Times New Roman"/>
          <w:b/>
          <w:szCs w:val="24"/>
        </w:rPr>
        <w:object w:dxaOrig="2069" w:dyaOrig="1339">
          <v:shape id="_x0000_i1026" type="#_x0000_t75" style="width:103.55pt;height:67.9pt" o:ole="">
            <v:imagedata r:id="rId11" o:title=""/>
          </v:shape>
          <o:OLEObject Type="Embed" ProgID="Excel.Sheet.8" ShapeID="_x0000_i1026" DrawAspect="Icon" ObjectID="_1451980123" r:id="rId12"/>
        </w:object>
      </w:r>
    </w:p>
    <w:p w:rsidR="006845D2" w:rsidRPr="00DB6E0C" w:rsidRDefault="00380CCC" w:rsidP="00E537CD">
      <w:pPr>
        <w:jc w:val="both"/>
        <w:rPr>
          <w:rFonts w:cs="Times New Roman"/>
          <w:i/>
          <w:szCs w:val="24"/>
        </w:rPr>
      </w:pPr>
      <w:r w:rsidRPr="00DB6E0C">
        <w:rPr>
          <w:rFonts w:cs="Times New Roman"/>
          <w:i/>
          <w:szCs w:val="24"/>
        </w:rPr>
        <w:t>Gọi quốc tế</w:t>
      </w:r>
      <w:r w:rsidR="007557F1" w:rsidRPr="00DB6E0C">
        <w:rPr>
          <w:rFonts w:cs="Times New Roman"/>
          <w:i/>
          <w:szCs w:val="24"/>
        </w:rPr>
        <w:t xml:space="preserve"> (chưa bao gồm VAT)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369" w:author="ThaoDH" w:date="2013-10-04T10:06:00Z">
          <w:tblPr>
            <w:tblW w:w="0" w:type="auto"/>
            <w:tblInd w:w="360" w:type="dxa"/>
            <w:tblLook w:val="04A0" w:firstRow="1" w:lastRow="0" w:firstColumn="1" w:lastColumn="0" w:noHBand="0" w:noVBand="1"/>
          </w:tblPr>
        </w:tblPrChange>
      </w:tblPr>
      <w:tblGrid>
        <w:gridCol w:w="1489"/>
        <w:gridCol w:w="1775"/>
        <w:gridCol w:w="1216"/>
        <w:gridCol w:w="1165"/>
        <w:gridCol w:w="2021"/>
        <w:gridCol w:w="1550"/>
        <w:tblGridChange w:id="370">
          <w:tblGrid>
            <w:gridCol w:w="1489"/>
            <w:gridCol w:w="1775"/>
            <w:gridCol w:w="1216"/>
            <w:gridCol w:w="1165"/>
            <w:gridCol w:w="2021"/>
            <w:gridCol w:w="1550"/>
          </w:tblGrid>
        </w:tblGridChange>
      </w:tblGrid>
      <w:tr w:rsidR="008360B7" w:rsidRPr="00DB6E0C" w:rsidTr="00663E30">
        <w:tc>
          <w:tcPr>
            <w:tcW w:w="1489" w:type="dxa"/>
            <w:vAlign w:val="center"/>
            <w:tcPrChange w:id="371" w:author="ThaoDH" w:date="2013-10-04T10:06:00Z">
              <w:tcPr>
                <w:tcW w:w="1489" w:type="dxa"/>
                <w:vAlign w:val="center"/>
              </w:tcPr>
            </w:tcPrChange>
          </w:tcPr>
          <w:p w:rsidR="008360B7" w:rsidRPr="00DB6E0C" w:rsidRDefault="008360B7" w:rsidP="00E537CD">
            <w:pPr>
              <w:jc w:val="both"/>
              <w:rPr>
                <w:rFonts w:cs="Times New Roman"/>
                <w:b/>
                <w:szCs w:val="24"/>
              </w:rPr>
            </w:pPr>
            <w:r w:rsidRPr="00DB6E0C">
              <w:rPr>
                <w:rFonts w:cs="Times New Roman"/>
                <w:b/>
                <w:szCs w:val="24"/>
              </w:rPr>
              <w:t>Cách gọi</w:t>
            </w:r>
          </w:p>
        </w:tc>
        <w:tc>
          <w:tcPr>
            <w:tcW w:w="1775" w:type="dxa"/>
            <w:vAlign w:val="center"/>
            <w:tcPrChange w:id="372" w:author="ThaoDH" w:date="2013-10-04T10:06:00Z">
              <w:tcPr>
                <w:tcW w:w="1775" w:type="dxa"/>
                <w:vAlign w:val="center"/>
              </w:tcPr>
            </w:tcPrChange>
          </w:tcPr>
          <w:p w:rsidR="008360B7" w:rsidRPr="00DB6E0C" w:rsidRDefault="008360B7" w:rsidP="00E537CD">
            <w:pPr>
              <w:jc w:val="both"/>
              <w:rPr>
                <w:rFonts w:cs="Times New Roman"/>
                <w:b/>
                <w:szCs w:val="24"/>
              </w:rPr>
            </w:pPr>
            <w:r w:rsidRPr="00DB6E0C">
              <w:rPr>
                <w:rFonts w:cs="Times New Roman"/>
                <w:b/>
                <w:szCs w:val="24"/>
              </w:rPr>
              <w:t>Đầu số</w:t>
            </w:r>
          </w:p>
        </w:tc>
        <w:tc>
          <w:tcPr>
            <w:tcW w:w="1216" w:type="dxa"/>
            <w:vAlign w:val="center"/>
            <w:tcPrChange w:id="373" w:author="ThaoDH" w:date="2013-10-04T10:06:00Z">
              <w:tcPr>
                <w:tcW w:w="1216" w:type="dxa"/>
                <w:vAlign w:val="center"/>
              </w:tcPr>
            </w:tcPrChange>
          </w:tcPr>
          <w:p w:rsidR="008360B7" w:rsidRPr="00DB6E0C" w:rsidRDefault="008360B7" w:rsidP="00E537CD">
            <w:pPr>
              <w:jc w:val="both"/>
              <w:rPr>
                <w:rFonts w:cs="Times New Roman"/>
                <w:b/>
                <w:szCs w:val="24"/>
              </w:rPr>
            </w:pPr>
            <w:r w:rsidRPr="00DB6E0C">
              <w:rPr>
                <w:rFonts w:cs="Times New Roman"/>
                <w:b/>
                <w:szCs w:val="24"/>
              </w:rPr>
              <w:t>Phương thức tính cước (60+60, 6+1 hoặc miễn phí</w:t>
            </w:r>
          </w:p>
        </w:tc>
        <w:tc>
          <w:tcPr>
            <w:tcW w:w="1165" w:type="dxa"/>
            <w:vAlign w:val="center"/>
            <w:tcPrChange w:id="374" w:author="ThaoDH" w:date="2013-10-04T10:06:00Z">
              <w:tcPr>
                <w:tcW w:w="1165" w:type="dxa"/>
                <w:vAlign w:val="center"/>
              </w:tcPr>
            </w:tcPrChange>
          </w:tcPr>
          <w:p w:rsidR="008360B7" w:rsidRPr="00DB6E0C" w:rsidRDefault="00417423" w:rsidP="00E537CD">
            <w:pPr>
              <w:jc w:val="both"/>
              <w:rPr>
                <w:rFonts w:cs="Times New Roman"/>
                <w:b/>
                <w:szCs w:val="24"/>
              </w:rPr>
            </w:pPr>
            <w:r w:rsidRPr="00DB6E0C">
              <w:rPr>
                <w:rFonts w:cs="Times New Roman"/>
                <w:b/>
                <w:szCs w:val="24"/>
              </w:rPr>
              <w:t>Thời gian tối thiểu để tính cước</w:t>
            </w:r>
          </w:p>
        </w:tc>
        <w:tc>
          <w:tcPr>
            <w:tcW w:w="2021" w:type="dxa"/>
            <w:vAlign w:val="center"/>
            <w:tcPrChange w:id="375" w:author="ThaoDH" w:date="2013-10-04T10:06:00Z">
              <w:tcPr>
                <w:tcW w:w="2021" w:type="dxa"/>
                <w:vAlign w:val="center"/>
              </w:tcPr>
            </w:tcPrChange>
          </w:tcPr>
          <w:p w:rsidR="008360B7" w:rsidRPr="00DB6E0C" w:rsidRDefault="008360B7" w:rsidP="00E537CD">
            <w:pPr>
              <w:jc w:val="both"/>
              <w:rPr>
                <w:rFonts w:cs="Times New Roman"/>
                <w:b/>
                <w:szCs w:val="24"/>
              </w:rPr>
            </w:pPr>
            <w:r w:rsidRPr="00DB6E0C">
              <w:rPr>
                <w:rFonts w:cs="Times New Roman"/>
                <w:b/>
                <w:szCs w:val="24"/>
              </w:rPr>
              <w:t>Có phân biệt giờ bận hay rỗi</w:t>
            </w:r>
          </w:p>
        </w:tc>
        <w:tc>
          <w:tcPr>
            <w:tcW w:w="1550" w:type="dxa"/>
            <w:vAlign w:val="center"/>
            <w:tcPrChange w:id="376" w:author="ThaoDH" w:date="2013-10-04T10:06:00Z">
              <w:tcPr>
                <w:tcW w:w="1550" w:type="dxa"/>
                <w:vAlign w:val="center"/>
              </w:tcPr>
            </w:tcPrChange>
          </w:tcPr>
          <w:p w:rsidR="008360B7" w:rsidRPr="00DB6E0C" w:rsidRDefault="008360B7" w:rsidP="00E537CD">
            <w:pPr>
              <w:jc w:val="both"/>
              <w:rPr>
                <w:rFonts w:cs="Times New Roman"/>
                <w:b/>
                <w:szCs w:val="24"/>
              </w:rPr>
            </w:pPr>
            <w:r w:rsidRPr="00DB6E0C">
              <w:rPr>
                <w:rFonts w:cs="Times New Roman"/>
                <w:b/>
                <w:szCs w:val="24"/>
              </w:rPr>
              <w:t>Chú ý</w:t>
            </w:r>
          </w:p>
        </w:tc>
      </w:tr>
      <w:tr w:rsidR="00894D14" w:rsidRPr="00DB6E0C" w:rsidTr="00663E30">
        <w:tc>
          <w:tcPr>
            <w:tcW w:w="1489" w:type="dxa"/>
            <w:vMerge w:val="restart"/>
            <w:vAlign w:val="center"/>
            <w:tcPrChange w:id="377" w:author="ThaoDH" w:date="2013-10-04T10:06:00Z">
              <w:tcPr>
                <w:tcW w:w="1489" w:type="dxa"/>
                <w:vMerge w:val="restart"/>
                <w:vAlign w:val="center"/>
              </w:tcPr>
            </w:tcPrChange>
          </w:tcPr>
          <w:p w:rsidR="00894D14" w:rsidRPr="00DB6E0C" w:rsidRDefault="00894D14" w:rsidP="00E537CD">
            <w:pPr>
              <w:jc w:val="both"/>
              <w:rPr>
                <w:rFonts w:cs="Times New Roman"/>
                <w:szCs w:val="24"/>
              </w:rPr>
            </w:pPr>
            <w:r w:rsidRPr="00DB6E0C">
              <w:rPr>
                <w:rFonts w:cs="Times New Roman"/>
                <w:szCs w:val="24"/>
              </w:rPr>
              <w:t>Gọi IDD</w:t>
            </w:r>
          </w:p>
        </w:tc>
        <w:tc>
          <w:tcPr>
            <w:tcW w:w="1775" w:type="dxa"/>
            <w:vAlign w:val="center"/>
            <w:tcPrChange w:id="378" w:author="ThaoDH" w:date="2013-10-04T10:06:00Z">
              <w:tcPr>
                <w:tcW w:w="1775" w:type="dxa"/>
                <w:vAlign w:val="center"/>
              </w:tcPr>
            </w:tcPrChange>
          </w:tcPr>
          <w:p w:rsidR="00894D14" w:rsidRPr="00DB6E0C" w:rsidRDefault="00894D14" w:rsidP="00E537CD">
            <w:pPr>
              <w:jc w:val="both"/>
              <w:rPr>
                <w:rFonts w:cs="Times New Roman"/>
                <w:szCs w:val="24"/>
              </w:rPr>
            </w:pPr>
            <w:r w:rsidRPr="00DB6E0C">
              <w:rPr>
                <w:rFonts w:cs="Times New Roman"/>
                <w:szCs w:val="24"/>
              </w:rPr>
              <w:t>00+ số cần gọi (trừ các đầu số dưới đây)</w:t>
            </w:r>
          </w:p>
        </w:tc>
        <w:tc>
          <w:tcPr>
            <w:tcW w:w="1216" w:type="dxa"/>
            <w:vAlign w:val="center"/>
            <w:tcPrChange w:id="379" w:author="ThaoDH" w:date="2013-10-04T10:06:00Z">
              <w:tcPr>
                <w:tcW w:w="1216" w:type="dxa"/>
                <w:vAlign w:val="center"/>
              </w:tcPr>
            </w:tcPrChange>
          </w:tcPr>
          <w:p w:rsidR="00894D14" w:rsidRPr="00DB6E0C" w:rsidRDefault="00894D14" w:rsidP="00E537CD">
            <w:pPr>
              <w:jc w:val="both"/>
              <w:rPr>
                <w:rFonts w:cs="Times New Roman"/>
                <w:szCs w:val="24"/>
              </w:rPr>
            </w:pPr>
            <w:r w:rsidRPr="00DB6E0C">
              <w:rPr>
                <w:rFonts w:cs="Times New Roman"/>
                <w:szCs w:val="24"/>
              </w:rPr>
              <w:t>6+1</w:t>
            </w:r>
          </w:p>
        </w:tc>
        <w:tc>
          <w:tcPr>
            <w:tcW w:w="1165" w:type="dxa"/>
            <w:vAlign w:val="center"/>
            <w:tcPrChange w:id="380" w:author="ThaoDH" w:date="2013-10-04T10:06:00Z">
              <w:tcPr>
                <w:tcW w:w="1165" w:type="dxa"/>
                <w:vAlign w:val="center"/>
              </w:tcPr>
            </w:tcPrChange>
          </w:tcPr>
          <w:p w:rsidR="00894D14" w:rsidRPr="00DB6E0C" w:rsidRDefault="00894D14" w:rsidP="00E537CD">
            <w:pPr>
              <w:jc w:val="both"/>
              <w:rPr>
                <w:rFonts w:cs="Times New Roman"/>
                <w:szCs w:val="24"/>
              </w:rPr>
            </w:pPr>
            <w:r w:rsidRPr="00DB6E0C">
              <w:rPr>
                <w:rFonts w:cs="Times New Roman"/>
                <w:szCs w:val="24"/>
              </w:rPr>
              <w:t>1</w:t>
            </w:r>
          </w:p>
        </w:tc>
        <w:tc>
          <w:tcPr>
            <w:tcW w:w="2021" w:type="dxa"/>
            <w:vAlign w:val="center"/>
            <w:tcPrChange w:id="381" w:author="ThaoDH" w:date="2013-10-04T10:06:00Z">
              <w:tcPr>
                <w:tcW w:w="2021" w:type="dxa"/>
                <w:vAlign w:val="center"/>
              </w:tcPr>
            </w:tcPrChange>
          </w:tcPr>
          <w:p w:rsidR="00894D14" w:rsidRPr="00DB6E0C" w:rsidRDefault="00894D14" w:rsidP="00E537CD">
            <w:pPr>
              <w:jc w:val="both"/>
              <w:rPr>
                <w:rFonts w:cs="Times New Roman"/>
                <w:szCs w:val="24"/>
              </w:rPr>
            </w:pPr>
            <w:r w:rsidRPr="00DB6E0C">
              <w:rPr>
                <w:rFonts w:cs="Times New Roman"/>
                <w:szCs w:val="24"/>
              </w:rPr>
              <w:t>Không</w:t>
            </w:r>
          </w:p>
        </w:tc>
        <w:tc>
          <w:tcPr>
            <w:tcW w:w="1550" w:type="dxa"/>
            <w:vAlign w:val="center"/>
            <w:tcPrChange w:id="382" w:author="ThaoDH" w:date="2013-10-04T10:06:00Z">
              <w:tcPr>
                <w:tcW w:w="1550" w:type="dxa"/>
                <w:vAlign w:val="center"/>
              </w:tcPr>
            </w:tcPrChange>
          </w:tcPr>
          <w:p w:rsidR="00894D14" w:rsidRPr="00DB6E0C" w:rsidRDefault="00894D14" w:rsidP="00E537CD">
            <w:pPr>
              <w:jc w:val="both"/>
              <w:rPr>
                <w:rFonts w:cs="Times New Roman"/>
                <w:szCs w:val="24"/>
              </w:rPr>
            </w:pPr>
          </w:p>
        </w:tc>
      </w:tr>
      <w:tr w:rsidR="00894D14" w:rsidRPr="00DB6E0C" w:rsidTr="00663E30">
        <w:tc>
          <w:tcPr>
            <w:tcW w:w="1489" w:type="dxa"/>
            <w:vMerge/>
            <w:vAlign w:val="center"/>
            <w:tcPrChange w:id="383" w:author="ThaoDH" w:date="2013-10-04T10:06:00Z">
              <w:tcPr>
                <w:tcW w:w="1489" w:type="dxa"/>
                <w:vMerge/>
                <w:vAlign w:val="center"/>
              </w:tcPr>
            </w:tcPrChange>
          </w:tcPr>
          <w:p w:rsidR="00894D14" w:rsidRPr="00DB6E0C" w:rsidRDefault="00894D14" w:rsidP="00E537CD">
            <w:pPr>
              <w:jc w:val="both"/>
              <w:rPr>
                <w:rFonts w:cs="Times New Roman"/>
                <w:szCs w:val="24"/>
              </w:rPr>
            </w:pPr>
          </w:p>
        </w:tc>
        <w:tc>
          <w:tcPr>
            <w:tcW w:w="1775" w:type="dxa"/>
            <w:vAlign w:val="center"/>
            <w:tcPrChange w:id="384" w:author="ThaoDH" w:date="2013-10-04T10:06:00Z">
              <w:tcPr>
                <w:tcW w:w="1775" w:type="dxa"/>
                <w:vAlign w:val="center"/>
              </w:tcPr>
            </w:tcPrChange>
          </w:tcPr>
          <w:p w:rsidR="00894D14" w:rsidRPr="00DB6E0C" w:rsidRDefault="006244E3" w:rsidP="00E537CD">
            <w:pPr>
              <w:jc w:val="both"/>
              <w:rPr>
                <w:rFonts w:cs="Times New Roman"/>
                <w:szCs w:val="24"/>
              </w:rPr>
            </w:pPr>
            <w:r w:rsidRPr="00DB6E0C">
              <w:rPr>
                <w:rFonts w:cs="Times New Roman"/>
                <w:szCs w:val="24"/>
              </w:rPr>
              <w:t xml:space="preserve">00+870, </w:t>
            </w:r>
            <w:r w:rsidR="00894D14" w:rsidRPr="00DB6E0C">
              <w:rPr>
                <w:rFonts w:cs="Times New Roman"/>
                <w:szCs w:val="24"/>
              </w:rPr>
              <w:t>8705</w:t>
            </w:r>
          </w:p>
        </w:tc>
        <w:tc>
          <w:tcPr>
            <w:tcW w:w="1216" w:type="dxa"/>
            <w:vAlign w:val="center"/>
            <w:tcPrChange w:id="385" w:author="ThaoDH" w:date="2013-10-04T10:06:00Z">
              <w:tcPr>
                <w:tcW w:w="1216" w:type="dxa"/>
                <w:vAlign w:val="center"/>
              </w:tcPr>
            </w:tcPrChange>
          </w:tcPr>
          <w:p w:rsidR="00894D14" w:rsidRPr="00DB6E0C" w:rsidRDefault="00894D14" w:rsidP="00E537CD">
            <w:pPr>
              <w:jc w:val="both"/>
              <w:rPr>
                <w:rFonts w:cs="Times New Roman"/>
                <w:szCs w:val="24"/>
              </w:rPr>
            </w:pPr>
            <w:r w:rsidRPr="00DB6E0C">
              <w:rPr>
                <w:rFonts w:cs="Times New Roman"/>
                <w:szCs w:val="24"/>
              </w:rPr>
              <w:t>60+60</w:t>
            </w:r>
          </w:p>
        </w:tc>
        <w:tc>
          <w:tcPr>
            <w:tcW w:w="1165" w:type="dxa"/>
            <w:vAlign w:val="center"/>
            <w:tcPrChange w:id="386" w:author="ThaoDH" w:date="2013-10-04T10:06:00Z">
              <w:tcPr>
                <w:tcW w:w="1165" w:type="dxa"/>
                <w:vAlign w:val="center"/>
              </w:tcPr>
            </w:tcPrChange>
          </w:tcPr>
          <w:p w:rsidR="00894D14" w:rsidRPr="00DB6E0C" w:rsidRDefault="00894D14" w:rsidP="00E537CD">
            <w:pPr>
              <w:jc w:val="both"/>
              <w:rPr>
                <w:rFonts w:cs="Times New Roman"/>
                <w:szCs w:val="24"/>
              </w:rPr>
            </w:pPr>
            <w:r w:rsidRPr="00DB6E0C">
              <w:rPr>
                <w:rFonts w:cs="Times New Roman"/>
                <w:szCs w:val="24"/>
              </w:rPr>
              <w:t>1</w:t>
            </w:r>
          </w:p>
        </w:tc>
        <w:tc>
          <w:tcPr>
            <w:tcW w:w="2021" w:type="dxa"/>
            <w:vAlign w:val="center"/>
            <w:tcPrChange w:id="387" w:author="ThaoDH" w:date="2013-10-04T10:06:00Z">
              <w:tcPr>
                <w:tcW w:w="2021" w:type="dxa"/>
                <w:vAlign w:val="center"/>
              </w:tcPr>
            </w:tcPrChange>
          </w:tcPr>
          <w:p w:rsidR="00894D14" w:rsidRPr="00DB6E0C" w:rsidRDefault="00894D14" w:rsidP="00E537CD">
            <w:pPr>
              <w:jc w:val="both"/>
              <w:rPr>
                <w:rFonts w:cs="Times New Roman"/>
                <w:szCs w:val="24"/>
              </w:rPr>
            </w:pPr>
            <w:r w:rsidRPr="00DB6E0C">
              <w:rPr>
                <w:rFonts w:cs="Times New Roman"/>
                <w:szCs w:val="24"/>
              </w:rPr>
              <w:t>Không</w:t>
            </w:r>
          </w:p>
        </w:tc>
        <w:tc>
          <w:tcPr>
            <w:tcW w:w="1550" w:type="dxa"/>
            <w:vAlign w:val="center"/>
            <w:tcPrChange w:id="388" w:author="ThaoDH" w:date="2013-10-04T10:06:00Z">
              <w:tcPr>
                <w:tcW w:w="1550" w:type="dxa"/>
                <w:vAlign w:val="center"/>
              </w:tcPr>
            </w:tcPrChange>
          </w:tcPr>
          <w:p w:rsidR="00894D14" w:rsidRPr="00DB6E0C" w:rsidRDefault="0029752D" w:rsidP="00E537CD">
            <w:pPr>
              <w:jc w:val="both"/>
              <w:rPr>
                <w:rFonts w:cs="Times New Roman"/>
                <w:szCs w:val="24"/>
              </w:rPr>
            </w:pPr>
            <w:r w:rsidRPr="00DB6E0C">
              <w:rPr>
                <w:rFonts w:cs="Times New Roman"/>
                <w:szCs w:val="24"/>
              </w:rPr>
              <w:t>Inmarsat</w:t>
            </w:r>
          </w:p>
        </w:tc>
      </w:tr>
      <w:tr w:rsidR="00894D14" w:rsidRPr="00DB6E0C" w:rsidTr="00663E30">
        <w:tc>
          <w:tcPr>
            <w:tcW w:w="1489" w:type="dxa"/>
            <w:vMerge/>
            <w:vAlign w:val="center"/>
            <w:tcPrChange w:id="389" w:author="ThaoDH" w:date="2013-10-04T10:06:00Z">
              <w:tcPr>
                <w:tcW w:w="1489" w:type="dxa"/>
                <w:vMerge/>
                <w:vAlign w:val="center"/>
              </w:tcPr>
            </w:tcPrChange>
          </w:tcPr>
          <w:p w:rsidR="00894D14" w:rsidRPr="00DB6E0C" w:rsidRDefault="00894D14" w:rsidP="00E537CD">
            <w:pPr>
              <w:jc w:val="both"/>
              <w:rPr>
                <w:rFonts w:cs="Times New Roman"/>
                <w:szCs w:val="24"/>
              </w:rPr>
            </w:pPr>
          </w:p>
        </w:tc>
        <w:tc>
          <w:tcPr>
            <w:tcW w:w="1775" w:type="dxa"/>
            <w:vAlign w:val="center"/>
            <w:tcPrChange w:id="390" w:author="ThaoDH" w:date="2013-10-04T10:06:00Z">
              <w:tcPr>
                <w:tcW w:w="1775" w:type="dxa"/>
                <w:vAlign w:val="center"/>
              </w:tcPr>
            </w:tcPrChange>
          </w:tcPr>
          <w:p w:rsidR="00894D14" w:rsidRPr="00DB6E0C" w:rsidRDefault="001B0CE3" w:rsidP="00E537CD">
            <w:pPr>
              <w:jc w:val="both"/>
              <w:rPr>
                <w:rFonts w:cs="Times New Roman"/>
                <w:szCs w:val="24"/>
              </w:rPr>
            </w:pPr>
            <w:r w:rsidRPr="00DB6E0C">
              <w:rPr>
                <w:rFonts w:cs="Times New Roman"/>
                <w:szCs w:val="24"/>
              </w:rPr>
              <w:t>00+</w:t>
            </w:r>
            <w:r w:rsidR="00894D14" w:rsidRPr="00DB6E0C">
              <w:rPr>
                <w:rFonts w:cs="Times New Roman"/>
                <w:szCs w:val="24"/>
              </w:rPr>
              <w:t>8703, 8706, 87076-8</w:t>
            </w:r>
          </w:p>
          <w:p w:rsidR="00D21B42" w:rsidRPr="00DB6E0C" w:rsidRDefault="00D21B42" w:rsidP="00E537CD">
            <w:pPr>
              <w:jc w:val="both"/>
              <w:rPr>
                <w:rFonts w:cs="Times New Roman"/>
                <w:szCs w:val="24"/>
              </w:rPr>
            </w:pPr>
            <w:r w:rsidRPr="00DB6E0C">
              <w:rPr>
                <w:rFonts w:cs="Times New Roman"/>
                <w:szCs w:val="24"/>
              </w:rPr>
              <w:t>87030-9, 87039, 87060, 87061-9, 87076, 87077, 87077, 87078</w:t>
            </w:r>
          </w:p>
        </w:tc>
        <w:tc>
          <w:tcPr>
            <w:tcW w:w="1216" w:type="dxa"/>
            <w:vAlign w:val="center"/>
            <w:tcPrChange w:id="391" w:author="ThaoDH" w:date="2013-10-04T10:06:00Z">
              <w:tcPr>
                <w:tcW w:w="1216" w:type="dxa"/>
                <w:vAlign w:val="center"/>
              </w:tcPr>
            </w:tcPrChange>
          </w:tcPr>
          <w:p w:rsidR="00894D14" w:rsidRPr="00DB6E0C" w:rsidRDefault="00894D14" w:rsidP="00E537CD">
            <w:pPr>
              <w:jc w:val="both"/>
              <w:rPr>
                <w:rFonts w:cs="Times New Roman"/>
                <w:szCs w:val="24"/>
              </w:rPr>
            </w:pPr>
            <w:r w:rsidRPr="00DB6E0C">
              <w:rPr>
                <w:rFonts w:cs="Times New Roman"/>
                <w:szCs w:val="24"/>
              </w:rPr>
              <w:t>60+60</w:t>
            </w:r>
          </w:p>
        </w:tc>
        <w:tc>
          <w:tcPr>
            <w:tcW w:w="1165" w:type="dxa"/>
            <w:vAlign w:val="center"/>
            <w:tcPrChange w:id="392" w:author="ThaoDH" w:date="2013-10-04T10:06:00Z">
              <w:tcPr>
                <w:tcW w:w="1165" w:type="dxa"/>
                <w:vAlign w:val="center"/>
              </w:tcPr>
            </w:tcPrChange>
          </w:tcPr>
          <w:p w:rsidR="00894D14" w:rsidRPr="00DB6E0C" w:rsidRDefault="00894D14" w:rsidP="00E537CD">
            <w:pPr>
              <w:jc w:val="both"/>
              <w:rPr>
                <w:rFonts w:cs="Times New Roman"/>
                <w:szCs w:val="24"/>
              </w:rPr>
            </w:pPr>
            <w:r w:rsidRPr="00DB6E0C">
              <w:rPr>
                <w:rFonts w:cs="Times New Roman"/>
                <w:szCs w:val="24"/>
              </w:rPr>
              <w:t>1</w:t>
            </w:r>
          </w:p>
        </w:tc>
        <w:tc>
          <w:tcPr>
            <w:tcW w:w="2021" w:type="dxa"/>
            <w:vAlign w:val="center"/>
            <w:tcPrChange w:id="393" w:author="ThaoDH" w:date="2013-10-04T10:06:00Z">
              <w:tcPr>
                <w:tcW w:w="2021" w:type="dxa"/>
                <w:vAlign w:val="center"/>
              </w:tcPr>
            </w:tcPrChange>
          </w:tcPr>
          <w:p w:rsidR="00894D14" w:rsidRPr="00DB6E0C" w:rsidRDefault="00894D14" w:rsidP="00E537CD">
            <w:pPr>
              <w:jc w:val="both"/>
              <w:rPr>
                <w:rFonts w:cs="Times New Roman"/>
                <w:szCs w:val="24"/>
              </w:rPr>
            </w:pPr>
            <w:r w:rsidRPr="00DB6E0C">
              <w:rPr>
                <w:rFonts w:cs="Times New Roman"/>
                <w:szCs w:val="24"/>
              </w:rPr>
              <w:t>Không</w:t>
            </w:r>
          </w:p>
        </w:tc>
        <w:tc>
          <w:tcPr>
            <w:tcW w:w="1550" w:type="dxa"/>
            <w:vAlign w:val="center"/>
            <w:tcPrChange w:id="394" w:author="ThaoDH" w:date="2013-10-04T10:06:00Z">
              <w:tcPr>
                <w:tcW w:w="1550" w:type="dxa"/>
                <w:vAlign w:val="center"/>
              </w:tcPr>
            </w:tcPrChange>
          </w:tcPr>
          <w:p w:rsidR="00894D14" w:rsidRPr="00DB6E0C" w:rsidRDefault="00A56247" w:rsidP="00E537CD">
            <w:pPr>
              <w:jc w:val="both"/>
              <w:rPr>
                <w:rFonts w:cs="Times New Roman"/>
                <w:szCs w:val="24"/>
              </w:rPr>
            </w:pPr>
            <w:r w:rsidRPr="00DB6E0C">
              <w:rPr>
                <w:rFonts w:cs="Times New Roman"/>
                <w:szCs w:val="24"/>
              </w:rPr>
              <w:t>Inmarsat</w:t>
            </w:r>
          </w:p>
        </w:tc>
      </w:tr>
      <w:tr w:rsidR="00894D14" w:rsidRPr="00DB6E0C" w:rsidTr="00663E30">
        <w:tc>
          <w:tcPr>
            <w:tcW w:w="1489" w:type="dxa"/>
            <w:vMerge/>
            <w:vAlign w:val="center"/>
            <w:tcPrChange w:id="395" w:author="ThaoDH" w:date="2013-10-04T10:06:00Z">
              <w:tcPr>
                <w:tcW w:w="1489" w:type="dxa"/>
                <w:vMerge/>
                <w:vAlign w:val="center"/>
              </w:tcPr>
            </w:tcPrChange>
          </w:tcPr>
          <w:p w:rsidR="00894D14" w:rsidRPr="00DB6E0C" w:rsidRDefault="00894D14" w:rsidP="00E537CD">
            <w:pPr>
              <w:jc w:val="both"/>
              <w:rPr>
                <w:rFonts w:cs="Times New Roman"/>
                <w:szCs w:val="24"/>
              </w:rPr>
            </w:pPr>
          </w:p>
        </w:tc>
        <w:tc>
          <w:tcPr>
            <w:tcW w:w="1775" w:type="dxa"/>
            <w:vAlign w:val="center"/>
            <w:tcPrChange w:id="396" w:author="ThaoDH" w:date="2013-10-04T10:06:00Z">
              <w:tcPr>
                <w:tcW w:w="1775" w:type="dxa"/>
                <w:vAlign w:val="center"/>
              </w:tcPr>
            </w:tcPrChange>
          </w:tcPr>
          <w:p w:rsidR="00894D14" w:rsidRPr="00DB6E0C" w:rsidRDefault="00894D14" w:rsidP="00E537CD">
            <w:pPr>
              <w:jc w:val="both"/>
              <w:rPr>
                <w:rFonts w:cs="Times New Roman"/>
                <w:szCs w:val="24"/>
              </w:rPr>
            </w:pPr>
            <w:r w:rsidRPr="00DB6E0C">
              <w:rPr>
                <w:rFonts w:cs="Times New Roman"/>
                <w:szCs w:val="24"/>
              </w:rPr>
              <w:t>00+881, 00+8812</w:t>
            </w:r>
            <w:r w:rsidR="00D968FC" w:rsidRPr="00DB6E0C">
              <w:rPr>
                <w:rFonts w:cs="Times New Roman"/>
                <w:szCs w:val="24"/>
              </w:rPr>
              <w:t xml:space="preserve">, 8813, 8816- </w:t>
            </w:r>
            <w:r w:rsidRPr="00DB6E0C">
              <w:rPr>
                <w:rFonts w:cs="Times New Roman"/>
                <w:szCs w:val="24"/>
              </w:rPr>
              <w:t>9</w:t>
            </w:r>
          </w:p>
        </w:tc>
        <w:tc>
          <w:tcPr>
            <w:tcW w:w="1216" w:type="dxa"/>
            <w:vAlign w:val="center"/>
            <w:tcPrChange w:id="397" w:author="ThaoDH" w:date="2013-10-04T10:06:00Z">
              <w:tcPr>
                <w:tcW w:w="1216" w:type="dxa"/>
                <w:vAlign w:val="center"/>
              </w:tcPr>
            </w:tcPrChange>
          </w:tcPr>
          <w:p w:rsidR="00894D14" w:rsidRPr="00DB6E0C" w:rsidRDefault="00894D14" w:rsidP="00E537CD">
            <w:pPr>
              <w:jc w:val="both"/>
              <w:rPr>
                <w:rFonts w:cs="Times New Roman"/>
                <w:szCs w:val="24"/>
              </w:rPr>
            </w:pPr>
            <w:r w:rsidRPr="00DB6E0C">
              <w:rPr>
                <w:rFonts w:cs="Times New Roman"/>
                <w:szCs w:val="24"/>
              </w:rPr>
              <w:t>60+60</w:t>
            </w:r>
          </w:p>
        </w:tc>
        <w:tc>
          <w:tcPr>
            <w:tcW w:w="1165" w:type="dxa"/>
            <w:vAlign w:val="center"/>
            <w:tcPrChange w:id="398" w:author="ThaoDH" w:date="2013-10-04T10:06:00Z">
              <w:tcPr>
                <w:tcW w:w="1165" w:type="dxa"/>
                <w:vAlign w:val="center"/>
              </w:tcPr>
            </w:tcPrChange>
          </w:tcPr>
          <w:p w:rsidR="00894D14" w:rsidRPr="00DB6E0C" w:rsidRDefault="00894D14" w:rsidP="00E537CD">
            <w:pPr>
              <w:jc w:val="both"/>
              <w:rPr>
                <w:rFonts w:cs="Times New Roman"/>
                <w:szCs w:val="24"/>
              </w:rPr>
            </w:pPr>
            <w:r w:rsidRPr="00DB6E0C">
              <w:rPr>
                <w:rFonts w:cs="Times New Roman"/>
                <w:szCs w:val="24"/>
              </w:rPr>
              <w:t>1</w:t>
            </w:r>
          </w:p>
        </w:tc>
        <w:tc>
          <w:tcPr>
            <w:tcW w:w="2021" w:type="dxa"/>
            <w:vAlign w:val="center"/>
            <w:tcPrChange w:id="399" w:author="ThaoDH" w:date="2013-10-04T10:06:00Z">
              <w:tcPr>
                <w:tcW w:w="2021" w:type="dxa"/>
                <w:vAlign w:val="center"/>
              </w:tcPr>
            </w:tcPrChange>
          </w:tcPr>
          <w:p w:rsidR="00894D14" w:rsidRPr="00DB6E0C" w:rsidRDefault="00894D14" w:rsidP="00E537CD">
            <w:pPr>
              <w:jc w:val="both"/>
              <w:rPr>
                <w:rFonts w:cs="Times New Roman"/>
                <w:szCs w:val="24"/>
              </w:rPr>
            </w:pPr>
            <w:r w:rsidRPr="00DB6E0C">
              <w:rPr>
                <w:rFonts w:cs="Times New Roman"/>
                <w:szCs w:val="24"/>
              </w:rPr>
              <w:t>Không</w:t>
            </w:r>
          </w:p>
        </w:tc>
        <w:tc>
          <w:tcPr>
            <w:tcW w:w="1550" w:type="dxa"/>
            <w:vAlign w:val="center"/>
            <w:tcPrChange w:id="400" w:author="ThaoDH" w:date="2013-10-04T10:06:00Z">
              <w:tcPr>
                <w:tcW w:w="1550" w:type="dxa"/>
                <w:vAlign w:val="center"/>
              </w:tcPr>
            </w:tcPrChange>
          </w:tcPr>
          <w:p w:rsidR="00894D14" w:rsidRPr="00DB6E0C" w:rsidRDefault="00A56247" w:rsidP="00E537CD">
            <w:pPr>
              <w:jc w:val="both"/>
              <w:rPr>
                <w:rFonts w:cs="Times New Roman"/>
                <w:szCs w:val="24"/>
              </w:rPr>
            </w:pPr>
            <w:r w:rsidRPr="00DB6E0C">
              <w:rPr>
                <w:rFonts w:cs="Times New Roman"/>
                <w:szCs w:val="24"/>
              </w:rPr>
              <w:t>Global</w:t>
            </w:r>
            <w:r w:rsidR="0052392B" w:rsidRPr="00DB6E0C">
              <w:rPr>
                <w:rFonts w:cs="Times New Roman"/>
                <w:szCs w:val="24"/>
              </w:rPr>
              <w:t xml:space="preserve"> Network</w:t>
            </w:r>
          </w:p>
        </w:tc>
      </w:tr>
      <w:tr w:rsidR="00894D14" w:rsidRPr="00DB6E0C" w:rsidTr="00663E30">
        <w:tc>
          <w:tcPr>
            <w:tcW w:w="1489" w:type="dxa"/>
            <w:vMerge/>
            <w:vAlign w:val="center"/>
            <w:tcPrChange w:id="401" w:author="ThaoDH" w:date="2013-10-04T10:06:00Z">
              <w:tcPr>
                <w:tcW w:w="1489" w:type="dxa"/>
                <w:vMerge/>
                <w:vAlign w:val="center"/>
              </w:tcPr>
            </w:tcPrChange>
          </w:tcPr>
          <w:p w:rsidR="00894D14" w:rsidRPr="00DB6E0C" w:rsidRDefault="00894D14" w:rsidP="00E537CD">
            <w:pPr>
              <w:jc w:val="both"/>
              <w:rPr>
                <w:rFonts w:cs="Times New Roman"/>
                <w:szCs w:val="24"/>
              </w:rPr>
            </w:pPr>
          </w:p>
        </w:tc>
        <w:tc>
          <w:tcPr>
            <w:tcW w:w="1775" w:type="dxa"/>
            <w:vAlign w:val="center"/>
            <w:tcPrChange w:id="402" w:author="ThaoDH" w:date="2013-10-04T10:06:00Z">
              <w:tcPr>
                <w:tcW w:w="1775" w:type="dxa"/>
                <w:vAlign w:val="center"/>
              </w:tcPr>
            </w:tcPrChange>
          </w:tcPr>
          <w:p w:rsidR="00894D14" w:rsidRPr="00DB6E0C" w:rsidRDefault="00894D14" w:rsidP="00E537CD">
            <w:pPr>
              <w:jc w:val="both"/>
              <w:rPr>
                <w:rFonts w:cs="Times New Roman"/>
                <w:szCs w:val="24"/>
              </w:rPr>
            </w:pPr>
            <w:r w:rsidRPr="00DB6E0C">
              <w:rPr>
                <w:rFonts w:cs="Times New Roman"/>
                <w:szCs w:val="24"/>
              </w:rPr>
              <w:t>00+882, 883</w:t>
            </w:r>
          </w:p>
        </w:tc>
        <w:tc>
          <w:tcPr>
            <w:tcW w:w="1216" w:type="dxa"/>
            <w:vAlign w:val="center"/>
            <w:tcPrChange w:id="403" w:author="ThaoDH" w:date="2013-10-04T10:06:00Z">
              <w:tcPr>
                <w:tcW w:w="1216" w:type="dxa"/>
                <w:vAlign w:val="center"/>
              </w:tcPr>
            </w:tcPrChange>
          </w:tcPr>
          <w:p w:rsidR="00894D14" w:rsidRPr="00DB6E0C" w:rsidRDefault="00894D14" w:rsidP="00E537CD">
            <w:pPr>
              <w:jc w:val="both"/>
              <w:rPr>
                <w:rFonts w:cs="Times New Roman"/>
                <w:szCs w:val="24"/>
              </w:rPr>
            </w:pPr>
            <w:r w:rsidRPr="00DB6E0C">
              <w:rPr>
                <w:rFonts w:cs="Times New Roman"/>
                <w:szCs w:val="24"/>
              </w:rPr>
              <w:t>60+60</w:t>
            </w:r>
          </w:p>
        </w:tc>
        <w:tc>
          <w:tcPr>
            <w:tcW w:w="1165" w:type="dxa"/>
            <w:vAlign w:val="center"/>
            <w:tcPrChange w:id="404" w:author="ThaoDH" w:date="2013-10-04T10:06:00Z">
              <w:tcPr>
                <w:tcW w:w="1165" w:type="dxa"/>
                <w:vAlign w:val="center"/>
              </w:tcPr>
            </w:tcPrChange>
          </w:tcPr>
          <w:p w:rsidR="00894D14" w:rsidRPr="00DB6E0C" w:rsidRDefault="00894D14" w:rsidP="00E537CD">
            <w:pPr>
              <w:jc w:val="both"/>
              <w:rPr>
                <w:rFonts w:cs="Times New Roman"/>
                <w:szCs w:val="24"/>
              </w:rPr>
            </w:pPr>
            <w:r w:rsidRPr="00DB6E0C">
              <w:rPr>
                <w:rFonts w:cs="Times New Roman"/>
                <w:szCs w:val="24"/>
              </w:rPr>
              <w:t>1</w:t>
            </w:r>
          </w:p>
        </w:tc>
        <w:tc>
          <w:tcPr>
            <w:tcW w:w="2021" w:type="dxa"/>
            <w:vAlign w:val="center"/>
            <w:tcPrChange w:id="405" w:author="ThaoDH" w:date="2013-10-04T10:06:00Z">
              <w:tcPr>
                <w:tcW w:w="2021" w:type="dxa"/>
                <w:vAlign w:val="center"/>
              </w:tcPr>
            </w:tcPrChange>
          </w:tcPr>
          <w:p w:rsidR="00894D14" w:rsidRPr="00DB6E0C" w:rsidRDefault="00894D14" w:rsidP="00E537CD">
            <w:pPr>
              <w:jc w:val="both"/>
              <w:rPr>
                <w:rFonts w:cs="Times New Roman"/>
                <w:szCs w:val="24"/>
              </w:rPr>
            </w:pPr>
            <w:r w:rsidRPr="00DB6E0C">
              <w:rPr>
                <w:rFonts w:cs="Times New Roman"/>
                <w:szCs w:val="24"/>
              </w:rPr>
              <w:t>Không</w:t>
            </w:r>
          </w:p>
        </w:tc>
        <w:tc>
          <w:tcPr>
            <w:tcW w:w="1550" w:type="dxa"/>
            <w:vAlign w:val="center"/>
            <w:tcPrChange w:id="406" w:author="ThaoDH" w:date="2013-10-04T10:06:00Z">
              <w:tcPr>
                <w:tcW w:w="1550" w:type="dxa"/>
                <w:vAlign w:val="center"/>
              </w:tcPr>
            </w:tcPrChange>
          </w:tcPr>
          <w:p w:rsidR="00894D14" w:rsidRPr="00DB6E0C" w:rsidRDefault="00243FAE" w:rsidP="00E537CD">
            <w:pPr>
              <w:jc w:val="both"/>
              <w:rPr>
                <w:rFonts w:cs="Times New Roman"/>
                <w:szCs w:val="24"/>
              </w:rPr>
            </w:pPr>
            <w:r w:rsidRPr="00DB6E0C">
              <w:rPr>
                <w:rFonts w:cs="Times New Roman"/>
                <w:szCs w:val="24"/>
              </w:rPr>
              <w:t>Intl network</w:t>
            </w:r>
          </w:p>
        </w:tc>
      </w:tr>
      <w:tr w:rsidR="00894D14" w:rsidRPr="00DB6E0C" w:rsidTr="00663E30">
        <w:tc>
          <w:tcPr>
            <w:tcW w:w="1489" w:type="dxa"/>
            <w:vMerge/>
            <w:vAlign w:val="center"/>
            <w:tcPrChange w:id="407" w:author="ThaoDH" w:date="2013-10-04T10:06:00Z">
              <w:tcPr>
                <w:tcW w:w="1489" w:type="dxa"/>
                <w:vMerge/>
                <w:vAlign w:val="center"/>
              </w:tcPr>
            </w:tcPrChange>
          </w:tcPr>
          <w:p w:rsidR="00894D14" w:rsidRPr="00DB6E0C" w:rsidRDefault="00894D14" w:rsidP="00E537CD">
            <w:pPr>
              <w:jc w:val="both"/>
              <w:rPr>
                <w:rFonts w:cs="Times New Roman"/>
                <w:szCs w:val="24"/>
              </w:rPr>
            </w:pPr>
          </w:p>
        </w:tc>
        <w:tc>
          <w:tcPr>
            <w:tcW w:w="1775" w:type="dxa"/>
            <w:vAlign w:val="center"/>
            <w:tcPrChange w:id="408" w:author="ThaoDH" w:date="2013-10-04T10:06:00Z">
              <w:tcPr>
                <w:tcW w:w="1775" w:type="dxa"/>
                <w:vAlign w:val="center"/>
              </w:tcPr>
            </w:tcPrChange>
          </w:tcPr>
          <w:p w:rsidR="00894D14" w:rsidRPr="00DB6E0C" w:rsidRDefault="00894D14" w:rsidP="00E537CD">
            <w:pPr>
              <w:jc w:val="both"/>
              <w:rPr>
                <w:rFonts w:cs="Times New Roman"/>
                <w:szCs w:val="24"/>
              </w:rPr>
            </w:pPr>
            <w:r w:rsidRPr="00DB6E0C">
              <w:rPr>
                <w:rFonts w:cs="Times New Roman"/>
                <w:szCs w:val="24"/>
              </w:rPr>
              <w:t>88213, 88216, 88228, 88232-6, 88238, 88298-9, 88299, 88312, 88314, 88351</w:t>
            </w:r>
            <w:r w:rsidR="00D21B42" w:rsidRPr="00DB6E0C">
              <w:rPr>
                <w:rFonts w:cs="Times New Roman"/>
                <w:szCs w:val="24"/>
              </w:rPr>
              <w:t>, 883120, 8835100</w:t>
            </w:r>
          </w:p>
        </w:tc>
        <w:tc>
          <w:tcPr>
            <w:tcW w:w="1216" w:type="dxa"/>
            <w:vAlign w:val="center"/>
            <w:tcPrChange w:id="409" w:author="ThaoDH" w:date="2013-10-04T10:06:00Z">
              <w:tcPr>
                <w:tcW w:w="1216" w:type="dxa"/>
                <w:vAlign w:val="center"/>
              </w:tcPr>
            </w:tcPrChange>
          </w:tcPr>
          <w:p w:rsidR="00894D14" w:rsidRPr="00DB6E0C" w:rsidRDefault="00894D14" w:rsidP="00E537CD">
            <w:pPr>
              <w:jc w:val="both"/>
              <w:rPr>
                <w:rFonts w:cs="Times New Roman"/>
                <w:szCs w:val="24"/>
              </w:rPr>
            </w:pPr>
            <w:r w:rsidRPr="00DB6E0C">
              <w:rPr>
                <w:rFonts w:cs="Times New Roman"/>
                <w:szCs w:val="24"/>
              </w:rPr>
              <w:t>60+60</w:t>
            </w:r>
          </w:p>
        </w:tc>
        <w:tc>
          <w:tcPr>
            <w:tcW w:w="1165" w:type="dxa"/>
            <w:vAlign w:val="center"/>
            <w:tcPrChange w:id="410" w:author="ThaoDH" w:date="2013-10-04T10:06:00Z">
              <w:tcPr>
                <w:tcW w:w="1165" w:type="dxa"/>
                <w:vAlign w:val="center"/>
              </w:tcPr>
            </w:tcPrChange>
          </w:tcPr>
          <w:p w:rsidR="00894D14" w:rsidRPr="00DB6E0C" w:rsidRDefault="00894D14" w:rsidP="00E537CD">
            <w:pPr>
              <w:jc w:val="both"/>
              <w:rPr>
                <w:rFonts w:cs="Times New Roman"/>
                <w:szCs w:val="24"/>
              </w:rPr>
            </w:pPr>
            <w:r w:rsidRPr="00DB6E0C">
              <w:rPr>
                <w:rFonts w:cs="Times New Roman"/>
                <w:szCs w:val="24"/>
              </w:rPr>
              <w:t>1</w:t>
            </w:r>
          </w:p>
        </w:tc>
        <w:tc>
          <w:tcPr>
            <w:tcW w:w="2021" w:type="dxa"/>
            <w:vAlign w:val="center"/>
            <w:tcPrChange w:id="411" w:author="ThaoDH" w:date="2013-10-04T10:06:00Z">
              <w:tcPr>
                <w:tcW w:w="2021" w:type="dxa"/>
                <w:vAlign w:val="center"/>
              </w:tcPr>
            </w:tcPrChange>
          </w:tcPr>
          <w:p w:rsidR="00894D14" w:rsidRPr="00DB6E0C" w:rsidRDefault="00894D14" w:rsidP="00E537CD">
            <w:pPr>
              <w:jc w:val="both"/>
              <w:rPr>
                <w:rFonts w:cs="Times New Roman"/>
                <w:szCs w:val="24"/>
              </w:rPr>
            </w:pPr>
            <w:r w:rsidRPr="00DB6E0C">
              <w:rPr>
                <w:rFonts w:cs="Times New Roman"/>
                <w:szCs w:val="24"/>
              </w:rPr>
              <w:t>Không</w:t>
            </w:r>
          </w:p>
        </w:tc>
        <w:tc>
          <w:tcPr>
            <w:tcW w:w="1550" w:type="dxa"/>
            <w:vAlign w:val="center"/>
            <w:tcPrChange w:id="412" w:author="ThaoDH" w:date="2013-10-04T10:06:00Z">
              <w:tcPr>
                <w:tcW w:w="1550" w:type="dxa"/>
                <w:vAlign w:val="center"/>
              </w:tcPr>
            </w:tcPrChange>
          </w:tcPr>
          <w:p w:rsidR="00894D14" w:rsidRPr="00DB6E0C" w:rsidRDefault="0029752D" w:rsidP="00E537CD">
            <w:pPr>
              <w:jc w:val="both"/>
              <w:rPr>
                <w:rFonts w:cs="Times New Roman"/>
                <w:szCs w:val="24"/>
              </w:rPr>
            </w:pPr>
            <w:r w:rsidRPr="00DB6E0C">
              <w:rPr>
                <w:rFonts w:cs="Times New Roman"/>
                <w:szCs w:val="24"/>
              </w:rPr>
              <w:t>Intl network</w:t>
            </w:r>
          </w:p>
        </w:tc>
      </w:tr>
      <w:tr w:rsidR="00AB05AC" w:rsidRPr="00DB6E0C" w:rsidTr="00663E30">
        <w:tc>
          <w:tcPr>
            <w:tcW w:w="1489" w:type="dxa"/>
            <w:vAlign w:val="center"/>
            <w:tcPrChange w:id="413" w:author="ThaoDH" w:date="2013-10-04T10:06:00Z">
              <w:tcPr>
                <w:tcW w:w="1489" w:type="dxa"/>
                <w:vAlign w:val="center"/>
              </w:tcPr>
            </w:tcPrChange>
          </w:tcPr>
          <w:p w:rsidR="00AB05AC" w:rsidRPr="00DB6E0C" w:rsidRDefault="00AB05AC" w:rsidP="00E537CD">
            <w:pPr>
              <w:jc w:val="both"/>
              <w:rPr>
                <w:rFonts w:cs="Times New Roman"/>
                <w:szCs w:val="24"/>
              </w:rPr>
            </w:pPr>
            <w:r w:rsidRPr="00DB6E0C">
              <w:rPr>
                <w:rFonts w:cs="Times New Roman"/>
                <w:szCs w:val="24"/>
              </w:rPr>
              <w:t>VoIP</w:t>
            </w:r>
          </w:p>
        </w:tc>
        <w:tc>
          <w:tcPr>
            <w:tcW w:w="1775" w:type="dxa"/>
            <w:vAlign w:val="center"/>
            <w:tcPrChange w:id="414" w:author="ThaoDH" w:date="2013-10-04T10:06:00Z">
              <w:tcPr>
                <w:tcW w:w="1775" w:type="dxa"/>
                <w:vAlign w:val="center"/>
              </w:tcPr>
            </w:tcPrChange>
          </w:tcPr>
          <w:p w:rsidR="00AB05AC" w:rsidRPr="00DB6E0C" w:rsidRDefault="00BE255A" w:rsidP="00E537CD">
            <w:pPr>
              <w:jc w:val="both"/>
              <w:rPr>
                <w:rFonts w:cs="Times New Roman"/>
                <w:szCs w:val="24"/>
              </w:rPr>
            </w:pPr>
            <w:r w:rsidRPr="00DB6E0C">
              <w:rPr>
                <w:rFonts w:cs="Times New Roman"/>
                <w:szCs w:val="24"/>
              </w:rPr>
              <w:t>177</w:t>
            </w:r>
            <w:r w:rsidR="00AB05AC" w:rsidRPr="00DB6E0C">
              <w:rPr>
                <w:rFonts w:cs="Times New Roman"/>
                <w:szCs w:val="24"/>
              </w:rPr>
              <w:t>+00+ số cần gọi</w:t>
            </w:r>
          </w:p>
        </w:tc>
        <w:tc>
          <w:tcPr>
            <w:tcW w:w="1216" w:type="dxa"/>
            <w:vAlign w:val="center"/>
            <w:tcPrChange w:id="415" w:author="ThaoDH" w:date="2013-10-04T10:06:00Z">
              <w:tcPr>
                <w:tcW w:w="1216" w:type="dxa"/>
                <w:vAlign w:val="center"/>
              </w:tcPr>
            </w:tcPrChange>
          </w:tcPr>
          <w:p w:rsidR="00AB05AC" w:rsidRPr="00DB6E0C" w:rsidRDefault="00AB05AC" w:rsidP="00E537CD">
            <w:pPr>
              <w:jc w:val="both"/>
              <w:rPr>
                <w:rFonts w:cs="Times New Roman"/>
                <w:szCs w:val="24"/>
              </w:rPr>
            </w:pPr>
            <w:r w:rsidRPr="00DB6E0C">
              <w:rPr>
                <w:rFonts w:cs="Times New Roman"/>
                <w:szCs w:val="24"/>
              </w:rPr>
              <w:t>6+1</w:t>
            </w:r>
          </w:p>
        </w:tc>
        <w:tc>
          <w:tcPr>
            <w:tcW w:w="1165" w:type="dxa"/>
            <w:vAlign w:val="center"/>
            <w:tcPrChange w:id="416" w:author="ThaoDH" w:date="2013-10-04T10:06:00Z">
              <w:tcPr>
                <w:tcW w:w="1165" w:type="dxa"/>
                <w:vAlign w:val="center"/>
              </w:tcPr>
            </w:tcPrChange>
          </w:tcPr>
          <w:p w:rsidR="00AB05AC" w:rsidRPr="00DB6E0C" w:rsidRDefault="00AB05AC" w:rsidP="00E537CD">
            <w:pPr>
              <w:jc w:val="both"/>
              <w:rPr>
                <w:rFonts w:cs="Times New Roman"/>
                <w:szCs w:val="24"/>
              </w:rPr>
            </w:pPr>
            <w:r w:rsidRPr="00DB6E0C">
              <w:rPr>
                <w:rFonts w:cs="Times New Roman"/>
                <w:szCs w:val="24"/>
              </w:rPr>
              <w:t>1</w:t>
            </w:r>
          </w:p>
        </w:tc>
        <w:tc>
          <w:tcPr>
            <w:tcW w:w="2021" w:type="dxa"/>
            <w:vAlign w:val="center"/>
            <w:tcPrChange w:id="417" w:author="ThaoDH" w:date="2013-10-04T10:06:00Z">
              <w:tcPr>
                <w:tcW w:w="2021" w:type="dxa"/>
                <w:vAlign w:val="center"/>
              </w:tcPr>
            </w:tcPrChange>
          </w:tcPr>
          <w:p w:rsidR="00AB05AC" w:rsidRPr="00DB6E0C" w:rsidRDefault="00AB05AC" w:rsidP="00E537CD">
            <w:pPr>
              <w:jc w:val="both"/>
              <w:rPr>
                <w:rFonts w:cs="Times New Roman"/>
                <w:szCs w:val="24"/>
              </w:rPr>
            </w:pPr>
            <w:r w:rsidRPr="00DB6E0C">
              <w:rPr>
                <w:rFonts w:cs="Times New Roman"/>
                <w:szCs w:val="24"/>
              </w:rPr>
              <w:t>Không</w:t>
            </w:r>
          </w:p>
        </w:tc>
        <w:tc>
          <w:tcPr>
            <w:tcW w:w="1550" w:type="dxa"/>
            <w:vAlign w:val="center"/>
            <w:tcPrChange w:id="418" w:author="ThaoDH" w:date="2013-10-04T10:06:00Z">
              <w:tcPr>
                <w:tcW w:w="1550" w:type="dxa"/>
                <w:vAlign w:val="center"/>
              </w:tcPr>
            </w:tcPrChange>
          </w:tcPr>
          <w:p w:rsidR="00AB05AC" w:rsidRPr="00DB6E0C" w:rsidRDefault="00AB05AC" w:rsidP="00E537CD">
            <w:pPr>
              <w:jc w:val="both"/>
              <w:rPr>
                <w:rFonts w:cs="Times New Roman"/>
                <w:szCs w:val="24"/>
              </w:rPr>
            </w:pPr>
          </w:p>
        </w:tc>
      </w:tr>
      <w:tr w:rsidR="0070435C" w:rsidRPr="00DB6E0C" w:rsidTr="00663E30">
        <w:tc>
          <w:tcPr>
            <w:tcW w:w="1489" w:type="dxa"/>
            <w:vMerge w:val="restart"/>
            <w:vAlign w:val="center"/>
            <w:tcPrChange w:id="419" w:author="ThaoDH" w:date="2013-10-04T10:06:00Z">
              <w:tcPr>
                <w:tcW w:w="1489" w:type="dxa"/>
                <w:vMerge w:val="restart"/>
                <w:vAlign w:val="center"/>
              </w:tcPr>
            </w:tcPrChange>
          </w:tcPr>
          <w:p w:rsidR="0070435C" w:rsidRDefault="0070435C" w:rsidP="00E537CD">
            <w:pPr>
              <w:jc w:val="both"/>
              <w:rPr>
                <w:rFonts w:cs="Times New Roman"/>
                <w:szCs w:val="24"/>
              </w:rPr>
            </w:pPr>
            <w:r w:rsidRPr="00DB6E0C">
              <w:rPr>
                <w:rFonts w:cs="Times New Roman"/>
                <w:szCs w:val="24"/>
              </w:rPr>
              <w:t>VoIP</w:t>
            </w:r>
          </w:p>
          <w:p w:rsidR="001337B8" w:rsidRPr="00DB6E0C" w:rsidRDefault="001337B8" w:rsidP="00E537CD">
            <w:pPr>
              <w:jc w:val="both"/>
              <w:rPr>
                <w:rFonts w:cs="Times New Roman"/>
                <w:szCs w:val="24"/>
              </w:rPr>
            </w:pPr>
            <w:r w:rsidRPr="001337B8">
              <w:rPr>
                <w:rFonts w:cs="Times New Roman"/>
                <w:szCs w:val="24"/>
                <w:highlight w:val="yellow"/>
              </w:rPr>
              <w:t>171, 1717</w:t>
            </w:r>
          </w:p>
        </w:tc>
        <w:tc>
          <w:tcPr>
            <w:tcW w:w="1775" w:type="dxa"/>
            <w:vAlign w:val="center"/>
            <w:tcPrChange w:id="420" w:author="ThaoDH" w:date="2013-10-04T10:06:00Z">
              <w:tcPr>
                <w:tcW w:w="1775" w:type="dxa"/>
                <w:vAlign w:val="center"/>
              </w:tcPr>
            </w:tcPrChange>
          </w:tcPr>
          <w:p w:rsidR="0070435C" w:rsidRPr="00DB6E0C" w:rsidRDefault="0070435C" w:rsidP="00E537CD">
            <w:pPr>
              <w:jc w:val="both"/>
              <w:rPr>
                <w:rFonts w:cs="Times New Roman"/>
                <w:szCs w:val="24"/>
              </w:rPr>
            </w:pPr>
            <w:r w:rsidRPr="00DB6E0C">
              <w:rPr>
                <w:rFonts w:cs="Times New Roman"/>
                <w:szCs w:val="24"/>
              </w:rPr>
              <w:t>171+00+ số cần goi (trừ các số bên dưới)</w:t>
            </w:r>
          </w:p>
        </w:tc>
        <w:tc>
          <w:tcPr>
            <w:tcW w:w="1216" w:type="dxa"/>
            <w:vAlign w:val="center"/>
            <w:tcPrChange w:id="421" w:author="ThaoDH" w:date="2013-10-04T10:06:00Z">
              <w:tcPr>
                <w:tcW w:w="1216" w:type="dxa"/>
                <w:vAlign w:val="center"/>
              </w:tcPr>
            </w:tcPrChange>
          </w:tcPr>
          <w:p w:rsidR="0070435C" w:rsidRPr="00DB6E0C" w:rsidRDefault="0070435C" w:rsidP="00E537CD">
            <w:pPr>
              <w:jc w:val="both"/>
              <w:rPr>
                <w:rFonts w:cs="Times New Roman"/>
                <w:szCs w:val="24"/>
              </w:rPr>
            </w:pPr>
            <w:r w:rsidRPr="00DB6E0C">
              <w:rPr>
                <w:rFonts w:cs="Times New Roman"/>
                <w:szCs w:val="24"/>
              </w:rPr>
              <w:t>6+1</w:t>
            </w:r>
          </w:p>
        </w:tc>
        <w:tc>
          <w:tcPr>
            <w:tcW w:w="1165" w:type="dxa"/>
            <w:vAlign w:val="center"/>
            <w:tcPrChange w:id="422" w:author="ThaoDH" w:date="2013-10-04T10:06:00Z">
              <w:tcPr>
                <w:tcW w:w="1165" w:type="dxa"/>
                <w:vAlign w:val="center"/>
              </w:tcPr>
            </w:tcPrChange>
          </w:tcPr>
          <w:p w:rsidR="0070435C" w:rsidRPr="00DB6E0C" w:rsidRDefault="0070435C" w:rsidP="00E537CD">
            <w:pPr>
              <w:jc w:val="both"/>
              <w:rPr>
                <w:rFonts w:cs="Times New Roman"/>
                <w:szCs w:val="24"/>
              </w:rPr>
            </w:pPr>
            <w:r w:rsidRPr="00DB6E0C">
              <w:rPr>
                <w:rFonts w:cs="Times New Roman"/>
                <w:szCs w:val="24"/>
              </w:rPr>
              <w:t>1</w:t>
            </w:r>
          </w:p>
        </w:tc>
        <w:tc>
          <w:tcPr>
            <w:tcW w:w="2021" w:type="dxa"/>
            <w:vAlign w:val="center"/>
            <w:tcPrChange w:id="423" w:author="ThaoDH" w:date="2013-10-04T10:06:00Z">
              <w:tcPr>
                <w:tcW w:w="2021" w:type="dxa"/>
                <w:vAlign w:val="center"/>
              </w:tcPr>
            </w:tcPrChange>
          </w:tcPr>
          <w:p w:rsidR="0070435C" w:rsidRPr="00DB6E0C" w:rsidRDefault="0070435C" w:rsidP="00E537CD">
            <w:pPr>
              <w:jc w:val="both"/>
              <w:rPr>
                <w:rFonts w:cs="Times New Roman"/>
                <w:szCs w:val="24"/>
              </w:rPr>
            </w:pPr>
            <w:r w:rsidRPr="00DB6E0C">
              <w:rPr>
                <w:rFonts w:cs="Times New Roman"/>
                <w:szCs w:val="24"/>
              </w:rPr>
              <w:t>Không</w:t>
            </w:r>
          </w:p>
        </w:tc>
        <w:tc>
          <w:tcPr>
            <w:tcW w:w="1550" w:type="dxa"/>
            <w:vAlign w:val="center"/>
            <w:tcPrChange w:id="424" w:author="ThaoDH" w:date="2013-10-04T10:06:00Z">
              <w:tcPr>
                <w:tcW w:w="1550" w:type="dxa"/>
                <w:vAlign w:val="center"/>
              </w:tcPr>
            </w:tcPrChange>
          </w:tcPr>
          <w:p w:rsidR="0070435C" w:rsidRPr="00DB6E0C" w:rsidRDefault="0070435C" w:rsidP="00E537CD">
            <w:pPr>
              <w:jc w:val="both"/>
              <w:rPr>
                <w:rFonts w:cs="Times New Roman"/>
                <w:color w:val="FF0000"/>
                <w:szCs w:val="24"/>
              </w:rPr>
            </w:pPr>
            <w:r w:rsidRPr="00DB6E0C">
              <w:rPr>
                <w:rFonts w:cs="Times New Roman"/>
                <w:color w:val="FF0000"/>
                <w:szCs w:val="24"/>
              </w:rPr>
              <w:t xml:space="preserve">Tương ứng với file  VIP </w:t>
            </w:r>
          </w:p>
        </w:tc>
      </w:tr>
      <w:tr w:rsidR="0070435C" w:rsidRPr="00DB6E0C" w:rsidTr="00663E30">
        <w:tc>
          <w:tcPr>
            <w:tcW w:w="1489" w:type="dxa"/>
            <w:vMerge/>
            <w:vAlign w:val="center"/>
            <w:tcPrChange w:id="425" w:author="ThaoDH" w:date="2013-10-04T10:06:00Z">
              <w:tcPr>
                <w:tcW w:w="1489" w:type="dxa"/>
                <w:vMerge/>
                <w:vAlign w:val="center"/>
              </w:tcPr>
            </w:tcPrChange>
          </w:tcPr>
          <w:p w:rsidR="0070435C" w:rsidRPr="00DB6E0C" w:rsidRDefault="0070435C" w:rsidP="00E537CD">
            <w:pPr>
              <w:jc w:val="both"/>
              <w:rPr>
                <w:rFonts w:cs="Times New Roman"/>
                <w:szCs w:val="24"/>
              </w:rPr>
            </w:pPr>
          </w:p>
        </w:tc>
        <w:tc>
          <w:tcPr>
            <w:tcW w:w="1775" w:type="dxa"/>
            <w:vAlign w:val="center"/>
            <w:tcPrChange w:id="426" w:author="ThaoDH" w:date="2013-10-04T10:06:00Z">
              <w:tcPr>
                <w:tcW w:w="1775" w:type="dxa"/>
                <w:vAlign w:val="center"/>
              </w:tcPr>
            </w:tcPrChange>
          </w:tcPr>
          <w:p w:rsidR="0070435C" w:rsidRPr="00DB6E0C" w:rsidRDefault="008263F5" w:rsidP="00E537CD">
            <w:pPr>
              <w:jc w:val="both"/>
              <w:rPr>
                <w:rFonts w:cs="Times New Roman"/>
                <w:szCs w:val="24"/>
              </w:rPr>
            </w:pPr>
            <w:r w:rsidRPr="00DB6E0C">
              <w:rPr>
                <w:rFonts w:cs="Times New Roman"/>
                <w:szCs w:val="24"/>
              </w:rPr>
              <w:t xml:space="preserve">171+00+ </w:t>
            </w:r>
            <w:r w:rsidR="0070435C" w:rsidRPr="00DB6E0C">
              <w:rPr>
                <w:rFonts w:cs="Times New Roman"/>
                <w:szCs w:val="24"/>
              </w:rPr>
              <w:t>870</w:t>
            </w:r>
            <w:r w:rsidR="00B37557" w:rsidRPr="00DB6E0C">
              <w:rPr>
                <w:rFonts w:cs="Times New Roman"/>
                <w:szCs w:val="24"/>
              </w:rPr>
              <w:t xml:space="preserve">, </w:t>
            </w:r>
            <w:r w:rsidR="00B37557" w:rsidRPr="00DB6E0C">
              <w:rPr>
                <w:rFonts w:cs="Times New Roman"/>
                <w:szCs w:val="24"/>
              </w:rPr>
              <w:lastRenderedPageBreak/>
              <w:t>8705</w:t>
            </w:r>
          </w:p>
        </w:tc>
        <w:tc>
          <w:tcPr>
            <w:tcW w:w="1216" w:type="dxa"/>
            <w:vAlign w:val="center"/>
            <w:tcPrChange w:id="427" w:author="ThaoDH" w:date="2013-10-04T10:06:00Z">
              <w:tcPr>
                <w:tcW w:w="1216" w:type="dxa"/>
                <w:vAlign w:val="center"/>
              </w:tcPr>
            </w:tcPrChange>
          </w:tcPr>
          <w:p w:rsidR="0070435C" w:rsidRPr="00DB6E0C" w:rsidRDefault="0070435C" w:rsidP="00E537CD">
            <w:pPr>
              <w:jc w:val="both"/>
              <w:rPr>
                <w:rFonts w:cs="Times New Roman"/>
                <w:szCs w:val="24"/>
              </w:rPr>
            </w:pPr>
            <w:r w:rsidRPr="00DB6E0C">
              <w:rPr>
                <w:rFonts w:cs="Times New Roman"/>
                <w:szCs w:val="24"/>
              </w:rPr>
              <w:lastRenderedPageBreak/>
              <w:t>60+60</w:t>
            </w:r>
          </w:p>
        </w:tc>
        <w:tc>
          <w:tcPr>
            <w:tcW w:w="1165" w:type="dxa"/>
            <w:vAlign w:val="center"/>
            <w:tcPrChange w:id="428" w:author="ThaoDH" w:date="2013-10-04T10:06:00Z">
              <w:tcPr>
                <w:tcW w:w="1165" w:type="dxa"/>
                <w:vAlign w:val="center"/>
              </w:tcPr>
            </w:tcPrChange>
          </w:tcPr>
          <w:p w:rsidR="0070435C" w:rsidRPr="00DB6E0C" w:rsidRDefault="0070435C" w:rsidP="00E537CD">
            <w:pPr>
              <w:jc w:val="both"/>
              <w:rPr>
                <w:rFonts w:cs="Times New Roman"/>
                <w:color w:val="FF0000"/>
                <w:szCs w:val="24"/>
              </w:rPr>
            </w:pPr>
          </w:p>
        </w:tc>
        <w:tc>
          <w:tcPr>
            <w:tcW w:w="2021" w:type="dxa"/>
            <w:vAlign w:val="center"/>
            <w:tcPrChange w:id="429" w:author="ThaoDH" w:date="2013-10-04T10:06:00Z">
              <w:tcPr>
                <w:tcW w:w="2021" w:type="dxa"/>
                <w:vAlign w:val="center"/>
              </w:tcPr>
            </w:tcPrChange>
          </w:tcPr>
          <w:p w:rsidR="0070435C" w:rsidRPr="00DB6E0C" w:rsidRDefault="0070435C" w:rsidP="00E537CD">
            <w:pPr>
              <w:jc w:val="both"/>
              <w:rPr>
                <w:rFonts w:cs="Times New Roman"/>
                <w:szCs w:val="24"/>
              </w:rPr>
            </w:pPr>
            <w:r w:rsidRPr="00DB6E0C">
              <w:rPr>
                <w:rFonts w:cs="Times New Roman"/>
                <w:szCs w:val="24"/>
              </w:rPr>
              <w:t>Không</w:t>
            </w:r>
          </w:p>
        </w:tc>
        <w:tc>
          <w:tcPr>
            <w:tcW w:w="1550" w:type="dxa"/>
            <w:vAlign w:val="center"/>
            <w:tcPrChange w:id="430" w:author="ThaoDH" w:date="2013-10-04T10:06:00Z">
              <w:tcPr>
                <w:tcW w:w="1550" w:type="dxa"/>
                <w:vAlign w:val="center"/>
              </w:tcPr>
            </w:tcPrChange>
          </w:tcPr>
          <w:p w:rsidR="0070435C" w:rsidRPr="00DB6E0C" w:rsidRDefault="0070435C" w:rsidP="00E537CD">
            <w:pPr>
              <w:jc w:val="both"/>
              <w:rPr>
                <w:rFonts w:cs="Times New Roman"/>
                <w:szCs w:val="24"/>
              </w:rPr>
            </w:pPr>
            <w:r w:rsidRPr="00DB6E0C">
              <w:rPr>
                <w:rFonts w:cs="Times New Roman"/>
                <w:szCs w:val="24"/>
              </w:rPr>
              <w:t>INMARSAT</w:t>
            </w:r>
          </w:p>
        </w:tc>
      </w:tr>
      <w:tr w:rsidR="0070435C" w:rsidRPr="00DB6E0C" w:rsidTr="00663E30">
        <w:tc>
          <w:tcPr>
            <w:tcW w:w="1489" w:type="dxa"/>
            <w:vMerge/>
            <w:vAlign w:val="center"/>
            <w:tcPrChange w:id="431" w:author="ThaoDH" w:date="2013-10-04T10:06:00Z">
              <w:tcPr>
                <w:tcW w:w="1489" w:type="dxa"/>
                <w:vMerge/>
                <w:vAlign w:val="center"/>
              </w:tcPr>
            </w:tcPrChange>
          </w:tcPr>
          <w:p w:rsidR="0070435C" w:rsidRPr="00DB6E0C" w:rsidRDefault="0070435C" w:rsidP="00E537CD">
            <w:pPr>
              <w:jc w:val="both"/>
              <w:rPr>
                <w:rFonts w:cs="Times New Roman"/>
                <w:szCs w:val="24"/>
              </w:rPr>
            </w:pPr>
          </w:p>
        </w:tc>
        <w:tc>
          <w:tcPr>
            <w:tcW w:w="1775" w:type="dxa"/>
            <w:vAlign w:val="center"/>
            <w:tcPrChange w:id="432" w:author="ThaoDH" w:date="2013-10-04T10:06:00Z">
              <w:tcPr>
                <w:tcW w:w="1775" w:type="dxa"/>
                <w:vAlign w:val="center"/>
              </w:tcPr>
            </w:tcPrChange>
          </w:tcPr>
          <w:p w:rsidR="0070435C" w:rsidRPr="00DB6E0C" w:rsidRDefault="008263F5" w:rsidP="00E537CD">
            <w:pPr>
              <w:jc w:val="both"/>
              <w:rPr>
                <w:rFonts w:cs="Times New Roman"/>
                <w:szCs w:val="24"/>
              </w:rPr>
            </w:pPr>
            <w:r w:rsidRPr="00DB6E0C">
              <w:rPr>
                <w:rFonts w:cs="Times New Roman"/>
                <w:szCs w:val="24"/>
              </w:rPr>
              <w:t xml:space="preserve">171+00+ </w:t>
            </w:r>
            <w:r w:rsidR="0070435C" w:rsidRPr="00DB6E0C">
              <w:rPr>
                <w:rFonts w:cs="Times New Roman"/>
                <w:szCs w:val="24"/>
              </w:rPr>
              <w:t>881</w:t>
            </w:r>
          </w:p>
        </w:tc>
        <w:tc>
          <w:tcPr>
            <w:tcW w:w="1216" w:type="dxa"/>
            <w:vAlign w:val="center"/>
            <w:tcPrChange w:id="433" w:author="ThaoDH" w:date="2013-10-04T10:06:00Z">
              <w:tcPr>
                <w:tcW w:w="1216" w:type="dxa"/>
                <w:vAlign w:val="center"/>
              </w:tcPr>
            </w:tcPrChange>
          </w:tcPr>
          <w:p w:rsidR="0070435C" w:rsidRPr="00DB6E0C" w:rsidRDefault="0070435C" w:rsidP="00E537CD">
            <w:pPr>
              <w:jc w:val="both"/>
              <w:rPr>
                <w:rFonts w:cs="Times New Roman"/>
                <w:szCs w:val="24"/>
              </w:rPr>
            </w:pPr>
            <w:r w:rsidRPr="00DB6E0C">
              <w:rPr>
                <w:rFonts w:cs="Times New Roman"/>
                <w:szCs w:val="24"/>
              </w:rPr>
              <w:t>60+60</w:t>
            </w:r>
          </w:p>
        </w:tc>
        <w:tc>
          <w:tcPr>
            <w:tcW w:w="1165" w:type="dxa"/>
            <w:vAlign w:val="center"/>
            <w:tcPrChange w:id="434" w:author="ThaoDH" w:date="2013-10-04T10:06:00Z">
              <w:tcPr>
                <w:tcW w:w="1165" w:type="dxa"/>
                <w:vAlign w:val="center"/>
              </w:tcPr>
            </w:tcPrChange>
          </w:tcPr>
          <w:p w:rsidR="0070435C" w:rsidRPr="00DB6E0C" w:rsidRDefault="0070435C" w:rsidP="00E537CD">
            <w:pPr>
              <w:jc w:val="both"/>
              <w:rPr>
                <w:rFonts w:cs="Times New Roman"/>
                <w:szCs w:val="24"/>
              </w:rPr>
            </w:pPr>
            <w:r w:rsidRPr="00DB6E0C">
              <w:rPr>
                <w:rFonts w:cs="Times New Roman"/>
                <w:szCs w:val="24"/>
              </w:rPr>
              <w:t>1</w:t>
            </w:r>
          </w:p>
        </w:tc>
        <w:tc>
          <w:tcPr>
            <w:tcW w:w="2021" w:type="dxa"/>
            <w:vAlign w:val="center"/>
            <w:tcPrChange w:id="435" w:author="ThaoDH" w:date="2013-10-04T10:06:00Z">
              <w:tcPr>
                <w:tcW w:w="2021" w:type="dxa"/>
                <w:vAlign w:val="center"/>
              </w:tcPr>
            </w:tcPrChange>
          </w:tcPr>
          <w:p w:rsidR="0070435C" w:rsidRPr="00DB6E0C" w:rsidRDefault="0070435C" w:rsidP="00E537CD">
            <w:pPr>
              <w:jc w:val="both"/>
              <w:rPr>
                <w:rFonts w:cs="Times New Roman"/>
                <w:szCs w:val="24"/>
              </w:rPr>
            </w:pPr>
            <w:r w:rsidRPr="00DB6E0C">
              <w:rPr>
                <w:rFonts w:cs="Times New Roman"/>
                <w:szCs w:val="24"/>
              </w:rPr>
              <w:t>Không</w:t>
            </w:r>
          </w:p>
        </w:tc>
        <w:tc>
          <w:tcPr>
            <w:tcW w:w="1550" w:type="dxa"/>
            <w:vAlign w:val="center"/>
            <w:tcPrChange w:id="436" w:author="ThaoDH" w:date="2013-10-04T10:06:00Z">
              <w:tcPr>
                <w:tcW w:w="1550" w:type="dxa"/>
                <w:vAlign w:val="center"/>
              </w:tcPr>
            </w:tcPrChange>
          </w:tcPr>
          <w:p w:rsidR="0070435C" w:rsidRPr="00DB6E0C" w:rsidRDefault="0070435C" w:rsidP="00E537CD">
            <w:pPr>
              <w:jc w:val="both"/>
              <w:rPr>
                <w:rFonts w:cs="Times New Roman"/>
                <w:szCs w:val="24"/>
              </w:rPr>
            </w:pPr>
            <w:r w:rsidRPr="00DB6E0C">
              <w:rPr>
                <w:rFonts w:cs="Times New Roman"/>
                <w:szCs w:val="24"/>
              </w:rPr>
              <w:t>GLOBAL MOBILE SS</w:t>
            </w:r>
          </w:p>
        </w:tc>
      </w:tr>
      <w:tr w:rsidR="0070435C" w:rsidRPr="00DB6E0C" w:rsidTr="00663E30">
        <w:tc>
          <w:tcPr>
            <w:tcW w:w="1489" w:type="dxa"/>
            <w:vMerge/>
            <w:vAlign w:val="center"/>
            <w:tcPrChange w:id="437" w:author="ThaoDH" w:date="2013-10-04T10:06:00Z">
              <w:tcPr>
                <w:tcW w:w="1489" w:type="dxa"/>
                <w:vMerge/>
                <w:vAlign w:val="center"/>
              </w:tcPr>
            </w:tcPrChange>
          </w:tcPr>
          <w:p w:rsidR="0070435C" w:rsidRPr="00DB6E0C" w:rsidRDefault="0070435C" w:rsidP="00E537CD">
            <w:pPr>
              <w:jc w:val="both"/>
              <w:rPr>
                <w:rFonts w:cs="Times New Roman"/>
                <w:szCs w:val="24"/>
              </w:rPr>
            </w:pPr>
          </w:p>
        </w:tc>
        <w:tc>
          <w:tcPr>
            <w:tcW w:w="1775" w:type="dxa"/>
            <w:vAlign w:val="center"/>
            <w:tcPrChange w:id="438" w:author="ThaoDH" w:date="2013-10-04T10:06:00Z">
              <w:tcPr>
                <w:tcW w:w="1775" w:type="dxa"/>
                <w:vAlign w:val="center"/>
              </w:tcPr>
            </w:tcPrChange>
          </w:tcPr>
          <w:p w:rsidR="0070435C" w:rsidRPr="00DB6E0C" w:rsidRDefault="008263F5" w:rsidP="00E537CD">
            <w:pPr>
              <w:jc w:val="both"/>
              <w:rPr>
                <w:rFonts w:cs="Times New Roman"/>
                <w:szCs w:val="24"/>
              </w:rPr>
            </w:pPr>
            <w:r w:rsidRPr="00DB6E0C">
              <w:rPr>
                <w:rFonts w:cs="Times New Roman"/>
                <w:szCs w:val="24"/>
              </w:rPr>
              <w:t xml:space="preserve">171+00+ </w:t>
            </w:r>
            <w:r w:rsidR="0070435C" w:rsidRPr="00DB6E0C">
              <w:rPr>
                <w:rFonts w:cs="Times New Roman"/>
                <w:szCs w:val="24"/>
              </w:rPr>
              <w:t>882, 883</w:t>
            </w:r>
          </w:p>
        </w:tc>
        <w:tc>
          <w:tcPr>
            <w:tcW w:w="1216" w:type="dxa"/>
            <w:vAlign w:val="center"/>
            <w:tcPrChange w:id="439" w:author="ThaoDH" w:date="2013-10-04T10:06:00Z">
              <w:tcPr>
                <w:tcW w:w="1216" w:type="dxa"/>
                <w:vAlign w:val="center"/>
              </w:tcPr>
            </w:tcPrChange>
          </w:tcPr>
          <w:p w:rsidR="0070435C" w:rsidRPr="00DB6E0C" w:rsidRDefault="0070435C" w:rsidP="00E537CD">
            <w:pPr>
              <w:jc w:val="both"/>
              <w:rPr>
                <w:rFonts w:cs="Times New Roman"/>
                <w:szCs w:val="24"/>
              </w:rPr>
            </w:pPr>
            <w:r w:rsidRPr="00DB6E0C">
              <w:rPr>
                <w:rFonts w:cs="Times New Roman"/>
                <w:szCs w:val="24"/>
              </w:rPr>
              <w:t>60+60</w:t>
            </w:r>
          </w:p>
        </w:tc>
        <w:tc>
          <w:tcPr>
            <w:tcW w:w="1165" w:type="dxa"/>
            <w:vAlign w:val="center"/>
            <w:tcPrChange w:id="440" w:author="ThaoDH" w:date="2013-10-04T10:06:00Z">
              <w:tcPr>
                <w:tcW w:w="1165" w:type="dxa"/>
                <w:vAlign w:val="center"/>
              </w:tcPr>
            </w:tcPrChange>
          </w:tcPr>
          <w:p w:rsidR="0070435C" w:rsidRPr="00DB6E0C" w:rsidRDefault="0070435C" w:rsidP="00E537CD">
            <w:pPr>
              <w:jc w:val="both"/>
              <w:rPr>
                <w:rFonts w:cs="Times New Roman"/>
                <w:szCs w:val="24"/>
              </w:rPr>
            </w:pPr>
            <w:r w:rsidRPr="00DB6E0C">
              <w:rPr>
                <w:rFonts w:cs="Times New Roman"/>
                <w:szCs w:val="24"/>
              </w:rPr>
              <w:t>1</w:t>
            </w:r>
          </w:p>
        </w:tc>
        <w:tc>
          <w:tcPr>
            <w:tcW w:w="2021" w:type="dxa"/>
            <w:vAlign w:val="center"/>
            <w:tcPrChange w:id="441" w:author="ThaoDH" w:date="2013-10-04T10:06:00Z">
              <w:tcPr>
                <w:tcW w:w="2021" w:type="dxa"/>
                <w:vAlign w:val="center"/>
              </w:tcPr>
            </w:tcPrChange>
          </w:tcPr>
          <w:p w:rsidR="0070435C" w:rsidRPr="00DB6E0C" w:rsidRDefault="0070435C" w:rsidP="00E537CD">
            <w:pPr>
              <w:jc w:val="both"/>
              <w:rPr>
                <w:rFonts w:cs="Times New Roman"/>
                <w:szCs w:val="24"/>
              </w:rPr>
            </w:pPr>
            <w:r w:rsidRPr="00DB6E0C">
              <w:rPr>
                <w:rFonts w:cs="Times New Roman"/>
                <w:szCs w:val="24"/>
              </w:rPr>
              <w:t>Không</w:t>
            </w:r>
          </w:p>
        </w:tc>
        <w:tc>
          <w:tcPr>
            <w:tcW w:w="1550" w:type="dxa"/>
            <w:vAlign w:val="center"/>
            <w:tcPrChange w:id="442" w:author="ThaoDH" w:date="2013-10-04T10:06:00Z">
              <w:tcPr>
                <w:tcW w:w="1550" w:type="dxa"/>
                <w:vAlign w:val="center"/>
              </w:tcPr>
            </w:tcPrChange>
          </w:tcPr>
          <w:p w:rsidR="0070435C" w:rsidRPr="00DB6E0C" w:rsidRDefault="0070435C" w:rsidP="00E537CD">
            <w:pPr>
              <w:jc w:val="both"/>
              <w:rPr>
                <w:rFonts w:cs="Times New Roman"/>
                <w:szCs w:val="24"/>
              </w:rPr>
            </w:pPr>
            <w:r w:rsidRPr="00DB6E0C">
              <w:rPr>
                <w:rFonts w:cs="Times New Roman"/>
                <w:szCs w:val="24"/>
              </w:rPr>
              <w:t>INTL NETWORKS</w:t>
            </w:r>
          </w:p>
        </w:tc>
      </w:tr>
      <w:tr w:rsidR="00B37557" w:rsidRPr="00DB6E0C" w:rsidTr="00663E30">
        <w:tc>
          <w:tcPr>
            <w:tcW w:w="1489" w:type="dxa"/>
            <w:vMerge/>
            <w:vAlign w:val="center"/>
            <w:tcPrChange w:id="443" w:author="ThaoDH" w:date="2013-10-04T10:06:00Z">
              <w:tcPr>
                <w:tcW w:w="1489" w:type="dxa"/>
                <w:vMerge/>
                <w:vAlign w:val="center"/>
              </w:tcPr>
            </w:tcPrChange>
          </w:tcPr>
          <w:p w:rsidR="00B37557" w:rsidRPr="00DB6E0C" w:rsidRDefault="00B37557" w:rsidP="00E537CD">
            <w:pPr>
              <w:jc w:val="both"/>
              <w:rPr>
                <w:rFonts w:cs="Times New Roman"/>
                <w:szCs w:val="24"/>
              </w:rPr>
            </w:pPr>
          </w:p>
        </w:tc>
        <w:tc>
          <w:tcPr>
            <w:tcW w:w="1775" w:type="dxa"/>
            <w:vAlign w:val="center"/>
            <w:tcPrChange w:id="444" w:author="ThaoDH" w:date="2013-10-04T10:06:00Z">
              <w:tcPr>
                <w:tcW w:w="1775" w:type="dxa"/>
                <w:vAlign w:val="center"/>
              </w:tcPr>
            </w:tcPrChange>
          </w:tcPr>
          <w:p w:rsidR="00B37557" w:rsidRPr="00DB6E0C" w:rsidRDefault="008263F5" w:rsidP="00E537CD">
            <w:pPr>
              <w:jc w:val="both"/>
              <w:rPr>
                <w:rFonts w:cs="Times New Roman"/>
                <w:szCs w:val="24"/>
              </w:rPr>
            </w:pPr>
            <w:r w:rsidRPr="00DB6E0C">
              <w:rPr>
                <w:rFonts w:cs="Times New Roman"/>
                <w:szCs w:val="24"/>
              </w:rPr>
              <w:t xml:space="preserve">171+00+ </w:t>
            </w:r>
            <w:r w:rsidR="00B37557" w:rsidRPr="00DB6E0C">
              <w:rPr>
                <w:rFonts w:cs="Times New Roman"/>
                <w:szCs w:val="24"/>
              </w:rPr>
              <w:t>8812, 8813, 8816, 8817, 8818, 8819,</w:t>
            </w:r>
          </w:p>
        </w:tc>
        <w:tc>
          <w:tcPr>
            <w:tcW w:w="1216" w:type="dxa"/>
            <w:vAlign w:val="center"/>
            <w:tcPrChange w:id="445" w:author="ThaoDH" w:date="2013-10-04T10:06:00Z">
              <w:tcPr>
                <w:tcW w:w="1216" w:type="dxa"/>
                <w:vAlign w:val="center"/>
              </w:tcPr>
            </w:tcPrChange>
          </w:tcPr>
          <w:p w:rsidR="00B37557" w:rsidRPr="00DB6E0C" w:rsidRDefault="00B37557" w:rsidP="00E537CD">
            <w:pPr>
              <w:jc w:val="both"/>
              <w:rPr>
                <w:rFonts w:cs="Times New Roman"/>
                <w:szCs w:val="24"/>
              </w:rPr>
            </w:pPr>
            <w:r w:rsidRPr="00DB6E0C">
              <w:rPr>
                <w:rFonts w:cs="Times New Roman"/>
                <w:szCs w:val="24"/>
              </w:rPr>
              <w:t>60+60</w:t>
            </w:r>
          </w:p>
        </w:tc>
        <w:tc>
          <w:tcPr>
            <w:tcW w:w="1165" w:type="dxa"/>
            <w:vAlign w:val="center"/>
            <w:tcPrChange w:id="446" w:author="ThaoDH" w:date="2013-10-04T10:06:00Z">
              <w:tcPr>
                <w:tcW w:w="1165" w:type="dxa"/>
                <w:vAlign w:val="center"/>
              </w:tcPr>
            </w:tcPrChange>
          </w:tcPr>
          <w:p w:rsidR="00B37557" w:rsidRPr="00DB6E0C" w:rsidRDefault="00B37557" w:rsidP="00E537CD">
            <w:pPr>
              <w:jc w:val="both"/>
              <w:rPr>
                <w:rFonts w:cs="Times New Roman"/>
                <w:szCs w:val="24"/>
              </w:rPr>
            </w:pPr>
            <w:r w:rsidRPr="00DB6E0C">
              <w:rPr>
                <w:rFonts w:cs="Times New Roman"/>
                <w:szCs w:val="24"/>
              </w:rPr>
              <w:t>1</w:t>
            </w:r>
          </w:p>
        </w:tc>
        <w:tc>
          <w:tcPr>
            <w:tcW w:w="2021" w:type="dxa"/>
            <w:vAlign w:val="center"/>
            <w:tcPrChange w:id="447" w:author="ThaoDH" w:date="2013-10-04T10:06:00Z">
              <w:tcPr>
                <w:tcW w:w="2021" w:type="dxa"/>
                <w:vAlign w:val="center"/>
              </w:tcPr>
            </w:tcPrChange>
          </w:tcPr>
          <w:p w:rsidR="00B37557" w:rsidRPr="00DB6E0C" w:rsidRDefault="00B37557" w:rsidP="00E537CD">
            <w:pPr>
              <w:jc w:val="both"/>
              <w:rPr>
                <w:rFonts w:cs="Times New Roman"/>
                <w:szCs w:val="24"/>
              </w:rPr>
            </w:pPr>
            <w:r w:rsidRPr="00DB6E0C">
              <w:rPr>
                <w:rFonts w:cs="Times New Roman"/>
                <w:szCs w:val="24"/>
              </w:rPr>
              <w:t>Không</w:t>
            </w:r>
          </w:p>
        </w:tc>
        <w:tc>
          <w:tcPr>
            <w:tcW w:w="1550" w:type="dxa"/>
            <w:vAlign w:val="center"/>
            <w:tcPrChange w:id="448" w:author="ThaoDH" w:date="2013-10-04T10:06:00Z">
              <w:tcPr>
                <w:tcW w:w="1550" w:type="dxa"/>
                <w:vAlign w:val="center"/>
              </w:tcPr>
            </w:tcPrChange>
          </w:tcPr>
          <w:p w:rsidR="00B37557" w:rsidRPr="00DB6E0C" w:rsidRDefault="00B37557" w:rsidP="00E537CD">
            <w:pPr>
              <w:jc w:val="both"/>
              <w:rPr>
                <w:rFonts w:cs="Times New Roman"/>
                <w:szCs w:val="24"/>
              </w:rPr>
            </w:pPr>
            <w:r w:rsidRPr="00DB6E0C">
              <w:rPr>
                <w:rFonts w:cs="Times New Roman"/>
                <w:szCs w:val="24"/>
              </w:rPr>
              <w:t>GLOBAL MOBILE SS</w:t>
            </w:r>
          </w:p>
        </w:tc>
      </w:tr>
      <w:tr w:rsidR="00B37557" w:rsidRPr="00DB6E0C" w:rsidTr="00663E30">
        <w:tc>
          <w:tcPr>
            <w:tcW w:w="1489" w:type="dxa"/>
            <w:vMerge/>
            <w:vAlign w:val="center"/>
            <w:tcPrChange w:id="449" w:author="ThaoDH" w:date="2013-10-04T10:06:00Z">
              <w:tcPr>
                <w:tcW w:w="1489" w:type="dxa"/>
                <w:vMerge/>
                <w:vAlign w:val="center"/>
              </w:tcPr>
            </w:tcPrChange>
          </w:tcPr>
          <w:p w:rsidR="00B37557" w:rsidRPr="00DB6E0C" w:rsidRDefault="00B37557" w:rsidP="00E537CD">
            <w:pPr>
              <w:jc w:val="both"/>
              <w:rPr>
                <w:rFonts w:cs="Times New Roman"/>
                <w:szCs w:val="24"/>
              </w:rPr>
            </w:pPr>
          </w:p>
        </w:tc>
        <w:tc>
          <w:tcPr>
            <w:tcW w:w="1775" w:type="dxa"/>
            <w:vAlign w:val="center"/>
            <w:tcPrChange w:id="450" w:author="ThaoDH" w:date="2013-10-04T10:06:00Z">
              <w:tcPr>
                <w:tcW w:w="1775" w:type="dxa"/>
                <w:vAlign w:val="center"/>
              </w:tcPr>
            </w:tcPrChange>
          </w:tcPr>
          <w:p w:rsidR="00B37557" w:rsidRPr="00DB6E0C" w:rsidRDefault="008263F5" w:rsidP="00E537CD">
            <w:pPr>
              <w:jc w:val="both"/>
              <w:rPr>
                <w:rFonts w:cs="Times New Roman"/>
                <w:szCs w:val="24"/>
              </w:rPr>
            </w:pPr>
            <w:r w:rsidRPr="00DB6E0C">
              <w:rPr>
                <w:rFonts w:cs="Times New Roman"/>
                <w:szCs w:val="24"/>
              </w:rPr>
              <w:t xml:space="preserve">171+00+ </w:t>
            </w:r>
            <w:r w:rsidR="00B37557" w:rsidRPr="00DB6E0C">
              <w:rPr>
                <w:rFonts w:cs="Times New Roman"/>
                <w:szCs w:val="24"/>
              </w:rPr>
              <w:t>87030-9, 87060-9, 87076-8,</w:t>
            </w:r>
          </w:p>
        </w:tc>
        <w:tc>
          <w:tcPr>
            <w:tcW w:w="1216" w:type="dxa"/>
            <w:vAlign w:val="center"/>
            <w:tcPrChange w:id="451" w:author="ThaoDH" w:date="2013-10-04T10:06:00Z">
              <w:tcPr>
                <w:tcW w:w="1216" w:type="dxa"/>
                <w:vAlign w:val="center"/>
              </w:tcPr>
            </w:tcPrChange>
          </w:tcPr>
          <w:p w:rsidR="00B37557" w:rsidRPr="00DB6E0C" w:rsidRDefault="00B37557" w:rsidP="00E537CD">
            <w:pPr>
              <w:jc w:val="both"/>
              <w:rPr>
                <w:rFonts w:cs="Times New Roman"/>
                <w:szCs w:val="24"/>
              </w:rPr>
            </w:pPr>
            <w:r w:rsidRPr="00DB6E0C">
              <w:rPr>
                <w:rFonts w:cs="Times New Roman"/>
                <w:szCs w:val="24"/>
              </w:rPr>
              <w:t>60+60</w:t>
            </w:r>
          </w:p>
        </w:tc>
        <w:tc>
          <w:tcPr>
            <w:tcW w:w="1165" w:type="dxa"/>
            <w:vAlign w:val="center"/>
            <w:tcPrChange w:id="452" w:author="ThaoDH" w:date="2013-10-04T10:06:00Z">
              <w:tcPr>
                <w:tcW w:w="1165" w:type="dxa"/>
                <w:vAlign w:val="center"/>
              </w:tcPr>
            </w:tcPrChange>
          </w:tcPr>
          <w:p w:rsidR="00B37557" w:rsidRPr="00DB6E0C" w:rsidRDefault="00B37557" w:rsidP="00E537CD">
            <w:pPr>
              <w:jc w:val="both"/>
              <w:rPr>
                <w:rFonts w:cs="Times New Roman"/>
                <w:szCs w:val="24"/>
              </w:rPr>
            </w:pPr>
            <w:r w:rsidRPr="00DB6E0C">
              <w:rPr>
                <w:rFonts w:cs="Times New Roman"/>
                <w:szCs w:val="24"/>
              </w:rPr>
              <w:t>1</w:t>
            </w:r>
          </w:p>
        </w:tc>
        <w:tc>
          <w:tcPr>
            <w:tcW w:w="2021" w:type="dxa"/>
            <w:vAlign w:val="center"/>
            <w:tcPrChange w:id="453" w:author="ThaoDH" w:date="2013-10-04T10:06:00Z">
              <w:tcPr>
                <w:tcW w:w="2021" w:type="dxa"/>
                <w:vAlign w:val="center"/>
              </w:tcPr>
            </w:tcPrChange>
          </w:tcPr>
          <w:p w:rsidR="00B37557" w:rsidRPr="00DB6E0C" w:rsidRDefault="00B37557" w:rsidP="00E537CD">
            <w:pPr>
              <w:jc w:val="both"/>
              <w:rPr>
                <w:rFonts w:cs="Times New Roman"/>
                <w:szCs w:val="24"/>
              </w:rPr>
            </w:pPr>
            <w:r w:rsidRPr="00DB6E0C">
              <w:rPr>
                <w:rFonts w:cs="Times New Roman"/>
                <w:szCs w:val="24"/>
              </w:rPr>
              <w:t>Không</w:t>
            </w:r>
          </w:p>
        </w:tc>
        <w:tc>
          <w:tcPr>
            <w:tcW w:w="1550" w:type="dxa"/>
            <w:vAlign w:val="center"/>
            <w:tcPrChange w:id="454" w:author="ThaoDH" w:date="2013-10-04T10:06:00Z">
              <w:tcPr>
                <w:tcW w:w="1550" w:type="dxa"/>
                <w:vAlign w:val="center"/>
              </w:tcPr>
            </w:tcPrChange>
          </w:tcPr>
          <w:p w:rsidR="00B37557" w:rsidRPr="00DB6E0C" w:rsidRDefault="00B37557" w:rsidP="00E537CD">
            <w:pPr>
              <w:jc w:val="both"/>
              <w:rPr>
                <w:rFonts w:cs="Times New Roman"/>
                <w:color w:val="FF0000"/>
                <w:szCs w:val="24"/>
              </w:rPr>
            </w:pPr>
            <w:r w:rsidRPr="00DB6E0C">
              <w:rPr>
                <w:rFonts w:cs="Times New Roman"/>
                <w:szCs w:val="24"/>
              </w:rPr>
              <w:t>INMARSAT</w:t>
            </w:r>
          </w:p>
        </w:tc>
      </w:tr>
      <w:tr w:rsidR="00B37557" w:rsidRPr="00DB6E0C" w:rsidTr="00663E30">
        <w:tc>
          <w:tcPr>
            <w:tcW w:w="1489" w:type="dxa"/>
            <w:vMerge/>
            <w:vAlign w:val="center"/>
            <w:tcPrChange w:id="455" w:author="ThaoDH" w:date="2013-10-04T10:06:00Z">
              <w:tcPr>
                <w:tcW w:w="1489" w:type="dxa"/>
                <w:vMerge/>
                <w:vAlign w:val="center"/>
              </w:tcPr>
            </w:tcPrChange>
          </w:tcPr>
          <w:p w:rsidR="00B37557" w:rsidRPr="00DB6E0C" w:rsidRDefault="00B37557" w:rsidP="00E537CD">
            <w:pPr>
              <w:jc w:val="both"/>
              <w:rPr>
                <w:rFonts w:cs="Times New Roman"/>
                <w:szCs w:val="24"/>
              </w:rPr>
            </w:pPr>
          </w:p>
        </w:tc>
        <w:tc>
          <w:tcPr>
            <w:tcW w:w="1775" w:type="dxa"/>
            <w:vAlign w:val="center"/>
            <w:tcPrChange w:id="456" w:author="ThaoDH" w:date="2013-10-04T10:06:00Z">
              <w:tcPr>
                <w:tcW w:w="1775" w:type="dxa"/>
                <w:vAlign w:val="center"/>
              </w:tcPr>
            </w:tcPrChange>
          </w:tcPr>
          <w:p w:rsidR="00B37557" w:rsidRPr="00DB6E0C" w:rsidRDefault="008263F5" w:rsidP="00E537CD">
            <w:pPr>
              <w:jc w:val="both"/>
              <w:rPr>
                <w:rFonts w:cs="Times New Roman"/>
                <w:szCs w:val="24"/>
              </w:rPr>
            </w:pPr>
            <w:r w:rsidRPr="00DB6E0C">
              <w:rPr>
                <w:rFonts w:cs="Times New Roman"/>
                <w:szCs w:val="24"/>
              </w:rPr>
              <w:t xml:space="preserve">171+00+ </w:t>
            </w:r>
            <w:r w:rsidR="00B37557" w:rsidRPr="00DB6E0C">
              <w:rPr>
                <w:rFonts w:cs="Times New Roman"/>
                <w:szCs w:val="24"/>
              </w:rPr>
              <w:t xml:space="preserve">88213, 88216, 88228, 88232-6, 88238, 88298, 88299, 88312, 88314, 88351, </w:t>
            </w:r>
            <w:r w:rsidR="001F4337" w:rsidRPr="00DB6E0C">
              <w:rPr>
                <w:rFonts w:cs="Times New Roman"/>
                <w:szCs w:val="24"/>
              </w:rPr>
              <w:t>883120, 8835100</w:t>
            </w:r>
          </w:p>
        </w:tc>
        <w:tc>
          <w:tcPr>
            <w:tcW w:w="1216" w:type="dxa"/>
            <w:vAlign w:val="center"/>
            <w:tcPrChange w:id="457" w:author="ThaoDH" w:date="2013-10-04T10:06:00Z">
              <w:tcPr>
                <w:tcW w:w="1216" w:type="dxa"/>
                <w:vAlign w:val="center"/>
              </w:tcPr>
            </w:tcPrChange>
          </w:tcPr>
          <w:p w:rsidR="00B37557" w:rsidRPr="00DB6E0C" w:rsidRDefault="00B37557" w:rsidP="00E537CD">
            <w:pPr>
              <w:jc w:val="both"/>
              <w:rPr>
                <w:rFonts w:cs="Times New Roman"/>
                <w:szCs w:val="24"/>
              </w:rPr>
            </w:pPr>
            <w:r w:rsidRPr="00DB6E0C">
              <w:rPr>
                <w:rFonts w:cs="Times New Roman"/>
                <w:szCs w:val="24"/>
              </w:rPr>
              <w:t>60+60</w:t>
            </w:r>
          </w:p>
        </w:tc>
        <w:tc>
          <w:tcPr>
            <w:tcW w:w="1165" w:type="dxa"/>
            <w:vAlign w:val="center"/>
            <w:tcPrChange w:id="458" w:author="ThaoDH" w:date="2013-10-04T10:06:00Z">
              <w:tcPr>
                <w:tcW w:w="1165" w:type="dxa"/>
                <w:vAlign w:val="center"/>
              </w:tcPr>
            </w:tcPrChange>
          </w:tcPr>
          <w:p w:rsidR="00B37557" w:rsidRPr="00DB6E0C" w:rsidRDefault="00B37557" w:rsidP="00E537CD">
            <w:pPr>
              <w:jc w:val="both"/>
              <w:rPr>
                <w:rFonts w:cs="Times New Roman"/>
                <w:szCs w:val="24"/>
              </w:rPr>
            </w:pPr>
            <w:r w:rsidRPr="00DB6E0C">
              <w:rPr>
                <w:rFonts w:cs="Times New Roman"/>
                <w:szCs w:val="24"/>
              </w:rPr>
              <w:t>1</w:t>
            </w:r>
          </w:p>
        </w:tc>
        <w:tc>
          <w:tcPr>
            <w:tcW w:w="2021" w:type="dxa"/>
            <w:vAlign w:val="center"/>
            <w:tcPrChange w:id="459" w:author="ThaoDH" w:date="2013-10-04T10:06:00Z">
              <w:tcPr>
                <w:tcW w:w="2021" w:type="dxa"/>
                <w:vAlign w:val="center"/>
              </w:tcPr>
            </w:tcPrChange>
          </w:tcPr>
          <w:p w:rsidR="00B37557" w:rsidRPr="00DB6E0C" w:rsidRDefault="00B37557" w:rsidP="00E537CD">
            <w:pPr>
              <w:jc w:val="both"/>
              <w:rPr>
                <w:rFonts w:cs="Times New Roman"/>
                <w:szCs w:val="24"/>
              </w:rPr>
            </w:pPr>
            <w:r w:rsidRPr="00DB6E0C">
              <w:rPr>
                <w:rFonts w:cs="Times New Roman"/>
                <w:szCs w:val="24"/>
              </w:rPr>
              <w:t>Không</w:t>
            </w:r>
          </w:p>
        </w:tc>
        <w:tc>
          <w:tcPr>
            <w:tcW w:w="1550" w:type="dxa"/>
            <w:vAlign w:val="center"/>
            <w:tcPrChange w:id="460" w:author="ThaoDH" w:date="2013-10-04T10:06:00Z">
              <w:tcPr>
                <w:tcW w:w="1550" w:type="dxa"/>
                <w:vAlign w:val="center"/>
              </w:tcPr>
            </w:tcPrChange>
          </w:tcPr>
          <w:p w:rsidR="00B37557" w:rsidRPr="00DB6E0C" w:rsidRDefault="00B37557" w:rsidP="00E537CD">
            <w:pPr>
              <w:jc w:val="both"/>
              <w:rPr>
                <w:rFonts w:cs="Times New Roman"/>
                <w:szCs w:val="24"/>
              </w:rPr>
            </w:pPr>
            <w:r w:rsidRPr="00DB6E0C">
              <w:rPr>
                <w:rFonts w:cs="Times New Roman"/>
                <w:szCs w:val="24"/>
              </w:rPr>
              <w:t>INTL NETWORKS</w:t>
            </w:r>
          </w:p>
        </w:tc>
      </w:tr>
      <w:tr w:rsidR="00AB05AC" w:rsidRPr="00DB6E0C" w:rsidTr="00663E30">
        <w:tc>
          <w:tcPr>
            <w:tcW w:w="1489" w:type="dxa"/>
            <w:vAlign w:val="center"/>
            <w:tcPrChange w:id="461" w:author="ThaoDH" w:date="2013-10-04T10:06:00Z">
              <w:tcPr>
                <w:tcW w:w="1489" w:type="dxa"/>
                <w:vAlign w:val="center"/>
              </w:tcPr>
            </w:tcPrChange>
          </w:tcPr>
          <w:p w:rsidR="00AB05AC" w:rsidRPr="00DB6E0C" w:rsidRDefault="00AB05AC" w:rsidP="00E537CD">
            <w:pPr>
              <w:jc w:val="both"/>
              <w:rPr>
                <w:rFonts w:cs="Times New Roman"/>
                <w:szCs w:val="24"/>
              </w:rPr>
            </w:pPr>
          </w:p>
        </w:tc>
        <w:tc>
          <w:tcPr>
            <w:tcW w:w="1775" w:type="dxa"/>
            <w:vAlign w:val="center"/>
            <w:tcPrChange w:id="462" w:author="ThaoDH" w:date="2013-10-04T10:06:00Z">
              <w:tcPr>
                <w:tcW w:w="1775" w:type="dxa"/>
                <w:vAlign w:val="center"/>
              </w:tcPr>
            </w:tcPrChange>
          </w:tcPr>
          <w:p w:rsidR="00AB05AC" w:rsidRPr="00DB6E0C" w:rsidRDefault="00AB05AC" w:rsidP="00E537CD">
            <w:pPr>
              <w:jc w:val="both"/>
              <w:rPr>
                <w:rFonts w:cs="Times New Roman"/>
                <w:szCs w:val="24"/>
              </w:rPr>
            </w:pPr>
          </w:p>
        </w:tc>
        <w:tc>
          <w:tcPr>
            <w:tcW w:w="1216" w:type="dxa"/>
            <w:vAlign w:val="center"/>
            <w:tcPrChange w:id="463" w:author="ThaoDH" w:date="2013-10-04T10:06:00Z">
              <w:tcPr>
                <w:tcW w:w="1216" w:type="dxa"/>
                <w:vAlign w:val="center"/>
              </w:tcPr>
            </w:tcPrChange>
          </w:tcPr>
          <w:p w:rsidR="00AB05AC" w:rsidRPr="00DB6E0C" w:rsidRDefault="00AB05AC" w:rsidP="00E537CD">
            <w:pPr>
              <w:jc w:val="both"/>
              <w:rPr>
                <w:rFonts w:cs="Times New Roman"/>
                <w:szCs w:val="24"/>
              </w:rPr>
            </w:pPr>
          </w:p>
        </w:tc>
        <w:tc>
          <w:tcPr>
            <w:tcW w:w="1165" w:type="dxa"/>
            <w:vAlign w:val="center"/>
            <w:tcPrChange w:id="464" w:author="ThaoDH" w:date="2013-10-04T10:06:00Z">
              <w:tcPr>
                <w:tcW w:w="1165" w:type="dxa"/>
                <w:vAlign w:val="center"/>
              </w:tcPr>
            </w:tcPrChange>
          </w:tcPr>
          <w:p w:rsidR="00AB05AC" w:rsidRPr="00DB6E0C" w:rsidRDefault="00AB05AC" w:rsidP="00E537CD">
            <w:pPr>
              <w:jc w:val="both"/>
              <w:rPr>
                <w:rFonts w:cs="Times New Roman"/>
                <w:szCs w:val="24"/>
              </w:rPr>
            </w:pPr>
          </w:p>
        </w:tc>
        <w:tc>
          <w:tcPr>
            <w:tcW w:w="2021" w:type="dxa"/>
            <w:vAlign w:val="center"/>
            <w:tcPrChange w:id="465" w:author="ThaoDH" w:date="2013-10-04T10:06:00Z">
              <w:tcPr>
                <w:tcW w:w="2021" w:type="dxa"/>
                <w:vAlign w:val="center"/>
              </w:tcPr>
            </w:tcPrChange>
          </w:tcPr>
          <w:p w:rsidR="00AB05AC" w:rsidRPr="00DB6E0C" w:rsidRDefault="00AB05AC" w:rsidP="00E537CD">
            <w:pPr>
              <w:jc w:val="both"/>
              <w:rPr>
                <w:rFonts w:cs="Times New Roman"/>
                <w:szCs w:val="24"/>
              </w:rPr>
            </w:pPr>
          </w:p>
        </w:tc>
        <w:tc>
          <w:tcPr>
            <w:tcW w:w="1550" w:type="dxa"/>
            <w:vAlign w:val="center"/>
            <w:tcPrChange w:id="466" w:author="ThaoDH" w:date="2013-10-04T10:06:00Z">
              <w:tcPr>
                <w:tcW w:w="1550" w:type="dxa"/>
                <w:vAlign w:val="center"/>
              </w:tcPr>
            </w:tcPrChange>
          </w:tcPr>
          <w:p w:rsidR="00AB05AC" w:rsidRPr="00DB6E0C" w:rsidRDefault="00AB05AC" w:rsidP="00E537CD">
            <w:pPr>
              <w:jc w:val="both"/>
              <w:rPr>
                <w:rFonts w:cs="Times New Roman"/>
                <w:szCs w:val="24"/>
              </w:rPr>
            </w:pPr>
          </w:p>
        </w:tc>
      </w:tr>
    </w:tbl>
    <w:p w:rsidR="008E5E93" w:rsidRPr="00DB6E0C" w:rsidRDefault="008E5E93" w:rsidP="00E537CD">
      <w:pPr>
        <w:jc w:val="both"/>
        <w:rPr>
          <w:rFonts w:cs="Times New Roman"/>
          <w:color w:val="FF0000"/>
          <w:szCs w:val="24"/>
        </w:rPr>
      </w:pPr>
    </w:p>
    <w:p w:rsidR="00FD1F42" w:rsidRPr="00DB6E0C" w:rsidRDefault="00FD1F42" w:rsidP="00E537CD">
      <w:pPr>
        <w:jc w:val="both"/>
        <w:rPr>
          <w:rFonts w:cs="Times New Roman"/>
          <w:szCs w:val="24"/>
        </w:rPr>
      </w:pPr>
      <w:r w:rsidRPr="00DB6E0C">
        <w:rPr>
          <w:rFonts w:cs="Times New Roman"/>
          <w:szCs w:val="24"/>
        </w:rPr>
        <w:t>Chi tiết bảng cước quốc tế</w:t>
      </w:r>
    </w:p>
    <w:p w:rsidR="00FD1F42" w:rsidRPr="00DB6E0C" w:rsidRDefault="007B13FB" w:rsidP="00E537CD">
      <w:pPr>
        <w:jc w:val="both"/>
        <w:rPr>
          <w:rFonts w:cs="Times New Roman"/>
          <w:szCs w:val="24"/>
        </w:rPr>
      </w:pPr>
      <w:r w:rsidRPr="00DB6E0C">
        <w:rPr>
          <w:rFonts w:cs="Times New Roman"/>
          <w:szCs w:val="24"/>
        </w:rPr>
        <w:object w:dxaOrig="1695" w:dyaOrig="810">
          <v:shape id="_x0000_i1027" type="#_x0000_t75" style="width:85.7pt;height:40.45pt" o:ole="">
            <v:imagedata r:id="rId13" o:title=""/>
          </v:shape>
          <o:OLEObject Type="Embed" ProgID="Package" ShapeID="_x0000_i1027" DrawAspect="Content" ObjectID="_1451980124" r:id="rId14"/>
        </w:object>
      </w:r>
    </w:p>
    <w:p w:rsidR="0034530B" w:rsidRDefault="00AF6666" w:rsidP="00E537CD">
      <w:pPr>
        <w:jc w:val="both"/>
        <w:rPr>
          <w:ins w:id="467" w:author="ThaoDH" w:date="2013-10-15T13:54:00Z"/>
          <w:rFonts w:cs="Times New Roman"/>
          <w:color w:val="FF0000"/>
          <w:szCs w:val="24"/>
        </w:rPr>
      </w:pPr>
      <w:ins w:id="468" w:author="ThaoDH" w:date="2013-10-15T13:55:00Z">
        <w:r>
          <w:rPr>
            <w:rFonts w:cs="Times New Roman"/>
            <w:color w:val="FF0000"/>
            <w:szCs w:val="24"/>
          </w:rPr>
          <w:t xml:space="preserve">[Elcom/Comverse]: </w:t>
        </w:r>
      </w:ins>
      <w:ins w:id="469" w:author="ThaoDH" w:date="2013-10-15T13:54:00Z">
        <w:r>
          <w:rPr>
            <w:rFonts w:cs="Times New Roman"/>
            <w:color w:val="FF0000"/>
            <w:szCs w:val="24"/>
          </w:rPr>
          <w:t>Bảng cước thoại là OK</w:t>
        </w:r>
      </w:ins>
    </w:p>
    <w:p w:rsidR="00AF6666" w:rsidRPr="00DB6E0C" w:rsidRDefault="00AF6666" w:rsidP="00E537CD">
      <w:pPr>
        <w:jc w:val="both"/>
        <w:rPr>
          <w:rFonts w:cs="Times New Roman"/>
          <w:color w:val="FF0000"/>
          <w:szCs w:val="24"/>
        </w:rPr>
      </w:pPr>
    </w:p>
    <w:p w:rsidR="005157DD" w:rsidRPr="00DB6E0C" w:rsidRDefault="00A9230B" w:rsidP="005C0964">
      <w:pPr>
        <w:pStyle w:val="ListParagraph"/>
        <w:numPr>
          <w:ilvl w:val="2"/>
          <w:numId w:val="3"/>
        </w:numPr>
        <w:jc w:val="both"/>
        <w:rPr>
          <w:rFonts w:cs="Times New Roman"/>
          <w:b/>
          <w:szCs w:val="24"/>
        </w:rPr>
      </w:pPr>
      <w:r w:rsidRPr="00DB6E0C">
        <w:rPr>
          <w:rFonts w:cs="Times New Roman"/>
          <w:b/>
          <w:szCs w:val="24"/>
        </w:rPr>
        <w:t>Cước SMS</w:t>
      </w:r>
      <w:ins w:id="470" w:author="Comverse" w:date="2013-10-14T11:18:00Z">
        <w:r w:rsidR="00297C02">
          <w:rPr>
            <w:rFonts w:cs="Times New Roman"/>
            <w:b/>
            <w:szCs w:val="24"/>
          </w:rPr>
          <w:t xml:space="preserve"> OK</w:t>
        </w:r>
      </w:ins>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471" w:author="ThaoDH" w:date="2013-10-04T10:07:00Z">
          <w:tblPr>
            <w:tblW w:w="0" w:type="auto"/>
            <w:tblInd w:w="360" w:type="dxa"/>
            <w:tblLook w:val="04A0" w:firstRow="1" w:lastRow="0" w:firstColumn="1" w:lastColumn="0" w:noHBand="0" w:noVBand="1"/>
          </w:tblPr>
        </w:tblPrChange>
      </w:tblPr>
      <w:tblGrid>
        <w:gridCol w:w="1489"/>
        <w:gridCol w:w="1775"/>
        <w:gridCol w:w="1216"/>
        <w:gridCol w:w="3188"/>
        <w:gridCol w:w="1530"/>
        <w:tblGridChange w:id="472">
          <w:tblGrid>
            <w:gridCol w:w="1489"/>
            <w:gridCol w:w="1775"/>
            <w:gridCol w:w="1216"/>
            <w:gridCol w:w="3188"/>
            <w:gridCol w:w="1530"/>
          </w:tblGrid>
        </w:tblGridChange>
      </w:tblGrid>
      <w:tr w:rsidR="007F10CE" w:rsidRPr="00DB6E0C" w:rsidTr="0082274D">
        <w:tc>
          <w:tcPr>
            <w:tcW w:w="1489" w:type="dxa"/>
            <w:vAlign w:val="center"/>
            <w:tcPrChange w:id="473" w:author="ThaoDH" w:date="2013-10-04T10:07:00Z">
              <w:tcPr>
                <w:tcW w:w="1489" w:type="dxa"/>
                <w:vAlign w:val="center"/>
              </w:tcPr>
            </w:tcPrChange>
          </w:tcPr>
          <w:p w:rsidR="007F10CE" w:rsidRPr="00DB6E0C" w:rsidRDefault="007F10CE" w:rsidP="00E537CD">
            <w:pPr>
              <w:jc w:val="both"/>
              <w:rPr>
                <w:rFonts w:cs="Times New Roman"/>
                <w:b/>
                <w:szCs w:val="24"/>
              </w:rPr>
            </w:pPr>
            <w:r w:rsidRPr="00DB6E0C">
              <w:rPr>
                <w:rFonts w:cs="Times New Roman"/>
                <w:b/>
                <w:szCs w:val="24"/>
              </w:rPr>
              <w:t>Hướng g</w:t>
            </w:r>
            <w:r w:rsidR="00123447" w:rsidRPr="00DB6E0C">
              <w:rPr>
                <w:rFonts w:cs="Times New Roman"/>
                <w:b/>
                <w:szCs w:val="24"/>
              </w:rPr>
              <w:t>ửi</w:t>
            </w:r>
            <w:r w:rsidRPr="00DB6E0C">
              <w:rPr>
                <w:rFonts w:cs="Times New Roman"/>
                <w:b/>
                <w:szCs w:val="24"/>
              </w:rPr>
              <w:t xml:space="preserve"> </w:t>
            </w:r>
          </w:p>
        </w:tc>
        <w:tc>
          <w:tcPr>
            <w:tcW w:w="1775" w:type="dxa"/>
            <w:vAlign w:val="center"/>
            <w:tcPrChange w:id="474" w:author="ThaoDH" w:date="2013-10-04T10:07:00Z">
              <w:tcPr>
                <w:tcW w:w="1775" w:type="dxa"/>
                <w:vAlign w:val="center"/>
              </w:tcPr>
            </w:tcPrChange>
          </w:tcPr>
          <w:p w:rsidR="007F10CE" w:rsidRPr="00DB6E0C" w:rsidRDefault="007F10CE" w:rsidP="00E537CD">
            <w:pPr>
              <w:jc w:val="both"/>
              <w:rPr>
                <w:rFonts w:cs="Times New Roman"/>
                <w:b/>
                <w:szCs w:val="24"/>
              </w:rPr>
            </w:pPr>
            <w:r w:rsidRPr="00DB6E0C">
              <w:rPr>
                <w:rFonts w:cs="Times New Roman"/>
                <w:b/>
                <w:szCs w:val="24"/>
              </w:rPr>
              <w:t>Đầu số</w:t>
            </w:r>
          </w:p>
        </w:tc>
        <w:tc>
          <w:tcPr>
            <w:tcW w:w="1216" w:type="dxa"/>
            <w:vAlign w:val="center"/>
            <w:tcPrChange w:id="475" w:author="ThaoDH" w:date="2013-10-04T10:07:00Z">
              <w:tcPr>
                <w:tcW w:w="1216" w:type="dxa"/>
                <w:vAlign w:val="center"/>
              </w:tcPr>
            </w:tcPrChange>
          </w:tcPr>
          <w:p w:rsidR="007F10CE" w:rsidRPr="00DB6E0C" w:rsidRDefault="007F10CE" w:rsidP="00E537CD">
            <w:pPr>
              <w:jc w:val="both"/>
              <w:rPr>
                <w:rFonts w:cs="Times New Roman"/>
                <w:b/>
                <w:szCs w:val="24"/>
              </w:rPr>
            </w:pPr>
            <w:r w:rsidRPr="00DB6E0C">
              <w:rPr>
                <w:rFonts w:cs="Times New Roman"/>
                <w:b/>
                <w:szCs w:val="24"/>
              </w:rPr>
              <w:t xml:space="preserve">Phương thức tính cước </w:t>
            </w:r>
          </w:p>
        </w:tc>
        <w:tc>
          <w:tcPr>
            <w:tcW w:w="3188" w:type="dxa"/>
            <w:vAlign w:val="center"/>
            <w:tcPrChange w:id="476" w:author="ThaoDH" w:date="2013-10-04T10:07:00Z">
              <w:tcPr>
                <w:tcW w:w="3188" w:type="dxa"/>
                <w:vAlign w:val="center"/>
              </w:tcPr>
            </w:tcPrChange>
          </w:tcPr>
          <w:p w:rsidR="007F10CE" w:rsidRPr="00DB6E0C" w:rsidRDefault="007F10CE" w:rsidP="00E537CD">
            <w:pPr>
              <w:jc w:val="both"/>
              <w:rPr>
                <w:rFonts w:cs="Times New Roman"/>
                <w:b/>
                <w:szCs w:val="24"/>
              </w:rPr>
            </w:pPr>
            <w:r w:rsidRPr="00DB6E0C">
              <w:rPr>
                <w:rFonts w:cs="Times New Roman"/>
                <w:b/>
                <w:szCs w:val="24"/>
              </w:rPr>
              <w:t>Có phân biệt giờ bận hay rỗi</w:t>
            </w:r>
          </w:p>
        </w:tc>
        <w:tc>
          <w:tcPr>
            <w:tcW w:w="1530" w:type="dxa"/>
            <w:vAlign w:val="center"/>
            <w:tcPrChange w:id="477" w:author="ThaoDH" w:date="2013-10-04T10:07:00Z">
              <w:tcPr>
                <w:tcW w:w="1530" w:type="dxa"/>
                <w:vAlign w:val="center"/>
              </w:tcPr>
            </w:tcPrChange>
          </w:tcPr>
          <w:p w:rsidR="007F10CE" w:rsidRPr="00DB6E0C" w:rsidRDefault="007F10CE" w:rsidP="00E537CD">
            <w:pPr>
              <w:jc w:val="both"/>
              <w:rPr>
                <w:rFonts w:cs="Times New Roman"/>
                <w:b/>
                <w:szCs w:val="24"/>
              </w:rPr>
            </w:pPr>
            <w:r w:rsidRPr="00DB6E0C">
              <w:rPr>
                <w:rFonts w:cs="Times New Roman"/>
                <w:b/>
                <w:szCs w:val="24"/>
              </w:rPr>
              <w:t>Chú ý</w:t>
            </w:r>
          </w:p>
        </w:tc>
      </w:tr>
      <w:tr w:rsidR="007F10CE" w:rsidRPr="00DB6E0C" w:rsidTr="0082274D">
        <w:tc>
          <w:tcPr>
            <w:tcW w:w="1489" w:type="dxa"/>
            <w:vAlign w:val="center"/>
            <w:tcPrChange w:id="478" w:author="ThaoDH" w:date="2013-10-04T10:07:00Z">
              <w:tcPr>
                <w:tcW w:w="1489" w:type="dxa"/>
                <w:vAlign w:val="center"/>
              </w:tcPr>
            </w:tcPrChange>
          </w:tcPr>
          <w:p w:rsidR="007F10CE" w:rsidRPr="00DB6E0C" w:rsidRDefault="00123447" w:rsidP="00E537CD">
            <w:pPr>
              <w:jc w:val="both"/>
              <w:rPr>
                <w:rFonts w:cs="Times New Roman"/>
                <w:szCs w:val="24"/>
              </w:rPr>
            </w:pPr>
            <w:r w:rsidRPr="00DB6E0C">
              <w:rPr>
                <w:rFonts w:cs="Times New Roman"/>
                <w:szCs w:val="24"/>
              </w:rPr>
              <w:t>Nội mạng VNP</w:t>
            </w:r>
          </w:p>
        </w:tc>
        <w:tc>
          <w:tcPr>
            <w:tcW w:w="1775" w:type="dxa"/>
            <w:vAlign w:val="center"/>
            <w:tcPrChange w:id="479" w:author="ThaoDH" w:date="2013-10-04T10:07:00Z">
              <w:tcPr>
                <w:tcW w:w="1775" w:type="dxa"/>
                <w:vAlign w:val="center"/>
              </w:tcPr>
            </w:tcPrChange>
          </w:tcPr>
          <w:p w:rsidR="007F10CE" w:rsidRPr="00DB6E0C" w:rsidRDefault="007F10CE" w:rsidP="00E537CD">
            <w:pPr>
              <w:jc w:val="both"/>
              <w:rPr>
                <w:rFonts w:cs="Times New Roman"/>
                <w:szCs w:val="24"/>
              </w:rPr>
            </w:pPr>
            <w:r w:rsidRPr="00DB6E0C">
              <w:rPr>
                <w:rFonts w:cs="Times New Roman"/>
                <w:szCs w:val="24"/>
              </w:rPr>
              <w:t xml:space="preserve">+84123, </w:t>
            </w:r>
            <w:r w:rsidR="00854CEB" w:rsidRPr="00DB6E0C">
              <w:rPr>
                <w:rFonts w:cs="Times New Roman"/>
                <w:szCs w:val="24"/>
              </w:rPr>
              <w:t>+84124</w:t>
            </w:r>
          </w:p>
          <w:p w:rsidR="00854CEB" w:rsidRPr="00DB6E0C" w:rsidRDefault="00854CEB" w:rsidP="00E537CD">
            <w:pPr>
              <w:jc w:val="both"/>
              <w:rPr>
                <w:rFonts w:cs="Times New Roman"/>
                <w:szCs w:val="24"/>
              </w:rPr>
            </w:pPr>
            <w:r w:rsidRPr="00DB6E0C">
              <w:rPr>
                <w:rFonts w:cs="Times New Roman"/>
                <w:szCs w:val="24"/>
              </w:rPr>
              <w:t>+84125</w:t>
            </w:r>
          </w:p>
          <w:p w:rsidR="00854CEB" w:rsidRPr="00DB6E0C" w:rsidRDefault="00854CEB" w:rsidP="00E537CD">
            <w:pPr>
              <w:jc w:val="both"/>
              <w:rPr>
                <w:rFonts w:cs="Times New Roman"/>
                <w:szCs w:val="24"/>
              </w:rPr>
            </w:pPr>
            <w:r w:rsidRPr="00DB6E0C">
              <w:rPr>
                <w:rFonts w:cs="Times New Roman"/>
                <w:szCs w:val="24"/>
              </w:rPr>
              <w:t>+84127</w:t>
            </w:r>
          </w:p>
          <w:p w:rsidR="00854CEB" w:rsidRPr="00DB6E0C" w:rsidRDefault="00854CEB" w:rsidP="00E537CD">
            <w:pPr>
              <w:jc w:val="both"/>
              <w:rPr>
                <w:rFonts w:cs="Times New Roman"/>
                <w:szCs w:val="24"/>
              </w:rPr>
            </w:pPr>
            <w:r w:rsidRPr="00DB6E0C">
              <w:rPr>
                <w:rFonts w:cs="Times New Roman"/>
                <w:szCs w:val="24"/>
              </w:rPr>
              <w:t>+84129</w:t>
            </w:r>
          </w:p>
          <w:p w:rsidR="003772C8" w:rsidRPr="00DB6E0C" w:rsidRDefault="003772C8" w:rsidP="00E537CD">
            <w:pPr>
              <w:jc w:val="both"/>
              <w:rPr>
                <w:rFonts w:cs="Times New Roman"/>
                <w:szCs w:val="24"/>
              </w:rPr>
            </w:pPr>
            <w:r w:rsidRPr="00DB6E0C">
              <w:rPr>
                <w:rFonts w:cs="Times New Roman"/>
                <w:szCs w:val="24"/>
              </w:rPr>
              <w:t>+8491</w:t>
            </w:r>
          </w:p>
          <w:p w:rsidR="003772C8" w:rsidRPr="00DB6E0C" w:rsidRDefault="003772C8" w:rsidP="00E537CD">
            <w:pPr>
              <w:jc w:val="both"/>
              <w:rPr>
                <w:rFonts w:cs="Times New Roman"/>
                <w:szCs w:val="24"/>
              </w:rPr>
            </w:pPr>
            <w:r w:rsidRPr="00DB6E0C">
              <w:rPr>
                <w:rFonts w:cs="Times New Roman"/>
                <w:szCs w:val="24"/>
              </w:rPr>
              <w:t>+8494</w:t>
            </w:r>
          </w:p>
        </w:tc>
        <w:tc>
          <w:tcPr>
            <w:tcW w:w="1216" w:type="dxa"/>
            <w:vAlign w:val="center"/>
            <w:tcPrChange w:id="480" w:author="ThaoDH" w:date="2013-10-04T10:07:00Z">
              <w:tcPr>
                <w:tcW w:w="1216" w:type="dxa"/>
                <w:vAlign w:val="center"/>
              </w:tcPr>
            </w:tcPrChange>
          </w:tcPr>
          <w:p w:rsidR="007F10CE" w:rsidRPr="00DB6E0C" w:rsidRDefault="007F10CE" w:rsidP="00E537CD">
            <w:pPr>
              <w:jc w:val="both"/>
              <w:rPr>
                <w:rFonts w:cs="Times New Roman"/>
                <w:szCs w:val="24"/>
              </w:rPr>
            </w:pPr>
            <w:r w:rsidRPr="00DB6E0C">
              <w:rPr>
                <w:rFonts w:cs="Times New Roman"/>
                <w:szCs w:val="24"/>
              </w:rPr>
              <w:t>Event based</w:t>
            </w:r>
          </w:p>
        </w:tc>
        <w:tc>
          <w:tcPr>
            <w:tcW w:w="3188" w:type="dxa"/>
            <w:vAlign w:val="center"/>
            <w:tcPrChange w:id="481" w:author="ThaoDH" w:date="2013-10-04T10:07:00Z">
              <w:tcPr>
                <w:tcW w:w="3188" w:type="dxa"/>
                <w:vAlign w:val="center"/>
              </w:tcPr>
            </w:tcPrChange>
          </w:tcPr>
          <w:p w:rsidR="007F10CE" w:rsidRPr="001B30FC" w:rsidRDefault="007F10CE" w:rsidP="00E537CD">
            <w:pPr>
              <w:jc w:val="both"/>
              <w:rPr>
                <w:rFonts w:cs="Times New Roman"/>
                <w:strike/>
                <w:szCs w:val="24"/>
              </w:rPr>
            </w:pPr>
            <w:r w:rsidRPr="001B30FC">
              <w:rPr>
                <w:rFonts w:cs="Times New Roman"/>
                <w:strike/>
                <w:szCs w:val="24"/>
              </w:rPr>
              <w:t>Có</w:t>
            </w:r>
          </w:p>
          <w:p w:rsidR="00123447" w:rsidRPr="001B30FC" w:rsidRDefault="00123447" w:rsidP="00E537CD">
            <w:pPr>
              <w:jc w:val="both"/>
              <w:rPr>
                <w:rFonts w:cs="Times New Roman"/>
                <w:strike/>
                <w:szCs w:val="24"/>
              </w:rPr>
            </w:pPr>
            <w:r w:rsidRPr="001B30FC">
              <w:rPr>
                <w:rFonts w:cs="Times New Roman"/>
                <w:strike/>
                <w:szCs w:val="24"/>
              </w:rPr>
              <w:t>Từ 1h đến 5h59’59</w:t>
            </w:r>
            <w:r w:rsidR="00C9400A" w:rsidRPr="001B30FC">
              <w:rPr>
                <w:rFonts w:cs="Times New Roman"/>
                <w:strike/>
                <w:szCs w:val="24"/>
              </w:rPr>
              <w:t xml:space="preserve"> là giờ rỗi</w:t>
            </w:r>
          </w:p>
          <w:p w:rsidR="00C9400A" w:rsidRPr="00DB6E0C" w:rsidRDefault="00C9400A" w:rsidP="00E537CD">
            <w:pPr>
              <w:jc w:val="both"/>
              <w:rPr>
                <w:rFonts w:cs="Times New Roman"/>
                <w:szCs w:val="24"/>
              </w:rPr>
            </w:pPr>
            <w:r w:rsidRPr="001B30FC">
              <w:rPr>
                <w:rFonts w:cs="Times New Roman"/>
                <w:strike/>
                <w:szCs w:val="24"/>
              </w:rPr>
              <w:t>Từ 6h đến 24h là giờ bận</w:t>
            </w:r>
          </w:p>
        </w:tc>
        <w:tc>
          <w:tcPr>
            <w:tcW w:w="1530" w:type="dxa"/>
            <w:vAlign w:val="center"/>
            <w:tcPrChange w:id="482" w:author="ThaoDH" w:date="2013-10-04T10:07:00Z">
              <w:tcPr>
                <w:tcW w:w="1530" w:type="dxa"/>
                <w:vAlign w:val="center"/>
              </w:tcPr>
            </w:tcPrChange>
          </w:tcPr>
          <w:p w:rsidR="007F10CE" w:rsidRPr="00DB6E0C" w:rsidRDefault="007F10CE" w:rsidP="00E537CD">
            <w:pPr>
              <w:jc w:val="both"/>
              <w:rPr>
                <w:rFonts w:cs="Times New Roman"/>
                <w:szCs w:val="24"/>
              </w:rPr>
            </w:pPr>
          </w:p>
        </w:tc>
      </w:tr>
      <w:tr w:rsidR="007F10CE" w:rsidRPr="00DB6E0C" w:rsidTr="0082274D">
        <w:tc>
          <w:tcPr>
            <w:tcW w:w="1489" w:type="dxa"/>
            <w:vAlign w:val="center"/>
            <w:tcPrChange w:id="483" w:author="ThaoDH" w:date="2013-10-04T10:07:00Z">
              <w:tcPr>
                <w:tcW w:w="1489" w:type="dxa"/>
                <w:vAlign w:val="center"/>
              </w:tcPr>
            </w:tcPrChange>
          </w:tcPr>
          <w:p w:rsidR="007F10CE" w:rsidRPr="00DB6E0C" w:rsidRDefault="00C9400A" w:rsidP="00E537CD">
            <w:pPr>
              <w:jc w:val="both"/>
              <w:rPr>
                <w:rFonts w:cs="Times New Roman"/>
                <w:szCs w:val="24"/>
              </w:rPr>
            </w:pPr>
            <w:r w:rsidRPr="00DB6E0C">
              <w:rPr>
                <w:rFonts w:cs="Times New Roman"/>
                <w:szCs w:val="24"/>
              </w:rPr>
              <w:lastRenderedPageBreak/>
              <w:t>Liên mạng</w:t>
            </w:r>
          </w:p>
        </w:tc>
        <w:tc>
          <w:tcPr>
            <w:tcW w:w="1775" w:type="dxa"/>
            <w:vAlign w:val="center"/>
            <w:tcPrChange w:id="484" w:author="ThaoDH" w:date="2013-10-04T10:07:00Z">
              <w:tcPr>
                <w:tcW w:w="1775" w:type="dxa"/>
                <w:vAlign w:val="center"/>
              </w:tcPr>
            </w:tcPrChange>
          </w:tcPr>
          <w:p w:rsidR="007F10CE" w:rsidRPr="00DB6E0C" w:rsidRDefault="00215BBE" w:rsidP="00E537CD">
            <w:pPr>
              <w:jc w:val="both"/>
              <w:rPr>
                <w:rFonts w:cs="Times New Roman"/>
                <w:szCs w:val="24"/>
              </w:rPr>
            </w:pPr>
            <w:r w:rsidRPr="00DB6E0C">
              <w:rPr>
                <w:rFonts w:cs="Times New Roman"/>
                <w:szCs w:val="24"/>
              </w:rPr>
              <w:t>+84120-2</w:t>
            </w:r>
          </w:p>
          <w:p w:rsidR="00215BBE" w:rsidRPr="00DB6E0C" w:rsidRDefault="00215BBE" w:rsidP="00E537CD">
            <w:pPr>
              <w:jc w:val="both"/>
              <w:rPr>
                <w:rFonts w:cs="Times New Roman"/>
                <w:szCs w:val="24"/>
              </w:rPr>
            </w:pPr>
            <w:r w:rsidRPr="00DB6E0C">
              <w:rPr>
                <w:rFonts w:cs="Times New Roman"/>
                <w:szCs w:val="24"/>
              </w:rPr>
              <w:t>+84128</w:t>
            </w:r>
          </w:p>
          <w:p w:rsidR="00215BBE" w:rsidRPr="00DB6E0C" w:rsidRDefault="00215BBE" w:rsidP="00E537CD">
            <w:pPr>
              <w:jc w:val="both"/>
              <w:rPr>
                <w:rFonts w:cs="Times New Roman"/>
                <w:szCs w:val="24"/>
              </w:rPr>
            </w:pPr>
            <w:r w:rsidRPr="00DB6E0C">
              <w:rPr>
                <w:rFonts w:cs="Times New Roman"/>
                <w:szCs w:val="24"/>
              </w:rPr>
              <w:t>+84126</w:t>
            </w:r>
          </w:p>
          <w:p w:rsidR="00215BBE" w:rsidRPr="00DB6E0C" w:rsidRDefault="00215BBE" w:rsidP="00E537CD">
            <w:pPr>
              <w:jc w:val="both"/>
              <w:rPr>
                <w:rFonts w:cs="Times New Roman"/>
                <w:szCs w:val="24"/>
              </w:rPr>
            </w:pPr>
            <w:r w:rsidRPr="00DB6E0C">
              <w:rPr>
                <w:rFonts w:cs="Times New Roman"/>
                <w:szCs w:val="24"/>
              </w:rPr>
              <w:t>+84162-9</w:t>
            </w:r>
          </w:p>
          <w:p w:rsidR="00215BBE" w:rsidRPr="00DB6E0C" w:rsidRDefault="00215BBE" w:rsidP="00E537CD">
            <w:pPr>
              <w:jc w:val="both"/>
              <w:rPr>
                <w:rFonts w:cs="Times New Roman"/>
                <w:szCs w:val="24"/>
              </w:rPr>
            </w:pPr>
            <w:r w:rsidRPr="00DB6E0C">
              <w:rPr>
                <w:rFonts w:cs="Times New Roman"/>
                <w:szCs w:val="24"/>
              </w:rPr>
              <w:t>+841862-9</w:t>
            </w:r>
          </w:p>
          <w:p w:rsidR="00215BBE" w:rsidRPr="00DB6E0C" w:rsidRDefault="00215BBE" w:rsidP="00E537CD">
            <w:pPr>
              <w:jc w:val="both"/>
              <w:rPr>
                <w:rFonts w:cs="Times New Roman"/>
                <w:szCs w:val="24"/>
              </w:rPr>
            </w:pPr>
            <w:r w:rsidRPr="00DB6E0C">
              <w:rPr>
                <w:rFonts w:cs="Times New Roman"/>
                <w:szCs w:val="24"/>
              </w:rPr>
              <w:t>+84188</w:t>
            </w:r>
          </w:p>
          <w:p w:rsidR="003772C8" w:rsidRPr="00DB6E0C" w:rsidRDefault="003772C8" w:rsidP="00E537CD">
            <w:pPr>
              <w:jc w:val="both"/>
              <w:rPr>
                <w:rFonts w:cs="Times New Roman"/>
                <w:szCs w:val="24"/>
              </w:rPr>
            </w:pPr>
            <w:r w:rsidRPr="00DB6E0C">
              <w:rPr>
                <w:rFonts w:cs="Times New Roman"/>
                <w:szCs w:val="24"/>
              </w:rPr>
              <w:t>+8490</w:t>
            </w:r>
          </w:p>
          <w:p w:rsidR="003772C8" w:rsidRPr="00DB6E0C" w:rsidRDefault="003772C8" w:rsidP="00E537CD">
            <w:pPr>
              <w:jc w:val="both"/>
              <w:rPr>
                <w:rFonts w:cs="Times New Roman"/>
                <w:szCs w:val="24"/>
              </w:rPr>
            </w:pPr>
            <w:r w:rsidRPr="00DB6E0C">
              <w:rPr>
                <w:rFonts w:cs="Times New Roman"/>
                <w:szCs w:val="24"/>
              </w:rPr>
              <w:t>+8492</w:t>
            </w:r>
          </w:p>
          <w:p w:rsidR="003772C8" w:rsidRPr="00DB6E0C" w:rsidRDefault="003772C8" w:rsidP="00E537CD">
            <w:pPr>
              <w:jc w:val="both"/>
              <w:rPr>
                <w:rFonts w:cs="Times New Roman"/>
                <w:szCs w:val="24"/>
              </w:rPr>
            </w:pPr>
            <w:r w:rsidRPr="00DB6E0C">
              <w:rPr>
                <w:rFonts w:cs="Times New Roman"/>
                <w:szCs w:val="24"/>
              </w:rPr>
              <w:t>+8493</w:t>
            </w:r>
          </w:p>
          <w:p w:rsidR="003772C8" w:rsidRPr="00DB6E0C" w:rsidRDefault="003772C8" w:rsidP="00E537CD">
            <w:pPr>
              <w:jc w:val="both"/>
              <w:rPr>
                <w:rFonts w:cs="Times New Roman"/>
                <w:szCs w:val="24"/>
              </w:rPr>
            </w:pPr>
            <w:r w:rsidRPr="00DB6E0C">
              <w:rPr>
                <w:rFonts w:cs="Times New Roman"/>
                <w:szCs w:val="24"/>
              </w:rPr>
              <w:t>+8497</w:t>
            </w:r>
          </w:p>
          <w:p w:rsidR="003772C8" w:rsidRPr="00DB6E0C" w:rsidRDefault="003772C8" w:rsidP="00E537CD">
            <w:pPr>
              <w:jc w:val="both"/>
              <w:rPr>
                <w:rFonts w:cs="Times New Roman"/>
                <w:szCs w:val="24"/>
              </w:rPr>
            </w:pPr>
            <w:r w:rsidRPr="00DB6E0C">
              <w:rPr>
                <w:rFonts w:cs="Times New Roman"/>
                <w:szCs w:val="24"/>
              </w:rPr>
              <w:t>+8498</w:t>
            </w:r>
          </w:p>
          <w:p w:rsidR="003772C8" w:rsidRPr="00DB6E0C" w:rsidRDefault="003772C8" w:rsidP="00E537CD">
            <w:pPr>
              <w:jc w:val="both"/>
              <w:rPr>
                <w:rFonts w:cs="Times New Roman"/>
                <w:szCs w:val="24"/>
              </w:rPr>
            </w:pPr>
            <w:r w:rsidRPr="00DB6E0C">
              <w:rPr>
                <w:rFonts w:cs="Times New Roman"/>
                <w:szCs w:val="24"/>
              </w:rPr>
              <w:t>+84</w:t>
            </w:r>
          </w:p>
        </w:tc>
        <w:tc>
          <w:tcPr>
            <w:tcW w:w="1216" w:type="dxa"/>
            <w:vAlign w:val="center"/>
            <w:tcPrChange w:id="485" w:author="ThaoDH" w:date="2013-10-04T10:07:00Z">
              <w:tcPr>
                <w:tcW w:w="1216" w:type="dxa"/>
                <w:vAlign w:val="center"/>
              </w:tcPr>
            </w:tcPrChange>
          </w:tcPr>
          <w:p w:rsidR="007F10CE" w:rsidRPr="00DB6E0C" w:rsidRDefault="00C9400A" w:rsidP="00E537CD">
            <w:pPr>
              <w:jc w:val="both"/>
              <w:rPr>
                <w:rFonts w:cs="Times New Roman"/>
                <w:szCs w:val="24"/>
              </w:rPr>
            </w:pPr>
            <w:r w:rsidRPr="00DB6E0C">
              <w:rPr>
                <w:rFonts w:cs="Times New Roman"/>
                <w:szCs w:val="24"/>
              </w:rPr>
              <w:t>Event based</w:t>
            </w:r>
          </w:p>
        </w:tc>
        <w:tc>
          <w:tcPr>
            <w:tcW w:w="3188" w:type="dxa"/>
            <w:vAlign w:val="center"/>
            <w:tcPrChange w:id="486" w:author="ThaoDH" w:date="2013-10-04T10:07:00Z">
              <w:tcPr>
                <w:tcW w:w="3188" w:type="dxa"/>
                <w:vAlign w:val="center"/>
              </w:tcPr>
            </w:tcPrChange>
          </w:tcPr>
          <w:p w:rsidR="001E38BB" w:rsidRPr="001B30FC" w:rsidRDefault="001E38BB" w:rsidP="00E537CD">
            <w:pPr>
              <w:jc w:val="both"/>
              <w:rPr>
                <w:rFonts w:cs="Times New Roman"/>
                <w:strike/>
                <w:szCs w:val="24"/>
              </w:rPr>
            </w:pPr>
            <w:r w:rsidRPr="001B30FC">
              <w:rPr>
                <w:rFonts w:cs="Times New Roman"/>
                <w:strike/>
                <w:szCs w:val="24"/>
              </w:rPr>
              <w:t>Có</w:t>
            </w:r>
          </w:p>
          <w:p w:rsidR="001E38BB" w:rsidRPr="001B30FC" w:rsidRDefault="001E38BB" w:rsidP="00E537CD">
            <w:pPr>
              <w:jc w:val="both"/>
              <w:rPr>
                <w:rFonts w:cs="Times New Roman"/>
                <w:strike/>
                <w:szCs w:val="24"/>
              </w:rPr>
            </w:pPr>
            <w:r w:rsidRPr="001B30FC">
              <w:rPr>
                <w:rFonts w:cs="Times New Roman"/>
                <w:strike/>
                <w:szCs w:val="24"/>
              </w:rPr>
              <w:t>Từ 1h đến 5h59’59 là giờ rỗi</w:t>
            </w:r>
          </w:p>
          <w:p w:rsidR="007F10CE" w:rsidRPr="001B30FC" w:rsidRDefault="001E38BB" w:rsidP="00E537CD">
            <w:pPr>
              <w:jc w:val="both"/>
              <w:rPr>
                <w:rFonts w:cs="Times New Roman"/>
                <w:strike/>
                <w:szCs w:val="24"/>
              </w:rPr>
            </w:pPr>
            <w:r w:rsidRPr="001B30FC">
              <w:rPr>
                <w:rFonts w:cs="Times New Roman"/>
                <w:strike/>
                <w:szCs w:val="24"/>
              </w:rPr>
              <w:t>Từ 6h đến 24h là giờ bận</w:t>
            </w:r>
          </w:p>
        </w:tc>
        <w:tc>
          <w:tcPr>
            <w:tcW w:w="1530" w:type="dxa"/>
            <w:vAlign w:val="center"/>
            <w:tcPrChange w:id="487" w:author="ThaoDH" w:date="2013-10-04T10:07:00Z">
              <w:tcPr>
                <w:tcW w:w="1530" w:type="dxa"/>
                <w:vAlign w:val="center"/>
              </w:tcPr>
            </w:tcPrChange>
          </w:tcPr>
          <w:p w:rsidR="007F10CE" w:rsidRPr="00DB6E0C" w:rsidRDefault="007F10CE" w:rsidP="00E537CD">
            <w:pPr>
              <w:jc w:val="both"/>
              <w:rPr>
                <w:rFonts w:cs="Times New Roman"/>
                <w:szCs w:val="24"/>
              </w:rPr>
            </w:pPr>
          </w:p>
        </w:tc>
      </w:tr>
      <w:tr w:rsidR="007F10CE" w:rsidRPr="00DB6E0C" w:rsidTr="0082274D">
        <w:tc>
          <w:tcPr>
            <w:tcW w:w="1489" w:type="dxa"/>
            <w:vAlign w:val="center"/>
            <w:tcPrChange w:id="488" w:author="ThaoDH" w:date="2013-10-04T10:07:00Z">
              <w:tcPr>
                <w:tcW w:w="1489" w:type="dxa"/>
                <w:vAlign w:val="center"/>
              </w:tcPr>
            </w:tcPrChange>
          </w:tcPr>
          <w:p w:rsidR="007F10CE" w:rsidRPr="00DB6E0C" w:rsidRDefault="00C16456" w:rsidP="00E537CD">
            <w:pPr>
              <w:jc w:val="both"/>
              <w:rPr>
                <w:rFonts w:cs="Times New Roman"/>
                <w:szCs w:val="24"/>
              </w:rPr>
            </w:pPr>
            <w:r w:rsidRPr="00DB6E0C">
              <w:rPr>
                <w:rFonts w:cs="Times New Roman"/>
                <w:szCs w:val="24"/>
              </w:rPr>
              <w:t>Quốc tế</w:t>
            </w:r>
          </w:p>
        </w:tc>
        <w:tc>
          <w:tcPr>
            <w:tcW w:w="1775" w:type="dxa"/>
            <w:vAlign w:val="center"/>
            <w:tcPrChange w:id="489" w:author="ThaoDH" w:date="2013-10-04T10:07:00Z">
              <w:tcPr>
                <w:tcW w:w="1775" w:type="dxa"/>
                <w:vAlign w:val="center"/>
              </w:tcPr>
            </w:tcPrChange>
          </w:tcPr>
          <w:p w:rsidR="007F10CE" w:rsidRPr="00DB6E0C" w:rsidRDefault="00C16456" w:rsidP="00E537CD">
            <w:pPr>
              <w:jc w:val="both"/>
              <w:rPr>
                <w:rFonts w:cs="Times New Roman"/>
                <w:szCs w:val="24"/>
              </w:rPr>
            </w:pPr>
            <w:r w:rsidRPr="00DB6E0C">
              <w:rPr>
                <w:rFonts w:cs="Times New Roman"/>
                <w:szCs w:val="24"/>
              </w:rPr>
              <w:t>00</w:t>
            </w:r>
          </w:p>
        </w:tc>
        <w:tc>
          <w:tcPr>
            <w:tcW w:w="1216" w:type="dxa"/>
            <w:vAlign w:val="center"/>
            <w:tcPrChange w:id="490" w:author="ThaoDH" w:date="2013-10-04T10:07:00Z">
              <w:tcPr>
                <w:tcW w:w="1216" w:type="dxa"/>
                <w:vAlign w:val="center"/>
              </w:tcPr>
            </w:tcPrChange>
          </w:tcPr>
          <w:p w:rsidR="007F10CE" w:rsidRPr="00DB6E0C" w:rsidRDefault="00C16456" w:rsidP="00E537CD">
            <w:pPr>
              <w:jc w:val="both"/>
              <w:rPr>
                <w:rFonts w:cs="Times New Roman"/>
                <w:szCs w:val="24"/>
              </w:rPr>
            </w:pPr>
            <w:r w:rsidRPr="00DB6E0C">
              <w:rPr>
                <w:rFonts w:cs="Times New Roman"/>
                <w:szCs w:val="24"/>
              </w:rPr>
              <w:t>Event based</w:t>
            </w:r>
          </w:p>
        </w:tc>
        <w:tc>
          <w:tcPr>
            <w:tcW w:w="3188" w:type="dxa"/>
            <w:vAlign w:val="center"/>
            <w:tcPrChange w:id="491" w:author="ThaoDH" w:date="2013-10-04T10:07:00Z">
              <w:tcPr>
                <w:tcW w:w="3188" w:type="dxa"/>
                <w:vAlign w:val="center"/>
              </w:tcPr>
            </w:tcPrChange>
          </w:tcPr>
          <w:p w:rsidR="007F10CE" w:rsidRPr="00DB6E0C" w:rsidRDefault="00C16456" w:rsidP="00E537CD">
            <w:pPr>
              <w:jc w:val="both"/>
              <w:rPr>
                <w:rFonts w:cs="Times New Roman"/>
                <w:szCs w:val="24"/>
              </w:rPr>
            </w:pPr>
            <w:r w:rsidRPr="00DB6E0C">
              <w:rPr>
                <w:rFonts w:cs="Times New Roman"/>
                <w:szCs w:val="24"/>
              </w:rPr>
              <w:t>Không</w:t>
            </w:r>
          </w:p>
        </w:tc>
        <w:tc>
          <w:tcPr>
            <w:tcW w:w="1530" w:type="dxa"/>
            <w:vAlign w:val="center"/>
            <w:tcPrChange w:id="492" w:author="ThaoDH" w:date="2013-10-04T10:07:00Z">
              <w:tcPr>
                <w:tcW w:w="1530" w:type="dxa"/>
                <w:vAlign w:val="center"/>
              </w:tcPr>
            </w:tcPrChange>
          </w:tcPr>
          <w:p w:rsidR="007F10CE" w:rsidRPr="00DB6E0C" w:rsidRDefault="007F10CE" w:rsidP="00E537CD">
            <w:pPr>
              <w:jc w:val="both"/>
              <w:rPr>
                <w:rFonts w:cs="Times New Roman"/>
                <w:szCs w:val="24"/>
              </w:rPr>
            </w:pPr>
          </w:p>
        </w:tc>
      </w:tr>
      <w:tr w:rsidR="00C16456" w:rsidRPr="00DB6E0C" w:rsidTr="0082274D">
        <w:tc>
          <w:tcPr>
            <w:tcW w:w="1489" w:type="dxa"/>
            <w:vAlign w:val="center"/>
            <w:tcPrChange w:id="493" w:author="ThaoDH" w:date="2013-10-04T10:07:00Z">
              <w:tcPr>
                <w:tcW w:w="1489" w:type="dxa"/>
                <w:vAlign w:val="center"/>
              </w:tcPr>
            </w:tcPrChange>
          </w:tcPr>
          <w:p w:rsidR="00C16456" w:rsidRPr="00DB6E0C" w:rsidRDefault="00142F6F" w:rsidP="00E537CD">
            <w:pPr>
              <w:jc w:val="both"/>
              <w:rPr>
                <w:rFonts w:cs="Times New Roman"/>
                <w:szCs w:val="24"/>
              </w:rPr>
            </w:pPr>
            <w:r w:rsidRPr="00DB6E0C">
              <w:rPr>
                <w:rFonts w:cs="Times New Roman"/>
                <w:szCs w:val="24"/>
              </w:rPr>
              <w:t>Tin nhắn đến các số cố định Gphone, cố định VNPT, Viettel</w:t>
            </w:r>
          </w:p>
        </w:tc>
        <w:tc>
          <w:tcPr>
            <w:tcW w:w="1775" w:type="dxa"/>
            <w:vAlign w:val="center"/>
            <w:tcPrChange w:id="494" w:author="ThaoDH" w:date="2013-10-04T10:07:00Z">
              <w:tcPr>
                <w:tcW w:w="1775" w:type="dxa"/>
                <w:vAlign w:val="center"/>
              </w:tcPr>
            </w:tcPrChange>
          </w:tcPr>
          <w:p w:rsidR="00C16456" w:rsidRPr="00DB6E0C" w:rsidRDefault="00477751" w:rsidP="00E537CD">
            <w:pPr>
              <w:jc w:val="both"/>
              <w:rPr>
                <w:rFonts w:cs="Times New Roman"/>
                <w:szCs w:val="24"/>
              </w:rPr>
            </w:pPr>
            <w:r w:rsidRPr="00477751">
              <w:rPr>
                <w:rFonts w:cs="Times New Roman"/>
                <w:szCs w:val="24"/>
                <w:highlight w:val="yellow"/>
              </w:rPr>
              <w:t>Theo đầu số nhận Message</w:t>
            </w:r>
          </w:p>
        </w:tc>
        <w:tc>
          <w:tcPr>
            <w:tcW w:w="1216" w:type="dxa"/>
            <w:vAlign w:val="center"/>
            <w:tcPrChange w:id="495" w:author="ThaoDH" w:date="2013-10-04T10:07:00Z">
              <w:tcPr>
                <w:tcW w:w="1216" w:type="dxa"/>
                <w:vAlign w:val="center"/>
              </w:tcPr>
            </w:tcPrChange>
          </w:tcPr>
          <w:p w:rsidR="00C16456" w:rsidRPr="00DB6E0C" w:rsidRDefault="00142F6F" w:rsidP="00E537CD">
            <w:pPr>
              <w:jc w:val="both"/>
              <w:rPr>
                <w:rFonts w:cs="Times New Roman"/>
                <w:szCs w:val="24"/>
              </w:rPr>
            </w:pPr>
            <w:r w:rsidRPr="00DB6E0C">
              <w:rPr>
                <w:rFonts w:cs="Times New Roman"/>
                <w:szCs w:val="24"/>
              </w:rPr>
              <w:t>Event based</w:t>
            </w:r>
          </w:p>
        </w:tc>
        <w:tc>
          <w:tcPr>
            <w:tcW w:w="3188" w:type="dxa"/>
            <w:vAlign w:val="center"/>
            <w:tcPrChange w:id="496" w:author="ThaoDH" w:date="2013-10-04T10:07:00Z">
              <w:tcPr>
                <w:tcW w:w="3188" w:type="dxa"/>
                <w:vAlign w:val="center"/>
              </w:tcPr>
            </w:tcPrChange>
          </w:tcPr>
          <w:p w:rsidR="00C16456" w:rsidRPr="001B30FC" w:rsidRDefault="00AB22F5" w:rsidP="00E537CD">
            <w:pPr>
              <w:jc w:val="both"/>
              <w:rPr>
                <w:rFonts w:cs="Times New Roman"/>
                <w:strike/>
                <w:szCs w:val="24"/>
              </w:rPr>
            </w:pPr>
            <w:r w:rsidRPr="001B30FC">
              <w:rPr>
                <w:rFonts w:cs="Times New Roman"/>
                <w:strike/>
                <w:szCs w:val="24"/>
              </w:rPr>
              <w:t>C</w:t>
            </w:r>
            <w:r w:rsidR="00142F6F" w:rsidRPr="001B30FC">
              <w:rPr>
                <w:rFonts w:cs="Times New Roman"/>
                <w:strike/>
                <w:szCs w:val="24"/>
              </w:rPr>
              <w:t>ó</w:t>
            </w:r>
          </w:p>
        </w:tc>
        <w:tc>
          <w:tcPr>
            <w:tcW w:w="1530" w:type="dxa"/>
            <w:vAlign w:val="center"/>
            <w:tcPrChange w:id="497" w:author="ThaoDH" w:date="2013-10-04T10:07:00Z">
              <w:tcPr>
                <w:tcW w:w="1530" w:type="dxa"/>
                <w:vAlign w:val="center"/>
              </w:tcPr>
            </w:tcPrChange>
          </w:tcPr>
          <w:p w:rsidR="00C16456" w:rsidRPr="00DB6E0C" w:rsidRDefault="00C16456" w:rsidP="00E537CD">
            <w:pPr>
              <w:jc w:val="both"/>
              <w:rPr>
                <w:rFonts w:cs="Times New Roman"/>
                <w:szCs w:val="24"/>
              </w:rPr>
            </w:pPr>
          </w:p>
        </w:tc>
      </w:tr>
      <w:tr w:rsidR="00C16456" w:rsidRPr="00DB6E0C" w:rsidTr="0082274D">
        <w:tc>
          <w:tcPr>
            <w:tcW w:w="1489" w:type="dxa"/>
            <w:vAlign w:val="center"/>
            <w:tcPrChange w:id="498" w:author="ThaoDH" w:date="2013-10-04T10:07:00Z">
              <w:tcPr>
                <w:tcW w:w="1489" w:type="dxa"/>
                <w:vAlign w:val="center"/>
              </w:tcPr>
            </w:tcPrChange>
          </w:tcPr>
          <w:p w:rsidR="00C16456" w:rsidRPr="00DB6E0C" w:rsidRDefault="00F2528B" w:rsidP="00E537CD">
            <w:pPr>
              <w:jc w:val="both"/>
              <w:rPr>
                <w:rFonts w:cs="Times New Roman"/>
                <w:szCs w:val="24"/>
              </w:rPr>
            </w:pPr>
            <w:r w:rsidRPr="00DB6E0C">
              <w:rPr>
                <w:rFonts w:cs="Times New Roman"/>
                <w:szCs w:val="24"/>
              </w:rPr>
              <w:t>Các dịch vụ VAS</w:t>
            </w:r>
          </w:p>
        </w:tc>
        <w:tc>
          <w:tcPr>
            <w:tcW w:w="1775" w:type="dxa"/>
            <w:vAlign w:val="center"/>
            <w:tcPrChange w:id="499" w:author="ThaoDH" w:date="2013-10-04T10:07:00Z">
              <w:tcPr>
                <w:tcW w:w="1775" w:type="dxa"/>
                <w:vAlign w:val="center"/>
              </w:tcPr>
            </w:tcPrChange>
          </w:tcPr>
          <w:p w:rsidR="00C16456" w:rsidRPr="00DB6E0C" w:rsidRDefault="00C16456" w:rsidP="00E537CD">
            <w:pPr>
              <w:jc w:val="both"/>
              <w:rPr>
                <w:rFonts w:cs="Times New Roman"/>
                <w:szCs w:val="24"/>
              </w:rPr>
            </w:pPr>
          </w:p>
        </w:tc>
        <w:tc>
          <w:tcPr>
            <w:tcW w:w="1216" w:type="dxa"/>
            <w:vAlign w:val="center"/>
            <w:tcPrChange w:id="500" w:author="ThaoDH" w:date="2013-10-04T10:07:00Z">
              <w:tcPr>
                <w:tcW w:w="1216" w:type="dxa"/>
                <w:vAlign w:val="center"/>
              </w:tcPr>
            </w:tcPrChange>
          </w:tcPr>
          <w:p w:rsidR="00C16456" w:rsidRPr="00DB6E0C" w:rsidRDefault="00F2528B" w:rsidP="00E537CD">
            <w:pPr>
              <w:jc w:val="both"/>
              <w:rPr>
                <w:rFonts w:cs="Times New Roman"/>
                <w:szCs w:val="24"/>
              </w:rPr>
            </w:pPr>
            <w:r w:rsidRPr="00DB6E0C">
              <w:rPr>
                <w:rFonts w:cs="Times New Roman"/>
                <w:szCs w:val="24"/>
              </w:rPr>
              <w:t>Event based</w:t>
            </w:r>
          </w:p>
        </w:tc>
        <w:tc>
          <w:tcPr>
            <w:tcW w:w="3188" w:type="dxa"/>
            <w:vAlign w:val="center"/>
            <w:tcPrChange w:id="501" w:author="ThaoDH" w:date="2013-10-04T10:07:00Z">
              <w:tcPr>
                <w:tcW w:w="3188" w:type="dxa"/>
                <w:vAlign w:val="center"/>
              </w:tcPr>
            </w:tcPrChange>
          </w:tcPr>
          <w:p w:rsidR="00C16456" w:rsidRPr="00DB6E0C" w:rsidRDefault="00F2528B" w:rsidP="00E537CD">
            <w:pPr>
              <w:jc w:val="both"/>
              <w:rPr>
                <w:rFonts w:cs="Times New Roman"/>
                <w:szCs w:val="24"/>
              </w:rPr>
            </w:pPr>
            <w:r w:rsidRPr="00DB6E0C">
              <w:rPr>
                <w:rFonts w:cs="Times New Roman"/>
                <w:szCs w:val="24"/>
              </w:rPr>
              <w:t>Không</w:t>
            </w:r>
          </w:p>
        </w:tc>
        <w:tc>
          <w:tcPr>
            <w:tcW w:w="1530" w:type="dxa"/>
            <w:vAlign w:val="center"/>
            <w:tcPrChange w:id="502" w:author="ThaoDH" w:date="2013-10-04T10:07:00Z">
              <w:tcPr>
                <w:tcW w:w="1530" w:type="dxa"/>
                <w:vAlign w:val="center"/>
              </w:tcPr>
            </w:tcPrChange>
          </w:tcPr>
          <w:p w:rsidR="00C16456" w:rsidRPr="00DB6E0C" w:rsidRDefault="00C16456" w:rsidP="00E537CD">
            <w:pPr>
              <w:jc w:val="both"/>
              <w:rPr>
                <w:rFonts w:cs="Times New Roman"/>
                <w:szCs w:val="24"/>
              </w:rPr>
            </w:pPr>
          </w:p>
        </w:tc>
      </w:tr>
    </w:tbl>
    <w:p w:rsidR="008C0FF6" w:rsidRPr="00DB6E0C" w:rsidRDefault="008C0FF6" w:rsidP="00E537CD">
      <w:pPr>
        <w:jc w:val="both"/>
        <w:rPr>
          <w:rFonts w:cs="Times New Roman"/>
          <w:szCs w:val="24"/>
        </w:rPr>
      </w:pPr>
    </w:p>
    <w:p w:rsidR="00A9230B" w:rsidRDefault="008C0FF6" w:rsidP="00E537CD">
      <w:pPr>
        <w:jc w:val="both"/>
        <w:rPr>
          <w:rFonts w:cs="Times New Roman"/>
          <w:color w:val="FF0000"/>
          <w:szCs w:val="24"/>
        </w:rPr>
      </w:pPr>
      <w:r w:rsidRPr="00DB6E0C">
        <w:rPr>
          <w:rFonts w:cs="Times New Roman"/>
          <w:color w:val="FF0000"/>
          <w:szCs w:val="24"/>
        </w:rPr>
        <w:t xml:space="preserve">Trong trường hợp </w:t>
      </w:r>
      <w:r w:rsidR="00DC7541" w:rsidRPr="00DB6E0C">
        <w:rPr>
          <w:rFonts w:cs="Times New Roman"/>
          <w:color w:val="FF0000"/>
          <w:szCs w:val="24"/>
        </w:rPr>
        <w:t xml:space="preserve">đầu số SMS </w:t>
      </w:r>
      <w:r w:rsidRPr="00DB6E0C">
        <w:rPr>
          <w:rFonts w:cs="Times New Roman"/>
          <w:color w:val="FF0000"/>
          <w:szCs w:val="24"/>
        </w:rPr>
        <w:t xml:space="preserve">trùng lẫn nhau thì </w:t>
      </w:r>
      <w:r w:rsidR="00DC7541" w:rsidRPr="00DB6E0C">
        <w:rPr>
          <w:rFonts w:cs="Times New Roman"/>
          <w:color w:val="FF0000"/>
          <w:szCs w:val="24"/>
        </w:rPr>
        <w:t xml:space="preserve">phải phân biệt bằng độ dài của số </w:t>
      </w:r>
      <w:r w:rsidR="00FE2610" w:rsidRPr="00DB6E0C">
        <w:rPr>
          <w:rFonts w:cs="Times New Roman"/>
          <w:color w:val="FF0000"/>
          <w:szCs w:val="24"/>
        </w:rPr>
        <w:t xml:space="preserve">SMS? Hiện tại trên trả sau tính cước thế nào với các đầu số trùng nhau ? trên trả trước sẽ khai bằng các đầu số khác? </w:t>
      </w:r>
    </w:p>
    <w:p w:rsidR="0082274D" w:rsidRPr="00AB7EB9" w:rsidRDefault="008F19EE" w:rsidP="00A94701">
      <w:pPr>
        <w:jc w:val="both"/>
        <w:rPr>
          <w:ins w:id="503" w:author="ThaoDH" w:date="2013-10-04T10:08:00Z"/>
          <w:rFonts w:ascii="Arial" w:eastAsia="Times New Roman" w:hAnsi="Arial" w:cs="Arial"/>
          <w:bCs/>
          <w:sz w:val="20"/>
          <w:szCs w:val="20"/>
        </w:rPr>
      </w:pPr>
      <w:r w:rsidRPr="008F19EE">
        <w:rPr>
          <w:rFonts w:cs="Times New Roman"/>
          <w:szCs w:val="24"/>
          <w:highlight w:val="yellow"/>
        </w:rPr>
        <w:sym w:font="Wingdings" w:char="F0E0"/>
      </w:r>
      <w:r w:rsidR="001B30FC" w:rsidRPr="001B30FC">
        <w:rPr>
          <w:rFonts w:cs="Times New Roman"/>
          <w:szCs w:val="24"/>
          <w:highlight w:val="yellow"/>
        </w:rPr>
        <w:t xml:space="preserve">Bảng giá SMS có phân biệt theo </w:t>
      </w:r>
      <w:r w:rsidR="001B30FC" w:rsidRPr="001B30FC">
        <w:rPr>
          <w:rFonts w:ascii="Arial" w:eastAsia="Times New Roman" w:hAnsi="Arial" w:cs="Arial"/>
          <w:b/>
          <w:bCs/>
          <w:sz w:val="20"/>
          <w:szCs w:val="20"/>
          <w:highlight w:val="yellow"/>
        </w:rPr>
        <w:t>MESSAGE_TYPE</w:t>
      </w:r>
      <w:r w:rsidR="00F9084F">
        <w:rPr>
          <w:rFonts w:ascii="Arial" w:eastAsia="Times New Roman" w:hAnsi="Arial" w:cs="Arial"/>
          <w:b/>
          <w:bCs/>
          <w:sz w:val="20"/>
          <w:szCs w:val="20"/>
        </w:rPr>
        <w:t xml:space="preserve"> </w:t>
      </w:r>
      <w:ins w:id="504" w:author="ThaoDH" w:date="2013-10-04T10:08:00Z">
        <w:r w:rsidR="0082274D">
          <w:rPr>
            <w:rFonts w:ascii="Arial" w:eastAsia="Times New Roman" w:hAnsi="Arial" w:cs="Arial"/>
            <w:bCs/>
            <w:sz w:val="20"/>
            <w:szCs w:val="20"/>
          </w:rPr>
          <w:t>(Có một số đầu số trùng nhau ví dụ Mobiphone và Vlive hiện tại VNP phân biệt bằng Message Type)</w:t>
        </w:r>
      </w:ins>
      <w:ins w:id="505" w:author="Comverse" w:date="2013-10-14T11:18:00Z">
        <w:r w:rsidR="00297C02">
          <w:rPr>
            <w:rFonts w:ascii="Arial" w:eastAsia="Times New Roman" w:hAnsi="Arial" w:cs="Arial"/>
            <w:bCs/>
            <w:sz w:val="20"/>
            <w:szCs w:val="20"/>
          </w:rPr>
          <w:t xml:space="preserve"> </w:t>
        </w:r>
      </w:ins>
      <w:ins w:id="506" w:author="Comverse" w:date="2013-10-14T11:33:00Z">
        <w:r w:rsidR="00A94701">
          <w:rPr>
            <w:rFonts w:ascii="Arial" w:eastAsia="Times New Roman" w:hAnsi="Arial" w:cs="Arial"/>
            <w:bCs/>
            <w:sz w:val="20"/>
            <w:szCs w:val="20"/>
          </w:rPr>
          <w:t>Can phai lam ro xem MESSAGE_TYPE map vao CAP3 SMS la gi?</w:t>
        </w:r>
      </w:ins>
      <w:ins w:id="507" w:author="Comverse" w:date="2013-10-14T11:18:00Z">
        <w:r w:rsidR="00297C02">
          <w:rPr>
            <w:rFonts w:ascii="Arial" w:eastAsia="Times New Roman" w:hAnsi="Arial" w:cs="Arial"/>
            <w:bCs/>
            <w:sz w:val="20"/>
            <w:szCs w:val="20"/>
          </w:rPr>
          <w:t>.</w:t>
        </w:r>
      </w:ins>
    </w:p>
    <w:p w:rsidR="001B30FC" w:rsidRDefault="001B30FC" w:rsidP="00F9084F">
      <w:pPr>
        <w:jc w:val="both"/>
        <w:rPr>
          <w:rFonts w:ascii="Arial" w:eastAsia="Times New Roman" w:hAnsi="Arial" w:cs="Arial"/>
          <w:b/>
          <w:bCs/>
          <w:sz w:val="20"/>
          <w:szCs w:val="20"/>
        </w:rPr>
      </w:pPr>
    </w:p>
    <w:p w:rsidR="008F19EE" w:rsidRDefault="00AB7EB9" w:rsidP="001B30FC">
      <w:pPr>
        <w:jc w:val="both"/>
        <w:rPr>
          <w:ins w:id="508" w:author="ThaoDH" w:date="2013-10-02T14:48:00Z"/>
          <w:rFonts w:ascii="Arial" w:eastAsia="Times New Roman" w:hAnsi="Arial" w:cs="Arial"/>
          <w:bCs/>
          <w:sz w:val="20"/>
          <w:szCs w:val="20"/>
        </w:rPr>
      </w:pPr>
      <w:r>
        <w:rPr>
          <w:rFonts w:ascii="Arial" w:eastAsia="Times New Roman" w:hAnsi="Arial" w:cs="Arial"/>
          <w:bCs/>
          <w:sz w:val="20"/>
          <w:szCs w:val="20"/>
          <w:highlight w:val="yellow"/>
        </w:rPr>
        <w:t xml:space="preserve">    </w:t>
      </w:r>
      <w:r w:rsidR="008F19EE" w:rsidRPr="00AB7EB9">
        <w:rPr>
          <w:rFonts w:ascii="Arial" w:eastAsia="Times New Roman" w:hAnsi="Arial" w:cs="Arial"/>
          <w:bCs/>
          <w:sz w:val="20"/>
          <w:szCs w:val="20"/>
          <w:highlight w:val="yellow"/>
        </w:rPr>
        <w:t>Đối với Gphone</w:t>
      </w:r>
      <w:r w:rsidRPr="00AB7EB9">
        <w:rPr>
          <w:rFonts w:ascii="Arial" w:eastAsia="Times New Roman" w:hAnsi="Arial" w:cs="Arial"/>
          <w:bCs/>
          <w:sz w:val="20"/>
          <w:szCs w:val="20"/>
          <w:highlight w:val="yellow"/>
        </w:rPr>
        <w:t>: Bảng giá đang định nghĩa</w:t>
      </w:r>
      <w:r w:rsidR="008F19EE" w:rsidRPr="00AB7EB9">
        <w:rPr>
          <w:rFonts w:ascii="Arial" w:eastAsia="Times New Roman" w:hAnsi="Arial" w:cs="Arial"/>
          <w:bCs/>
          <w:sz w:val="20"/>
          <w:szCs w:val="20"/>
          <w:highlight w:val="yellow"/>
        </w:rPr>
        <w:t xml:space="preserve"> SERVICE_CODE=</w:t>
      </w:r>
      <w:r w:rsidRPr="00AB7EB9">
        <w:rPr>
          <w:rFonts w:ascii="Arial" w:eastAsia="Times New Roman" w:hAnsi="Arial" w:cs="Arial"/>
          <w:bCs/>
          <w:sz w:val="20"/>
          <w:szCs w:val="20"/>
          <w:highlight w:val="yellow"/>
        </w:rPr>
        <w:t>84910+ prefix</w:t>
      </w:r>
    </w:p>
    <w:p w:rsidR="0008268C" w:rsidRPr="00AB7EB9" w:rsidDel="0082274D" w:rsidRDefault="0008268C" w:rsidP="001B30FC">
      <w:pPr>
        <w:jc w:val="both"/>
        <w:rPr>
          <w:del w:id="509" w:author="ThaoDH" w:date="2013-10-04T10:08:00Z"/>
          <w:rFonts w:ascii="Arial" w:eastAsia="Times New Roman" w:hAnsi="Arial" w:cs="Arial"/>
          <w:bCs/>
          <w:sz w:val="20"/>
          <w:szCs w:val="20"/>
        </w:rPr>
      </w:pPr>
    </w:p>
    <w:p w:rsidR="001B30FC" w:rsidRPr="00DB6E0C" w:rsidRDefault="00AF6666" w:rsidP="00E537CD">
      <w:pPr>
        <w:jc w:val="both"/>
        <w:rPr>
          <w:rFonts w:cs="Times New Roman"/>
          <w:color w:val="FF0000"/>
          <w:szCs w:val="24"/>
        </w:rPr>
      </w:pPr>
      <w:ins w:id="510" w:author="ThaoDH" w:date="2013-10-15T13:55:00Z">
        <w:r>
          <w:rPr>
            <w:rFonts w:cs="Times New Roman"/>
            <w:color w:val="FF0000"/>
            <w:szCs w:val="24"/>
          </w:rPr>
          <w:t>[Elcom/Comverse]: Bảng cước SMS là OK</w:t>
        </w:r>
      </w:ins>
    </w:p>
    <w:p w:rsidR="00F00A08" w:rsidRPr="007543A8" w:rsidRDefault="00F00A08" w:rsidP="00E537CD">
      <w:pPr>
        <w:jc w:val="both"/>
        <w:rPr>
          <w:rFonts w:cs="Times New Roman"/>
          <w:szCs w:val="24"/>
        </w:rPr>
      </w:pPr>
      <w:r w:rsidRPr="007543A8">
        <w:rPr>
          <w:rFonts w:cs="Times New Roman"/>
          <w:szCs w:val="24"/>
        </w:rPr>
        <w:t xml:space="preserve">Chi tiết bảng cước SMS xem ở đây </w:t>
      </w:r>
    </w:p>
    <w:p w:rsidR="00F00A08" w:rsidRPr="00DB6E0C" w:rsidRDefault="00F00A08" w:rsidP="00E537CD">
      <w:pPr>
        <w:jc w:val="both"/>
        <w:rPr>
          <w:rFonts w:cs="Times New Roman"/>
          <w:color w:val="FF0000"/>
          <w:szCs w:val="24"/>
        </w:rPr>
      </w:pPr>
    </w:p>
    <w:p w:rsidR="00F00A08" w:rsidRPr="00DB6E0C" w:rsidRDefault="00FF4208" w:rsidP="00E537CD">
      <w:pPr>
        <w:jc w:val="both"/>
        <w:rPr>
          <w:rFonts w:cs="Times New Roman"/>
          <w:color w:val="FF0000"/>
          <w:szCs w:val="24"/>
        </w:rPr>
      </w:pPr>
      <w:r w:rsidRPr="00DB6E0C">
        <w:rPr>
          <w:rFonts w:cs="Times New Roman"/>
          <w:color w:val="FF0000"/>
          <w:szCs w:val="24"/>
        </w:rPr>
        <w:object w:dxaOrig="2069" w:dyaOrig="1339">
          <v:shape id="_x0000_i1028" type="#_x0000_t75" style="width:103.55pt;height:65.85pt" o:ole="">
            <v:imagedata r:id="rId15" o:title=""/>
          </v:shape>
          <o:OLEObject Type="Embed" ProgID="Excel.Sheet.8" ShapeID="_x0000_i1028" DrawAspect="Icon" ObjectID="_1451980125" r:id="rId16"/>
        </w:object>
      </w:r>
    </w:p>
    <w:p w:rsidR="009913FF" w:rsidRPr="00DB6E0C" w:rsidRDefault="009913FF" w:rsidP="005C0964">
      <w:pPr>
        <w:pStyle w:val="ListParagraph"/>
        <w:numPr>
          <w:ilvl w:val="0"/>
          <w:numId w:val="2"/>
        </w:numPr>
        <w:ind w:hanging="720"/>
        <w:jc w:val="both"/>
        <w:rPr>
          <w:rFonts w:cs="Times New Roman"/>
          <w:b/>
          <w:szCs w:val="24"/>
        </w:rPr>
      </w:pPr>
      <w:r w:rsidRPr="00DB6E0C">
        <w:rPr>
          <w:rFonts w:cs="Times New Roman"/>
          <w:b/>
          <w:szCs w:val="24"/>
        </w:rPr>
        <w:t>Provisioning</w:t>
      </w:r>
    </w:p>
    <w:p w:rsidR="00640CAD" w:rsidRPr="00DB6E0C" w:rsidRDefault="00640CAD" w:rsidP="00E537CD">
      <w:pPr>
        <w:pStyle w:val="ListParagraph"/>
        <w:jc w:val="both"/>
        <w:rPr>
          <w:rFonts w:cs="Times New Roman"/>
          <w:b/>
          <w:szCs w:val="24"/>
        </w:rPr>
      </w:pPr>
    </w:p>
    <w:p w:rsidR="009913FF" w:rsidRPr="00DB6E0C" w:rsidRDefault="009913FF" w:rsidP="005C0964">
      <w:pPr>
        <w:pStyle w:val="ListParagraph"/>
        <w:numPr>
          <w:ilvl w:val="2"/>
          <w:numId w:val="4"/>
        </w:numPr>
        <w:jc w:val="both"/>
        <w:rPr>
          <w:rFonts w:cs="Times New Roman"/>
          <w:b/>
          <w:szCs w:val="24"/>
        </w:rPr>
      </w:pPr>
      <w:r w:rsidRPr="00DB6E0C">
        <w:rPr>
          <w:rFonts w:cs="Times New Roman"/>
          <w:b/>
          <w:szCs w:val="24"/>
        </w:rPr>
        <w:lastRenderedPageBreak/>
        <w:t>Đăng kí gói cước</w:t>
      </w:r>
    </w:p>
    <w:p w:rsidR="009913FF" w:rsidRDefault="009913FF" w:rsidP="00E537CD">
      <w:pPr>
        <w:jc w:val="both"/>
        <w:rPr>
          <w:ins w:id="511" w:author="ThaoDH" w:date="2013-10-15T13:56:00Z"/>
          <w:rFonts w:cs="Times New Roman"/>
          <w:szCs w:val="24"/>
        </w:rPr>
      </w:pPr>
      <w:r w:rsidRPr="00CB70CC">
        <w:rPr>
          <w:rFonts w:cs="Times New Roman"/>
          <w:szCs w:val="24"/>
          <w:highlight w:val="yellow"/>
        </w:rPr>
        <w:t xml:space="preserve">Có hiệu lực </w:t>
      </w:r>
      <w:r w:rsidR="007427E4" w:rsidRPr="00CB70CC">
        <w:rPr>
          <w:rFonts w:cs="Times New Roman"/>
          <w:szCs w:val="24"/>
          <w:highlight w:val="yellow"/>
        </w:rPr>
        <w:t>ngay khi đăng kí thành công</w:t>
      </w:r>
      <w:r w:rsidRPr="00DB6E0C">
        <w:rPr>
          <w:rFonts w:cs="Times New Roman"/>
          <w:szCs w:val="24"/>
        </w:rPr>
        <w:t xml:space="preserve"> </w:t>
      </w:r>
    </w:p>
    <w:p w:rsidR="00B42821" w:rsidRPr="00DB6E0C" w:rsidRDefault="00B42821" w:rsidP="00E537CD">
      <w:pPr>
        <w:jc w:val="both"/>
        <w:rPr>
          <w:rFonts w:cs="Times New Roman"/>
          <w:szCs w:val="24"/>
        </w:rPr>
      </w:pPr>
      <w:ins w:id="512" w:author="ThaoDH" w:date="2013-10-15T13:56:00Z">
        <w:r>
          <w:rPr>
            <w:rFonts w:cs="Times New Roman"/>
            <w:color w:val="FF0000"/>
            <w:szCs w:val="24"/>
          </w:rPr>
          <w:t>[Elcom/Comverse]:</w:t>
        </w:r>
      </w:ins>
      <w:ins w:id="513" w:author="ThaoDH" w:date="2013-10-15T13:57:00Z">
        <w:r>
          <w:rPr>
            <w:rFonts w:cs="Times New Roman"/>
            <w:color w:val="FF0000"/>
            <w:szCs w:val="24"/>
          </w:rPr>
          <w:t>OK</w:t>
        </w:r>
      </w:ins>
    </w:p>
    <w:p w:rsidR="009913FF" w:rsidRPr="00DB6E0C" w:rsidRDefault="009913FF" w:rsidP="005C0964">
      <w:pPr>
        <w:pStyle w:val="ListParagraph"/>
        <w:numPr>
          <w:ilvl w:val="2"/>
          <w:numId w:val="4"/>
        </w:numPr>
        <w:jc w:val="both"/>
        <w:rPr>
          <w:rFonts w:cs="Times New Roman"/>
          <w:b/>
          <w:szCs w:val="24"/>
        </w:rPr>
      </w:pPr>
      <w:r w:rsidRPr="00DB6E0C">
        <w:rPr>
          <w:rFonts w:cs="Times New Roman"/>
          <w:b/>
          <w:szCs w:val="24"/>
        </w:rPr>
        <w:t>Tự động gia hạn</w:t>
      </w:r>
    </w:p>
    <w:p w:rsidR="009913FF" w:rsidRDefault="007427E4" w:rsidP="00E537CD">
      <w:pPr>
        <w:jc w:val="both"/>
        <w:rPr>
          <w:ins w:id="514" w:author="ThaoDH" w:date="2013-10-15T13:56:00Z"/>
          <w:rFonts w:cs="Times New Roman"/>
          <w:szCs w:val="24"/>
        </w:rPr>
      </w:pPr>
      <w:r w:rsidRPr="00DB6E0C">
        <w:rPr>
          <w:rFonts w:cs="Times New Roman"/>
          <w:szCs w:val="24"/>
        </w:rPr>
        <w:t>Gói cước được tự động gia hạn theo tháng dương lịch</w:t>
      </w:r>
      <w:r w:rsidR="009913FF" w:rsidRPr="00DB6E0C">
        <w:rPr>
          <w:rFonts w:cs="Times New Roman"/>
          <w:szCs w:val="24"/>
        </w:rPr>
        <w:t xml:space="preserve"> </w:t>
      </w:r>
    </w:p>
    <w:p w:rsidR="00B42821" w:rsidRPr="00DB6E0C" w:rsidRDefault="00B42821" w:rsidP="00E537CD">
      <w:pPr>
        <w:jc w:val="both"/>
        <w:rPr>
          <w:rFonts w:cs="Times New Roman"/>
          <w:szCs w:val="24"/>
        </w:rPr>
      </w:pPr>
      <w:ins w:id="515" w:author="ThaoDH" w:date="2013-10-15T13:56:00Z">
        <w:r>
          <w:rPr>
            <w:rFonts w:cs="Times New Roman"/>
            <w:color w:val="FF0000"/>
            <w:szCs w:val="24"/>
          </w:rPr>
          <w:t>[Elcom/Comverse]:OK</w:t>
        </w:r>
      </w:ins>
    </w:p>
    <w:p w:rsidR="009913FF" w:rsidRPr="00DB6E0C" w:rsidRDefault="009913FF" w:rsidP="005C0964">
      <w:pPr>
        <w:pStyle w:val="ListParagraph"/>
        <w:numPr>
          <w:ilvl w:val="2"/>
          <w:numId w:val="4"/>
        </w:numPr>
        <w:jc w:val="both"/>
        <w:rPr>
          <w:rFonts w:cs="Times New Roman"/>
          <w:b/>
          <w:szCs w:val="24"/>
        </w:rPr>
      </w:pPr>
      <w:r w:rsidRPr="00DB6E0C">
        <w:rPr>
          <w:rFonts w:cs="Times New Roman"/>
          <w:b/>
          <w:szCs w:val="24"/>
        </w:rPr>
        <w:t>Chuyển gói cước</w:t>
      </w:r>
    </w:p>
    <w:p w:rsidR="00F7741A" w:rsidRDefault="00326AFA" w:rsidP="005C0964">
      <w:pPr>
        <w:pStyle w:val="ListParagraph"/>
        <w:numPr>
          <w:ilvl w:val="0"/>
          <w:numId w:val="40"/>
        </w:numPr>
        <w:jc w:val="both"/>
        <w:rPr>
          <w:ins w:id="516" w:author="ThaoDH" w:date="2013-10-15T13:57:00Z"/>
          <w:rFonts w:cs="Times New Roman"/>
          <w:szCs w:val="24"/>
        </w:rPr>
      </w:pPr>
      <w:r w:rsidRPr="00DB6E0C">
        <w:rPr>
          <w:rFonts w:cs="Times New Roman"/>
          <w:szCs w:val="24"/>
        </w:rPr>
        <w:t>Cho phép chuyển từ gói cước trả sau cơ bản sang các gói cước c</w:t>
      </w:r>
      <w:r w:rsidR="00453875" w:rsidRPr="00DB6E0C">
        <w:rPr>
          <w:rFonts w:cs="Times New Roman"/>
          <w:szCs w:val="24"/>
        </w:rPr>
        <w:t>ơ</w:t>
      </w:r>
      <w:r w:rsidRPr="00DB6E0C">
        <w:rPr>
          <w:rFonts w:cs="Times New Roman"/>
          <w:szCs w:val="24"/>
        </w:rPr>
        <w:t xml:space="preserve"> bản khác bao gồm VIP, Itouch, Blac</w:t>
      </w:r>
      <w:r w:rsidR="00453875" w:rsidRPr="00DB6E0C">
        <w:rPr>
          <w:rFonts w:cs="Times New Roman"/>
          <w:szCs w:val="24"/>
        </w:rPr>
        <w:t>k</w:t>
      </w:r>
      <w:r w:rsidRPr="00DB6E0C">
        <w:rPr>
          <w:rFonts w:cs="Times New Roman"/>
          <w:szCs w:val="24"/>
        </w:rPr>
        <w:t>be</w:t>
      </w:r>
      <w:r w:rsidR="00453875" w:rsidRPr="00DB6E0C">
        <w:rPr>
          <w:rFonts w:cs="Times New Roman"/>
          <w:szCs w:val="24"/>
        </w:rPr>
        <w:t>r</w:t>
      </w:r>
      <w:r w:rsidRPr="00DB6E0C">
        <w:rPr>
          <w:rFonts w:cs="Times New Roman"/>
          <w:szCs w:val="24"/>
        </w:rPr>
        <w:t>ry</w:t>
      </w:r>
      <w:r w:rsidR="00453875" w:rsidRPr="00DB6E0C">
        <w:rPr>
          <w:rFonts w:cs="Times New Roman"/>
          <w:szCs w:val="24"/>
        </w:rPr>
        <w:t xml:space="preserve"> (xem chi tiết trong từng gói</w:t>
      </w:r>
      <w:r w:rsidR="00F22688" w:rsidRPr="00DB6E0C">
        <w:rPr>
          <w:rFonts w:cs="Times New Roman"/>
          <w:szCs w:val="24"/>
        </w:rPr>
        <w:t xml:space="preserve"> cước</w:t>
      </w:r>
      <w:r w:rsidR="00453875" w:rsidRPr="00DB6E0C">
        <w:rPr>
          <w:rFonts w:cs="Times New Roman"/>
          <w:szCs w:val="24"/>
        </w:rPr>
        <w:t>).</w:t>
      </w:r>
      <w:ins w:id="517" w:author="Comverse" w:date="2013-10-14T11:20:00Z">
        <w:r w:rsidR="00297C02">
          <w:rPr>
            <w:rFonts w:cs="Times New Roman"/>
            <w:szCs w:val="24"/>
          </w:rPr>
          <w:t xml:space="preserve"> </w:t>
        </w:r>
      </w:ins>
    </w:p>
    <w:p w:rsidR="003A2FE6" w:rsidRPr="00DB6E0C" w:rsidRDefault="00F7741A" w:rsidP="005C0964">
      <w:pPr>
        <w:pStyle w:val="ListParagraph"/>
        <w:numPr>
          <w:ilvl w:val="0"/>
          <w:numId w:val="40"/>
        </w:numPr>
        <w:jc w:val="both"/>
        <w:rPr>
          <w:rFonts w:cs="Times New Roman"/>
          <w:szCs w:val="24"/>
        </w:rPr>
      </w:pPr>
      <w:ins w:id="518" w:author="ThaoDH" w:date="2013-10-15T13:57:00Z">
        <w:r>
          <w:rPr>
            <w:rFonts w:cs="Times New Roman"/>
            <w:color w:val="FF0000"/>
            <w:szCs w:val="24"/>
          </w:rPr>
          <w:t>[Elcom/Comverse]: OK</w:t>
        </w:r>
      </w:ins>
    </w:p>
    <w:p w:rsidR="00F9084F" w:rsidRPr="00F9084F" w:rsidRDefault="00F44778" w:rsidP="005C0964">
      <w:pPr>
        <w:pStyle w:val="ListParagraph"/>
        <w:numPr>
          <w:ilvl w:val="0"/>
          <w:numId w:val="40"/>
        </w:numPr>
        <w:jc w:val="both"/>
        <w:rPr>
          <w:rFonts w:cs="Times New Roman"/>
          <w:szCs w:val="24"/>
        </w:rPr>
      </w:pPr>
      <w:r w:rsidRPr="00F9084F">
        <w:rPr>
          <w:rFonts w:cs="Times New Roman"/>
          <w:szCs w:val="24"/>
        </w:rPr>
        <w:t>Khi chuyển từ trả trước sang trả sau thì tài khoản chính của thuê bao được giữ lại</w:t>
      </w:r>
      <w:r w:rsidR="00F22688" w:rsidRPr="00F9084F">
        <w:rPr>
          <w:rFonts w:cs="Times New Roman"/>
          <w:szCs w:val="24"/>
        </w:rPr>
        <w:t xml:space="preserve"> để thanh toán hóa đơn</w:t>
      </w:r>
      <w:r w:rsidRPr="00F9084F">
        <w:rPr>
          <w:rFonts w:cs="Times New Roman"/>
          <w:szCs w:val="24"/>
        </w:rPr>
        <w:t xml:space="preserve">, tài khoản phụ bị </w:t>
      </w:r>
      <w:r w:rsidR="00F22688" w:rsidRPr="00F9084F">
        <w:rPr>
          <w:rFonts w:cs="Times New Roman"/>
          <w:szCs w:val="24"/>
        </w:rPr>
        <w:t xml:space="preserve">xóa. </w:t>
      </w:r>
    </w:p>
    <w:p w:rsidR="004244C3" w:rsidRDefault="00F7741A">
      <w:pPr>
        <w:jc w:val="both"/>
        <w:rPr>
          <w:rFonts w:cs="Times New Roman"/>
          <w:szCs w:val="24"/>
        </w:rPr>
        <w:pPrChange w:id="519" w:author="ThaoDH" w:date="2013-10-15T13:57:00Z">
          <w:pPr>
            <w:pStyle w:val="ListParagraph"/>
            <w:numPr>
              <w:numId w:val="40"/>
            </w:numPr>
            <w:ind w:hanging="360"/>
            <w:jc w:val="both"/>
          </w:pPr>
        </w:pPrChange>
      </w:pPr>
      <w:ins w:id="520" w:author="ThaoDH" w:date="2013-10-15T13:57:00Z">
        <w:r>
          <w:rPr>
            <w:rFonts w:cs="Times New Roman"/>
            <w:color w:val="FF0000"/>
            <w:szCs w:val="24"/>
          </w:rPr>
          <w:t xml:space="preserve">[Elcom/Comverse]: </w:t>
        </w:r>
      </w:ins>
      <w:ins w:id="521" w:author="ThaoDH" w:date="2013-10-15T13:59:00Z">
        <w:r w:rsidR="00FA6B3D">
          <w:rPr>
            <w:rFonts w:cs="Times New Roman"/>
            <w:color w:val="FF0000"/>
            <w:szCs w:val="24"/>
          </w:rPr>
          <w:t xml:space="preserve">Quá trình lưu tài khoản chính của thuê bao để thanh </w:t>
        </w:r>
      </w:ins>
      <w:ins w:id="522" w:author="ThaoDH" w:date="2013-10-15T13:58:00Z">
        <w:r w:rsidR="00FA6B3D">
          <w:rPr>
            <w:rFonts w:cs="Times New Roman"/>
            <w:color w:val="FF0000"/>
            <w:szCs w:val="24"/>
          </w:rPr>
          <w:t xml:space="preserve">toán </w:t>
        </w:r>
      </w:ins>
      <w:ins w:id="523" w:author="ThaoDH" w:date="2013-10-15T13:59:00Z">
        <w:r w:rsidR="00FA6B3D">
          <w:rPr>
            <w:rFonts w:cs="Times New Roman"/>
            <w:color w:val="FF0000"/>
            <w:szCs w:val="24"/>
          </w:rPr>
          <w:t xml:space="preserve">là nằm trên hệ thống </w:t>
        </w:r>
      </w:ins>
      <w:ins w:id="524" w:author="ThaoDH" w:date="2013-10-15T14:00:00Z">
        <w:r w:rsidR="00FA6B3D">
          <w:rPr>
            <w:rFonts w:cs="Times New Roman"/>
            <w:color w:val="FF0000"/>
            <w:szCs w:val="24"/>
          </w:rPr>
          <w:t xml:space="preserve">billing của </w:t>
        </w:r>
      </w:ins>
      <w:ins w:id="525" w:author="ThaoDH" w:date="2013-10-15T13:59:00Z">
        <w:r w:rsidR="00FA6B3D">
          <w:rPr>
            <w:rFonts w:cs="Times New Roman"/>
            <w:color w:val="FF0000"/>
            <w:szCs w:val="24"/>
          </w:rPr>
          <w:t>VNP</w:t>
        </w:r>
      </w:ins>
    </w:p>
    <w:p w:rsidR="009913FF" w:rsidRPr="00DB6E0C" w:rsidRDefault="009913FF" w:rsidP="005C0964">
      <w:pPr>
        <w:pStyle w:val="ListParagraph"/>
        <w:numPr>
          <w:ilvl w:val="2"/>
          <w:numId w:val="4"/>
        </w:numPr>
        <w:jc w:val="both"/>
        <w:rPr>
          <w:rFonts w:cs="Times New Roman"/>
          <w:b/>
          <w:szCs w:val="24"/>
        </w:rPr>
      </w:pPr>
      <w:r w:rsidRPr="00DB6E0C">
        <w:rPr>
          <w:rFonts w:cs="Times New Roman"/>
          <w:b/>
          <w:szCs w:val="24"/>
        </w:rPr>
        <w:t>Hủy gói cước</w:t>
      </w:r>
    </w:p>
    <w:p w:rsidR="002A69FF" w:rsidRDefault="009913FF" w:rsidP="00E537CD">
      <w:pPr>
        <w:jc w:val="both"/>
        <w:rPr>
          <w:ins w:id="526" w:author="ThaoDH" w:date="2013-10-15T14:00:00Z"/>
          <w:rFonts w:cs="Times New Roman"/>
          <w:szCs w:val="24"/>
        </w:rPr>
      </w:pPr>
      <w:r w:rsidRPr="00DB6E0C">
        <w:rPr>
          <w:rFonts w:cs="Times New Roman"/>
          <w:szCs w:val="24"/>
        </w:rPr>
        <w:t xml:space="preserve">Gói cước được hủy ngay tại thời điểm </w:t>
      </w:r>
      <w:r w:rsidR="00271725" w:rsidRPr="00DB6E0C">
        <w:rPr>
          <w:rFonts w:cs="Times New Roman"/>
          <w:szCs w:val="24"/>
        </w:rPr>
        <w:t xml:space="preserve">khách hàng ra PoS </w:t>
      </w:r>
      <w:r w:rsidR="0078761C" w:rsidRPr="00DB6E0C">
        <w:rPr>
          <w:rFonts w:cs="Times New Roman"/>
          <w:szCs w:val="24"/>
        </w:rPr>
        <w:t xml:space="preserve">yêu cầu </w:t>
      </w:r>
      <w:r w:rsidRPr="00DB6E0C">
        <w:rPr>
          <w:rFonts w:cs="Times New Roman"/>
          <w:szCs w:val="24"/>
        </w:rPr>
        <w:t>hủy dịch vụ</w:t>
      </w:r>
      <w:r w:rsidR="00FB0793" w:rsidRPr="00DB6E0C">
        <w:rPr>
          <w:rFonts w:cs="Times New Roman"/>
          <w:szCs w:val="24"/>
        </w:rPr>
        <w:t>.</w:t>
      </w:r>
      <w:ins w:id="527" w:author="Comverse" w:date="2013-09-26T15:49:00Z">
        <w:r w:rsidR="00F9084F">
          <w:rPr>
            <w:rFonts w:cs="Times New Roman"/>
            <w:szCs w:val="24"/>
          </w:rPr>
          <w:t xml:space="preserve"> </w:t>
        </w:r>
      </w:ins>
    </w:p>
    <w:p w:rsidR="009913FF" w:rsidRDefault="002A69FF" w:rsidP="00E537CD">
      <w:pPr>
        <w:jc w:val="both"/>
        <w:rPr>
          <w:ins w:id="528" w:author="ThaoDH" w:date="2013-10-04T10:09:00Z"/>
          <w:rFonts w:cs="Times New Roman"/>
          <w:szCs w:val="24"/>
        </w:rPr>
      </w:pPr>
      <w:ins w:id="529" w:author="ThaoDH" w:date="2013-10-15T14:00:00Z">
        <w:r>
          <w:rPr>
            <w:rFonts w:cs="Times New Roman"/>
            <w:color w:val="FF0000"/>
            <w:szCs w:val="24"/>
          </w:rPr>
          <w:t xml:space="preserve">[Elcom/Comverse]: Hủy theo quy trình disconnect thuê bao </w:t>
        </w:r>
      </w:ins>
    </w:p>
    <w:p w:rsidR="004244C3" w:rsidRPr="004244C3" w:rsidRDefault="008C4E44">
      <w:pPr>
        <w:pStyle w:val="ListParagraph"/>
        <w:numPr>
          <w:ilvl w:val="2"/>
          <w:numId w:val="4"/>
        </w:numPr>
        <w:jc w:val="both"/>
        <w:rPr>
          <w:ins w:id="530" w:author="ThaoDH" w:date="2013-10-02T15:06:00Z"/>
          <w:rFonts w:cs="Times New Roman"/>
          <w:b/>
          <w:szCs w:val="24"/>
          <w:rPrChange w:id="531" w:author="ThaoDH" w:date="2013-10-04T10:09:00Z">
            <w:rPr>
              <w:ins w:id="532" w:author="ThaoDH" w:date="2013-10-02T15:06:00Z"/>
              <w:rFonts w:cs="Times New Roman"/>
              <w:szCs w:val="24"/>
            </w:rPr>
          </w:rPrChange>
        </w:rPr>
        <w:pPrChange w:id="533" w:author="ThaoDH" w:date="2013-10-04T10:09:00Z">
          <w:pPr>
            <w:jc w:val="both"/>
          </w:pPr>
        </w:pPrChange>
      </w:pPr>
      <w:ins w:id="534" w:author="ThaoDH" w:date="2013-10-04T10:09:00Z">
        <w:r>
          <w:rPr>
            <w:rFonts w:cs="Times New Roman"/>
            <w:b/>
            <w:szCs w:val="24"/>
          </w:rPr>
          <w:t xml:space="preserve">Khóa mở </w:t>
        </w:r>
      </w:ins>
      <w:ins w:id="535" w:author="ThaoDH" w:date="2013-10-04T10:10:00Z">
        <w:r>
          <w:rPr>
            <w:rFonts w:cs="Times New Roman"/>
            <w:b/>
            <w:szCs w:val="24"/>
          </w:rPr>
          <w:t>một/</w:t>
        </w:r>
      </w:ins>
      <w:ins w:id="536" w:author="ThaoDH" w:date="2013-10-04T10:09:00Z">
        <w:r>
          <w:rPr>
            <w:rFonts w:cs="Times New Roman"/>
            <w:b/>
            <w:szCs w:val="24"/>
          </w:rPr>
          <w:t>hai chiều</w:t>
        </w:r>
      </w:ins>
    </w:p>
    <w:p w:rsidR="00611C1E" w:rsidRDefault="00F20741" w:rsidP="00E537CD">
      <w:pPr>
        <w:jc w:val="both"/>
        <w:rPr>
          <w:ins w:id="537" w:author="ThaoDH" w:date="2013-10-03T09:38:00Z"/>
          <w:rFonts w:cs="Times New Roman"/>
          <w:szCs w:val="24"/>
        </w:rPr>
      </w:pPr>
      <w:ins w:id="538" w:author="ThaoDH" w:date="2013-10-03T09:37:00Z">
        <w:r>
          <w:rPr>
            <w:rFonts w:cs="Times New Roman"/>
            <w:szCs w:val="24"/>
          </w:rPr>
          <w:t xml:space="preserve">Tính cước thuê bao theo ngày. </w:t>
        </w:r>
      </w:ins>
      <w:ins w:id="539" w:author="ThaoDH" w:date="2013-10-03T09:36:00Z">
        <w:r w:rsidR="00611C1E">
          <w:rPr>
            <w:rFonts w:cs="Times New Roman"/>
            <w:szCs w:val="24"/>
          </w:rPr>
          <w:t>Nếu khóa một chiều tính bằng 50 phần trăm</w:t>
        </w:r>
      </w:ins>
      <w:ins w:id="540" w:author="ThaoDH" w:date="2013-10-03T09:37:00Z">
        <w:r>
          <w:rPr>
            <w:rFonts w:cs="Times New Roman"/>
            <w:szCs w:val="24"/>
          </w:rPr>
          <w:t xml:space="preserve">. Khóa hai chiều thì </w:t>
        </w:r>
      </w:ins>
      <w:ins w:id="541" w:author="ThaoDH" w:date="2013-10-04T10:10:00Z">
        <w:r w:rsidR="00A41106">
          <w:rPr>
            <w:rFonts w:cs="Times New Roman"/>
            <w:szCs w:val="24"/>
          </w:rPr>
          <w:t xml:space="preserve">trong thời gian khóa </w:t>
        </w:r>
      </w:ins>
      <w:ins w:id="542" w:author="ThaoDH" w:date="2013-10-03T09:37:00Z">
        <w:r>
          <w:rPr>
            <w:rFonts w:cs="Times New Roman"/>
            <w:szCs w:val="24"/>
          </w:rPr>
          <w:t xml:space="preserve">không tính cước thuê bao. </w:t>
        </w:r>
      </w:ins>
      <w:ins w:id="543" w:author="ThaoDH" w:date="2013-10-04T10:10:00Z">
        <w:r w:rsidR="00A41106">
          <w:rPr>
            <w:rFonts w:cs="Times New Roman"/>
            <w:szCs w:val="24"/>
          </w:rPr>
          <w:t xml:space="preserve">Ví dụ một tháng </w:t>
        </w:r>
      </w:ins>
      <w:ins w:id="544" w:author="ThaoDH" w:date="2013-10-04T10:11:00Z">
        <w:r w:rsidR="00A41106">
          <w:rPr>
            <w:rFonts w:cs="Times New Roman"/>
            <w:szCs w:val="24"/>
          </w:rPr>
          <w:t xml:space="preserve">30 ngày nếu </w:t>
        </w:r>
      </w:ins>
      <w:ins w:id="545" w:author="ThaoDH" w:date="2013-10-04T10:10:00Z">
        <w:r w:rsidR="00A41106">
          <w:rPr>
            <w:rFonts w:cs="Times New Roman"/>
            <w:szCs w:val="24"/>
          </w:rPr>
          <w:t xml:space="preserve">khóa </w:t>
        </w:r>
      </w:ins>
      <w:ins w:id="546" w:author="ThaoDH" w:date="2013-10-04T10:12:00Z">
        <w:r w:rsidR="00A41106">
          <w:rPr>
            <w:rFonts w:cs="Times New Roman"/>
            <w:szCs w:val="24"/>
          </w:rPr>
          <w:t xml:space="preserve">hai chiều </w:t>
        </w:r>
      </w:ins>
      <w:ins w:id="547" w:author="ThaoDH" w:date="2013-10-04T10:11:00Z">
        <w:r w:rsidR="00A41106">
          <w:rPr>
            <w:rFonts w:cs="Times New Roman"/>
            <w:szCs w:val="24"/>
          </w:rPr>
          <w:t>10 ngày thì cước thuê bao sẽ là (20/30)*49000.</w:t>
        </w:r>
      </w:ins>
    </w:p>
    <w:p w:rsidR="00812123" w:rsidRDefault="00812123" w:rsidP="00E537CD">
      <w:pPr>
        <w:jc w:val="both"/>
        <w:rPr>
          <w:ins w:id="548" w:author="ThaoDH" w:date="2013-10-03T15:23:00Z"/>
          <w:rFonts w:cs="Times New Roman"/>
          <w:szCs w:val="24"/>
        </w:rPr>
      </w:pPr>
      <w:ins w:id="549" w:author="ThaoDH" w:date="2013-10-03T09:43:00Z">
        <w:r>
          <w:rPr>
            <w:rFonts w:cs="Times New Roman"/>
            <w:szCs w:val="24"/>
          </w:rPr>
          <w:t xml:space="preserve">Khóa </w:t>
        </w:r>
      </w:ins>
      <w:ins w:id="550" w:author="ThaoDH" w:date="2013-10-03T15:24:00Z">
        <w:r w:rsidR="005E7147">
          <w:rPr>
            <w:rFonts w:cs="Times New Roman"/>
            <w:szCs w:val="24"/>
          </w:rPr>
          <w:t xml:space="preserve">hai chiều </w:t>
        </w:r>
      </w:ins>
      <w:ins w:id="551" w:author="ThaoDH" w:date="2013-10-03T09:43:00Z">
        <w:r>
          <w:rPr>
            <w:rFonts w:cs="Times New Roman"/>
            <w:szCs w:val="24"/>
          </w:rPr>
          <w:t>tròn tháng không tính bất kì cước gì. (ngoài cước cam kết chọn số đẹp)</w:t>
        </w:r>
      </w:ins>
      <w:ins w:id="552" w:author="ThaoDH" w:date="2013-10-03T09:46:00Z">
        <w:r>
          <w:rPr>
            <w:rFonts w:cs="Times New Roman"/>
            <w:szCs w:val="24"/>
          </w:rPr>
          <w:t xml:space="preserve">, khi mở </w:t>
        </w:r>
      </w:ins>
      <w:ins w:id="553" w:author="ThaoDH" w:date="2013-10-04T10:13:00Z">
        <w:r w:rsidR="002D654B">
          <w:rPr>
            <w:rFonts w:cs="Times New Roman"/>
            <w:szCs w:val="24"/>
          </w:rPr>
          <w:t xml:space="preserve">trong tháng </w:t>
        </w:r>
      </w:ins>
      <w:ins w:id="554" w:author="ThaoDH" w:date="2013-10-03T09:46:00Z">
        <w:r>
          <w:rPr>
            <w:rFonts w:cs="Times New Roman"/>
            <w:szCs w:val="24"/>
          </w:rPr>
          <w:t>thì tính 100%</w:t>
        </w:r>
      </w:ins>
      <w:ins w:id="555" w:author="ThaoDH" w:date="2013-10-03T09:47:00Z">
        <w:r w:rsidR="00326F49">
          <w:rPr>
            <w:rFonts w:cs="Times New Roman"/>
            <w:szCs w:val="24"/>
          </w:rPr>
          <w:t xml:space="preserve"> các loại phí. Nếu mở trong tháng thì </w:t>
        </w:r>
      </w:ins>
      <w:ins w:id="556" w:author="ThaoDH" w:date="2013-10-03T09:48:00Z">
        <w:r w:rsidR="00326F49">
          <w:rPr>
            <w:rFonts w:cs="Times New Roman"/>
            <w:szCs w:val="24"/>
          </w:rPr>
          <w:t>các loại phí tính bình thuờng</w:t>
        </w:r>
      </w:ins>
    </w:p>
    <w:p w:rsidR="005E7147" w:rsidRDefault="005E7147" w:rsidP="00E537CD">
      <w:pPr>
        <w:jc w:val="both"/>
        <w:rPr>
          <w:ins w:id="557" w:author="ThaoDH" w:date="2013-10-04T10:20:00Z"/>
          <w:rFonts w:cs="Times New Roman"/>
          <w:szCs w:val="24"/>
        </w:rPr>
      </w:pPr>
      <w:ins w:id="558" w:author="ThaoDH" w:date="2013-10-03T15:23:00Z">
        <w:r>
          <w:rPr>
            <w:rFonts w:cs="Times New Roman"/>
            <w:szCs w:val="24"/>
          </w:rPr>
          <w:t xml:space="preserve">Nếu thuê bao khóa 1 chiều tròn tháng thì phí thuê bao cơ bản </w:t>
        </w:r>
      </w:ins>
      <w:ins w:id="559" w:author="ThaoDH" w:date="2013-10-03T15:29:00Z">
        <w:r w:rsidR="00CC3D57">
          <w:rPr>
            <w:rFonts w:cs="Times New Roman"/>
            <w:szCs w:val="24"/>
          </w:rPr>
          <w:t>vẫn tính 50%, các cước gói dịch vụ bỏ (</w:t>
        </w:r>
      </w:ins>
      <w:ins w:id="560" w:author="ThaoDH" w:date="2013-10-04T10:15:00Z">
        <w:r w:rsidR="001976A0">
          <w:rPr>
            <w:rFonts w:cs="Times New Roman"/>
            <w:szCs w:val="24"/>
          </w:rPr>
          <w:t xml:space="preserve">cước dịch vụ như </w:t>
        </w:r>
      </w:ins>
      <w:ins w:id="561" w:author="ThaoDH" w:date="2013-10-03T15:29:00Z">
        <w:r w:rsidR="00CC3D57">
          <w:rPr>
            <w:rFonts w:cs="Times New Roman"/>
            <w:szCs w:val="24"/>
          </w:rPr>
          <w:t>MI</w:t>
        </w:r>
      </w:ins>
      <w:ins w:id="562" w:author="ThaoDH" w:date="2013-10-04T10:15:00Z">
        <w:r w:rsidR="001976A0">
          <w:rPr>
            <w:rFonts w:cs="Times New Roman"/>
            <w:szCs w:val="24"/>
          </w:rPr>
          <w:t xml:space="preserve">, </w:t>
        </w:r>
      </w:ins>
      <w:ins w:id="563" w:author="ThaoDH" w:date="2013-10-04T10:17:00Z">
        <w:r w:rsidR="001976A0">
          <w:rPr>
            <w:rFonts w:cs="Times New Roman"/>
            <w:szCs w:val="24"/>
          </w:rPr>
          <w:t>MCA</w:t>
        </w:r>
      </w:ins>
      <w:ins w:id="564" w:author="ThaoDH" w:date="2013-10-04T10:13:00Z">
        <w:r w:rsidR="002D654B">
          <w:rPr>
            <w:rFonts w:cs="Times New Roman"/>
            <w:szCs w:val="24"/>
          </w:rPr>
          <w:t>)</w:t>
        </w:r>
      </w:ins>
      <w:ins w:id="565" w:author="ThaoDH" w:date="2013-10-03T15:29:00Z">
        <w:r w:rsidR="00CC3D57">
          <w:rPr>
            <w:rFonts w:cs="Times New Roman"/>
            <w:szCs w:val="24"/>
          </w:rPr>
          <w:t xml:space="preserve">, </w:t>
        </w:r>
      </w:ins>
      <w:ins w:id="566" w:author="ThaoDH" w:date="2013-10-04T10:13:00Z">
        <w:r w:rsidR="002D654B">
          <w:rPr>
            <w:rFonts w:cs="Times New Roman"/>
            <w:szCs w:val="24"/>
          </w:rPr>
          <w:t xml:space="preserve">cước các </w:t>
        </w:r>
      </w:ins>
      <w:ins w:id="567" w:author="ThaoDH" w:date="2013-10-03T15:30:00Z">
        <w:r w:rsidR="00CC3D57">
          <w:rPr>
            <w:rFonts w:cs="Times New Roman"/>
            <w:szCs w:val="24"/>
          </w:rPr>
          <w:t>gói khuyến mại k</w:t>
        </w:r>
      </w:ins>
      <w:ins w:id="568" w:author="ThaoDH" w:date="2013-10-03T15:29:00Z">
        <w:r w:rsidR="00CC3D57">
          <w:rPr>
            <w:rFonts w:cs="Times New Roman"/>
            <w:szCs w:val="24"/>
          </w:rPr>
          <w:t>hông bỏ (gói khuýen mại như DN, Itouch, VIP,)</w:t>
        </w:r>
      </w:ins>
    </w:p>
    <w:p w:rsidR="001976A0" w:rsidRDefault="001976A0" w:rsidP="00E537CD">
      <w:pPr>
        <w:jc w:val="both"/>
        <w:rPr>
          <w:ins w:id="569" w:author="Comverse" w:date="2013-10-10T14:33:00Z"/>
          <w:rFonts w:cs="Times New Roman"/>
          <w:szCs w:val="24"/>
        </w:rPr>
      </w:pPr>
      <w:ins w:id="570" w:author="ThaoDH" w:date="2013-10-04T10:20:00Z">
        <w:r>
          <w:rPr>
            <w:rFonts w:cs="Times New Roman"/>
            <w:szCs w:val="24"/>
          </w:rPr>
          <w:t xml:space="preserve">Nếu khóa hai chiều và 1 chiều trong cùng một tháng tính </w:t>
        </w:r>
      </w:ins>
      <w:ins w:id="571" w:author="ThaoDH" w:date="2013-10-04T10:22:00Z">
        <w:r w:rsidR="00187994">
          <w:rPr>
            <w:rFonts w:cs="Times New Roman"/>
            <w:szCs w:val="24"/>
          </w:rPr>
          <w:t xml:space="preserve">cuớc dịch vụ và cước khuyến mại </w:t>
        </w:r>
      </w:ins>
      <w:ins w:id="572" w:author="ThaoDH" w:date="2013-10-04T10:20:00Z">
        <w:r>
          <w:rPr>
            <w:rFonts w:cs="Times New Roman"/>
            <w:szCs w:val="24"/>
          </w:rPr>
          <w:t xml:space="preserve">thế nào ? </w:t>
        </w:r>
      </w:ins>
    </w:p>
    <w:p w:rsidR="000D1BB7" w:rsidRDefault="000D1BB7" w:rsidP="000D1BB7">
      <w:pPr>
        <w:jc w:val="both"/>
        <w:rPr>
          <w:ins w:id="573" w:author="ThaoDH" w:date="2013-10-15T14:02:00Z"/>
          <w:rFonts w:cs="Times New Roman"/>
          <w:szCs w:val="24"/>
        </w:rPr>
      </w:pPr>
      <w:ins w:id="574" w:author="ThaoDH" w:date="2013-10-15T14:02:00Z">
        <w:r w:rsidRPr="001040B3">
          <w:rPr>
            <w:rFonts w:cs="Times New Roman"/>
            <w:szCs w:val="24"/>
            <w:highlight w:val="yellow"/>
          </w:rPr>
          <w:t>Nếu thuê bao khóa 1 chi</w:t>
        </w:r>
      </w:ins>
      <w:ins w:id="575" w:author="ThaoDH" w:date="2013-10-15T14:03:00Z">
        <w:r>
          <w:rPr>
            <w:rFonts w:cs="Times New Roman"/>
            <w:szCs w:val="24"/>
            <w:highlight w:val="yellow"/>
          </w:rPr>
          <w:t>ề</w:t>
        </w:r>
      </w:ins>
      <w:ins w:id="576" w:author="ThaoDH" w:date="2013-10-15T14:02:00Z">
        <w:r w:rsidRPr="001040B3">
          <w:rPr>
            <w:rFonts w:cs="Times New Roman"/>
            <w:szCs w:val="24"/>
            <w:highlight w:val="yellow"/>
          </w:rPr>
          <w:t>u hoặc 2 chiều cả tháng thì không tính cước gói dịch vụ (bao gồm MI và các dịch vụ gia tăng). Ngược lại tính full gói như bình thường.</w:t>
        </w:r>
        <w:r>
          <w:rPr>
            <w:rFonts w:cs="Times New Roman"/>
            <w:szCs w:val="24"/>
          </w:rPr>
          <w:t xml:space="preserve"> </w:t>
        </w:r>
      </w:ins>
    </w:p>
    <w:p w:rsidR="000E7F9B" w:rsidRDefault="000E7F9B" w:rsidP="00E537CD">
      <w:pPr>
        <w:jc w:val="both"/>
        <w:rPr>
          <w:ins w:id="577" w:author="ThaoDH" w:date="2013-10-15T14:00:00Z"/>
          <w:rFonts w:cs="Times New Roman"/>
          <w:szCs w:val="24"/>
        </w:rPr>
      </w:pPr>
    </w:p>
    <w:p w:rsidR="00CB40C2" w:rsidRDefault="000E7F9B" w:rsidP="00E537CD">
      <w:pPr>
        <w:jc w:val="both"/>
        <w:rPr>
          <w:ins w:id="578" w:author="ThaoDH" w:date="2013-10-03T09:43:00Z"/>
          <w:rFonts w:cs="Times New Roman"/>
          <w:szCs w:val="24"/>
        </w:rPr>
      </w:pPr>
      <w:ins w:id="579" w:author="ThaoDH" w:date="2013-10-15T14:00:00Z">
        <w:r>
          <w:rPr>
            <w:rFonts w:cs="Times New Roman"/>
            <w:color w:val="FF0000"/>
            <w:szCs w:val="24"/>
          </w:rPr>
          <w:t xml:space="preserve">[Elcom/Comverse]: </w:t>
        </w:r>
      </w:ins>
    </w:p>
    <w:p w:rsidR="003A152E" w:rsidRPr="003A152E" w:rsidRDefault="00811579" w:rsidP="003A152E">
      <w:pPr>
        <w:jc w:val="both"/>
        <w:rPr>
          <w:ins w:id="580" w:author="ThaoDH" w:date="2013-10-15T14:03:00Z"/>
          <w:rFonts w:cs="Times New Roman"/>
          <w:szCs w:val="24"/>
          <w:rPrChange w:id="581" w:author="ThaoDH" w:date="2013-10-15T14:03:00Z">
            <w:rPr>
              <w:ins w:id="582" w:author="ThaoDH" w:date="2013-10-15T14:03:00Z"/>
              <w:rFonts w:cs="Times New Roman"/>
              <w:szCs w:val="24"/>
              <w:highlight w:val="cyan"/>
            </w:rPr>
          </w:rPrChange>
        </w:rPr>
      </w:pPr>
      <w:ins w:id="583" w:author="ThaoDH" w:date="2013-10-15T14:03:00Z">
        <w:r w:rsidRPr="00811579">
          <w:rPr>
            <w:rFonts w:cs="Times New Roman"/>
            <w:szCs w:val="24"/>
            <w:rPrChange w:id="584" w:author="ThaoDH" w:date="2013-10-15T14:03:00Z">
              <w:rPr>
                <w:rFonts w:cs="Times New Roman"/>
                <w:color w:val="0000FF" w:themeColor="hyperlink"/>
                <w:szCs w:val="24"/>
                <w:highlight w:val="cyan"/>
                <w:u w:val="single"/>
              </w:rPr>
            </w:rPrChange>
          </w:rPr>
          <w:t xml:space="preserve">Với hệ thống C1RT thì do đây là hệ thống realtime nên chỉ có thể trừ cước 1 lần hoặc không trừ cước, đã trừ cước rồi thì không thể hoàn lại được nữa. Do đó trong các trường hợp thuê bao bị khóa 1 chiều, 2 chiều trong tháng thì C1RT không thể trừ cước theo như chính sách hiện tại của VNP được ví dụ như trừ 50% đối với các ngày khóa 1 chiều, không trừ cước với các ngày khóa 2 chiều. </w:t>
        </w:r>
      </w:ins>
    </w:p>
    <w:p w:rsidR="003A152E" w:rsidRPr="003A152E" w:rsidRDefault="00811579" w:rsidP="003A152E">
      <w:pPr>
        <w:jc w:val="both"/>
        <w:rPr>
          <w:ins w:id="585" w:author="ThaoDH" w:date="2013-10-15T14:03:00Z"/>
          <w:rFonts w:cs="Times New Roman"/>
          <w:szCs w:val="24"/>
          <w:rPrChange w:id="586" w:author="ThaoDH" w:date="2013-10-15T14:03:00Z">
            <w:rPr>
              <w:ins w:id="587" w:author="ThaoDH" w:date="2013-10-15T14:03:00Z"/>
              <w:rFonts w:cs="Times New Roman"/>
              <w:szCs w:val="24"/>
              <w:highlight w:val="cyan"/>
            </w:rPr>
          </w:rPrChange>
        </w:rPr>
      </w:pPr>
      <w:ins w:id="588" w:author="ThaoDH" w:date="2013-10-15T14:03:00Z">
        <w:r w:rsidRPr="00811579">
          <w:rPr>
            <w:rFonts w:cs="Times New Roman"/>
            <w:szCs w:val="24"/>
            <w:rPrChange w:id="589" w:author="ThaoDH" w:date="2013-10-15T14:03:00Z">
              <w:rPr>
                <w:rFonts w:cs="Times New Roman"/>
                <w:color w:val="0000FF" w:themeColor="hyperlink"/>
                <w:szCs w:val="24"/>
                <w:highlight w:val="cyan"/>
                <w:u w:val="single"/>
              </w:rPr>
            </w:rPrChange>
          </w:rPr>
          <w:t xml:space="preserve">Elcom đề xuất </w:t>
        </w:r>
      </w:ins>
      <w:ins w:id="590" w:author="ThaoDH" w:date="2013-10-15T14:04:00Z">
        <w:r w:rsidR="003A152E">
          <w:rPr>
            <w:rFonts w:cs="Times New Roman"/>
            <w:szCs w:val="24"/>
          </w:rPr>
          <w:t xml:space="preserve">tùy chọn </w:t>
        </w:r>
      </w:ins>
      <w:ins w:id="591" w:author="ThaoDH" w:date="2013-10-15T14:03:00Z">
        <w:r w:rsidRPr="00811579">
          <w:rPr>
            <w:rFonts w:cs="Times New Roman"/>
            <w:szCs w:val="24"/>
            <w:rPrChange w:id="592" w:author="ThaoDH" w:date="2013-10-15T14:03:00Z">
              <w:rPr>
                <w:rFonts w:cs="Times New Roman"/>
                <w:color w:val="0000FF" w:themeColor="hyperlink"/>
                <w:szCs w:val="24"/>
                <w:highlight w:val="cyan"/>
                <w:u w:val="single"/>
              </w:rPr>
            </w:rPrChange>
          </w:rPr>
          <w:t xml:space="preserve">như sau: </w:t>
        </w:r>
      </w:ins>
    </w:p>
    <w:p w:rsidR="003A152E" w:rsidRPr="003A152E" w:rsidRDefault="00811579" w:rsidP="003A152E">
      <w:pPr>
        <w:pStyle w:val="ListParagraph"/>
        <w:numPr>
          <w:ilvl w:val="0"/>
          <w:numId w:val="40"/>
        </w:numPr>
        <w:jc w:val="both"/>
        <w:rPr>
          <w:ins w:id="593" w:author="ThaoDH" w:date="2013-10-15T14:03:00Z"/>
          <w:rFonts w:cs="Times New Roman"/>
          <w:szCs w:val="24"/>
          <w:rPrChange w:id="594" w:author="ThaoDH" w:date="2013-10-15T14:03:00Z">
            <w:rPr>
              <w:ins w:id="595" w:author="ThaoDH" w:date="2013-10-15T14:03:00Z"/>
              <w:rFonts w:cs="Times New Roman"/>
              <w:szCs w:val="24"/>
              <w:highlight w:val="cyan"/>
            </w:rPr>
          </w:rPrChange>
        </w:rPr>
      </w:pPr>
      <w:ins w:id="596" w:author="ThaoDH" w:date="2013-10-15T14:03:00Z">
        <w:r w:rsidRPr="00811579">
          <w:rPr>
            <w:rFonts w:cs="Times New Roman"/>
            <w:szCs w:val="24"/>
            <w:rPrChange w:id="597" w:author="ThaoDH" w:date="2013-10-15T14:03:00Z">
              <w:rPr>
                <w:rFonts w:cs="Times New Roman"/>
                <w:color w:val="0000FF" w:themeColor="hyperlink"/>
                <w:szCs w:val="24"/>
                <w:highlight w:val="cyan"/>
                <w:u w:val="single"/>
              </w:rPr>
            </w:rPrChange>
          </w:rPr>
          <w:t xml:space="preserve">Để các phí thuê bao , cước dịch vụ, cước các gói cước nằm ở hệ thống VNP như hiện tại.  </w:t>
        </w:r>
      </w:ins>
    </w:p>
    <w:p w:rsidR="003A152E" w:rsidRPr="003A152E" w:rsidRDefault="00811579" w:rsidP="003A152E">
      <w:pPr>
        <w:pStyle w:val="ListParagraph"/>
        <w:numPr>
          <w:ilvl w:val="0"/>
          <w:numId w:val="40"/>
        </w:numPr>
        <w:jc w:val="both"/>
        <w:rPr>
          <w:ins w:id="598" w:author="ThaoDH" w:date="2013-10-15T14:03:00Z"/>
          <w:rFonts w:cs="Times New Roman"/>
          <w:szCs w:val="24"/>
          <w:rPrChange w:id="599" w:author="ThaoDH" w:date="2013-10-15T14:03:00Z">
            <w:rPr>
              <w:ins w:id="600" w:author="ThaoDH" w:date="2013-10-15T14:03:00Z"/>
              <w:rFonts w:cs="Times New Roman"/>
              <w:szCs w:val="24"/>
              <w:highlight w:val="cyan"/>
            </w:rPr>
          </w:rPrChange>
        </w:rPr>
      </w:pPr>
      <w:ins w:id="601" w:author="ThaoDH" w:date="2013-10-15T14:03:00Z">
        <w:r w:rsidRPr="00811579">
          <w:rPr>
            <w:rFonts w:cs="Times New Roman"/>
            <w:szCs w:val="24"/>
            <w:rPrChange w:id="602" w:author="ThaoDH" w:date="2013-10-15T14:03:00Z">
              <w:rPr>
                <w:rFonts w:cs="Times New Roman"/>
                <w:color w:val="0000FF" w:themeColor="hyperlink"/>
                <w:szCs w:val="24"/>
                <w:highlight w:val="cyan"/>
                <w:u w:val="single"/>
              </w:rPr>
            </w:rPrChange>
          </w:rPr>
          <w:lastRenderedPageBreak/>
          <w:t xml:space="preserve">Hoặc vẫn cấu hình trừ cước bình thường nhưng hệ thống </w:t>
        </w:r>
      </w:ins>
      <w:ins w:id="603" w:author="ThaoDH" w:date="2013-10-17T11:35:00Z">
        <w:r w:rsidR="00D27223">
          <w:rPr>
            <w:rFonts w:cs="Times New Roman"/>
            <w:szCs w:val="24"/>
          </w:rPr>
          <w:t xml:space="preserve">Billing </w:t>
        </w:r>
      </w:ins>
      <w:ins w:id="604" w:author="ThaoDH" w:date="2013-10-15T14:03:00Z">
        <w:r w:rsidRPr="00811579">
          <w:rPr>
            <w:rFonts w:cs="Times New Roman"/>
            <w:szCs w:val="24"/>
            <w:rPrChange w:id="605" w:author="ThaoDH" w:date="2013-10-15T14:03:00Z">
              <w:rPr>
                <w:rFonts w:cs="Times New Roman"/>
                <w:color w:val="0000FF" w:themeColor="hyperlink"/>
                <w:szCs w:val="24"/>
                <w:highlight w:val="cyan"/>
                <w:u w:val="single"/>
              </w:rPr>
            </w:rPrChange>
          </w:rPr>
          <w:t xml:space="preserve">tổng hợp cước </w:t>
        </w:r>
      </w:ins>
      <w:ins w:id="606" w:author="ThaoDH" w:date="2013-10-17T11:35:00Z">
        <w:r w:rsidR="00D27223">
          <w:rPr>
            <w:rFonts w:cs="Times New Roman"/>
            <w:szCs w:val="24"/>
          </w:rPr>
          <w:t>của</w:t>
        </w:r>
      </w:ins>
      <w:ins w:id="607" w:author="ThaoDH" w:date="2013-10-15T14:03:00Z">
        <w:r w:rsidRPr="00811579">
          <w:rPr>
            <w:rFonts w:cs="Times New Roman"/>
            <w:szCs w:val="24"/>
            <w:rPrChange w:id="608" w:author="ThaoDH" w:date="2013-10-15T14:03:00Z">
              <w:rPr>
                <w:rFonts w:cs="Times New Roman"/>
                <w:color w:val="0000FF" w:themeColor="hyperlink"/>
                <w:szCs w:val="24"/>
                <w:highlight w:val="cyan"/>
                <w:u w:val="single"/>
              </w:rPr>
            </w:rPrChange>
          </w:rPr>
          <w:t xml:space="preserve"> VNP sẽ điều chỉ</w:t>
        </w:r>
        <w:r w:rsidR="003A152E">
          <w:rPr>
            <w:rFonts w:cs="Times New Roman"/>
            <w:szCs w:val="24"/>
          </w:rPr>
          <w:t xml:space="preserve">nh </w:t>
        </w:r>
      </w:ins>
      <w:ins w:id="609" w:author="ThaoDH" w:date="2013-10-15T14:04:00Z">
        <w:r w:rsidR="003A152E">
          <w:rPr>
            <w:rFonts w:cs="Times New Roman"/>
            <w:szCs w:val="24"/>
          </w:rPr>
          <w:t>tùy thuộc</w:t>
        </w:r>
      </w:ins>
      <w:ins w:id="610" w:author="ThaoDH" w:date="2013-10-15T14:03:00Z">
        <w:r w:rsidRPr="00811579">
          <w:rPr>
            <w:rFonts w:cs="Times New Roman"/>
            <w:szCs w:val="24"/>
            <w:rPrChange w:id="611" w:author="ThaoDH" w:date="2013-10-15T14:03:00Z">
              <w:rPr>
                <w:rFonts w:cs="Times New Roman"/>
                <w:color w:val="0000FF" w:themeColor="hyperlink"/>
                <w:szCs w:val="24"/>
                <w:highlight w:val="cyan"/>
                <w:u w:val="single"/>
              </w:rPr>
            </w:rPrChange>
          </w:rPr>
          <w:t xml:space="preserve"> thuê bao bị khóa 1 chiều, 2 chiều…</w:t>
        </w:r>
      </w:ins>
    </w:p>
    <w:p w:rsidR="00812123" w:rsidRDefault="00812123" w:rsidP="00E537CD">
      <w:pPr>
        <w:jc w:val="both"/>
        <w:rPr>
          <w:ins w:id="612" w:author="ThaoDH" w:date="2013-10-03T09:37:00Z"/>
          <w:rFonts w:cs="Times New Roman"/>
          <w:szCs w:val="24"/>
        </w:rPr>
      </w:pPr>
    </w:p>
    <w:p w:rsidR="00F20741" w:rsidRPr="00DB6E0C" w:rsidRDefault="00F20741" w:rsidP="00E537CD">
      <w:pPr>
        <w:jc w:val="both"/>
        <w:rPr>
          <w:rFonts w:cs="Times New Roman"/>
          <w:szCs w:val="24"/>
        </w:rPr>
      </w:pPr>
    </w:p>
    <w:p w:rsidR="009913FF" w:rsidRPr="00DB6E0C" w:rsidRDefault="00B00CD7" w:rsidP="005C0964">
      <w:pPr>
        <w:pStyle w:val="ListParagraph"/>
        <w:numPr>
          <w:ilvl w:val="0"/>
          <w:numId w:val="2"/>
        </w:numPr>
        <w:ind w:hanging="720"/>
        <w:jc w:val="both"/>
        <w:rPr>
          <w:rFonts w:cs="Times New Roman"/>
          <w:b/>
          <w:szCs w:val="24"/>
        </w:rPr>
      </w:pPr>
      <w:r w:rsidRPr="00DB6E0C">
        <w:rPr>
          <w:rFonts w:cs="Times New Roman"/>
          <w:b/>
          <w:szCs w:val="24"/>
        </w:rPr>
        <w:t xml:space="preserve">Tương tác gói cước. </w:t>
      </w:r>
    </w:p>
    <w:p w:rsidR="00C818B6" w:rsidRPr="00DB6E0C" w:rsidRDefault="00C818B6" w:rsidP="00E537CD">
      <w:pPr>
        <w:jc w:val="both"/>
        <w:rPr>
          <w:rFonts w:cs="Times New Roman"/>
          <w:szCs w:val="24"/>
        </w:rPr>
      </w:pPr>
      <w:r w:rsidRPr="00DB6E0C">
        <w:rPr>
          <w:rFonts w:cs="Times New Roman"/>
          <w:szCs w:val="24"/>
        </w:rPr>
        <w:t xml:space="preserve">Thuê bao có thể đăng kí các gói cước cộng thêm để sử dụng bao gồm </w:t>
      </w:r>
    </w:p>
    <w:p w:rsidR="00FF2DE3" w:rsidRDefault="00C818B6" w:rsidP="005C0964">
      <w:pPr>
        <w:pStyle w:val="ListParagraph"/>
        <w:numPr>
          <w:ilvl w:val="0"/>
          <w:numId w:val="40"/>
        </w:numPr>
        <w:jc w:val="both"/>
        <w:rPr>
          <w:ins w:id="613" w:author="ThaoDH" w:date="2013-10-15T14:04:00Z"/>
          <w:rFonts w:cs="Times New Roman"/>
          <w:szCs w:val="24"/>
        </w:rPr>
      </w:pPr>
      <w:r w:rsidRPr="00DB6E0C">
        <w:rPr>
          <w:rFonts w:cs="Times New Roman"/>
          <w:szCs w:val="24"/>
        </w:rPr>
        <w:t>Đăng kí một tr</w:t>
      </w:r>
      <w:r w:rsidR="0078761C" w:rsidRPr="00DB6E0C">
        <w:rPr>
          <w:rFonts w:cs="Times New Roman"/>
          <w:szCs w:val="24"/>
        </w:rPr>
        <w:t>o</w:t>
      </w:r>
      <w:r w:rsidRPr="00DB6E0C">
        <w:rPr>
          <w:rFonts w:cs="Times New Roman"/>
          <w:szCs w:val="24"/>
        </w:rPr>
        <w:t>ng gói cướ</w:t>
      </w:r>
      <w:r w:rsidR="00E32122" w:rsidRPr="00DB6E0C">
        <w:rPr>
          <w:rFonts w:cs="Times New Roman"/>
          <w:szCs w:val="24"/>
        </w:rPr>
        <w:t xml:space="preserve">c Mobile Internet. </w:t>
      </w:r>
    </w:p>
    <w:p w:rsidR="004244C3" w:rsidRDefault="00FF2DE3">
      <w:pPr>
        <w:pStyle w:val="ListParagraph"/>
        <w:jc w:val="both"/>
        <w:rPr>
          <w:rFonts w:cs="Times New Roman"/>
          <w:szCs w:val="24"/>
        </w:rPr>
        <w:pPrChange w:id="614" w:author="ThaoDH" w:date="2013-10-15T14:04:00Z">
          <w:pPr>
            <w:pStyle w:val="ListParagraph"/>
            <w:numPr>
              <w:numId w:val="40"/>
            </w:numPr>
            <w:ind w:hanging="360"/>
            <w:jc w:val="both"/>
          </w:pPr>
        </w:pPrChange>
      </w:pPr>
      <w:ins w:id="615" w:author="ThaoDH" w:date="2013-10-15T14:04:00Z">
        <w:r>
          <w:rPr>
            <w:rFonts w:cs="Times New Roman"/>
            <w:szCs w:val="24"/>
          </w:rPr>
          <w:t>[Elcom/Comverse]</w:t>
        </w:r>
      </w:ins>
      <w:ins w:id="616" w:author="ThaoDH" w:date="2013-10-15T14:05:00Z">
        <w:r>
          <w:rPr>
            <w:rFonts w:cs="Times New Roman"/>
            <w:szCs w:val="24"/>
          </w:rPr>
          <w:t xml:space="preserve">: OK. </w:t>
        </w:r>
      </w:ins>
      <w:ins w:id="617" w:author="Comverse" w:date="2013-09-26T15:50:00Z">
        <w:r w:rsidR="00F9084F">
          <w:rPr>
            <w:rFonts w:cs="Times New Roman"/>
            <w:szCs w:val="24"/>
          </w:rPr>
          <w:t>Th</w:t>
        </w:r>
      </w:ins>
      <w:ins w:id="618" w:author="ThaoDH" w:date="2013-10-15T14:05:00Z">
        <w:r>
          <w:rPr>
            <w:rFonts w:cs="Times New Roman"/>
            <w:szCs w:val="24"/>
          </w:rPr>
          <w:t>ê</w:t>
        </w:r>
      </w:ins>
      <w:ins w:id="619" w:author="Comverse" w:date="2013-09-26T15:50:00Z">
        <w:r w:rsidR="00F9084F">
          <w:rPr>
            <w:rFonts w:cs="Times New Roman"/>
            <w:szCs w:val="24"/>
          </w:rPr>
          <w:t>m SO</w:t>
        </w:r>
      </w:ins>
      <w:ins w:id="620" w:author="Comverse" w:date="2013-10-01T15:22:00Z">
        <w:r w:rsidR="00296B60">
          <w:rPr>
            <w:rFonts w:cs="Times New Roman"/>
            <w:szCs w:val="24"/>
          </w:rPr>
          <w:t xml:space="preserve"> Mobile internet</w:t>
        </w:r>
      </w:ins>
    </w:p>
    <w:p w:rsidR="00A27A60" w:rsidRDefault="00C818B6" w:rsidP="00A27A60">
      <w:pPr>
        <w:pStyle w:val="ListParagraph"/>
        <w:numPr>
          <w:ilvl w:val="0"/>
          <w:numId w:val="40"/>
        </w:numPr>
        <w:jc w:val="both"/>
        <w:rPr>
          <w:rFonts w:cs="Times New Roman"/>
          <w:szCs w:val="24"/>
        </w:rPr>
      </w:pPr>
      <w:r w:rsidRPr="00A27A60">
        <w:rPr>
          <w:rFonts w:cs="Times New Roman"/>
          <w:szCs w:val="24"/>
        </w:rPr>
        <w:t xml:space="preserve">Đăng kí các gói cước Alo. Trong trường hợp khách hàng sử dụng thêm các gói phụ </w:t>
      </w:r>
      <w:r w:rsidR="00A328A9" w:rsidRPr="00A27A60">
        <w:rPr>
          <w:rFonts w:cs="Times New Roman"/>
          <w:szCs w:val="24"/>
        </w:rPr>
        <w:t xml:space="preserve">data </w:t>
      </w:r>
      <w:r w:rsidRPr="00A27A60">
        <w:rPr>
          <w:rFonts w:cs="Times New Roman"/>
          <w:szCs w:val="24"/>
        </w:rPr>
        <w:t xml:space="preserve">của Alo thì </w:t>
      </w:r>
      <w:r w:rsidR="007B13FB" w:rsidRPr="00A27A60">
        <w:rPr>
          <w:rFonts w:cs="Times New Roman"/>
          <w:szCs w:val="24"/>
        </w:rPr>
        <w:t>khách hà</w:t>
      </w:r>
      <w:r w:rsidR="00811579" w:rsidRPr="00811579">
        <w:rPr>
          <w:rFonts w:cs="Times New Roman"/>
          <w:szCs w:val="24"/>
          <w:rPrChange w:id="621" w:author="ThaoDH" w:date="2013-10-15T14:06:00Z">
            <w:rPr>
              <w:rFonts w:cs="Times New Roman"/>
              <w:color w:val="0000FF" w:themeColor="hyperlink"/>
              <w:szCs w:val="24"/>
              <w:u w:val="single"/>
            </w:rPr>
          </w:rPrChange>
        </w:rPr>
        <w:t>ng có thể đăng kí thêm gói Mobile Internet (trừ gói MAX). Dung lượng data khuyến mại sẽ là dung lượng tổng cộng của hai gói trên.</w:t>
      </w:r>
      <w:ins w:id="622" w:author="ThaoDH" w:date="2013-10-15T14:06:00Z">
        <w:r w:rsidR="00811579" w:rsidRPr="00811579">
          <w:rPr>
            <w:rFonts w:cs="Times New Roman"/>
            <w:szCs w:val="24"/>
            <w:rPrChange w:id="623" w:author="ThaoDH" w:date="2013-10-15T14:06:00Z">
              <w:rPr>
                <w:rFonts w:cs="Times New Roman"/>
                <w:color w:val="0000FF" w:themeColor="hyperlink"/>
                <w:szCs w:val="24"/>
                <w:u w:val="single"/>
              </w:rPr>
            </w:rPrChange>
          </w:rPr>
          <w:t xml:space="preserve"> </w:t>
        </w:r>
      </w:ins>
      <w:ins w:id="624" w:author="ThaoDH" w:date="2013-10-15T14:05:00Z">
        <w:r w:rsidR="00811579" w:rsidRPr="00811579">
          <w:rPr>
            <w:rFonts w:cs="Times New Roman"/>
            <w:szCs w:val="24"/>
            <w:rPrChange w:id="625" w:author="ThaoDH" w:date="2013-10-15T14:06:00Z">
              <w:rPr>
                <w:rFonts w:cs="Times New Roman"/>
                <w:color w:val="0000FF" w:themeColor="hyperlink"/>
                <w:szCs w:val="24"/>
                <w:u w:val="single"/>
              </w:rPr>
            </w:rPrChange>
          </w:rPr>
          <w:t>[Elcom/Comverse]:Chương trình p</w:t>
        </w:r>
        <w:r w:rsidR="00D96A8C">
          <w:rPr>
            <w:rFonts w:cs="Times New Roman"/>
            <w:szCs w:val="24"/>
          </w:rPr>
          <w:t xml:space="preserve">rovisioning của VNP đảm nhiệm việc </w:t>
        </w:r>
      </w:ins>
      <w:ins w:id="626" w:author="ThaoDH" w:date="2013-10-15T14:06:00Z">
        <w:r w:rsidR="00D96A8C">
          <w:rPr>
            <w:rFonts w:cs="Times New Roman"/>
            <w:szCs w:val="24"/>
          </w:rPr>
          <w:t xml:space="preserve">trigger </w:t>
        </w:r>
      </w:ins>
      <w:ins w:id="627" w:author="ThaoDH" w:date="2013-10-15T14:05:00Z">
        <w:r w:rsidR="00D96A8C">
          <w:rPr>
            <w:rFonts w:cs="Times New Roman"/>
            <w:szCs w:val="24"/>
          </w:rPr>
          <w:t>đăng kí</w:t>
        </w:r>
      </w:ins>
      <w:ins w:id="628" w:author="ThaoDH" w:date="2013-10-15T14:06:00Z">
        <w:r w:rsidR="00A27A60">
          <w:rPr>
            <w:rFonts w:cs="Times New Roman"/>
            <w:szCs w:val="24"/>
          </w:rPr>
          <w:t>. Dung lượng khuyến mại</w:t>
        </w:r>
      </w:ins>
      <w:ins w:id="629" w:author="ThaoDH" w:date="2013-10-15T14:07:00Z">
        <w:r w:rsidR="00A27A60">
          <w:rPr>
            <w:rFonts w:cs="Times New Roman"/>
            <w:szCs w:val="24"/>
          </w:rPr>
          <w:t xml:space="preserve"> được thực hiện bằng cách dùng chung </w:t>
        </w:r>
      </w:ins>
      <w:r w:rsidR="00A27A60">
        <w:rPr>
          <w:rFonts w:cs="Times New Roman"/>
          <w:szCs w:val="24"/>
        </w:rPr>
        <w:t xml:space="preserve">1 balance data </w:t>
      </w:r>
      <w:ins w:id="630" w:author="ThaoDH" w:date="2013-10-15T14:07:00Z">
        <w:r w:rsidR="00A27A60">
          <w:rPr>
            <w:rFonts w:cs="Times New Roman"/>
            <w:szCs w:val="24"/>
          </w:rPr>
          <w:t>và được cộng dồn từ các khuyến mại khác nhau</w:t>
        </w:r>
      </w:ins>
    </w:p>
    <w:p w:rsidR="00D96A8C" w:rsidRPr="00D96A8C" w:rsidRDefault="00A27A60" w:rsidP="00D96A8C">
      <w:pPr>
        <w:pStyle w:val="ListParagraph"/>
        <w:numPr>
          <w:ilvl w:val="0"/>
          <w:numId w:val="40"/>
        </w:numPr>
        <w:jc w:val="both"/>
        <w:rPr>
          <w:rFonts w:cs="Times New Roman"/>
          <w:szCs w:val="24"/>
        </w:rPr>
      </w:pPr>
      <w:ins w:id="631" w:author="ThaoDH" w:date="2013-10-15T14:06:00Z">
        <w:r>
          <w:rPr>
            <w:rFonts w:cs="Times New Roman"/>
            <w:szCs w:val="24"/>
          </w:rPr>
          <w:t xml:space="preserve"> </w:t>
        </w:r>
      </w:ins>
      <w:ins w:id="632" w:author="ThaoDH" w:date="2013-10-15T14:05:00Z">
        <w:r w:rsidR="00D96A8C">
          <w:rPr>
            <w:rFonts w:cs="Times New Roman"/>
            <w:szCs w:val="24"/>
          </w:rPr>
          <w:t xml:space="preserve"> </w:t>
        </w:r>
      </w:ins>
    </w:p>
    <w:p w:rsidR="007A4877" w:rsidRPr="00DB6E0C" w:rsidRDefault="007A4877" w:rsidP="005C0964">
      <w:pPr>
        <w:pStyle w:val="ListParagraph"/>
        <w:numPr>
          <w:ilvl w:val="0"/>
          <w:numId w:val="40"/>
        </w:numPr>
        <w:jc w:val="both"/>
        <w:rPr>
          <w:rFonts w:cs="Times New Roman"/>
          <w:szCs w:val="24"/>
        </w:rPr>
      </w:pPr>
      <w:r w:rsidRPr="00DB6E0C">
        <w:rPr>
          <w:rFonts w:cs="Times New Roman"/>
          <w:szCs w:val="24"/>
        </w:rPr>
        <w:t xml:space="preserve">Thuê bao </w:t>
      </w:r>
      <w:r w:rsidR="007220E8" w:rsidRPr="00DB6E0C">
        <w:rPr>
          <w:rFonts w:cs="Times New Roman"/>
          <w:szCs w:val="24"/>
        </w:rPr>
        <w:t xml:space="preserve">trả sau cơ bản </w:t>
      </w:r>
      <w:r w:rsidRPr="00DB6E0C">
        <w:rPr>
          <w:rFonts w:cs="Times New Roman"/>
          <w:szCs w:val="24"/>
        </w:rPr>
        <w:t>có thể tham gia một trong các gói cước gia đình, đồng nghiệp hoặc Talk24 nhưng không thể tham gia đồng thời 2</w:t>
      </w:r>
      <w:r w:rsidR="00B54E61" w:rsidRPr="00DB6E0C">
        <w:rPr>
          <w:rFonts w:cs="Times New Roman"/>
          <w:szCs w:val="24"/>
        </w:rPr>
        <w:t xml:space="preserve"> hoặc cả ba</w:t>
      </w:r>
      <w:r w:rsidRPr="00DB6E0C">
        <w:rPr>
          <w:rFonts w:cs="Times New Roman"/>
          <w:szCs w:val="24"/>
        </w:rPr>
        <w:t xml:space="preserve"> gói này. </w:t>
      </w:r>
      <w:ins w:id="633" w:author="ThaoDH" w:date="2013-10-15T14:10:00Z">
        <w:r w:rsidR="00276B0D" w:rsidRPr="00A27A60">
          <w:rPr>
            <w:rFonts w:cs="Times New Roman"/>
            <w:szCs w:val="24"/>
          </w:rPr>
          <w:t>[Elcom/Comverse]:</w:t>
        </w:r>
        <w:r w:rsidR="00276B0D">
          <w:rPr>
            <w:rFonts w:cs="Times New Roman"/>
            <w:szCs w:val="24"/>
          </w:rPr>
          <w:t xml:space="preserve"> Hệ thống provisioning của VNP đảm bảo điều này. </w:t>
        </w:r>
      </w:ins>
    </w:p>
    <w:p w:rsidR="007A4877" w:rsidRDefault="007A4877" w:rsidP="005C0964">
      <w:pPr>
        <w:pStyle w:val="ListParagraph"/>
        <w:numPr>
          <w:ilvl w:val="0"/>
          <w:numId w:val="40"/>
        </w:numPr>
        <w:jc w:val="both"/>
        <w:rPr>
          <w:ins w:id="634" w:author="ThaoDH" w:date="2013-10-15T14:14:00Z"/>
          <w:rFonts w:cs="Times New Roman"/>
          <w:szCs w:val="24"/>
        </w:rPr>
      </w:pPr>
      <w:r w:rsidRPr="00DB6E0C">
        <w:rPr>
          <w:rFonts w:cs="Times New Roman"/>
          <w:szCs w:val="24"/>
        </w:rPr>
        <w:t xml:space="preserve">Thuê bao </w:t>
      </w:r>
      <w:r w:rsidR="00B54E61" w:rsidRPr="00DB6E0C">
        <w:rPr>
          <w:rFonts w:cs="Times New Roman"/>
          <w:szCs w:val="24"/>
        </w:rPr>
        <w:t xml:space="preserve">trả sau </w:t>
      </w:r>
      <w:r w:rsidR="007220E8" w:rsidRPr="00DB6E0C">
        <w:rPr>
          <w:rFonts w:cs="Times New Roman"/>
          <w:szCs w:val="24"/>
        </w:rPr>
        <w:t xml:space="preserve">cơ bản </w:t>
      </w:r>
      <w:r w:rsidRPr="00DB6E0C">
        <w:rPr>
          <w:rFonts w:cs="Times New Roman"/>
          <w:szCs w:val="24"/>
        </w:rPr>
        <w:t>có thể tham gia gói cước VNPT trò chuyện thoải mái</w:t>
      </w:r>
      <w:r w:rsidR="00B54E61" w:rsidRPr="00DB6E0C">
        <w:rPr>
          <w:rFonts w:cs="Times New Roman"/>
          <w:szCs w:val="24"/>
        </w:rPr>
        <w:t>.</w:t>
      </w:r>
      <w:ins w:id="635" w:author="Comverse" w:date="2013-10-14T11:21:00Z">
        <w:del w:id="636" w:author="ThaoDH" w:date="2013-10-15T14:14:00Z">
          <w:r w:rsidR="00297C02" w:rsidDel="00276B0D">
            <w:rPr>
              <w:rFonts w:cs="Times New Roman"/>
              <w:szCs w:val="24"/>
            </w:rPr>
            <w:delText>ok</w:delText>
          </w:r>
        </w:del>
      </w:ins>
    </w:p>
    <w:p w:rsidR="004244C3" w:rsidRDefault="00276B0D">
      <w:pPr>
        <w:jc w:val="both"/>
        <w:rPr>
          <w:rFonts w:cs="Times New Roman"/>
          <w:szCs w:val="24"/>
        </w:rPr>
        <w:pPrChange w:id="637" w:author="ThaoDH" w:date="2013-10-15T14:14:00Z">
          <w:pPr>
            <w:pStyle w:val="ListParagraph"/>
            <w:numPr>
              <w:numId w:val="40"/>
            </w:numPr>
            <w:ind w:hanging="360"/>
            <w:jc w:val="both"/>
          </w:pPr>
        </w:pPrChange>
      </w:pPr>
      <w:ins w:id="638" w:author="ThaoDH" w:date="2013-10-15T14:14:00Z">
        <w:r w:rsidRPr="00276B0D">
          <w:rPr>
            <w:rFonts w:cs="Times New Roman"/>
            <w:szCs w:val="24"/>
          </w:rPr>
          <w:t>[Elcom/Comverse]:</w:t>
        </w:r>
        <w:r>
          <w:rPr>
            <w:rFonts w:cs="Times New Roman"/>
            <w:szCs w:val="24"/>
          </w:rPr>
          <w:t>OK</w:t>
        </w:r>
      </w:ins>
    </w:p>
    <w:p w:rsidR="00276B0D" w:rsidRDefault="00B54E61" w:rsidP="005C0964">
      <w:pPr>
        <w:pStyle w:val="ListParagraph"/>
        <w:numPr>
          <w:ilvl w:val="0"/>
          <w:numId w:val="40"/>
        </w:numPr>
        <w:jc w:val="both"/>
        <w:rPr>
          <w:ins w:id="639" w:author="ThaoDH" w:date="2013-10-15T14:14:00Z"/>
          <w:rFonts w:cs="Times New Roman"/>
          <w:szCs w:val="24"/>
        </w:rPr>
      </w:pPr>
      <w:r w:rsidRPr="00DB6E0C">
        <w:rPr>
          <w:rFonts w:cs="Times New Roman"/>
          <w:szCs w:val="24"/>
        </w:rPr>
        <w:t>Thuê bao trả sau</w:t>
      </w:r>
      <w:r w:rsidR="007220E8" w:rsidRPr="00DB6E0C">
        <w:rPr>
          <w:rFonts w:cs="Times New Roman"/>
          <w:szCs w:val="24"/>
        </w:rPr>
        <w:t xml:space="preserve"> cơ bản</w:t>
      </w:r>
      <w:r w:rsidRPr="00DB6E0C">
        <w:rPr>
          <w:rFonts w:cs="Times New Roman"/>
          <w:szCs w:val="24"/>
        </w:rPr>
        <w:t xml:space="preserve"> có thể đồng thời tham gia gói cước VNPT trò chuyện thoải mái và 1 trong ba gói cước gia đình/đồng nghiệp/Talk24. </w:t>
      </w:r>
      <w:r w:rsidR="007C7749" w:rsidRPr="00DB6E0C">
        <w:rPr>
          <w:rFonts w:cs="Times New Roman"/>
          <w:szCs w:val="24"/>
        </w:rPr>
        <w:t xml:space="preserve"> Trong đó cuộc gọi VNPT trò chuyện thoải mái được ưu tiên nếu số bị gọi nằm trong cả hai nhóm</w:t>
      </w:r>
      <w:r w:rsidR="00CA1245" w:rsidRPr="00DB6E0C">
        <w:rPr>
          <w:rFonts w:cs="Times New Roman"/>
          <w:szCs w:val="24"/>
        </w:rPr>
        <w:t xml:space="preserve">. </w:t>
      </w:r>
    </w:p>
    <w:p w:rsidR="00B54E61" w:rsidRPr="00DB6E0C" w:rsidRDefault="00276B0D" w:rsidP="005C0964">
      <w:pPr>
        <w:pStyle w:val="ListParagraph"/>
        <w:numPr>
          <w:ilvl w:val="0"/>
          <w:numId w:val="40"/>
        </w:numPr>
        <w:jc w:val="both"/>
        <w:rPr>
          <w:rFonts w:cs="Times New Roman"/>
          <w:szCs w:val="24"/>
        </w:rPr>
      </w:pPr>
      <w:ins w:id="640" w:author="ThaoDH" w:date="2013-10-15T14:14:00Z">
        <w:r w:rsidRPr="00276B0D">
          <w:rPr>
            <w:rFonts w:cs="Times New Roman"/>
            <w:szCs w:val="24"/>
          </w:rPr>
          <w:t>[Elcom/Comverse]:</w:t>
        </w:r>
      </w:ins>
      <w:ins w:id="641" w:author="Comverse" w:date="2013-10-14T11:22:00Z">
        <w:r w:rsidR="00297C02">
          <w:rPr>
            <w:rFonts w:cs="Times New Roman"/>
            <w:szCs w:val="24"/>
          </w:rPr>
          <w:t xml:space="preserve">Ok. </w:t>
        </w:r>
      </w:ins>
      <w:ins w:id="642" w:author="Comverse" w:date="2013-09-26T15:57:00Z">
        <w:r w:rsidR="005742F0">
          <w:rPr>
            <w:rFonts w:cs="Times New Roman"/>
            <w:szCs w:val="24"/>
          </w:rPr>
          <w:t>Priority cua nh</w:t>
        </w:r>
      </w:ins>
      <w:ins w:id="643" w:author="ThaoDH" w:date="2013-10-15T14:15:00Z">
        <w:r>
          <w:rPr>
            <w:rFonts w:cs="Times New Roman"/>
            <w:szCs w:val="24"/>
          </w:rPr>
          <w:t>óm</w:t>
        </w:r>
      </w:ins>
      <w:ins w:id="644" w:author="Comverse" w:date="2013-09-26T15:57:00Z">
        <w:r w:rsidR="005742F0">
          <w:rPr>
            <w:rFonts w:cs="Times New Roman"/>
            <w:szCs w:val="24"/>
          </w:rPr>
          <w:t xml:space="preserve"> VNPT cao nhat</w:t>
        </w:r>
      </w:ins>
    </w:p>
    <w:p w:rsidR="00B54E61" w:rsidRDefault="00CA1245" w:rsidP="005C0964">
      <w:pPr>
        <w:pStyle w:val="ListParagraph"/>
        <w:numPr>
          <w:ilvl w:val="0"/>
          <w:numId w:val="40"/>
        </w:numPr>
        <w:jc w:val="both"/>
        <w:rPr>
          <w:ins w:id="645" w:author="ThaoDH" w:date="2013-10-15T14:15:00Z"/>
          <w:rFonts w:cs="Times New Roman"/>
          <w:szCs w:val="24"/>
        </w:rPr>
      </w:pPr>
      <w:r w:rsidRPr="00DB6E0C">
        <w:rPr>
          <w:rFonts w:cs="Times New Roman"/>
          <w:szCs w:val="24"/>
        </w:rPr>
        <w:t xml:space="preserve">Thuê bao </w:t>
      </w:r>
      <w:r w:rsidR="003A09FD" w:rsidRPr="00DB6E0C">
        <w:rPr>
          <w:rFonts w:cs="Times New Roman"/>
          <w:szCs w:val="24"/>
        </w:rPr>
        <w:t xml:space="preserve">trả sau cơ bản </w:t>
      </w:r>
      <w:r w:rsidRPr="00DB6E0C">
        <w:rPr>
          <w:rFonts w:cs="Times New Roman"/>
          <w:szCs w:val="24"/>
        </w:rPr>
        <w:t>có thể sử dụng đồng thời cả VNPT trò chuyện thoải mái và gói Alo. Cuộc gọi VNPT trò chuyện thoải mái được ưu tiên h</w:t>
      </w:r>
      <w:r w:rsidR="007220E8" w:rsidRPr="00DB6E0C">
        <w:rPr>
          <w:rFonts w:cs="Times New Roman"/>
          <w:szCs w:val="24"/>
        </w:rPr>
        <w:t>ơn (trong trường hợp có thể áp dụng cả hai gói). Lưu lượng VNPT trò chuyện thoải mái không được tính vào lưu lượng miễn phí (1500phút…) của gói Alô</w:t>
      </w:r>
      <w:ins w:id="646" w:author="Comverse" w:date="2013-09-26T15:59:00Z">
        <w:r w:rsidR="005742F0">
          <w:rPr>
            <w:rFonts w:cs="Times New Roman"/>
            <w:szCs w:val="24"/>
          </w:rPr>
          <w:t>.</w:t>
        </w:r>
      </w:ins>
    </w:p>
    <w:p w:rsidR="004244C3" w:rsidRDefault="00A619C1">
      <w:pPr>
        <w:jc w:val="both"/>
        <w:rPr>
          <w:rFonts w:cs="Times New Roman"/>
          <w:szCs w:val="24"/>
        </w:rPr>
        <w:pPrChange w:id="647" w:author="ThaoDH" w:date="2013-10-15T14:15:00Z">
          <w:pPr>
            <w:pStyle w:val="ListParagraph"/>
            <w:numPr>
              <w:numId w:val="40"/>
            </w:numPr>
            <w:ind w:hanging="360"/>
            <w:jc w:val="both"/>
          </w:pPr>
        </w:pPrChange>
      </w:pPr>
      <w:ins w:id="648" w:author="ThaoDH" w:date="2013-10-15T14:15:00Z">
        <w:r w:rsidRPr="00276B0D">
          <w:rPr>
            <w:rFonts w:cs="Times New Roman"/>
            <w:szCs w:val="24"/>
          </w:rPr>
          <w:t>[Elcom/Comverse]:</w:t>
        </w:r>
        <w:r w:rsidR="00D2507F">
          <w:rPr>
            <w:rFonts w:cs="Times New Roman"/>
            <w:szCs w:val="24"/>
          </w:rPr>
          <w:t xml:space="preserve"> </w:t>
        </w:r>
      </w:ins>
      <w:ins w:id="649" w:author="ThaoDH" w:date="2013-10-17T11:38:00Z">
        <w:r w:rsidR="00D2507F">
          <w:rPr>
            <w:rFonts w:cs="Times New Roman"/>
            <w:szCs w:val="24"/>
          </w:rPr>
          <w:t>G</w:t>
        </w:r>
      </w:ins>
      <w:ins w:id="650" w:author="ThaoDH" w:date="2013-10-15T14:15:00Z">
        <w:r>
          <w:rPr>
            <w:rFonts w:cs="Times New Roman"/>
            <w:szCs w:val="24"/>
          </w:rPr>
          <w:t xml:space="preserve">ói Alo </w:t>
        </w:r>
      </w:ins>
      <w:ins w:id="651" w:author="ThaoDH" w:date="2013-10-17T11:38:00Z">
        <w:r w:rsidR="00D2507F">
          <w:rPr>
            <w:rFonts w:cs="Times New Roman"/>
            <w:szCs w:val="24"/>
          </w:rPr>
          <w:t>???</w:t>
        </w:r>
      </w:ins>
    </w:p>
    <w:p w:rsidR="00D2507F" w:rsidRDefault="007220E8" w:rsidP="005C0964">
      <w:pPr>
        <w:pStyle w:val="ListParagraph"/>
        <w:numPr>
          <w:ilvl w:val="0"/>
          <w:numId w:val="40"/>
        </w:numPr>
        <w:jc w:val="both"/>
        <w:rPr>
          <w:ins w:id="652" w:author="ThaoDH" w:date="2013-10-17T11:38:00Z"/>
          <w:rFonts w:cs="Times New Roman"/>
          <w:szCs w:val="24"/>
          <w:highlight w:val="yellow"/>
        </w:rPr>
      </w:pPr>
      <w:r w:rsidRPr="00CB70CC">
        <w:rPr>
          <w:rFonts w:cs="Times New Roman"/>
          <w:szCs w:val="24"/>
          <w:highlight w:val="yellow"/>
        </w:rPr>
        <w:t>Thuê bao trả sau cơ bản có thể sử dụng đồng thờ</w:t>
      </w:r>
      <w:r w:rsidR="003A09FD" w:rsidRPr="00CB70CC">
        <w:rPr>
          <w:rFonts w:cs="Times New Roman"/>
          <w:szCs w:val="24"/>
          <w:highlight w:val="yellow"/>
        </w:rPr>
        <w:t xml:space="preserve">i cả gói Alo và một trong các gói Gia đình, đồng nghiệp và Talk24. </w:t>
      </w:r>
      <w:r w:rsidR="00B366DE" w:rsidRPr="00CB70CC">
        <w:rPr>
          <w:rFonts w:cs="Times New Roman"/>
          <w:szCs w:val="24"/>
          <w:highlight w:val="yellow"/>
        </w:rPr>
        <w:t xml:space="preserve">Cuộc gọi Alo sẽ được áp dụng trước (nếu có thể). Phần lưu lượng còn lại sẽ được áp dụng Gia đình hoặc đồng nghiệp hoặc Talk24. </w:t>
      </w:r>
    </w:p>
    <w:p w:rsidR="0076089F" w:rsidRPr="00CB70CC" w:rsidRDefault="00D2507F" w:rsidP="005C0964">
      <w:pPr>
        <w:pStyle w:val="ListParagraph"/>
        <w:numPr>
          <w:ilvl w:val="0"/>
          <w:numId w:val="40"/>
        </w:numPr>
        <w:jc w:val="both"/>
        <w:rPr>
          <w:rFonts w:cs="Times New Roman"/>
          <w:szCs w:val="24"/>
          <w:highlight w:val="yellow"/>
        </w:rPr>
      </w:pPr>
      <w:ins w:id="653" w:author="ThaoDH" w:date="2013-10-17T11:38:00Z">
        <w:r w:rsidRPr="00276B0D">
          <w:rPr>
            <w:rFonts w:cs="Times New Roman"/>
            <w:szCs w:val="24"/>
          </w:rPr>
          <w:t>[Elcom/Comverse]:</w:t>
        </w:r>
        <w:r>
          <w:rPr>
            <w:rFonts w:cs="Times New Roman"/>
            <w:szCs w:val="24"/>
          </w:rPr>
          <w:t xml:space="preserve"> </w:t>
        </w:r>
      </w:ins>
      <w:ins w:id="654" w:author="Comverse" w:date="2013-10-14T11:24:00Z">
        <w:r w:rsidR="00297C02">
          <w:rPr>
            <w:rFonts w:cs="Times New Roman"/>
            <w:szCs w:val="24"/>
            <w:highlight w:val="yellow"/>
          </w:rPr>
          <w:t>ok</w:t>
        </w:r>
      </w:ins>
    </w:p>
    <w:p w:rsidR="00FD2D6F" w:rsidRPr="00DB6E0C" w:rsidRDefault="00FD2D6F" w:rsidP="00FD2D6F">
      <w:pPr>
        <w:pStyle w:val="ListParagraph"/>
        <w:jc w:val="both"/>
        <w:rPr>
          <w:rFonts w:cs="Times New Roman"/>
          <w:szCs w:val="24"/>
        </w:rPr>
      </w:pPr>
    </w:p>
    <w:p w:rsidR="007220E8" w:rsidRPr="00DB6E0C" w:rsidRDefault="0076089F" w:rsidP="00E537CD">
      <w:pPr>
        <w:pStyle w:val="ListParagraph"/>
        <w:jc w:val="both"/>
        <w:rPr>
          <w:rFonts w:cs="Times New Roman"/>
          <w:szCs w:val="24"/>
        </w:rPr>
      </w:pPr>
      <w:r w:rsidRPr="00DB6E0C">
        <w:rPr>
          <w:rFonts w:cs="Times New Roman"/>
          <w:szCs w:val="24"/>
        </w:rPr>
        <w:t>Ví dụ A là thuê bao tham gia các gói Alo và Tal</w:t>
      </w:r>
      <w:r w:rsidR="00C0395C" w:rsidRPr="00DB6E0C">
        <w:rPr>
          <w:rFonts w:cs="Times New Roman"/>
          <w:szCs w:val="24"/>
        </w:rPr>
        <w:t>k</w:t>
      </w:r>
      <w:r w:rsidRPr="00DB6E0C">
        <w:rPr>
          <w:rFonts w:cs="Times New Roman"/>
          <w:szCs w:val="24"/>
        </w:rPr>
        <w:t xml:space="preserve">24. A còn 10 phút của Alo. A gọi B trong 17 phút. B là thuê bao nằm trong nhóm Talk24. 10 phút đầu của cuộc gọi sẽ bị trừ vào Alo. 7 phút còn lại được áp theo Talk24 và được giảm giá 70%. </w:t>
      </w:r>
    </w:p>
    <w:p w:rsidR="007220E8" w:rsidRPr="00DB6E0C" w:rsidRDefault="007220E8" w:rsidP="005C0964">
      <w:pPr>
        <w:pStyle w:val="ListParagraph"/>
        <w:numPr>
          <w:ilvl w:val="0"/>
          <w:numId w:val="40"/>
        </w:numPr>
        <w:jc w:val="both"/>
        <w:rPr>
          <w:rFonts w:cs="Times New Roman"/>
          <w:szCs w:val="24"/>
        </w:rPr>
      </w:pPr>
      <w:r w:rsidRPr="00DB6E0C">
        <w:rPr>
          <w:rFonts w:cs="Times New Roman"/>
          <w:szCs w:val="24"/>
        </w:rPr>
        <w:t xml:space="preserve">Thuê bao trả sau cơ bản có thể đồng thời sử dụng cả ba gói VNPT trò chuyện thoải mái, Alô và một trong ba gói </w:t>
      </w:r>
      <w:r w:rsidR="007D602F" w:rsidRPr="00DB6E0C">
        <w:rPr>
          <w:rFonts w:cs="Times New Roman"/>
          <w:szCs w:val="24"/>
        </w:rPr>
        <w:t>Talk24, gia đình và đồng nghiệp</w:t>
      </w:r>
      <w:r w:rsidR="00E62DE8" w:rsidRPr="00DB6E0C">
        <w:rPr>
          <w:rFonts w:cs="Times New Roman"/>
          <w:szCs w:val="24"/>
        </w:rPr>
        <w:t xml:space="preserve">. </w:t>
      </w:r>
      <w:r w:rsidR="00965A38" w:rsidRPr="00DB6E0C">
        <w:rPr>
          <w:rFonts w:cs="Times New Roman"/>
          <w:szCs w:val="24"/>
        </w:rPr>
        <w:t>Cuộc gọi VNPT trò chuyện thoải mái được ưu tiên</w:t>
      </w:r>
      <w:r w:rsidR="007E35B3" w:rsidRPr="00DB6E0C">
        <w:rPr>
          <w:rFonts w:cs="Times New Roman"/>
          <w:szCs w:val="24"/>
        </w:rPr>
        <w:t xml:space="preserve"> cao nhất</w:t>
      </w:r>
      <w:r w:rsidR="00965A38" w:rsidRPr="00DB6E0C">
        <w:rPr>
          <w:rFonts w:cs="Times New Roman"/>
          <w:szCs w:val="24"/>
        </w:rPr>
        <w:t xml:space="preserve"> và lưu lượng không được tính vào lưu lượng khuyến mại </w:t>
      </w:r>
      <w:r w:rsidR="00965A38" w:rsidRPr="00DB6E0C">
        <w:rPr>
          <w:rFonts w:cs="Times New Roman"/>
          <w:szCs w:val="24"/>
        </w:rPr>
        <w:lastRenderedPageBreak/>
        <w:t xml:space="preserve">của Alo. </w:t>
      </w:r>
      <w:r w:rsidR="007E35B3" w:rsidRPr="00DB6E0C">
        <w:rPr>
          <w:rFonts w:cs="Times New Roman"/>
          <w:szCs w:val="24"/>
        </w:rPr>
        <w:t xml:space="preserve">Nếu cuộc gọi không thể áp dụng VNPT trò chuyện thoải mái sẽ áp dụng đến gói Alo. </w:t>
      </w:r>
      <w:r w:rsidR="00965A38" w:rsidRPr="00DB6E0C">
        <w:rPr>
          <w:rFonts w:cs="Times New Roman"/>
          <w:szCs w:val="24"/>
        </w:rPr>
        <w:t>Sau khi hết lưu lượng miễn phí của Alô thì mới áp dụng đến Talk24</w:t>
      </w:r>
      <w:r w:rsidR="007E35B3" w:rsidRPr="00DB6E0C">
        <w:rPr>
          <w:rFonts w:cs="Times New Roman"/>
          <w:szCs w:val="24"/>
        </w:rPr>
        <w:t xml:space="preserve"> </w:t>
      </w:r>
      <w:r w:rsidR="00965A38" w:rsidRPr="00DB6E0C">
        <w:rPr>
          <w:rFonts w:cs="Times New Roman"/>
          <w:szCs w:val="24"/>
        </w:rPr>
        <w:t>hoặc  gia đình hoặc đồng nghiệp</w:t>
      </w:r>
      <w:r w:rsidR="00A57303" w:rsidRPr="00DB6E0C">
        <w:rPr>
          <w:rFonts w:cs="Times New Roman"/>
          <w:szCs w:val="24"/>
        </w:rPr>
        <w:t xml:space="preserve">. </w:t>
      </w:r>
    </w:p>
    <w:p w:rsidR="00A619C1" w:rsidRPr="00A619C1" w:rsidRDefault="00A619C1" w:rsidP="00A619C1">
      <w:pPr>
        <w:pStyle w:val="ListParagraph"/>
        <w:numPr>
          <w:ilvl w:val="0"/>
          <w:numId w:val="40"/>
        </w:numPr>
        <w:jc w:val="both"/>
        <w:rPr>
          <w:ins w:id="655" w:author="ThaoDH" w:date="2013-10-15T14:15:00Z"/>
          <w:rFonts w:cs="Times New Roman"/>
          <w:szCs w:val="24"/>
        </w:rPr>
      </w:pPr>
      <w:ins w:id="656" w:author="ThaoDH" w:date="2013-10-15T14:15:00Z">
        <w:r w:rsidRPr="00A619C1">
          <w:rPr>
            <w:rFonts w:cs="Times New Roman"/>
            <w:szCs w:val="24"/>
          </w:rPr>
          <w:t xml:space="preserve">[Elcom/Comverse]: </w:t>
        </w:r>
      </w:ins>
      <w:ins w:id="657" w:author="ThaoDH" w:date="2013-10-17T11:38:00Z">
        <w:r w:rsidR="00905D7B">
          <w:rPr>
            <w:rFonts w:cs="Times New Roman"/>
            <w:szCs w:val="24"/>
          </w:rPr>
          <w:t>Gói Alo ???</w:t>
        </w:r>
      </w:ins>
    </w:p>
    <w:p w:rsidR="004244C3" w:rsidRDefault="004244C3">
      <w:pPr>
        <w:ind w:left="360"/>
        <w:jc w:val="both"/>
        <w:rPr>
          <w:del w:id="658" w:author="ThaoDH" w:date="2013-10-15T14:15:00Z"/>
          <w:rFonts w:cs="Times New Roman"/>
          <w:szCs w:val="24"/>
        </w:rPr>
        <w:pPrChange w:id="659" w:author="ThaoDH" w:date="2013-10-15T14:15:00Z">
          <w:pPr>
            <w:pStyle w:val="ListParagraph"/>
            <w:jc w:val="both"/>
          </w:pPr>
        </w:pPrChange>
      </w:pPr>
      <w:bookmarkStart w:id="660" w:name="_Toc369772296"/>
      <w:bookmarkEnd w:id="660"/>
    </w:p>
    <w:p w:rsidR="006E7059" w:rsidRPr="00DB6E0C" w:rsidRDefault="00C85AF1" w:rsidP="005C0964">
      <w:pPr>
        <w:pStyle w:val="ListParagraph"/>
        <w:numPr>
          <w:ilvl w:val="0"/>
          <w:numId w:val="5"/>
        </w:numPr>
        <w:ind w:hanging="720"/>
        <w:jc w:val="both"/>
        <w:outlineLvl w:val="1"/>
        <w:rPr>
          <w:rFonts w:cs="Times New Roman"/>
          <w:b/>
          <w:szCs w:val="24"/>
        </w:rPr>
      </w:pPr>
      <w:bookmarkStart w:id="661" w:name="_Toc369791790"/>
      <w:r w:rsidRPr="00DB6E0C">
        <w:rPr>
          <w:rFonts w:cs="Times New Roman"/>
          <w:b/>
          <w:szCs w:val="24"/>
        </w:rPr>
        <w:t>Mobile Broadband trả</w:t>
      </w:r>
      <w:r w:rsidR="001413EF" w:rsidRPr="00DB6E0C">
        <w:rPr>
          <w:rFonts w:cs="Times New Roman"/>
          <w:b/>
          <w:szCs w:val="24"/>
        </w:rPr>
        <w:t xml:space="preserve"> sau</w:t>
      </w:r>
      <w:r w:rsidR="00DE1DBB" w:rsidRPr="00DB6E0C">
        <w:rPr>
          <w:rFonts w:cs="Times New Roman"/>
          <w:b/>
          <w:szCs w:val="24"/>
        </w:rPr>
        <w:t xml:space="preserve"> </w:t>
      </w:r>
      <w:ins w:id="662" w:author="ThaoDH" w:date="2013-10-16T09:06:00Z">
        <w:r w:rsidR="00350F07">
          <w:rPr>
            <w:rFonts w:cs="Times New Roman"/>
            <w:b/>
            <w:szCs w:val="24"/>
          </w:rPr>
          <w:t xml:space="preserve">EZ com </w:t>
        </w:r>
      </w:ins>
      <w:r w:rsidR="00DE1DBB" w:rsidRPr="00DB6E0C">
        <w:rPr>
          <w:rFonts w:cs="Times New Roman"/>
          <w:b/>
          <w:szCs w:val="24"/>
        </w:rPr>
        <w:t>(USB 3G)</w:t>
      </w:r>
      <w:bookmarkEnd w:id="661"/>
    </w:p>
    <w:p w:rsidR="00B5331B" w:rsidRPr="00DB6E0C" w:rsidRDefault="00B5331B" w:rsidP="00B5331B">
      <w:pPr>
        <w:pStyle w:val="ListParagraph"/>
        <w:jc w:val="both"/>
        <w:rPr>
          <w:rFonts w:cs="Times New Roman"/>
          <w:b/>
          <w:szCs w:val="24"/>
        </w:rPr>
      </w:pPr>
    </w:p>
    <w:p w:rsidR="00191341" w:rsidRPr="00DB6E0C" w:rsidRDefault="00191341" w:rsidP="005C0964">
      <w:pPr>
        <w:pStyle w:val="ListParagraph"/>
        <w:numPr>
          <w:ilvl w:val="0"/>
          <w:numId w:val="11"/>
        </w:numPr>
        <w:ind w:hanging="720"/>
        <w:jc w:val="both"/>
        <w:rPr>
          <w:rFonts w:cs="Times New Roman"/>
          <w:b/>
          <w:szCs w:val="24"/>
        </w:rPr>
      </w:pPr>
      <w:r w:rsidRPr="00DB6E0C">
        <w:rPr>
          <w:rFonts w:cs="Times New Roman"/>
          <w:b/>
          <w:szCs w:val="24"/>
        </w:rPr>
        <w:t xml:space="preserve">Dịch vụ </w:t>
      </w:r>
    </w:p>
    <w:p w:rsidR="00191341" w:rsidRPr="00DB6E0C" w:rsidRDefault="00191341" w:rsidP="00E537CD">
      <w:pPr>
        <w:jc w:val="both"/>
        <w:rPr>
          <w:rFonts w:cs="Times New Roman"/>
          <w:szCs w:val="24"/>
        </w:rPr>
      </w:pPr>
      <w:r w:rsidRPr="00DB6E0C">
        <w:rPr>
          <w:rFonts w:cs="Times New Roman"/>
          <w:szCs w:val="24"/>
        </w:rPr>
        <w:t xml:space="preserve">Dịch vụ cung cấp vụ truy cập Internet tốc độ cao và SMS từ máy tính thông qua công nghệ truyền dữ liệu trên mạng điện thoại di động VNP. Điều kiện sử dụng là có USB 3G hoặc máy tính có khe cài SIM, khách hàng có SIM card. </w:t>
      </w:r>
    </w:p>
    <w:p w:rsidR="00191341" w:rsidRPr="00DB6E0C" w:rsidRDefault="00191341" w:rsidP="005C0964">
      <w:pPr>
        <w:pStyle w:val="ListParagraph"/>
        <w:numPr>
          <w:ilvl w:val="0"/>
          <w:numId w:val="11"/>
        </w:numPr>
        <w:ind w:hanging="720"/>
        <w:jc w:val="both"/>
        <w:rPr>
          <w:rFonts w:cs="Times New Roman"/>
          <w:b/>
          <w:szCs w:val="24"/>
        </w:rPr>
      </w:pPr>
      <w:r w:rsidRPr="00DB6E0C">
        <w:rPr>
          <w:rFonts w:cs="Times New Roman"/>
          <w:b/>
          <w:szCs w:val="24"/>
        </w:rPr>
        <w:t>Bảng cước phí</w:t>
      </w:r>
    </w:p>
    <w:p w:rsidR="00191341" w:rsidRPr="00DB6E0C" w:rsidRDefault="00191341" w:rsidP="00E537CD">
      <w:pPr>
        <w:pStyle w:val="NormalWeb"/>
        <w:jc w:val="both"/>
        <w:rPr>
          <w:b/>
        </w:rPr>
      </w:pPr>
      <w:r w:rsidRPr="00DB6E0C">
        <w:rPr>
          <w:b/>
        </w:rPr>
        <w:t>1.2.2.1 Cước thuê bao và hòa mạng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663" w:author="ThaoDH" w:date="2013-10-04T10:32:00Z">
          <w:tblPr>
            <w:tblW w:w="0" w:type="auto"/>
            <w:tblLook w:val="04A0" w:firstRow="1" w:lastRow="0" w:firstColumn="1" w:lastColumn="0" w:noHBand="0" w:noVBand="1"/>
          </w:tblPr>
        </w:tblPrChange>
      </w:tblPr>
      <w:tblGrid>
        <w:gridCol w:w="7128"/>
        <w:gridCol w:w="2340"/>
        <w:tblGridChange w:id="664">
          <w:tblGrid>
            <w:gridCol w:w="7128"/>
            <w:gridCol w:w="2340"/>
          </w:tblGrid>
        </w:tblGridChange>
      </w:tblGrid>
      <w:tr w:rsidR="00191341" w:rsidRPr="00DB6E0C" w:rsidTr="00995498">
        <w:trPr>
          <w:trHeight w:val="683"/>
          <w:trPrChange w:id="665" w:author="ThaoDH" w:date="2013-10-04T10:32:00Z">
            <w:trPr>
              <w:trHeight w:val="683"/>
            </w:trPr>
          </w:trPrChange>
        </w:trPr>
        <w:tc>
          <w:tcPr>
            <w:tcW w:w="7128" w:type="dxa"/>
            <w:vAlign w:val="center"/>
            <w:tcPrChange w:id="666" w:author="ThaoDH" w:date="2013-10-04T10:32:00Z">
              <w:tcPr>
                <w:tcW w:w="7128" w:type="dxa"/>
                <w:vAlign w:val="center"/>
              </w:tcPr>
            </w:tcPrChange>
          </w:tcPr>
          <w:p w:rsidR="00191341" w:rsidRPr="00DB6E0C" w:rsidRDefault="00191341" w:rsidP="0099228D">
            <w:pPr>
              <w:pStyle w:val="NormalWeb"/>
              <w:jc w:val="center"/>
              <w:rPr>
                <w:b/>
              </w:rPr>
            </w:pPr>
            <w:r w:rsidRPr="00DB6E0C">
              <w:rPr>
                <w:b/>
                <w:bCs/>
              </w:rPr>
              <w:t>Dịch vụ</w:t>
            </w:r>
          </w:p>
        </w:tc>
        <w:tc>
          <w:tcPr>
            <w:tcW w:w="2340" w:type="dxa"/>
            <w:vAlign w:val="center"/>
            <w:tcPrChange w:id="667" w:author="ThaoDH" w:date="2013-10-04T10:32:00Z">
              <w:tcPr>
                <w:tcW w:w="2340" w:type="dxa"/>
                <w:vAlign w:val="center"/>
              </w:tcPr>
            </w:tcPrChange>
          </w:tcPr>
          <w:p w:rsidR="00191341" w:rsidRPr="00DB6E0C" w:rsidRDefault="00191341" w:rsidP="0099228D">
            <w:pPr>
              <w:pStyle w:val="NormalWeb"/>
              <w:jc w:val="center"/>
            </w:pPr>
            <w:r w:rsidRPr="0099228D">
              <w:rPr>
                <w:b/>
                <w:bCs/>
              </w:rPr>
              <w:t>Giá cước (đã bao gồm VAT</w:t>
            </w:r>
            <w:r w:rsidRPr="00DB6E0C">
              <w:rPr>
                <w:bCs/>
              </w:rPr>
              <w:t>)</w:t>
            </w:r>
          </w:p>
        </w:tc>
      </w:tr>
      <w:tr w:rsidR="00191341" w:rsidRPr="00DB6E0C" w:rsidTr="00995498">
        <w:trPr>
          <w:trHeight w:val="395"/>
        </w:trPr>
        <w:tc>
          <w:tcPr>
            <w:tcW w:w="7128" w:type="dxa"/>
          </w:tcPr>
          <w:p w:rsidR="00191341" w:rsidRPr="00AF2AEF" w:rsidRDefault="00191341" w:rsidP="00E537CD">
            <w:pPr>
              <w:pStyle w:val="NormalWeb"/>
              <w:jc w:val="both"/>
            </w:pPr>
            <w:r w:rsidRPr="00AF2AEF">
              <w:rPr>
                <w:bCs/>
              </w:rPr>
              <w:t>Cước hoà mạng</w:t>
            </w:r>
          </w:p>
        </w:tc>
        <w:tc>
          <w:tcPr>
            <w:tcW w:w="2340" w:type="dxa"/>
            <w:vAlign w:val="center"/>
          </w:tcPr>
          <w:p w:rsidR="00191341" w:rsidRDefault="00191341" w:rsidP="00E537CD">
            <w:pPr>
              <w:spacing w:before="100" w:beforeAutospacing="1" w:after="100" w:afterAutospacing="1"/>
              <w:jc w:val="both"/>
              <w:rPr>
                <w:ins w:id="668" w:author="Comverse" w:date="2013-09-26T16:02:00Z"/>
                <w:rFonts w:eastAsia="Times New Roman" w:cs="Times New Roman"/>
                <w:bCs/>
                <w:szCs w:val="24"/>
              </w:rPr>
            </w:pPr>
            <w:r w:rsidRPr="00AF2AEF">
              <w:rPr>
                <w:rFonts w:eastAsia="Times New Roman" w:cs="Times New Roman"/>
                <w:bCs/>
                <w:szCs w:val="24"/>
              </w:rPr>
              <w:t xml:space="preserve">35.000 đ </w:t>
            </w:r>
          </w:p>
          <w:p w:rsidR="00A619C1" w:rsidRPr="00A619C1" w:rsidRDefault="00A619C1" w:rsidP="00A619C1">
            <w:pPr>
              <w:jc w:val="both"/>
              <w:rPr>
                <w:ins w:id="669" w:author="ThaoDH" w:date="2013-10-15T14:16:00Z"/>
                <w:rFonts w:cs="Times New Roman"/>
                <w:szCs w:val="24"/>
              </w:rPr>
            </w:pPr>
            <w:ins w:id="670" w:author="ThaoDH" w:date="2013-10-15T14:16:00Z">
              <w:r w:rsidRPr="00276B0D">
                <w:rPr>
                  <w:rFonts w:cs="Times New Roman"/>
                  <w:szCs w:val="24"/>
                </w:rPr>
                <w:t>[Elcom/Comverse]:</w:t>
              </w:r>
              <w:r>
                <w:rPr>
                  <w:rFonts w:cs="Times New Roman"/>
                  <w:szCs w:val="24"/>
                </w:rPr>
                <w:t xml:space="preserve"> </w:t>
              </w:r>
            </w:ins>
          </w:p>
          <w:p w:rsidR="005742F0" w:rsidRPr="00557893" w:rsidRDefault="00811579" w:rsidP="00E537CD">
            <w:pPr>
              <w:spacing w:before="100" w:beforeAutospacing="1" w:after="100" w:afterAutospacing="1"/>
              <w:jc w:val="both"/>
              <w:rPr>
                <w:rFonts w:eastAsia="Times New Roman" w:cs="Times New Roman"/>
                <w:bCs/>
                <w:szCs w:val="24"/>
              </w:rPr>
            </w:pPr>
            <w:r w:rsidRPr="00811579">
              <w:rPr>
                <w:rFonts w:cs="Times New Roman"/>
                <w:bCs/>
                <w:szCs w:val="24"/>
                <w:rPrChange w:id="671" w:author="ThaoDH" w:date="2013-10-17T11:39:00Z">
                  <w:rPr>
                    <w:rFonts w:cs="Times New Roman"/>
                    <w:b/>
                    <w:bCs/>
                    <w:color w:val="0000FF" w:themeColor="hyperlink"/>
                    <w:szCs w:val="24"/>
                    <w:highlight w:val="green"/>
                    <w:u w:val="single"/>
                  </w:rPr>
                </w:rPrChange>
              </w:rPr>
              <w:t>Trả tại POS, không cần khai trong hệ thống C1 RT</w:t>
            </w:r>
          </w:p>
          <w:p w:rsidR="005742F0" w:rsidRPr="00AF2AEF" w:rsidRDefault="005742F0" w:rsidP="00E537CD">
            <w:pPr>
              <w:spacing w:before="100" w:beforeAutospacing="1" w:after="100" w:afterAutospacing="1"/>
              <w:jc w:val="both"/>
              <w:rPr>
                <w:rFonts w:eastAsia="Times New Roman" w:cs="Times New Roman"/>
                <w:szCs w:val="24"/>
              </w:rPr>
            </w:pPr>
          </w:p>
        </w:tc>
      </w:tr>
      <w:tr w:rsidR="00191341" w:rsidRPr="00DB6E0C" w:rsidTr="00995498">
        <w:trPr>
          <w:trHeight w:val="980"/>
          <w:trPrChange w:id="672" w:author="ThaoDH" w:date="2013-10-04T10:32:00Z">
            <w:trPr>
              <w:trHeight w:val="980"/>
            </w:trPr>
          </w:trPrChange>
        </w:trPr>
        <w:tc>
          <w:tcPr>
            <w:tcW w:w="7128" w:type="dxa"/>
            <w:tcPrChange w:id="673" w:author="ThaoDH" w:date="2013-10-04T10:32:00Z">
              <w:tcPr>
                <w:tcW w:w="7128" w:type="dxa"/>
              </w:tcPr>
            </w:tcPrChange>
          </w:tcPr>
          <w:p w:rsidR="00191341" w:rsidRPr="00AF2AEF" w:rsidRDefault="00191341" w:rsidP="00E537CD">
            <w:pPr>
              <w:pStyle w:val="NormalWeb"/>
              <w:jc w:val="both"/>
            </w:pPr>
            <w:r w:rsidRPr="00AF2AEF">
              <w:rPr>
                <w:bCs/>
              </w:rPr>
              <w:t xml:space="preserve">Cước phí Simcard </w:t>
            </w:r>
            <w:r w:rsidRPr="00AF2AEF">
              <w:rPr>
                <w:bCs/>
                <w:iCs/>
              </w:rPr>
              <w:t>(Áp dụng chung cho tất cả các loại SIM (64K, 128K, micro SIM, nano SIM…), bao gồm SIM thuê bao trả trước hòa mạng mới và SIM thay thế (do chuyển đổi, mất, hỏng…).</w:t>
            </w:r>
          </w:p>
        </w:tc>
        <w:tc>
          <w:tcPr>
            <w:tcW w:w="2340" w:type="dxa"/>
            <w:vAlign w:val="center"/>
            <w:tcPrChange w:id="674" w:author="ThaoDH" w:date="2013-10-04T10:32:00Z">
              <w:tcPr>
                <w:tcW w:w="2340" w:type="dxa"/>
                <w:vAlign w:val="center"/>
              </w:tcPr>
            </w:tcPrChange>
          </w:tcPr>
          <w:p w:rsidR="00191341" w:rsidRDefault="00191341" w:rsidP="00E537CD">
            <w:pPr>
              <w:jc w:val="both"/>
              <w:rPr>
                <w:ins w:id="675" w:author="Comverse" w:date="2013-09-26T16:03:00Z"/>
                <w:rFonts w:eastAsia="Times New Roman" w:cs="Times New Roman"/>
                <w:bCs/>
                <w:szCs w:val="24"/>
              </w:rPr>
            </w:pPr>
            <w:r w:rsidRPr="00AF2AEF">
              <w:rPr>
                <w:rFonts w:eastAsia="Times New Roman" w:cs="Times New Roman"/>
                <w:bCs/>
                <w:szCs w:val="24"/>
              </w:rPr>
              <w:t>25.000đ</w:t>
            </w:r>
          </w:p>
          <w:p w:rsidR="00220720" w:rsidRPr="00A619C1" w:rsidRDefault="00220720" w:rsidP="00220720">
            <w:pPr>
              <w:jc w:val="both"/>
              <w:rPr>
                <w:ins w:id="676" w:author="ThaoDH" w:date="2013-10-15T14:17:00Z"/>
                <w:rFonts w:cs="Times New Roman"/>
                <w:szCs w:val="24"/>
              </w:rPr>
            </w:pPr>
            <w:ins w:id="677" w:author="ThaoDH" w:date="2013-10-15T14:17:00Z">
              <w:r w:rsidRPr="00276B0D">
                <w:rPr>
                  <w:rFonts w:cs="Times New Roman"/>
                  <w:szCs w:val="24"/>
                </w:rPr>
                <w:t>[Elcom/Comverse]:</w:t>
              </w:r>
              <w:r>
                <w:rPr>
                  <w:rFonts w:cs="Times New Roman"/>
                  <w:szCs w:val="24"/>
                </w:rPr>
                <w:t xml:space="preserve"> </w:t>
              </w:r>
            </w:ins>
          </w:p>
          <w:p w:rsidR="00220720" w:rsidRDefault="00811579" w:rsidP="00220720">
            <w:pPr>
              <w:spacing w:before="100" w:beforeAutospacing="1" w:after="100" w:afterAutospacing="1"/>
              <w:jc w:val="both"/>
              <w:rPr>
                <w:ins w:id="678" w:author="ThaoDH" w:date="2013-10-15T14:17:00Z"/>
                <w:rFonts w:eastAsia="Times New Roman" w:cs="Times New Roman"/>
                <w:bCs/>
                <w:szCs w:val="24"/>
              </w:rPr>
            </w:pPr>
            <w:ins w:id="679" w:author="ThaoDH" w:date="2013-10-15T14:17:00Z">
              <w:r w:rsidRPr="00811579">
                <w:rPr>
                  <w:rFonts w:cs="Times New Roman"/>
                  <w:b/>
                  <w:bCs/>
                  <w:szCs w:val="24"/>
                  <w:rPrChange w:id="680" w:author="ThaoDH" w:date="2013-10-17T11:39:00Z">
                    <w:rPr>
                      <w:rFonts w:cs="Times New Roman"/>
                      <w:b/>
                      <w:bCs/>
                      <w:color w:val="0000FF" w:themeColor="hyperlink"/>
                      <w:szCs w:val="24"/>
                      <w:highlight w:val="green"/>
                      <w:u w:val="single"/>
                    </w:rPr>
                  </w:rPrChange>
                </w:rPr>
                <w:t>Trả tại POS, không cần khai trong hệ thống C1 RT</w:t>
              </w:r>
            </w:ins>
          </w:p>
          <w:p w:rsidR="005742F0" w:rsidRPr="00AF2AEF" w:rsidRDefault="005742F0" w:rsidP="00E537CD">
            <w:pPr>
              <w:jc w:val="both"/>
              <w:rPr>
                <w:rFonts w:eastAsia="Times New Roman" w:cs="Times New Roman"/>
                <w:szCs w:val="24"/>
              </w:rPr>
            </w:pPr>
          </w:p>
        </w:tc>
      </w:tr>
    </w:tbl>
    <w:p w:rsidR="0036466F" w:rsidRPr="00DB6E0C" w:rsidRDefault="0036466F" w:rsidP="00E537CD">
      <w:pPr>
        <w:pStyle w:val="NormalWeb"/>
        <w:jc w:val="both"/>
        <w:rPr>
          <w:rStyle w:val="Strong"/>
        </w:rPr>
      </w:pPr>
      <w:r w:rsidRPr="00DB6E0C">
        <w:rPr>
          <w:rStyle w:val="Strong"/>
        </w:rPr>
        <w:t>Chú ý</w:t>
      </w:r>
    </w:p>
    <w:p w:rsidR="0036466F" w:rsidRPr="00DB6E0C" w:rsidRDefault="0036466F" w:rsidP="005C0964">
      <w:pPr>
        <w:pStyle w:val="NormalWeb"/>
        <w:numPr>
          <w:ilvl w:val="0"/>
          <w:numId w:val="6"/>
        </w:numPr>
        <w:jc w:val="both"/>
        <w:rPr>
          <w:rStyle w:val="Strong"/>
          <w:b w:val="0"/>
        </w:rPr>
      </w:pPr>
      <w:r w:rsidRPr="00DB6E0C">
        <w:rPr>
          <w:rStyle w:val="Strong"/>
          <w:b w:val="0"/>
        </w:rPr>
        <w:t>Cước thuê bao : Nếu đăng kí từ ngày 15 trở về trước: Tính 100% cước thuê bao gói vào hóa đơn tháng</w:t>
      </w:r>
      <w:ins w:id="681" w:author="Comverse" w:date="2013-10-14T11:24:00Z">
        <w:r w:rsidR="00297C02">
          <w:rPr>
            <w:rStyle w:val="Strong"/>
            <w:b w:val="0"/>
          </w:rPr>
          <w:t xml:space="preserve">. </w:t>
        </w:r>
      </w:ins>
    </w:p>
    <w:p w:rsidR="0036466F" w:rsidRDefault="0036466F" w:rsidP="005C0964">
      <w:pPr>
        <w:pStyle w:val="NormalWeb"/>
        <w:numPr>
          <w:ilvl w:val="0"/>
          <w:numId w:val="6"/>
        </w:numPr>
        <w:jc w:val="both"/>
      </w:pPr>
      <w:r w:rsidRPr="00DB6E0C">
        <w:rPr>
          <w:rStyle w:val="Strong"/>
          <w:b w:val="0"/>
        </w:rPr>
        <w:t xml:space="preserve">Nếu đăng kí sau ngày 15 của tháng: Tính 50% cước thuê bao gói, </w:t>
      </w:r>
      <w:r w:rsidRPr="00DB6E0C">
        <w:t>lưu lượng miễn phí (vẫn được hưởng đủ 100% lưu lượng miễn phí theo gói đăng ký) được tính từ ngày đăng ký đến hết tháng đăng ký.</w:t>
      </w:r>
      <w:ins w:id="682" w:author="Comverse" w:date="2013-10-14T11:25:00Z">
        <w:r w:rsidR="00297C02" w:rsidRPr="00297C02">
          <w:rPr>
            <w:rStyle w:val="Strong"/>
            <w:b w:val="0"/>
          </w:rPr>
          <w:t xml:space="preserve"> </w:t>
        </w:r>
      </w:ins>
    </w:p>
    <w:p w:rsidR="00CB70CC" w:rsidRDefault="00CB70CC" w:rsidP="005C0964">
      <w:pPr>
        <w:pStyle w:val="NormalWeb"/>
        <w:numPr>
          <w:ilvl w:val="0"/>
          <w:numId w:val="6"/>
        </w:numPr>
        <w:jc w:val="both"/>
        <w:rPr>
          <w:ins w:id="683" w:author="ThaoDH" w:date="2013-10-15T14:18:00Z"/>
          <w:color w:val="0070C0"/>
          <w:highlight w:val="yellow"/>
        </w:rPr>
      </w:pPr>
      <w:r w:rsidRPr="00CB70CC">
        <w:rPr>
          <w:color w:val="0070C0"/>
          <w:highlight w:val="yellow"/>
        </w:rPr>
        <w:lastRenderedPageBreak/>
        <w:t>Hủy gói: Hủy từ ngày 1-15 tính 50% cước gói, sau 15 tính 100% cước gói</w:t>
      </w:r>
      <w:r>
        <w:rPr>
          <w:color w:val="0070C0"/>
          <w:highlight w:val="yellow"/>
        </w:rPr>
        <w:t xml:space="preserve">. </w:t>
      </w:r>
      <w:r w:rsidR="00910825" w:rsidRPr="00910825">
        <w:rPr>
          <w:color w:val="0070C0"/>
          <w:highlight w:val="yellow"/>
        </w:rPr>
        <w:t>Hiệu lực gói được hủy ngay sau khi hủy</w:t>
      </w:r>
      <w:ins w:id="684" w:author="Comverse" w:date="2013-10-14T11:26:00Z">
        <w:r w:rsidR="0020508C">
          <w:rPr>
            <w:color w:val="0070C0"/>
            <w:highlight w:val="yellow"/>
          </w:rPr>
          <w:t xml:space="preserve">. </w:t>
        </w:r>
      </w:ins>
    </w:p>
    <w:p w:rsidR="004244C3" w:rsidRPr="004244C3" w:rsidRDefault="00D7006B">
      <w:pPr>
        <w:ind w:left="360"/>
        <w:jc w:val="both"/>
        <w:rPr>
          <w:ins w:id="685" w:author="ThaoDH" w:date="2013-10-15T14:18:00Z"/>
          <w:rPrChange w:id="686" w:author="ThaoDH" w:date="2013-10-17T11:41:00Z">
            <w:rPr>
              <w:ins w:id="687" w:author="ThaoDH" w:date="2013-10-15T14:18:00Z"/>
              <w:color w:val="0070C0"/>
              <w:highlight w:val="cyan"/>
            </w:rPr>
          </w:rPrChange>
        </w:rPr>
        <w:pPrChange w:id="688" w:author="ThaoDH" w:date="2013-10-15T14:19:00Z">
          <w:pPr>
            <w:pStyle w:val="NormalWeb"/>
            <w:numPr>
              <w:numId w:val="6"/>
            </w:numPr>
            <w:tabs>
              <w:tab w:val="num" w:pos="720"/>
            </w:tabs>
            <w:ind w:left="720" w:hanging="360"/>
            <w:jc w:val="both"/>
          </w:pPr>
        </w:pPrChange>
      </w:pPr>
      <w:ins w:id="689" w:author="ThaoDH" w:date="2013-10-15T14:18:00Z">
        <w:r w:rsidRPr="00D7006B">
          <w:rPr>
            <w:rFonts w:cs="Times New Roman"/>
            <w:szCs w:val="24"/>
          </w:rPr>
          <w:t>[Elcom/Comverse</w:t>
        </w:r>
        <w:r w:rsidRPr="00D23A8C">
          <w:rPr>
            <w:rFonts w:cs="Times New Roman"/>
            <w:szCs w:val="24"/>
          </w:rPr>
          <w:t xml:space="preserve">]: </w:t>
        </w:r>
        <w:r w:rsidR="00811579" w:rsidRPr="00811579">
          <w:rPr>
            <w:color w:val="0070C0"/>
            <w:rPrChange w:id="690" w:author="ThaoDH" w:date="2013-10-17T11:41:00Z">
              <w:rPr>
                <w:color w:val="0070C0"/>
                <w:highlight w:val="cyan"/>
                <w:u w:val="single"/>
              </w:rPr>
            </w:rPrChange>
          </w:rPr>
          <w:t xml:space="preserve">Hệ thống C1RT </w:t>
        </w:r>
      </w:ins>
      <w:ins w:id="691" w:author="ThaoDH" w:date="2013-10-15T14:53:00Z">
        <w:r w:rsidR="00811579" w:rsidRPr="00811579">
          <w:rPr>
            <w:color w:val="0070C0"/>
            <w:rPrChange w:id="692" w:author="ThaoDH" w:date="2013-10-17T11:41:00Z">
              <w:rPr>
                <w:color w:val="0070C0"/>
                <w:highlight w:val="cyan"/>
                <w:u w:val="single"/>
              </w:rPr>
            </w:rPrChange>
          </w:rPr>
          <w:t xml:space="preserve">do đặc trưng của hệ thống tính cước thời gian thực </w:t>
        </w:r>
      </w:ins>
      <w:ins w:id="693" w:author="ThaoDH" w:date="2013-10-15T14:18:00Z">
        <w:r w:rsidR="00811579" w:rsidRPr="00811579">
          <w:rPr>
            <w:color w:val="0070C0"/>
            <w:rPrChange w:id="694" w:author="ThaoDH" w:date="2013-10-17T11:41:00Z">
              <w:rPr>
                <w:color w:val="0070C0"/>
                <w:highlight w:val="cyan"/>
                <w:u w:val="single"/>
              </w:rPr>
            </w:rPrChange>
          </w:rPr>
          <w:t>chỉ có thể trừ cước một lần</w:t>
        </w:r>
      </w:ins>
      <w:ins w:id="695" w:author="ThaoDH" w:date="2013-10-15T14:19:00Z">
        <w:r w:rsidR="00811579" w:rsidRPr="00811579">
          <w:rPr>
            <w:color w:val="0070C0"/>
            <w:rPrChange w:id="696" w:author="ThaoDH" w:date="2013-10-17T11:41:00Z">
              <w:rPr>
                <w:color w:val="0070C0"/>
                <w:highlight w:val="cyan"/>
                <w:u w:val="single"/>
              </w:rPr>
            </w:rPrChange>
          </w:rPr>
          <w:t xml:space="preserve"> từ đầu tháng</w:t>
        </w:r>
      </w:ins>
      <w:ins w:id="697" w:author="ThaoDH" w:date="2013-10-15T14:18:00Z">
        <w:r w:rsidR="00811579" w:rsidRPr="00811579">
          <w:rPr>
            <w:color w:val="0070C0"/>
            <w:rPrChange w:id="698" w:author="ThaoDH" w:date="2013-10-17T11:41:00Z">
              <w:rPr>
                <w:color w:val="0070C0"/>
                <w:highlight w:val="cyan"/>
                <w:u w:val="single"/>
              </w:rPr>
            </w:rPrChange>
          </w:rPr>
          <w:t xml:space="preserve"> hoặc trừ cước theo kiểu prorate, không thể trừ cước theo kiểu trừ trước 50% hoặc 100%</w:t>
        </w:r>
      </w:ins>
      <w:ins w:id="699" w:author="ThaoDH" w:date="2013-10-15T14:20:00Z">
        <w:r w:rsidR="00811579" w:rsidRPr="00811579">
          <w:rPr>
            <w:color w:val="0070C0"/>
            <w:rPrChange w:id="700" w:author="ThaoDH" w:date="2013-10-17T11:41:00Z">
              <w:rPr>
                <w:color w:val="0070C0"/>
                <w:highlight w:val="cyan"/>
                <w:u w:val="single"/>
              </w:rPr>
            </w:rPrChange>
          </w:rPr>
          <w:t xml:space="preserve"> cho cả khi đăng kí và hủy</w:t>
        </w:r>
      </w:ins>
      <w:ins w:id="701" w:author="ThaoDH" w:date="2013-10-15T14:18:00Z">
        <w:r w:rsidR="00811579" w:rsidRPr="00811579">
          <w:rPr>
            <w:color w:val="0070C0"/>
            <w:rPrChange w:id="702" w:author="ThaoDH" w:date="2013-10-17T11:41:00Z">
              <w:rPr>
                <w:color w:val="0070C0"/>
                <w:highlight w:val="cyan"/>
                <w:u w:val="single"/>
              </w:rPr>
            </w:rPrChange>
          </w:rPr>
          <w:t>. Elcom đề xuất  các tùy chọn sau:</w:t>
        </w:r>
      </w:ins>
    </w:p>
    <w:p w:rsidR="00D7006B" w:rsidRPr="00D23A8C" w:rsidRDefault="00811579" w:rsidP="00D7006B">
      <w:pPr>
        <w:pStyle w:val="NormalWeb"/>
        <w:numPr>
          <w:ilvl w:val="0"/>
          <w:numId w:val="6"/>
        </w:numPr>
        <w:jc w:val="both"/>
        <w:rPr>
          <w:ins w:id="703" w:author="ThaoDH" w:date="2013-10-15T14:21:00Z"/>
          <w:color w:val="0070C0"/>
          <w:rPrChange w:id="704" w:author="ThaoDH" w:date="2013-10-17T11:41:00Z">
            <w:rPr>
              <w:ins w:id="705" w:author="ThaoDH" w:date="2013-10-15T14:21:00Z"/>
              <w:color w:val="0070C0"/>
              <w:highlight w:val="cyan"/>
            </w:rPr>
          </w:rPrChange>
        </w:rPr>
      </w:pPr>
      <w:ins w:id="706" w:author="ThaoDH" w:date="2013-10-17T11:40:00Z">
        <w:r w:rsidRPr="00811579">
          <w:rPr>
            <w:color w:val="0070C0"/>
            <w:rPrChange w:id="707" w:author="ThaoDH" w:date="2013-10-17T11:41:00Z">
              <w:rPr>
                <w:color w:val="0070C0"/>
                <w:highlight w:val="cyan"/>
                <w:u w:val="single"/>
              </w:rPr>
            </w:rPrChange>
          </w:rPr>
          <w:t>Phần t</w:t>
        </w:r>
      </w:ins>
      <w:ins w:id="708" w:author="ThaoDH" w:date="2013-10-15T14:18:00Z">
        <w:r w:rsidRPr="00811579">
          <w:rPr>
            <w:color w:val="0070C0"/>
            <w:rPrChange w:id="709" w:author="ThaoDH" w:date="2013-10-17T11:41:00Z">
              <w:rPr>
                <w:color w:val="0070C0"/>
                <w:highlight w:val="cyan"/>
                <w:u w:val="single"/>
              </w:rPr>
            </w:rPrChange>
          </w:rPr>
          <w:t>ính cước gói để trên hệ thống Billing của VNP</w:t>
        </w:r>
      </w:ins>
    </w:p>
    <w:p w:rsidR="00022E86" w:rsidRPr="00D23A8C" w:rsidRDefault="00811579" w:rsidP="00022E86">
      <w:pPr>
        <w:pStyle w:val="NormalWeb"/>
        <w:numPr>
          <w:ilvl w:val="0"/>
          <w:numId w:val="6"/>
        </w:numPr>
        <w:jc w:val="both"/>
        <w:rPr>
          <w:ins w:id="710" w:author="ThaoDH" w:date="2013-10-15T14:21:00Z"/>
          <w:color w:val="0070C0"/>
          <w:rPrChange w:id="711" w:author="ThaoDH" w:date="2013-10-17T11:41:00Z">
            <w:rPr>
              <w:ins w:id="712" w:author="ThaoDH" w:date="2013-10-15T14:21:00Z"/>
              <w:color w:val="0070C0"/>
              <w:highlight w:val="cyan"/>
            </w:rPr>
          </w:rPrChange>
        </w:rPr>
      </w:pPr>
      <w:ins w:id="713" w:author="ThaoDH" w:date="2013-10-15T14:22:00Z">
        <w:r w:rsidRPr="00811579">
          <w:rPr>
            <w:color w:val="0070C0"/>
            <w:rPrChange w:id="714" w:author="ThaoDH" w:date="2013-10-17T11:41:00Z">
              <w:rPr>
                <w:color w:val="0070C0"/>
                <w:highlight w:val="cyan"/>
                <w:u w:val="single"/>
              </w:rPr>
            </w:rPrChange>
          </w:rPr>
          <w:t>Hoặc t</w:t>
        </w:r>
      </w:ins>
      <w:ins w:id="715" w:author="ThaoDH" w:date="2013-10-15T14:21:00Z">
        <w:r w:rsidRPr="00811579">
          <w:rPr>
            <w:color w:val="0070C0"/>
            <w:rPrChange w:id="716" w:author="ThaoDH" w:date="2013-10-17T11:41:00Z">
              <w:rPr>
                <w:color w:val="0070C0"/>
                <w:highlight w:val="cyan"/>
                <w:u w:val="single"/>
              </w:rPr>
            </w:rPrChange>
          </w:rPr>
          <w:t>ính cước gói theo prorate khi đăng kí</w:t>
        </w:r>
      </w:ins>
    </w:p>
    <w:p w:rsidR="00D7006B" w:rsidRPr="00D23A8C" w:rsidRDefault="00811579" w:rsidP="00D7006B">
      <w:pPr>
        <w:pStyle w:val="NormalWeb"/>
        <w:numPr>
          <w:ilvl w:val="0"/>
          <w:numId w:val="6"/>
        </w:numPr>
        <w:jc w:val="both"/>
        <w:rPr>
          <w:ins w:id="717" w:author="ThaoDH" w:date="2013-10-15T14:22:00Z"/>
          <w:rStyle w:val="Strong"/>
          <w:b w:val="0"/>
          <w:bCs w:val="0"/>
          <w:color w:val="0070C0"/>
          <w:rPrChange w:id="718" w:author="ThaoDH" w:date="2013-10-17T11:41:00Z">
            <w:rPr>
              <w:ins w:id="719" w:author="ThaoDH" w:date="2013-10-15T14:22:00Z"/>
              <w:rStyle w:val="Strong"/>
              <w:b w:val="0"/>
              <w:bCs w:val="0"/>
              <w:color w:val="0070C0"/>
              <w:highlight w:val="cyan"/>
            </w:rPr>
          </w:rPrChange>
        </w:rPr>
      </w:pPr>
      <w:ins w:id="720" w:author="ThaoDH" w:date="2013-10-15T14:18:00Z">
        <w:r w:rsidRPr="00811579">
          <w:rPr>
            <w:rStyle w:val="Strong"/>
            <w:b w:val="0"/>
            <w:bCs w:val="0"/>
            <w:color w:val="0070C0"/>
            <w:rPrChange w:id="721" w:author="ThaoDH" w:date="2013-10-17T11:41:00Z">
              <w:rPr>
                <w:rStyle w:val="Strong"/>
                <w:b w:val="0"/>
                <w:bCs w:val="0"/>
                <w:color w:val="0070C0"/>
                <w:highlight w:val="cyan"/>
              </w:rPr>
            </w:rPrChange>
          </w:rPr>
          <w:t xml:space="preserve">C1RT sẽ thực hiện trừ 100% cước bình thường nhưng trong thời điểm đăng kí hệ thống provisioning của VNP sẽ thực hiện </w:t>
        </w:r>
      </w:ins>
      <w:ins w:id="722" w:author="ThaoDH" w:date="2013-10-17T11:40:00Z">
        <w:r w:rsidRPr="00811579">
          <w:rPr>
            <w:rStyle w:val="Strong"/>
            <w:b w:val="0"/>
            <w:bCs w:val="0"/>
            <w:color w:val="0070C0"/>
            <w:rPrChange w:id="723" w:author="ThaoDH" w:date="2013-10-17T11:41:00Z">
              <w:rPr>
                <w:rStyle w:val="Strong"/>
                <w:b w:val="0"/>
                <w:bCs w:val="0"/>
                <w:color w:val="0070C0"/>
                <w:highlight w:val="cyan"/>
              </w:rPr>
            </w:rPrChange>
          </w:rPr>
          <w:t xml:space="preserve">tăng </w:t>
        </w:r>
      </w:ins>
      <w:ins w:id="724" w:author="ThaoDH" w:date="2013-10-15T14:18:00Z">
        <w:r w:rsidRPr="00811579">
          <w:rPr>
            <w:rStyle w:val="Strong"/>
            <w:b w:val="0"/>
            <w:bCs w:val="0"/>
            <w:color w:val="0070C0"/>
            <w:rPrChange w:id="725" w:author="ThaoDH" w:date="2013-10-17T11:41:00Z">
              <w:rPr>
                <w:rStyle w:val="Strong"/>
                <w:b w:val="0"/>
                <w:bCs w:val="0"/>
                <w:color w:val="0070C0"/>
                <w:highlight w:val="cyan"/>
              </w:rPr>
            </w:rPrChange>
          </w:rPr>
          <w:t xml:space="preserve">một </w:t>
        </w:r>
      </w:ins>
      <w:ins w:id="726" w:author="ThaoDH" w:date="2013-10-17T11:40:00Z">
        <w:r w:rsidRPr="00811579">
          <w:rPr>
            <w:rStyle w:val="Strong"/>
            <w:b w:val="0"/>
            <w:bCs w:val="0"/>
            <w:color w:val="0070C0"/>
            <w:rPrChange w:id="727" w:author="ThaoDH" w:date="2013-10-17T11:41:00Z">
              <w:rPr>
                <w:rStyle w:val="Strong"/>
                <w:b w:val="0"/>
                <w:bCs w:val="0"/>
                <w:color w:val="0070C0"/>
                <w:highlight w:val="cyan"/>
              </w:rPr>
            </w:rPrChange>
          </w:rPr>
          <w:t>khoản tiền (</w:t>
        </w:r>
      </w:ins>
      <w:ins w:id="728" w:author="ThaoDH" w:date="2013-10-15T14:18:00Z">
        <w:r w:rsidRPr="00811579">
          <w:rPr>
            <w:rStyle w:val="Strong"/>
            <w:b w:val="0"/>
            <w:bCs w:val="0"/>
            <w:color w:val="0070C0"/>
            <w:rPrChange w:id="729" w:author="ThaoDH" w:date="2013-10-17T11:41:00Z">
              <w:rPr>
                <w:rStyle w:val="Strong"/>
                <w:b w:val="0"/>
                <w:bCs w:val="0"/>
                <w:color w:val="0070C0"/>
                <w:highlight w:val="cyan"/>
              </w:rPr>
            </w:rPrChange>
          </w:rPr>
          <w:t>MTR</w:t>
        </w:r>
      </w:ins>
      <w:ins w:id="730" w:author="ThaoDH" w:date="2013-10-17T11:40:00Z">
        <w:r w:rsidRPr="00811579">
          <w:rPr>
            <w:rStyle w:val="Strong"/>
            <w:b w:val="0"/>
            <w:bCs w:val="0"/>
            <w:color w:val="0070C0"/>
            <w:rPrChange w:id="731" w:author="ThaoDH" w:date="2013-10-17T11:41:00Z">
              <w:rPr>
                <w:rStyle w:val="Strong"/>
                <w:b w:val="0"/>
                <w:bCs w:val="0"/>
                <w:color w:val="0070C0"/>
                <w:highlight w:val="cyan"/>
              </w:rPr>
            </w:rPrChange>
          </w:rPr>
          <w:t>)</w:t>
        </w:r>
      </w:ins>
      <w:ins w:id="732" w:author="ThaoDH" w:date="2013-10-15T14:18:00Z">
        <w:r w:rsidRPr="00811579">
          <w:rPr>
            <w:rStyle w:val="Strong"/>
            <w:b w:val="0"/>
            <w:bCs w:val="0"/>
            <w:color w:val="0070C0"/>
            <w:rPrChange w:id="733" w:author="ThaoDH" w:date="2013-10-17T11:41:00Z">
              <w:rPr>
                <w:rStyle w:val="Strong"/>
                <w:b w:val="0"/>
                <w:bCs w:val="0"/>
                <w:color w:val="0070C0"/>
                <w:highlight w:val="cyan"/>
              </w:rPr>
            </w:rPrChange>
          </w:rPr>
          <w:t xml:space="preserve"> bằng 50% giá gói trong trường hợp đăng kí sau ngày 15 để đảm bảo khi cộng dồn lại thì thuê bao chỉ bị tính là 50%</w:t>
        </w:r>
      </w:ins>
      <w:ins w:id="734" w:author="ThaoDH" w:date="2013-10-15T14:22:00Z">
        <w:r w:rsidRPr="00811579">
          <w:rPr>
            <w:rStyle w:val="Strong"/>
            <w:b w:val="0"/>
            <w:bCs w:val="0"/>
            <w:color w:val="0070C0"/>
            <w:rPrChange w:id="735" w:author="ThaoDH" w:date="2013-10-17T11:41:00Z">
              <w:rPr>
                <w:rStyle w:val="Strong"/>
                <w:b w:val="0"/>
                <w:bCs w:val="0"/>
                <w:color w:val="0070C0"/>
                <w:highlight w:val="cyan"/>
              </w:rPr>
            </w:rPrChange>
          </w:rPr>
          <w:t xml:space="preserve">. </w:t>
        </w:r>
      </w:ins>
    </w:p>
    <w:p w:rsidR="00D7006B" w:rsidRPr="00D23A8C" w:rsidRDefault="00811579" w:rsidP="005203BC">
      <w:pPr>
        <w:pStyle w:val="NormalWeb"/>
        <w:numPr>
          <w:ilvl w:val="0"/>
          <w:numId w:val="6"/>
        </w:numPr>
        <w:jc w:val="both"/>
        <w:rPr>
          <w:rStyle w:val="Strong"/>
          <w:b w:val="0"/>
          <w:bCs w:val="0"/>
          <w:color w:val="0070C0"/>
          <w:rPrChange w:id="736" w:author="ThaoDH" w:date="2013-10-17T11:41:00Z">
            <w:rPr>
              <w:rStyle w:val="Strong"/>
              <w:rFonts w:eastAsiaTheme="minorHAnsi" w:cstheme="minorBidi"/>
              <w:b w:val="0"/>
              <w:bCs w:val="0"/>
              <w:color w:val="0070C0"/>
              <w:sz w:val="22"/>
              <w:szCs w:val="22"/>
              <w:highlight w:val="yellow"/>
            </w:rPr>
          </w:rPrChange>
        </w:rPr>
      </w:pPr>
      <w:ins w:id="737" w:author="ThaoDH" w:date="2013-10-15T14:22:00Z">
        <w:r w:rsidRPr="00811579">
          <w:rPr>
            <w:rStyle w:val="Strong"/>
            <w:b w:val="0"/>
            <w:bCs w:val="0"/>
            <w:color w:val="0070C0"/>
            <w:rPrChange w:id="738" w:author="ThaoDH" w:date="2013-10-17T11:41:00Z">
              <w:rPr>
                <w:rStyle w:val="Strong"/>
                <w:b w:val="0"/>
                <w:bCs w:val="0"/>
                <w:color w:val="0070C0"/>
                <w:highlight w:val="cyan"/>
              </w:rPr>
            </w:rPrChange>
          </w:rPr>
          <w:t xml:space="preserve">Tương tự trong trường hợp  hủy đăng kí </w:t>
        </w:r>
      </w:ins>
      <w:ins w:id="739" w:author="ThaoDH" w:date="2013-10-15T14:53:00Z">
        <w:r w:rsidRPr="00811579">
          <w:rPr>
            <w:rStyle w:val="Strong"/>
            <w:b w:val="0"/>
            <w:bCs w:val="0"/>
            <w:color w:val="0070C0"/>
            <w:rPrChange w:id="740" w:author="ThaoDH" w:date="2013-10-17T11:41:00Z">
              <w:rPr>
                <w:rStyle w:val="Strong"/>
                <w:b w:val="0"/>
                <w:bCs w:val="0"/>
                <w:color w:val="0070C0"/>
                <w:highlight w:val="cyan"/>
              </w:rPr>
            </w:rPrChange>
          </w:rPr>
          <w:t xml:space="preserve">do hệ thống C1RT đã trừ cước </w:t>
        </w:r>
      </w:ins>
      <w:ins w:id="741" w:author="ThaoDH" w:date="2013-10-15T14:54:00Z">
        <w:r w:rsidRPr="00811579">
          <w:rPr>
            <w:rStyle w:val="Strong"/>
            <w:b w:val="0"/>
            <w:bCs w:val="0"/>
            <w:color w:val="0070C0"/>
            <w:rPrChange w:id="742" w:author="ThaoDH" w:date="2013-10-17T11:41:00Z">
              <w:rPr>
                <w:rStyle w:val="Strong"/>
                <w:b w:val="0"/>
                <w:bCs w:val="0"/>
                <w:color w:val="0070C0"/>
                <w:highlight w:val="cyan"/>
              </w:rPr>
            </w:rPrChange>
          </w:rPr>
          <w:t xml:space="preserve">100% </w:t>
        </w:r>
      </w:ins>
      <w:ins w:id="743" w:author="ThaoDH" w:date="2013-10-15T14:53:00Z">
        <w:r w:rsidRPr="00811579">
          <w:rPr>
            <w:rStyle w:val="Strong"/>
            <w:b w:val="0"/>
            <w:bCs w:val="0"/>
            <w:color w:val="0070C0"/>
            <w:rPrChange w:id="744" w:author="ThaoDH" w:date="2013-10-17T11:41:00Z">
              <w:rPr>
                <w:rStyle w:val="Strong"/>
                <w:b w:val="0"/>
                <w:bCs w:val="0"/>
                <w:color w:val="0070C0"/>
                <w:highlight w:val="cyan"/>
              </w:rPr>
            </w:rPrChange>
          </w:rPr>
          <w:t xml:space="preserve">một lần </w:t>
        </w:r>
      </w:ins>
      <w:ins w:id="745" w:author="ThaoDH" w:date="2013-10-15T14:54:00Z">
        <w:r w:rsidRPr="00811579">
          <w:rPr>
            <w:rStyle w:val="Strong"/>
            <w:b w:val="0"/>
            <w:bCs w:val="0"/>
            <w:color w:val="0070C0"/>
            <w:rPrChange w:id="746" w:author="ThaoDH" w:date="2013-10-17T11:41:00Z">
              <w:rPr>
                <w:rStyle w:val="Strong"/>
                <w:b w:val="0"/>
                <w:bCs w:val="0"/>
                <w:color w:val="0070C0"/>
                <w:highlight w:val="cyan"/>
              </w:rPr>
            </w:rPrChange>
          </w:rPr>
          <w:t xml:space="preserve">vào đầu tháng do đó </w:t>
        </w:r>
      </w:ins>
      <w:ins w:id="747" w:author="ThaoDH" w:date="2013-10-15T14:26:00Z">
        <w:r w:rsidRPr="00811579">
          <w:rPr>
            <w:rStyle w:val="Strong"/>
            <w:b w:val="0"/>
            <w:bCs w:val="0"/>
            <w:color w:val="0070C0"/>
            <w:rPrChange w:id="748" w:author="ThaoDH" w:date="2013-10-17T11:41:00Z">
              <w:rPr>
                <w:rStyle w:val="Strong"/>
                <w:b w:val="0"/>
                <w:bCs w:val="0"/>
                <w:color w:val="0070C0"/>
                <w:highlight w:val="cyan"/>
              </w:rPr>
            </w:rPrChange>
          </w:rPr>
          <w:t xml:space="preserve">nếu hủy gói trước ngày 15 thì hệ thống provisioning bên ngoài sẽ </w:t>
        </w:r>
      </w:ins>
      <w:ins w:id="749" w:author="ThaoDH" w:date="2013-10-15T14:54:00Z">
        <w:r w:rsidRPr="00811579">
          <w:rPr>
            <w:rStyle w:val="Strong"/>
            <w:b w:val="0"/>
            <w:bCs w:val="0"/>
            <w:color w:val="0070C0"/>
            <w:rPrChange w:id="750" w:author="ThaoDH" w:date="2013-10-17T11:41:00Z">
              <w:rPr>
                <w:rStyle w:val="Strong"/>
                <w:b w:val="0"/>
                <w:bCs w:val="0"/>
                <w:color w:val="0070C0"/>
                <w:highlight w:val="cyan"/>
              </w:rPr>
            </w:rPrChange>
          </w:rPr>
          <w:t xml:space="preserve"> điều chỉnh C1RT </w:t>
        </w:r>
      </w:ins>
      <w:ins w:id="751" w:author="ThaoDH" w:date="2013-10-17T11:41:00Z">
        <w:r w:rsidRPr="00811579">
          <w:rPr>
            <w:rStyle w:val="Strong"/>
            <w:b w:val="0"/>
            <w:bCs w:val="0"/>
            <w:color w:val="0070C0"/>
            <w:rPrChange w:id="752" w:author="ThaoDH" w:date="2013-10-17T11:41:00Z">
              <w:rPr>
                <w:rStyle w:val="Strong"/>
                <w:b w:val="0"/>
                <w:bCs w:val="0"/>
                <w:color w:val="0070C0"/>
                <w:highlight w:val="cyan"/>
              </w:rPr>
            </w:rPrChange>
          </w:rPr>
          <w:t xml:space="preserve">cộng thêm </w:t>
        </w:r>
      </w:ins>
      <w:ins w:id="753" w:author="ThaoDH" w:date="2013-10-15T14:27:00Z">
        <w:r w:rsidRPr="00811579">
          <w:rPr>
            <w:rStyle w:val="Strong"/>
            <w:b w:val="0"/>
            <w:bCs w:val="0"/>
            <w:color w:val="0070C0"/>
            <w:rPrChange w:id="754" w:author="ThaoDH" w:date="2013-10-17T11:41:00Z">
              <w:rPr>
                <w:rStyle w:val="Strong"/>
                <w:b w:val="0"/>
                <w:bCs w:val="0"/>
                <w:color w:val="0070C0"/>
                <w:highlight w:val="cyan"/>
              </w:rPr>
            </w:rPrChange>
          </w:rPr>
          <w:t xml:space="preserve">một </w:t>
        </w:r>
      </w:ins>
      <w:ins w:id="755" w:author="ThaoDH" w:date="2013-10-17T11:41:00Z">
        <w:r w:rsidRPr="00811579">
          <w:rPr>
            <w:rStyle w:val="Strong"/>
            <w:b w:val="0"/>
            <w:bCs w:val="0"/>
            <w:color w:val="0070C0"/>
            <w:rPrChange w:id="756" w:author="ThaoDH" w:date="2013-10-17T11:41:00Z">
              <w:rPr>
                <w:rStyle w:val="Strong"/>
                <w:b w:val="0"/>
                <w:bCs w:val="0"/>
                <w:color w:val="0070C0"/>
                <w:highlight w:val="cyan"/>
              </w:rPr>
            </w:rPrChange>
          </w:rPr>
          <w:t xml:space="preserve">khoản tiền </w:t>
        </w:r>
      </w:ins>
      <w:ins w:id="757" w:author="ThaoDH" w:date="2013-10-15T14:36:00Z">
        <w:r w:rsidRPr="00811579">
          <w:rPr>
            <w:rStyle w:val="Strong"/>
            <w:b w:val="0"/>
            <w:bCs w:val="0"/>
            <w:color w:val="0070C0"/>
            <w:rPrChange w:id="758" w:author="ThaoDH" w:date="2013-10-17T11:41:00Z">
              <w:rPr>
                <w:rStyle w:val="Strong"/>
                <w:b w:val="0"/>
                <w:bCs w:val="0"/>
                <w:color w:val="0070C0"/>
                <w:highlight w:val="cyan"/>
              </w:rPr>
            </w:rPrChange>
          </w:rPr>
          <w:t>để bù thêm</w:t>
        </w:r>
      </w:ins>
      <w:ins w:id="759" w:author="ThaoDH" w:date="2013-10-15T14:37:00Z">
        <w:r w:rsidRPr="00811579">
          <w:rPr>
            <w:rStyle w:val="Strong"/>
            <w:b w:val="0"/>
            <w:bCs w:val="0"/>
            <w:color w:val="0070C0"/>
            <w:rPrChange w:id="760" w:author="ThaoDH" w:date="2013-10-17T11:41:00Z">
              <w:rPr>
                <w:rStyle w:val="Strong"/>
                <w:b w:val="0"/>
                <w:bCs w:val="0"/>
                <w:color w:val="0070C0"/>
                <w:highlight w:val="cyan"/>
              </w:rPr>
            </w:rPrChange>
          </w:rPr>
          <w:t xml:space="preserve"> 50%. </w:t>
        </w:r>
      </w:ins>
    </w:p>
    <w:p w:rsidR="00191341" w:rsidRDefault="00191341" w:rsidP="00E537CD">
      <w:pPr>
        <w:pStyle w:val="NormalWeb"/>
        <w:jc w:val="both"/>
        <w:rPr>
          <w:b/>
        </w:rPr>
      </w:pPr>
      <w:r w:rsidRPr="00DB6E0C">
        <w:rPr>
          <w:b/>
        </w:rPr>
        <w:t>1.2.2.2 Cước dữ liệu</w:t>
      </w:r>
    </w:p>
    <w:p w:rsidR="00452337" w:rsidRPr="00452337" w:rsidRDefault="00452337" w:rsidP="00E537CD">
      <w:pPr>
        <w:pStyle w:val="NormalWeb"/>
        <w:jc w:val="both"/>
        <w:rPr>
          <w:color w:val="FF0000"/>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761" w:author="ThaoDH" w:date="2013-10-04T10:33:00Z">
          <w:tblPr>
            <w:tblW w:w="0" w:type="auto"/>
            <w:tblInd w:w="198" w:type="dxa"/>
            <w:tblLook w:val="04A0" w:firstRow="1" w:lastRow="0" w:firstColumn="1" w:lastColumn="0" w:noHBand="0" w:noVBand="1"/>
          </w:tblPr>
        </w:tblPrChange>
      </w:tblPr>
      <w:tblGrid>
        <w:gridCol w:w="720"/>
        <w:gridCol w:w="2610"/>
        <w:gridCol w:w="1350"/>
        <w:gridCol w:w="1980"/>
        <w:gridCol w:w="2430"/>
        <w:tblGridChange w:id="762">
          <w:tblGrid>
            <w:gridCol w:w="720"/>
            <w:gridCol w:w="2610"/>
            <w:gridCol w:w="1350"/>
            <w:gridCol w:w="1980"/>
            <w:gridCol w:w="2430"/>
          </w:tblGrid>
        </w:tblGridChange>
      </w:tblGrid>
      <w:tr w:rsidR="00191341" w:rsidRPr="00DB6E0C" w:rsidTr="00995498">
        <w:tc>
          <w:tcPr>
            <w:tcW w:w="720" w:type="dxa"/>
            <w:vAlign w:val="center"/>
            <w:tcPrChange w:id="763" w:author="ThaoDH" w:date="2013-10-04T10:33:00Z">
              <w:tcPr>
                <w:tcW w:w="720" w:type="dxa"/>
                <w:vAlign w:val="center"/>
              </w:tcPr>
            </w:tcPrChange>
          </w:tcPr>
          <w:p w:rsidR="00191341" w:rsidRPr="00DB6E0C" w:rsidRDefault="00191341" w:rsidP="00E537CD">
            <w:pPr>
              <w:spacing w:before="100" w:beforeAutospacing="1" w:after="100" w:afterAutospacing="1"/>
              <w:jc w:val="both"/>
              <w:rPr>
                <w:rFonts w:eastAsia="Times New Roman" w:cs="Times New Roman"/>
                <w:szCs w:val="24"/>
              </w:rPr>
            </w:pPr>
            <w:r w:rsidRPr="00DB6E0C">
              <w:rPr>
                <w:rFonts w:eastAsia="Times New Roman" w:cs="Times New Roman"/>
                <w:b/>
                <w:bCs/>
                <w:szCs w:val="24"/>
              </w:rPr>
              <w:t>STT</w:t>
            </w:r>
          </w:p>
        </w:tc>
        <w:tc>
          <w:tcPr>
            <w:tcW w:w="2610" w:type="dxa"/>
            <w:tcPrChange w:id="764" w:author="ThaoDH" w:date="2013-10-04T10:33:00Z">
              <w:tcPr>
                <w:tcW w:w="2610" w:type="dxa"/>
              </w:tcPr>
            </w:tcPrChange>
          </w:tcPr>
          <w:p w:rsidR="00191341" w:rsidRPr="00DB6E0C" w:rsidRDefault="00191341" w:rsidP="00E537CD">
            <w:pPr>
              <w:spacing w:before="100" w:beforeAutospacing="1" w:after="100" w:afterAutospacing="1"/>
              <w:jc w:val="both"/>
              <w:rPr>
                <w:rFonts w:eastAsia="Times New Roman" w:cs="Times New Roman"/>
                <w:szCs w:val="24"/>
              </w:rPr>
            </w:pPr>
            <w:r w:rsidRPr="00DB6E0C">
              <w:rPr>
                <w:rFonts w:eastAsia="Times New Roman" w:cs="Times New Roman"/>
                <w:b/>
                <w:bCs/>
                <w:szCs w:val="24"/>
              </w:rPr>
              <w:t>Gói cước</w:t>
            </w:r>
          </w:p>
        </w:tc>
        <w:tc>
          <w:tcPr>
            <w:tcW w:w="1350" w:type="dxa"/>
            <w:tcPrChange w:id="765" w:author="ThaoDH" w:date="2013-10-04T10:33:00Z">
              <w:tcPr>
                <w:tcW w:w="1350" w:type="dxa"/>
              </w:tcPr>
            </w:tcPrChange>
          </w:tcPr>
          <w:p w:rsidR="00191341" w:rsidRPr="00DB6E0C" w:rsidRDefault="00191341" w:rsidP="00E537CD">
            <w:pPr>
              <w:spacing w:before="100" w:beforeAutospacing="1" w:after="100" w:afterAutospacing="1"/>
              <w:jc w:val="both"/>
              <w:rPr>
                <w:rFonts w:eastAsia="Times New Roman" w:cs="Times New Roman"/>
                <w:szCs w:val="24"/>
              </w:rPr>
            </w:pPr>
            <w:r w:rsidRPr="00DB6E0C">
              <w:rPr>
                <w:rFonts w:eastAsia="Times New Roman" w:cs="Times New Roman"/>
                <w:b/>
                <w:bCs/>
                <w:szCs w:val="24"/>
              </w:rPr>
              <w:t>Cước thuê bao (đồng)</w:t>
            </w:r>
          </w:p>
        </w:tc>
        <w:tc>
          <w:tcPr>
            <w:tcW w:w="1980" w:type="dxa"/>
            <w:tcPrChange w:id="766" w:author="ThaoDH" w:date="2013-10-04T10:33:00Z">
              <w:tcPr>
                <w:tcW w:w="1980" w:type="dxa"/>
              </w:tcPr>
            </w:tcPrChange>
          </w:tcPr>
          <w:p w:rsidR="00191341" w:rsidRPr="00DB6E0C" w:rsidRDefault="00191341" w:rsidP="00E537CD">
            <w:pPr>
              <w:spacing w:before="100" w:beforeAutospacing="1" w:after="100" w:afterAutospacing="1"/>
              <w:jc w:val="both"/>
              <w:rPr>
                <w:rFonts w:eastAsia="Times New Roman" w:cs="Times New Roman"/>
                <w:szCs w:val="24"/>
              </w:rPr>
            </w:pPr>
            <w:r w:rsidRPr="00DB6E0C">
              <w:rPr>
                <w:rFonts w:eastAsia="Times New Roman" w:cs="Times New Roman"/>
                <w:b/>
                <w:bCs/>
                <w:szCs w:val="24"/>
              </w:rPr>
              <w:t>Lưu lượng miễn phí</w:t>
            </w:r>
          </w:p>
        </w:tc>
        <w:tc>
          <w:tcPr>
            <w:tcW w:w="2430" w:type="dxa"/>
            <w:tcPrChange w:id="767" w:author="ThaoDH" w:date="2013-10-04T10:33:00Z">
              <w:tcPr>
                <w:tcW w:w="2430" w:type="dxa"/>
              </w:tcPr>
            </w:tcPrChange>
          </w:tcPr>
          <w:p w:rsidR="00191341" w:rsidRPr="00DB6E0C" w:rsidRDefault="00191341" w:rsidP="00E537CD">
            <w:pPr>
              <w:spacing w:before="100" w:beforeAutospacing="1" w:after="100" w:afterAutospacing="1"/>
              <w:jc w:val="both"/>
              <w:rPr>
                <w:rFonts w:eastAsia="Times New Roman" w:cs="Times New Roman"/>
                <w:szCs w:val="24"/>
              </w:rPr>
            </w:pPr>
            <w:r w:rsidRPr="00DB6E0C">
              <w:rPr>
                <w:rFonts w:eastAsia="Times New Roman" w:cs="Times New Roman"/>
                <w:b/>
                <w:bCs/>
                <w:szCs w:val="24"/>
              </w:rPr>
              <w:t>Cước lưu lượng vượt gói (đồng/MB)</w:t>
            </w:r>
          </w:p>
        </w:tc>
      </w:tr>
      <w:tr w:rsidR="009561B9" w:rsidRPr="00DB6E0C" w:rsidTr="00995498">
        <w:tc>
          <w:tcPr>
            <w:tcW w:w="720" w:type="dxa"/>
            <w:vAlign w:val="center"/>
            <w:tcPrChange w:id="768" w:author="ThaoDH" w:date="2013-10-04T10:33:00Z">
              <w:tcPr>
                <w:tcW w:w="720" w:type="dxa"/>
                <w:vAlign w:val="center"/>
              </w:tcPr>
            </w:tcPrChange>
          </w:tcPr>
          <w:p w:rsidR="009561B9" w:rsidRPr="00DB6E0C" w:rsidRDefault="009561B9" w:rsidP="00E537CD">
            <w:pPr>
              <w:pStyle w:val="NormalWeb"/>
              <w:jc w:val="both"/>
              <w:rPr>
                <w:b/>
              </w:rPr>
            </w:pPr>
            <w:r w:rsidRPr="00DB6E0C">
              <w:rPr>
                <w:b/>
              </w:rPr>
              <w:t>I</w:t>
            </w:r>
          </w:p>
        </w:tc>
        <w:tc>
          <w:tcPr>
            <w:tcW w:w="8370" w:type="dxa"/>
            <w:gridSpan w:val="4"/>
            <w:tcPrChange w:id="769" w:author="ThaoDH" w:date="2013-10-04T10:33:00Z">
              <w:tcPr>
                <w:tcW w:w="8370" w:type="dxa"/>
                <w:gridSpan w:val="4"/>
              </w:tcPr>
            </w:tcPrChange>
          </w:tcPr>
          <w:p w:rsidR="009561B9" w:rsidRPr="00DB6E0C" w:rsidRDefault="009561B9" w:rsidP="00E537CD">
            <w:pPr>
              <w:pStyle w:val="NormalWeb"/>
              <w:jc w:val="both"/>
            </w:pPr>
            <w:r w:rsidRPr="00DB6E0C">
              <w:t>Cước dữ liệu</w:t>
            </w:r>
          </w:p>
        </w:tc>
      </w:tr>
      <w:tr w:rsidR="00452337" w:rsidRPr="00DB6E0C" w:rsidTr="00995498">
        <w:tc>
          <w:tcPr>
            <w:tcW w:w="720" w:type="dxa"/>
            <w:vAlign w:val="center"/>
            <w:tcPrChange w:id="770" w:author="ThaoDH" w:date="2013-10-04T10:33:00Z">
              <w:tcPr>
                <w:tcW w:w="720" w:type="dxa"/>
                <w:vAlign w:val="center"/>
              </w:tcPr>
            </w:tcPrChange>
          </w:tcPr>
          <w:p w:rsidR="00452337" w:rsidRPr="00DB6E0C" w:rsidRDefault="00F761F1" w:rsidP="00B167B0">
            <w:pPr>
              <w:spacing w:before="100" w:beforeAutospacing="1" w:after="100" w:afterAutospacing="1"/>
              <w:jc w:val="both"/>
              <w:rPr>
                <w:rFonts w:eastAsia="Times New Roman" w:cs="Times New Roman"/>
                <w:szCs w:val="24"/>
              </w:rPr>
            </w:pPr>
            <w:ins w:id="771" w:author="ThaoDH" w:date="2013-10-16T10:35:00Z">
              <w:r>
                <w:rPr>
                  <w:rFonts w:eastAsia="Times New Roman" w:cs="Times New Roman"/>
                  <w:szCs w:val="24"/>
                </w:rPr>
                <w:t>1</w:t>
              </w:r>
            </w:ins>
          </w:p>
        </w:tc>
        <w:tc>
          <w:tcPr>
            <w:tcW w:w="2610" w:type="dxa"/>
            <w:vAlign w:val="bottom"/>
            <w:tcPrChange w:id="772" w:author="ThaoDH" w:date="2013-10-04T10:33:00Z">
              <w:tcPr>
                <w:tcW w:w="2610" w:type="dxa"/>
                <w:vAlign w:val="bottom"/>
              </w:tcPr>
            </w:tcPrChange>
          </w:tcPr>
          <w:p w:rsidR="00452337" w:rsidRPr="00DB6E0C" w:rsidRDefault="00452337"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EZ50</w:t>
            </w:r>
          </w:p>
        </w:tc>
        <w:tc>
          <w:tcPr>
            <w:tcW w:w="1350" w:type="dxa"/>
            <w:vAlign w:val="center"/>
            <w:tcPrChange w:id="773" w:author="ThaoDH" w:date="2013-10-04T10:33:00Z">
              <w:tcPr>
                <w:tcW w:w="1350" w:type="dxa"/>
                <w:vAlign w:val="center"/>
              </w:tcPr>
            </w:tcPrChange>
          </w:tcPr>
          <w:p w:rsidR="00452337" w:rsidRPr="00DB6E0C" w:rsidRDefault="00452337"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50.000</w:t>
            </w:r>
          </w:p>
        </w:tc>
        <w:tc>
          <w:tcPr>
            <w:tcW w:w="1980" w:type="dxa"/>
            <w:vAlign w:val="center"/>
            <w:tcPrChange w:id="774" w:author="ThaoDH" w:date="2013-10-04T10:33:00Z">
              <w:tcPr>
                <w:tcW w:w="1980" w:type="dxa"/>
                <w:vAlign w:val="center"/>
              </w:tcPr>
            </w:tcPrChange>
          </w:tcPr>
          <w:p w:rsidR="00452337" w:rsidRPr="00DB6E0C" w:rsidRDefault="00ED0A84" w:rsidP="00ED0A84">
            <w:pPr>
              <w:spacing w:before="100" w:beforeAutospacing="1" w:after="100" w:afterAutospacing="1"/>
              <w:jc w:val="both"/>
              <w:rPr>
                <w:rFonts w:eastAsia="Times New Roman" w:cs="Times New Roman"/>
                <w:szCs w:val="24"/>
              </w:rPr>
            </w:pPr>
            <w:ins w:id="775" w:author="ThaoDH" w:date="2013-10-16T09:15:00Z">
              <w:r>
                <w:rPr>
                  <w:rFonts w:eastAsia="Times New Roman" w:cs="Times New Roman"/>
                  <w:szCs w:val="24"/>
                </w:rPr>
                <w:t>500</w:t>
              </w:r>
            </w:ins>
            <w:r w:rsidR="00452337" w:rsidRPr="00DB6E0C">
              <w:rPr>
                <w:rFonts w:eastAsia="Times New Roman" w:cs="Times New Roman"/>
                <w:szCs w:val="24"/>
              </w:rPr>
              <w:t xml:space="preserve"> </w:t>
            </w:r>
            <w:ins w:id="776" w:author="ThaoDH" w:date="2013-10-16T09:15:00Z">
              <w:r>
                <w:rPr>
                  <w:rFonts w:eastAsia="Times New Roman" w:cs="Times New Roman"/>
                  <w:szCs w:val="24"/>
                </w:rPr>
                <w:t>M</w:t>
              </w:r>
            </w:ins>
            <w:r w:rsidR="00452337" w:rsidRPr="00DB6E0C">
              <w:rPr>
                <w:rFonts w:eastAsia="Times New Roman" w:cs="Times New Roman"/>
                <w:szCs w:val="24"/>
              </w:rPr>
              <w:t>B</w:t>
            </w:r>
          </w:p>
        </w:tc>
        <w:tc>
          <w:tcPr>
            <w:tcW w:w="2430" w:type="dxa"/>
            <w:vAlign w:val="bottom"/>
            <w:tcPrChange w:id="777" w:author="ThaoDH" w:date="2013-10-04T10:33:00Z">
              <w:tcPr>
                <w:tcW w:w="2430" w:type="dxa"/>
                <w:vAlign w:val="bottom"/>
              </w:tcPr>
            </w:tcPrChange>
          </w:tcPr>
          <w:p w:rsidR="00452337" w:rsidRPr="00DB6E0C" w:rsidRDefault="00ED0A84" w:rsidP="00E537CD">
            <w:pPr>
              <w:spacing w:before="100" w:beforeAutospacing="1" w:after="100" w:afterAutospacing="1"/>
              <w:jc w:val="both"/>
              <w:rPr>
                <w:rFonts w:eastAsia="Times New Roman" w:cs="Times New Roman"/>
                <w:szCs w:val="24"/>
              </w:rPr>
            </w:pPr>
            <w:ins w:id="778" w:author="ThaoDH" w:date="2013-10-16T09:17:00Z">
              <w:r>
                <w:rPr>
                  <w:rFonts w:eastAsia="Times New Roman" w:cs="Times New Roman"/>
                  <w:szCs w:val="24"/>
                </w:rPr>
                <w:t>200</w:t>
              </w:r>
            </w:ins>
          </w:p>
        </w:tc>
      </w:tr>
      <w:tr w:rsidR="00452337" w:rsidRPr="00DB6E0C" w:rsidTr="00995498">
        <w:tc>
          <w:tcPr>
            <w:tcW w:w="720" w:type="dxa"/>
            <w:vAlign w:val="center"/>
            <w:tcPrChange w:id="779" w:author="ThaoDH" w:date="2013-10-04T10:33:00Z">
              <w:tcPr>
                <w:tcW w:w="720" w:type="dxa"/>
                <w:vAlign w:val="center"/>
              </w:tcPr>
            </w:tcPrChange>
          </w:tcPr>
          <w:p w:rsidR="00452337" w:rsidRPr="00DB6E0C" w:rsidRDefault="00F761F1" w:rsidP="00B167B0">
            <w:pPr>
              <w:spacing w:before="100" w:beforeAutospacing="1" w:after="100" w:afterAutospacing="1"/>
              <w:jc w:val="both"/>
              <w:rPr>
                <w:rFonts w:eastAsia="Times New Roman" w:cs="Times New Roman"/>
                <w:szCs w:val="24"/>
              </w:rPr>
            </w:pPr>
            <w:ins w:id="780" w:author="ThaoDH" w:date="2013-10-16T10:35:00Z">
              <w:r>
                <w:rPr>
                  <w:rFonts w:eastAsia="Times New Roman" w:cs="Times New Roman"/>
                  <w:szCs w:val="24"/>
                </w:rPr>
                <w:t>2</w:t>
              </w:r>
            </w:ins>
          </w:p>
        </w:tc>
        <w:tc>
          <w:tcPr>
            <w:tcW w:w="2610" w:type="dxa"/>
            <w:vAlign w:val="bottom"/>
            <w:tcPrChange w:id="781" w:author="ThaoDH" w:date="2013-10-04T10:33:00Z">
              <w:tcPr>
                <w:tcW w:w="2610" w:type="dxa"/>
                <w:vAlign w:val="bottom"/>
              </w:tcPr>
            </w:tcPrChange>
          </w:tcPr>
          <w:p w:rsidR="00452337" w:rsidRPr="00DB6E0C" w:rsidRDefault="00452337"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EZ80</w:t>
            </w:r>
            <w:ins w:id="782" w:author="ThaoDH" w:date="2013-10-16T09:15:00Z">
              <w:r w:rsidR="00ED0A84">
                <w:rPr>
                  <w:rFonts w:eastAsia="Times New Roman" w:cs="Times New Roman"/>
                  <w:szCs w:val="24"/>
                </w:rPr>
                <w:t xml:space="preserve"> (ngừng cung cấp mới)</w:t>
              </w:r>
            </w:ins>
          </w:p>
        </w:tc>
        <w:tc>
          <w:tcPr>
            <w:tcW w:w="1350" w:type="dxa"/>
            <w:vAlign w:val="center"/>
            <w:tcPrChange w:id="783" w:author="ThaoDH" w:date="2013-10-04T10:33:00Z">
              <w:tcPr>
                <w:tcW w:w="1350" w:type="dxa"/>
                <w:vAlign w:val="center"/>
              </w:tcPr>
            </w:tcPrChange>
          </w:tcPr>
          <w:p w:rsidR="00452337" w:rsidRPr="00DB6E0C" w:rsidRDefault="00452337"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80.000</w:t>
            </w:r>
          </w:p>
        </w:tc>
        <w:tc>
          <w:tcPr>
            <w:tcW w:w="1980" w:type="dxa"/>
            <w:vAlign w:val="center"/>
            <w:tcPrChange w:id="784" w:author="ThaoDH" w:date="2013-10-04T10:33:00Z">
              <w:tcPr>
                <w:tcW w:w="1980" w:type="dxa"/>
                <w:vAlign w:val="center"/>
              </w:tcPr>
            </w:tcPrChange>
          </w:tcPr>
          <w:p w:rsidR="00452337" w:rsidRPr="00DB6E0C" w:rsidRDefault="00452337"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1,5 GB</w:t>
            </w:r>
          </w:p>
        </w:tc>
        <w:tc>
          <w:tcPr>
            <w:tcW w:w="2430" w:type="dxa"/>
            <w:vAlign w:val="bottom"/>
            <w:tcPrChange w:id="785" w:author="ThaoDH" w:date="2013-10-04T10:33:00Z">
              <w:tcPr>
                <w:tcW w:w="2430" w:type="dxa"/>
                <w:vAlign w:val="bottom"/>
              </w:tcPr>
            </w:tcPrChange>
          </w:tcPr>
          <w:p w:rsidR="00452337" w:rsidRPr="00DB6E0C" w:rsidRDefault="00ED0A84" w:rsidP="00E537CD">
            <w:pPr>
              <w:spacing w:before="100" w:beforeAutospacing="1" w:after="100" w:afterAutospacing="1"/>
              <w:jc w:val="both"/>
              <w:rPr>
                <w:rFonts w:eastAsia="Times New Roman" w:cs="Times New Roman"/>
                <w:szCs w:val="24"/>
              </w:rPr>
            </w:pPr>
            <w:ins w:id="786" w:author="ThaoDH" w:date="2013-10-16T09:17:00Z">
              <w:r>
                <w:rPr>
                  <w:rFonts w:eastAsia="Times New Roman" w:cs="Times New Roman"/>
                  <w:szCs w:val="24"/>
                </w:rPr>
                <w:t>200</w:t>
              </w:r>
            </w:ins>
          </w:p>
        </w:tc>
      </w:tr>
      <w:tr w:rsidR="00452337" w:rsidRPr="00DB6E0C" w:rsidTr="00995498">
        <w:tc>
          <w:tcPr>
            <w:tcW w:w="720" w:type="dxa"/>
            <w:vAlign w:val="center"/>
            <w:tcPrChange w:id="787" w:author="ThaoDH" w:date="2013-10-04T10:33:00Z">
              <w:tcPr>
                <w:tcW w:w="720" w:type="dxa"/>
                <w:vAlign w:val="center"/>
              </w:tcPr>
            </w:tcPrChange>
          </w:tcPr>
          <w:p w:rsidR="00452337" w:rsidRPr="00DB6E0C" w:rsidRDefault="00F761F1" w:rsidP="00B167B0">
            <w:pPr>
              <w:spacing w:before="100" w:beforeAutospacing="1" w:after="100" w:afterAutospacing="1"/>
              <w:jc w:val="both"/>
              <w:rPr>
                <w:rFonts w:eastAsia="Times New Roman" w:cs="Times New Roman"/>
                <w:szCs w:val="24"/>
              </w:rPr>
            </w:pPr>
            <w:ins w:id="788" w:author="ThaoDH" w:date="2013-10-16T10:35:00Z">
              <w:r>
                <w:rPr>
                  <w:rFonts w:eastAsia="Times New Roman" w:cs="Times New Roman"/>
                  <w:szCs w:val="24"/>
                </w:rPr>
                <w:t>3</w:t>
              </w:r>
            </w:ins>
          </w:p>
        </w:tc>
        <w:tc>
          <w:tcPr>
            <w:tcW w:w="2610" w:type="dxa"/>
            <w:vAlign w:val="bottom"/>
            <w:tcPrChange w:id="789" w:author="ThaoDH" w:date="2013-10-04T10:33:00Z">
              <w:tcPr>
                <w:tcW w:w="2610" w:type="dxa"/>
                <w:vAlign w:val="bottom"/>
              </w:tcPr>
            </w:tcPrChange>
          </w:tcPr>
          <w:p w:rsidR="00452337" w:rsidRPr="00DB6E0C" w:rsidRDefault="00452337"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EZ120</w:t>
            </w:r>
            <w:ins w:id="790" w:author="ThaoDH" w:date="2013-10-16T09:15:00Z">
              <w:r w:rsidR="00ED0A84">
                <w:rPr>
                  <w:rFonts w:eastAsia="Times New Roman" w:cs="Times New Roman"/>
                  <w:szCs w:val="24"/>
                </w:rPr>
                <w:t xml:space="preserve"> </w:t>
              </w:r>
            </w:ins>
          </w:p>
        </w:tc>
        <w:tc>
          <w:tcPr>
            <w:tcW w:w="1350" w:type="dxa"/>
            <w:vAlign w:val="center"/>
            <w:tcPrChange w:id="791" w:author="ThaoDH" w:date="2013-10-04T10:33:00Z">
              <w:tcPr>
                <w:tcW w:w="1350" w:type="dxa"/>
                <w:vAlign w:val="center"/>
              </w:tcPr>
            </w:tcPrChange>
          </w:tcPr>
          <w:p w:rsidR="00452337" w:rsidRPr="00DB6E0C" w:rsidRDefault="00452337"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120.000</w:t>
            </w:r>
          </w:p>
        </w:tc>
        <w:tc>
          <w:tcPr>
            <w:tcW w:w="1980" w:type="dxa"/>
            <w:vAlign w:val="center"/>
            <w:tcPrChange w:id="792" w:author="ThaoDH" w:date="2013-10-04T10:33:00Z">
              <w:tcPr>
                <w:tcW w:w="1980" w:type="dxa"/>
                <w:vAlign w:val="center"/>
              </w:tcPr>
            </w:tcPrChange>
          </w:tcPr>
          <w:p w:rsidR="00452337" w:rsidRPr="00DB6E0C" w:rsidRDefault="00ED0A84" w:rsidP="00E537CD">
            <w:pPr>
              <w:spacing w:before="100" w:beforeAutospacing="1" w:after="100" w:afterAutospacing="1"/>
              <w:jc w:val="both"/>
              <w:rPr>
                <w:rFonts w:eastAsia="Times New Roman" w:cs="Times New Roman"/>
                <w:szCs w:val="24"/>
              </w:rPr>
            </w:pPr>
            <w:ins w:id="793" w:author="ThaoDH" w:date="2013-10-16T09:17:00Z">
              <w:r>
                <w:rPr>
                  <w:rFonts w:eastAsia="Times New Roman" w:cs="Times New Roman"/>
                  <w:szCs w:val="24"/>
                </w:rPr>
                <w:t>1.5</w:t>
              </w:r>
            </w:ins>
            <w:r w:rsidR="00452337" w:rsidRPr="00DB6E0C">
              <w:rPr>
                <w:rFonts w:eastAsia="Times New Roman" w:cs="Times New Roman"/>
                <w:szCs w:val="24"/>
              </w:rPr>
              <w:t xml:space="preserve"> GB</w:t>
            </w:r>
          </w:p>
        </w:tc>
        <w:tc>
          <w:tcPr>
            <w:tcW w:w="2430" w:type="dxa"/>
            <w:vAlign w:val="bottom"/>
            <w:tcPrChange w:id="794" w:author="ThaoDH" w:date="2013-10-04T10:33:00Z">
              <w:tcPr>
                <w:tcW w:w="2430" w:type="dxa"/>
                <w:vAlign w:val="bottom"/>
              </w:tcPr>
            </w:tcPrChange>
          </w:tcPr>
          <w:p w:rsidR="00452337" w:rsidRPr="00DB6E0C" w:rsidRDefault="00ED0A84" w:rsidP="00E537CD">
            <w:pPr>
              <w:spacing w:before="100" w:beforeAutospacing="1" w:after="100" w:afterAutospacing="1"/>
              <w:jc w:val="both"/>
              <w:rPr>
                <w:rFonts w:eastAsia="Times New Roman" w:cs="Times New Roman"/>
                <w:szCs w:val="24"/>
              </w:rPr>
            </w:pPr>
            <w:ins w:id="795" w:author="ThaoDH" w:date="2013-10-16T09:18:00Z">
              <w:r>
                <w:rPr>
                  <w:rFonts w:eastAsia="Times New Roman" w:cs="Times New Roman"/>
                  <w:szCs w:val="24"/>
                </w:rPr>
                <w:t>200</w:t>
              </w:r>
            </w:ins>
          </w:p>
        </w:tc>
      </w:tr>
      <w:tr w:rsidR="00452337" w:rsidRPr="00DB6E0C" w:rsidTr="00995498">
        <w:tc>
          <w:tcPr>
            <w:tcW w:w="720" w:type="dxa"/>
            <w:vAlign w:val="center"/>
            <w:tcPrChange w:id="796" w:author="ThaoDH" w:date="2013-10-04T10:33:00Z">
              <w:tcPr>
                <w:tcW w:w="720" w:type="dxa"/>
                <w:vAlign w:val="center"/>
              </w:tcPr>
            </w:tcPrChange>
          </w:tcPr>
          <w:p w:rsidR="00452337" w:rsidRPr="00DB6E0C" w:rsidRDefault="00F761F1" w:rsidP="00B167B0">
            <w:pPr>
              <w:spacing w:before="100" w:beforeAutospacing="1" w:after="100" w:afterAutospacing="1"/>
              <w:jc w:val="both"/>
              <w:rPr>
                <w:rFonts w:eastAsia="Times New Roman" w:cs="Times New Roman"/>
                <w:szCs w:val="24"/>
              </w:rPr>
            </w:pPr>
            <w:ins w:id="797" w:author="ThaoDH" w:date="2013-10-16T10:35:00Z">
              <w:r>
                <w:rPr>
                  <w:rFonts w:eastAsia="Times New Roman" w:cs="Times New Roman"/>
                  <w:szCs w:val="24"/>
                </w:rPr>
                <w:t>4</w:t>
              </w:r>
            </w:ins>
          </w:p>
        </w:tc>
        <w:tc>
          <w:tcPr>
            <w:tcW w:w="2610" w:type="dxa"/>
            <w:vAlign w:val="bottom"/>
            <w:tcPrChange w:id="798" w:author="ThaoDH" w:date="2013-10-04T10:33:00Z">
              <w:tcPr>
                <w:tcW w:w="2610" w:type="dxa"/>
                <w:vAlign w:val="bottom"/>
              </w:tcPr>
            </w:tcPrChange>
          </w:tcPr>
          <w:p w:rsidR="00452337" w:rsidRPr="00DB6E0C" w:rsidRDefault="00452337"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EZ180</w:t>
            </w:r>
            <w:ins w:id="799" w:author="ThaoDH" w:date="2013-10-16T09:18:00Z">
              <w:r w:rsidR="00ED0A84">
                <w:rPr>
                  <w:rFonts w:eastAsia="Times New Roman" w:cs="Times New Roman"/>
                  <w:szCs w:val="24"/>
                </w:rPr>
                <w:t>(ngừng cung cấp mới)</w:t>
              </w:r>
            </w:ins>
          </w:p>
        </w:tc>
        <w:tc>
          <w:tcPr>
            <w:tcW w:w="1350" w:type="dxa"/>
            <w:vAlign w:val="center"/>
            <w:tcPrChange w:id="800" w:author="ThaoDH" w:date="2013-10-04T10:33:00Z">
              <w:tcPr>
                <w:tcW w:w="1350" w:type="dxa"/>
                <w:vAlign w:val="center"/>
              </w:tcPr>
            </w:tcPrChange>
          </w:tcPr>
          <w:p w:rsidR="00452337" w:rsidRPr="00DB6E0C" w:rsidRDefault="00452337"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180.000</w:t>
            </w:r>
          </w:p>
        </w:tc>
        <w:tc>
          <w:tcPr>
            <w:tcW w:w="1980" w:type="dxa"/>
            <w:vAlign w:val="center"/>
            <w:tcPrChange w:id="801" w:author="ThaoDH" w:date="2013-10-04T10:33:00Z">
              <w:tcPr>
                <w:tcW w:w="1980" w:type="dxa"/>
                <w:vAlign w:val="center"/>
              </w:tcPr>
            </w:tcPrChange>
          </w:tcPr>
          <w:p w:rsidR="00452337" w:rsidRPr="00DB6E0C" w:rsidRDefault="00452337"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4,5 GB</w:t>
            </w:r>
          </w:p>
        </w:tc>
        <w:tc>
          <w:tcPr>
            <w:tcW w:w="2430" w:type="dxa"/>
            <w:vAlign w:val="bottom"/>
            <w:tcPrChange w:id="802" w:author="ThaoDH" w:date="2013-10-04T10:33:00Z">
              <w:tcPr>
                <w:tcW w:w="2430" w:type="dxa"/>
                <w:vAlign w:val="bottom"/>
              </w:tcPr>
            </w:tcPrChange>
          </w:tcPr>
          <w:p w:rsidR="00452337" w:rsidRPr="00DB6E0C" w:rsidRDefault="00ED0A84" w:rsidP="00E537CD">
            <w:pPr>
              <w:spacing w:before="100" w:beforeAutospacing="1" w:after="100" w:afterAutospacing="1"/>
              <w:jc w:val="both"/>
              <w:rPr>
                <w:rFonts w:eastAsia="Times New Roman" w:cs="Times New Roman"/>
                <w:szCs w:val="24"/>
              </w:rPr>
            </w:pPr>
            <w:ins w:id="803" w:author="ThaoDH" w:date="2013-10-16T09:18:00Z">
              <w:r>
                <w:rPr>
                  <w:rFonts w:eastAsia="Times New Roman" w:cs="Times New Roman"/>
                  <w:szCs w:val="24"/>
                </w:rPr>
                <w:t>200</w:t>
              </w:r>
            </w:ins>
          </w:p>
        </w:tc>
      </w:tr>
      <w:tr w:rsidR="00452337" w:rsidRPr="00DB6E0C" w:rsidTr="00995498">
        <w:tc>
          <w:tcPr>
            <w:tcW w:w="720" w:type="dxa"/>
            <w:vAlign w:val="center"/>
            <w:tcPrChange w:id="804" w:author="ThaoDH" w:date="2013-10-04T10:33:00Z">
              <w:tcPr>
                <w:tcW w:w="720" w:type="dxa"/>
                <w:vAlign w:val="center"/>
              </w:tcPr>
            </w:tcPrChange>
          </w:tcPr>
          <w:p w:rsidR="00452337" w:rsidRPr="00DB6E0C" w:rsidRDefault="00F761F1" w:rsidP="00B167B0">
            <w:pPr>
              <w:spacing w:before="100" w:beforeAutospacing="1" w:after="100" w:afterAutospacing="1"/>
              <w:jc w:val="both"/>
              <w:rPr>
                <w:rFonts w:eastAsia="Times New Roman" w:cs="Times New Roman"/>
                <w:szCs w:val="24"/>
              </w:rPr>
            </w:pPr>
            <w:ins w:id="805" w:author="ThaoDH" w:date="2013-10-16T10:35:00Z">
              <w:r>
                <w:rPr>
                  <w:rFonts w:eastAsia="Times New Roman" w:cs="Times New Roman"/>
                  <w:szCs w:val="24"/>
                </w:rPr>
                <w:t>5</w:t>
              </w:r>
            </w:ins>
          </w:p>
        </w:tc>
        <w:tc>
          <w:tcPr>
            <w:tcW w:w="2610" w:type="dxa"/>
            <w:vAlign w:val="bottom"/>
            <w:tcPrChange w:id="806" w:author="ThaoDH" w:date="2013-10-04T10:33:00Z">
              <w:tcPr>
                <w:tcW w:w="2610" w:type="dxa"/>
                <w:vAlign w:val="bottom"/>
              </w:tcPr>
            </w:tcPrChange>
          </w:tcPr>
          <w:p w:rsidR="00452337" w:rsidRPr="00DB6E0C" w:rsidRDefault="00452337"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EZ220</w:t>
            </w:r>
            <w:ins w:id="807" w:author="ThaoDH" w:date="2013-10-16T09:18:00Z">
              <w:r w:rsidR="00ED0A84">
                <w:rPr>
                  <w:rFonts w:eastAsia="Times New Roman" w:cs="Times New Roman"/>
                  <w:szCs w:val="24"/>
                </w:rPr>
                <w:t>(ngừng cung cấp mới)</w:t>
              </w:r>
            </w:ins>
          </w:p>
        </w:tc>
        <w:tc>
          <w:tcPr>
            <w:tcW w:w="1350" w:type="dxa"/>
            <w:vAlign w:val="center"/>
            <w:tcPrChange w:id="808" w:author="ThaoDH" w:date="2013-10-04T10:33:00Z">
              <w:tcPr>
                <w:tcW w:w="1350" w:type="dxa"/>
                <w:vAlign w:val="center"/>
              </w:tcPr>
            </w:tcPrChange>
          </w:tcPr>
          <w:p w:rsidR="00452337" w:rsidRPr="00DB6E0C" w:rsidRDefault="00452337"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220.000</w:t>
            </w:r>
          </w:p>
        </w:tc>
        <w:tc>
          <w:tcPr>
            <w:tcW w:w="1980" w:type="dxa"/>
            <w:vAlign w:val="center"/>
            <w:tcPrChange w:id="809" w:author="ThaoDH" w:date="2013-10-04T10:33:00Z">
              <w:tcPr>
                <w:tcW w:w="1980" w:type="dxa"/>
                <w:vAlign w:val="center"/>
              </w:tcPr>
            </w:tcPrChange>
          </w:tcPr>
          <w:p w:rsidR="00452337" w:rsidRPr="00DB6E0C" w:rsidRDefault="00452337"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06 GB</w:t>
            </w:r>
          </w:p>
        </w:tc>
        <w:tc>
          <w:tcPr>
            <w:tcW w:w="2430" w:type="dxa"/>
            <w:vAlign w:val="bottom"/>
            <w:tcPrChange w:id="810" w:author="ThaoDH" w:date="2013-10-04T10:33:00Z">
              <w:tcPr>
                <w:tcW w:w="2430" w:type="dxa"/>
                <w:vAlign w:val="bottom"/>
              </w:tcPr>
            </w:tcPrChange>
          </w:tcPr>
          <w:p w:rsidR="00452337" w:rsidRPr="00DB6E0C" w:rsidRDefault="00ED0A84" w:rsidP="00E537CD">
            <w:pPr>
              <w:spacing w:before="100" w:beforeAutospacing="1" w:after="100" w:afterAutospacing="1"/>
              <w:jc w:val="both"/>
              <w:rPr>
                <w:rFonts w:eastAsia="Times New Roman" w:cs="Times New Roman"/>
                <w:szCs w:val="24"/>
              </w:rPr>
            </w:pPr>
            <w:ins w:id="811" w:author="ThaoDH" w:date="2013-10-16T09:18:00Z">
              <w:r>
                <w:rPr>
                  <w:rFonts w:eastAsia="Times New Roman" w:cs="Times New Roman"/>
                  <w:szCs w:val="24"/>
                </w:rPr>
                <w:t>200</w:t>
              </w:r>
            </w:ins>
          </w:p>
        </w:tc>
      </w:tr>
      <w:tr w:rsidR="00452337" w:rsidRPr="00DB6E0C" w:rsidTr="00995498">
        <w:tc>
          <w:tcPr>
            <w:tcW w:w="720" w:type="dxa"/>
            <w:vAlign w:val="center"/>
            <w:tcPrChange w:id="812" w:author="ThaoDH" w:date="2013-10-04T10:33:00Z">
              <w:tcPr>
                <w:tcW w:w="720" w:type="dxa"/>
                <w:vAlign w:val="center"/>
              </w:tcPr>
            </w:tcPrChange>
          </w:tcPr>
          <w:p w:rsidR="00452337" w:rsidRPr="00DB6E0C" w:rsidRDefault="00452337" w:rsidP="00E537CD">
            <w:pPr>
              <w:pStyle w:val="NormalWeb"/>
              <w:jc w:val="both"/>
              <w:rPr>
                <w:b/>
              </w:rPr>
            </w:pPr>
            <w:r w:rsidRPr="00DB6E0C">
              <w:rPr>
                <w:b/>
              </w:rPr>
              <w:t>II</w:t>
            </w:r>
          </w:p>
        </w:tc>
        <w:tc>
          <w:tcPr>
            <w:tcW w:w="2610" w:type="dxa"/>
            <w:tcPrChange w:id="813" w:author="ThaoDH" w:date="2013-10-04T10:33:00Z">
              <w:tcPr>
                <w:tcW w:w="2610" w:type="dxa"/>
              </w:tcPr>
            </w:tcPrChange>
          </w:tcPr>
          <w:p w:rsidR="00452337" w:rsidRPr="00DB6E0C" w:rsidRDefault="00452337" w:rsidP="00E537CD">
            <w:pPr>
              <w:pStyle w:val="NormalWeb"/>
              <w:jc w:val="both"/>
            </w:pPr>
            <w:r w:rsidRPr="00DB6E0C">
              <w:t>Cước SMS</w:t>
            </w:r>
          </w:p>
        </w:tc>
        <w:tc>
          <w:tcPr>
            <w:tcW w:w="1350" w:type="dxa"/>
            <w:tcPrChange w:id="814" w:author="ThaoDH" w:date="2013-10-04T10:33:00Z">
              <w:tcPr>
                <w:tcW w:w="1350" w:type="dxa"/>
              </w:tcPr>
            </w:tcPrChange>
          </w:tcPr>
          <w:p w:rsidR="00452337" w:rsidRPr="00DB6E0C" w:rsidRDefault="00452337" w:rsidP="00E537CD">
            <w:pPr>
              <w:pStyle w:val="NormalWeb"/>
              <w:jc w:val="both"/>
              <w:rPr>
                <w:b/>
              </w:rPr>
            </w:pPr>
          </w:p>
        </w:tc>
        <w:tc>
          <w:tcPr>
            <w:tcW w:w="1980" w:type="dxa"/>
            <w:tcPrChange w:id="815" w:author="ThaoDH" w:date="2013-10-04T10:33:00Z">
              <w:tcPr>
                <w:tcW w:w="1980" w:type="dxa"/>
              </w:tcPr>
            </w:tcPrChange>
          </w:tcPr>
          <w:p w:rsidR="00452337" w:rsidRPr="00DB6E0C" w:rsidRDefault="00452337" w:rsidP="00E537CD">
            <w:pPr>
              <w:pStyle w:val="NormalWeb"/>
              <w:jc w:val="both"/>
              <w:rPr>
                <w:b/>
              </w:rPr>
            </w:pPr>
          </w:p>
        </w:tc>
        <w:tc>
          <w:tcPr>
            <w:tcW w:w="2430" w:type="dxa"/>
            <w:tcPrChange w:id="816" w:author="ThaoDH" w:date="2013-10-04T10:33:00Z">
              <w:tcPr>
                <w:tcW w:w="2430" w:type="dxa"/>
              </w:tcPr>
            </w:tcPrChange>
          </w:tcPr>
          <w:p w:rsidR="00452337" w:rsidRPr="00DB6E0C" w:rsidRDefault="00452337" w:rsidP="00E537CD">
            <w:pPr>
              <w:pStyle w:val="NormalWeb"/>
              <w:jc w:val="both"/>
              <w:rPr>
                <w:b/>
              </w:rPr>
            </w:pPr>
          </w:p>
        </w:tc>
      </w:tr>
      <w:tr w:rsidR="00452337" w:rsidRPr="00DB6E0C" w:rsidTr="00995498">
        <w:tc>
          <w:tcPr>
            <w:tcW w:w="720" w:type="dxa"/>
            <w:vAlign w:val="center"/>
            <w:tcPrChange w:id="817" w:author="ThaoDH" w:date="2013-10-04T10:33:00Z">
              <w:tcPr>
                <w:tcW w:w="720" w:type="dxa"/>
                <w:vAlign w:val="center"/>
              </w:tcPr>
            </w:tcPrChange>
          </w:tcPr>
          <w:p w:rsidR="00452337" w:rsidRPr="00DB6E0C" w:rsidRDefault="00452337" w:rsidP="00E537CD">
            <w:pPr>
              <w:pStyle w:val="NormalWeb"/>
              <w:jc w:val="both"/>
            </w:pPr>
            <w:r w:rsidRPr="00DB6E0C">
              <w:t>1</w:t>
            </w:r>
          </w:p>
        </w:tc>
        <w:tc>
          <w:tcPr>
            <w:tcW w:w="8370" w:type="dxa"/>
            <w:gridSpan w:val="4"/>
            <w:tcPrChange w:id="818" w:author="ThaoDH" w:date="2013-10-04T10:33:00Z">
              <w:tcPr>
                <w:tcW w:w="8370" w:type="dxa"/>
                <w:gridSpan w:val="4"/>
              </w:tcPr>
            </w:tcPrChange>
          </w:tcPr>
          <w:p w:rsidR="00452337" w:rsidRPr="00DB6E0C" w:rsidRDefault="00452337" w:rsidP="00E537CD">
            <w:pPr>
              <w:pStyle w:val="NormalWeb"/>
              <w:jc w:val="both"/>
            </w:pPr>
            <w:r w:rsidRPr="00DB6E0C">
              <w:t>Giống thuê bao trả sau VinaPhone</w:t>
            </w:r>
          </w:p>
        </w:tc>
      </w:tr>
    </w:tbl>
    <w:p w:rsidR="00D94161" w:rsidRDefault="00D94161" w:rsidP="00EA7D4F">
      <w:pPr>
        <w:spacing w:before="100" w:beforeAutospacing="1" w:after="100" w:afterAutospacing="1" w:line="240" w:lineRule="auto"/>
        <w:jc w:val="both"/>
        <w:rPr>
          <w:ins w:id="819" w:author="ThaoDH" w:date="2013-10-16T09:31:00Z"/>
          <w:rFonts w:cs="Times New Roman"/>
          <w:szCs w:val="24"/>
        </w:rPr>
      </w:pPr>
      <w:ins w:id="820" w:author="ThaoDH" w:date="2013-10-16T09:31:00Z">
        <w:r>
          <w:rPr>
            <w:rFonts w:cs="Times New Roman"/>
            <w:szCs w:val="24"/>
          </w:rPr>
          <w:t>Nguyên tắc tính cước</w:t>
        </w:r>
      </w:ins>
    </w:p>
    <w:p w:rsidR="00D94161" w:rsidRDefault="00D94161" w:rsidP="00EA7D4F">
      <w:pPr>
        <w:spacing w:before="100" w:beforeAutospacing="1" w:after="100" w:afterAutospacing="1" w:line="240" w:lineRule="auto"/>
        <w:jc w:val="both"/>
        <w:rPr>
          <w:ins w:id="821" w:author="ThaoDH" w:date="2013-10-16T09:31:00Z"/>
          <w:rFonts w:cs="Times New Roman"/>
          <w:szCs w:val="24"/>
        </w:rPr>
      </w:pPr>
      <w:ins w:id="822" w:author="ThaoDH" w:date="2013-10-16T09:31:00Z">
        <w:r>
          <w:rPr>
            <w:rFonts w:cs="Times New Roman"/>
            <w:szCs w:val="24"/>
          </w:rPr>
          <w:t>Cước vượt gói: Tính theo block 50KB</w:t>
        </w:r>
      </w:ins>
    </w:p>
    <w:p w:rsidR="00D94161" w:rsidRDefault="00D94161" w:rsidP="00EA7D4F">
      <w:pPr>
        <w:spacing w:before="100" w:beforeAutospacing="1" w:after="100" w:afterAutospacing="1" w:line="240" w:lineRule="auto"/>
        <w:jc w:val="both"/>
        <w:rPr>
          <w:ins w:id="823" w:author="ThaoDH" w:date="2013-10-16T09:31:00Z"/>
          <w:rFonts w:cs="Times New Roman"/>
          <w:szCs w:val="24"/>
        </w:rPr>
      </w:pPr>
      <w:ins w:id="824" w:author="ThaoDH" w:date="2013-10-16T09:31:00Z">
        <w:r>
          <w:rPr>
            <w:rFonts w:cs="Times New Roman"/>
            <w:szCs w:val="24"/>
          </w:rPr>
          <w:t>Lưu luợng miễn phí trong gói: Tính theo block 1KB</w:t>
        </w:r>
      </w:ins>
    </w:p>
    <w:p w:rsidR="005203BC" w:rsidRDefault="005203BC" w:rsidP="00EA7D4F">
      <w:pPr>
        <w:spacing w:before="100" w:beforeAutospacing="1" w:after="100" w:afterAutospacing="1" w:line="240" w:lineRule="auto"/>
        <w:jc w:val="both"/>
        <w:rPr>
          <w:ins w:id="825" w:author="ThaoDH" w:date="2013-10-15T14:38:00Z"/>
          <w:rFonts w:eastAsia="Times New Roman" w:cs="Times New Roman"/>
          <w:bCs/>
          <w:i/>
          <w:szCs w:val="24"/>
        </w:rPr>
      </w:pPr>
      <w:ins w:id="826" w:author="ThaoDH" w:date="2013-10-15T14:38:00Z">
        <w:r w:rsidRPr="00D7006B">
          <w:rPr>
            <w:rFonts w:cs="Times New Roman"/>
            <w:szCs w:val="24"/>
          </w:rPr>
          <w:t>[Elcom/Comverse]:</w:t>
        </w:r>
      </w:ins>
      <w:ins w:id="827" w:author="ThaoDH" w:date="2013-10-15T14:54:00Z">
        <w:r w:rsidR="005316DD">
          <w:rPr>
            <w:rFonts w:cs="Times New Roman"/>
            <w:szCs w:val="24"/>
          </w:rPr>
          <w:t xml:space="preserve"> OK</w:t>
        </w:r>
      </w:ins>
    </w:p>
    <w:p w:rsidR="00DA041F" w:rsidRDefault="00DA041F" w:rsidP="00EA7D4F">
      <w:pPr>
        <w:spacing w:before="100" w:beforeAutospacing="1" w:after="100" w:afterAutospacing="1" w:line="240" w:lineRule="auto"/>
        <w:jc w:val="both"/>
        <w:rPr>
          <w:ins w:id="828" w:author="Comverse" w:date="2013-09-26T16:28:00Z"/>
          <w:rFonts w:eastAsia="Times New Roman" w:cs="Times New Roman"/>
          <w:bCs/>
          <w:i/>
          <w:szCs w:val="24"/>
        </w:rPr>
      </w:pPr>
      <w:ins w:id="829" w:author="Comverse" w:date="2013-09-26T16:28:00Z">
        <w:r>
          <w:rPr>
            <w:rFonts w:eastAsia="Times New Roman" w:cs="Times New Roman"/>
            <w:bCs/>
            <w:i/>
            <w:szCs w:val="24"/>
          </w:rPr>
          <w:lastRenderedPageBreak/>
          <w:t>Dung chung 1 balance data</w:t>
        </w:r>
      </w:ins>
      <w:ins w:id="830" w:author="Comverse" w:date="2013-10-10T14:45:00Z">
        <w:r w:rsidR="006803EA">
          <w:rPr>
            <w:rFonts w:eastAsia="Times New Roman" w:cs="Times New Roman"/>
            <w:bCs/>
            <w:i/>
            <w:szCs w:val="24"/>
          </w:rPr>
          <w:t xml:space="preserve"> va dat tai PO</w:t>
        </w:r>
      </w:ins>
    </w:p>
    <w:p w:rsidR="00DA041F" w:rsidRDefault="00DA041F" w:rsidP="00DA041F">
      <w:pPr>
        <w:spacing w:before="100" w:beforeAutospacing="1" w:after="100" w:afterAutospacing="1" w:line="240" w:lineRule="auto"/>
        <w:jc w:val="both"/>
        <w:rPr>
          <w:ins w:id="831" w:author="Comverse" w:date="2013-09-27T11:09:00Z"/>
          <w:rFonts w:eastAsia="Times New Roman" w:cs="Times New Roman"/>
          <w:bCs/>
          <w:i/>
          <w:szCs w:val="24"/>
        </w:rPr>
      </w:pPr>
      <w:ins w:id="832" w:author="Comverse" w:date="2013-09-26T16:28:00Z">
        <w:r>
          <w:rPr>
            <w:rFonts w:eastAsia="Times New Roman" w:cs="Times New Roman"/>
            <w:bCs/>
            <w:i/>
            <w:szCs w:val="24"/>
          </w:rPr>
          <w:t xml:space="preserve">Goi </w:t>
        </w:r>
      </w:ins>
      <w:ins w:id="833" w:author="Comverse" w:date="2013-09-26T16:29:00Z">
        <w:r>
          <w:rPr>
            <w:rFonts w:eastAsia="Times New Roman" w:cs="Times New Roman"/>
            <w:bCs/>
            <w:i/>
            <w:szCs w:val="24"/>
          </w:rPr>
          <w:t>EZ</w:t>
        </w:r>
      </w:ins>
      <w:ins w:id="834" w:author="Comverse" w:date="2013-09-26T16:28:00Z">
        <w:r>
          <w:rPr>
            <w:rFonts w:eastAsia="Times New Roman" w:cs="Times New Roman"/>
            <w:bCs/>
            <w:i/>
            <w:szCs w:val="24"/>
          </w:rPr>
          <w:t>MAX:</w:t>
        </w:r>
      </w:ins>
      <w:ins w:id="835" w:author="Comverse" w:date="2013-09-26T16:29:00Z">
        <w:r>
          <w:rPr>
            <w:rFonts w:eastAsia="Times New Roman" w:cs="Times New Roman"/>
            <w:bCs/>
            <w:i/>
            <w:szCs w:val="24"/>
          </w:rPr>
          <w:t xml:space="preserve"> grant 2G, + Usage Plan free 0VND/kb</w:t>
        </w:r>
      </w:ins>
    </w:p>
    <w:p w:rsidR="009F3BFD" w:rsidRDefault="009F3BFD" w:rsidP="00DA041F">
      <w:pPr>
        <w:spacing w:before="100" w:beforeAutospacing="1" w:after="100" w:afterAutospacing="1" w:line="240" w:lineRule="auto"/>
        <w:jc w:val="both"/>
        <w:rPr>
          <w:ins w:id="836" w:author="Comverse" w:date="2013-10-10T14:43:00Z"/>
          <w:rFonts w:eastAsia="Times New Roman" w:cs="Times New Roman"/>
          <w:bCs/>
          <w:i/>
          <w:szCs w:val="24"/>
        </w:rPr>
      </w:pPr>
      <w:ins w:id="837" w:author="Comverse" w:date="2013-09-27T11:09:00Z">
        <w:r>
          <w:rPr>
            <w:rFonts w:eastAsia="Times New Roman" w:cs="Times New Roman"/>
            <w:bCs/>
            <w:i/>
            <w:szCs w:val="24"/>
          </w:rPr>
          <w:t>Dung 1 PO  nhieu SO va 1 balance dung dung dat tai PO (</w:t>
        </w:r>
      </w:ins>
      <w:ins w:id="838" w:author="Comverse" w:date="2013-09-27T11:10:00Z">
        <w:r>
          <w:rPr>
            <w:rFonts w:eastAsia="Times New Roman" w:cs="Times New Roman"/>
            <w:bCs/>
            <w:i/>
            <w:szCs w:val="24"/>
          </w:rPr>
          <w:t>ZEdata</w:t>
        </w:r>
      </w:ins>
      <w:ins w:id="839" w:author="Comverse" w:date="2013-09-27T11:09:00Z">
        <w:r>
          <w:rPr>
            <w:rFonts w:eastAsia="Times New Roman" w:cs="Times New Roman"/>
            <w:bCs/>
            <w:i/>
            <w:szCs w:val="24"/>
          </w:rPr>
          <w:t>)</w:t>
        </w:r>
      </w:ins>
      <w:ins w:id="840" w:author="Comverse" w:date="2013-09-27T11:10:00Z">
        <w:r>
          <w:rPr>
            <w:rFonts w:eastAsia="Times New Roman" w:cs="Times New Roman"/>
            <w:bCs/>
            <w:i/>
            <w:szCs w:val="24"/>
          </w:rPr>
          <w:t xml:space="preserve"> phuong thuc rc award la set, va 32 days, khi chuyen</w:t>
        </w:r>
      </w:ins>
      <w:ins w:id="841" w:author="Comverse" w:date="2013-09-27T11:11:00Z">
        <w:r>
          <w:rPr>
            <w:rFonts w:eastAsia="Times New Roman" w:cs="Times New Roman"/>
            <w:bCs/>
            <w:i/>
            <w:szCs w:val="24"/>
          </w:rPr>
          <w:t xml:space="preserve"> chuyen goi khac he thong ngoai chiu trach nhiem gui lenh chuyen goi va</w:t>
        </w:r>
      </w:ins>
      <w:ins w:id="842" w:author="Comverse" w:date="2013-09-27T11:12:00Z">
        <w:r>
          <w:rPr>
            <w:rFonts w:eastAsia="Times New Roman" w:cs="Times New Roman"/>
            <w:bCs/>
            <w:i/>
            <w:szCs w:val="24"/>
          </w:rPr>
          <w:t xml:space="preserve"> </w:t>
        </w:r>
      </w:ins>
      <w:ins w:id="843" w:author="Comverse" w:date="2013-09-27T11:11:00Z">
        <w:r>
          <w:rPr>
            <w:rFonts w:eastAsia="Times New Roman" w:cs="Times New Roman"/>
            <w:bCs/>
            <w:i/>
            <w:szCs w:val="24"/>
          </w:rPr>
          <w:t>dieu chinh lai balance.</w:t>
        </w:r>
      </w:ins>
    </w:p>
    <w:p w:rsidR="006803EA" w:rsidRDefault="006803EA" w:rsidP="00DA041F">
      <w:pPr>
        <w:spacing w:before="100" w:beforeAutospacing="1" w:after="100" w:afterAutospacing="1" w:line="240" w:lineRule="auto"/>
        <w:jc w:val="both"/>
        <w:rPr>
          <w:ins w:id="844" w:author="Comverse" w:date="2013-09-26T16:04:00Z"/>
          <w:rFonts w:eastAsia="Times New Roman" w:cs="Times New Roman"/>
          <w:bCs/>
          <w:i/>
          <w:szCs w:val="24"/>
        </w:rPr>
      </w:pPr>
      <w:ins w:id="845" w:author="Comverse" w:date="2013-10-10T14:43:00Z">
        <w:r>
          <w:rPr>
            <w:rFonts w:eastAsia="Times New Roman" w:cs="Times New Roman"/>
            <w:bCs/>
            <w:i/>
            <w:szCs w:val="24"/>
          </w:rPr>
          <w:t xml:space="preserve">Khi data balance </w:t>
        </w:r>
      </w:ins>
      <w:ins w:id="846" w:author="ThaoDH" w:date="2013-10-15T15:04:00Z">
        <w:r w:rsidR="005316DD">
          <w:rPr>
            <w:rFonts w:eastAsia="Times New Roman" w:cs="Times New Roman"/>
            <w:bCs/>
            <w:i/>
            <w:szCs w:val="24"/>
          </w:rPr>
          <w:t xml:space="preserve">được sử dụng hết, sẽ dùng </w:t>
        </w:r>
      </w:ins>
      <w:ins w:id="847" w:author="Comverse" w:date="2013-10-10T14:43:00Z">
        <w:r>
          <w:rPr>
            <w:rFonts w:eastAsia="Times New Roman" w:cs="Times New Roman"/>
            <w:bCs/>
            <w:i/>
            <w:szCs w:val="24"/>
          </w:rPr>
          <w:t>trigger bata</w:t>
        </w:r>
      </w:ins>
      <w:ins w:id="848" w:author="Comverse" w:date="2013-10-10T14:44:00Z">
        <w:r>
          <w:rPr>
            <w:rFonts w:eastAsia="Times New Roman" w:cs="Times New Roman"/>
            <w:bCs/>
            <w:i/>
            <w:szCs w:val="24"/>
          </w:rPr>
          <w:t>_</w:t>
        </w:r>
      </w:ins>
      <w:ins w:id="849" w:author="Comverse" w:date="2013-10-10T14:43:00Z">
        <w:r>
          <w:rPr>
            <w:rFonts w:eastAsia="Times New Roman" w:cs="Times New Roman"/>
            <w:bCs/>
            <w:i/>
            <w:szCs w:val="24"/>
          </w:rPr>
          <w:t>ballance=0</w:t>
        </w:r>
      </w:ins>
      <w:ins w:id="850" w:author="Comverse" w:date="2013-10-10T14:44:00Z">
        <w:r>
          <w:rPr>
            <w:rFonts w:eastAsia="Times New Roman" w:cs="Times New Roman"/>
            <w:bCs/>
            <w:i/>
            <w:szCs w:val="24"/>
          </w:rPr>
          <w:t xml:space="preserve"> </w:t>
        </w:r>
      </w:ins>
      <w:ins w:id="851" w:author="ThaoDH" w:date="2013-10-15T15:05:00Z">
        <w:r w:rsidR="00491596">
          <w:rPr>
            <w:rFonts w:eastAsia="Times New Roman" w:cs="Times New Roman"/>
            <w:bCs/>
            <w:i/>
            <w:szCs w:val="24"/>
          </w:rPr>
          <w:t>để gửi</w:t>
        </w:r>
      </w:ins>
      <w:ins w:id="852" w:author="Comverse" w:date="2013-10-10T14:44:00Z">
        <w:r>
          <w:rPr>
            <w:rFonts w:eastAsia="Times New Roman" w:cs="Times New Roman"/>
            <w:bCs/>
            <w:i/>
            <w:szCs w:val="24"/>
          </w:rPr>
          <w:t xml:space="preserve"> notification </w:t>
        </w:r>
        <w:del w:id="853" w:author="ThaoDH" w:date="2013-10-15T15:05:00Z">
          <w:r w:rsidDel="00491596">
            <w:rPr>
              <w:rFonts w:eastAsia="Times New Roman" w:cs="Times New Roman"/>
              <w:bCs/>
              <w:i/>
              <w:szCs w:val="24"/>
            </w:rPr>
            <w:delText>de</w:delText>
          </w:r>
        </w:del>
      </w:ins>
      <w:ins w:id="854" w:author="ThaoDH" w:date="2013-10-15T15:05:00Z">
        <w:r w:rsidR="00491596">
          <w:rPr>
            <w:rFonts w:eastAsia="Times New Roman" w:cs="Times New Roman"/>
            <w:bCs/>
            <w:i/>
            <w:szCs w:val="24"/>
          </w:rPr>
          <w:t>để</w:t>
        </w:r>
      </w:ins>
      <w:ins w:id="855" w:author="Comverse" w:date="2013-10-10T14:44:00Z">
        <w:r>
          <w:rPr>
            <w:rFonts w:eastAsia="Times New Roman" w:cs="Times New Roman"/>
            <w:bCs/>
            <w:i/>
            <w:szCs w:val="24"/>
          </w:rPr>
          <w:t xml:space="preserve"> </w:t>
        </w:r>
      </w:ins>
      <w:ins w:id="856" w:author="ThaoDH" w:date="2013-10-15T14:56:00Z">
        <w:r w:rsidR="005316DD">
          <w:rPr>
            <w:rFonts w:eastAsia="Times New Roman" w:cs="Times New Roman"/>
            <w:bCs/>
            <w:i/>
            <w:szCs w:val="24"/>
          </w:rPr>
          <w:t>hệ thống b</w:t>
        </w:r>
      </w:ins>
      <w:ins w:id="857" w:author="ThaoDH" w:date="2013-10-15T15:04:00Z">
        <w:r w:rsidR="005316DD">
          <w:rPr>
            <w:rFonts w:eastAsia="Times New Roman" w:cs="Times New Roman"/>
            <w:bCs/>
            <w:i/>
            <w:szCs w:val="24"/>
          </w:rPr>
          <w:t>ên ngoài thực hiện bóp băng thông</w:t>
        </w:r>
      </w:ins>
    </w:p>
    <w:p w:rsidR="00191341" w:rsidRPr="00DB6E0C" w:rsidRDefault="00191341" w:rsidP="00E537CD">
      <w:pPr>
        <w:spacing w:before="100" w:beforeAutospacing="1" w:after="100" w:afterAutospacing="1" w:line="240" w:lineRule="auto"/>
        <w:jc w:val="both"/>
        <w:rPr>
          <w:rFonts w:eastAsia="Times New Roman" w:cs="Times New Roman"/>
          <w:bCs/>
          <w:i/>
          <w:szCs w:val="24"/>
        </w:rPr>
      </w:pPr>
      <w:r w:rsidRPr="00DB6E0C">
        <w:rPr>
          <w:rFonts w:eastAsia="Times New Roman" w:cs="Times New Roman"/>
          <w:bCs/>
          <w:i/>
          <w:szCs w:val="24"/>
        </w:rPr>
        <w:t xml:space="preserve">Hạn mức thanh toán tối đa đối với thuê bao ezCom trả sau </w:t>
      </w:r>
    </w:p>
    <w:tbl>
      <w:tblPr>
        <w:tblW w:w="927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858" w:author="ThaoDH" w:date="2013-10-04T10:33:00Z">
          <w:tblPr>
            <w:tblW w:w="9270" w:type="dxa"/>
            <w:tblInd w:w="198" w:type="dxa"/>
            <w:tblLook w:val="04A0" w:firstRow="1" w:lastRow="0" w:firstColumn="1" w:lastColumn="0" w:noHBand="0" w:noVBand="1"/>
          </w:tblPr>
        </w:tblPrChange>
      </w:tblPr>
      <w:tblGrid>
        <w:gridCol w:w="2430"/>
        <w:gridCol w:w="6840"/>
        <w:tblGridChange w:id="859">
          <w:tblGrid>
            <w:gridCol w:w="2430"/>
            <w:gridCol w:w="6840"/>
          </w:tblGrid>
        </w:tblGridChange>
      </w:tblGrid>
      <w:tr w:rsidR="005748F6" w:rsidRPr="00DB6E0C" w:rsidTr="000C7A02">
        <w:tc>
          <w:tcPr>
            <w:tcW w:w="2430" w:type="dxa"/>
            <w:vAlign w:val="center"/>
            <w:tcPrChange w:id="860" w:author="ThaoDH" w:date="2013-10-04T10:33:00Z">
              <w:tcPr>
                <w:tcW w:w="2430" w:type="dxa"/>
                <w:vAlign w:val="center"/>
              </w:tcPr>
            </w:tcPrChange>
          </w:tcPr>
          <w:p w:rsidR="005748F6" w:rsidRPr="00DB6E0C" w:rsidRDefault="005748F6" w:rsidP="00B736B8">
            <w:pPr>
              <w:jc w:val="center"/>
              <w:rPr>
                <w:rFonts w:eastAsia="Times New Roman" w:cs="Times New Roman"/>
                <w:szCs w:val="24"/>
              </w:rPr>
            </w:pPr>
            <w:r w:rsidRPr="00DB6E0C">
              <w:rPr>
                <w:rFonts w:eastAsia="Times New Roman" w:cs="Times New Roman"/>
                <w:szCs w:val="24"/>
              </w:rPr>
              <w:br/>
            </w:r>
            <w:r w:rsidRPr="00DB6E0C">
              <w:rPr>
                <w:rFonts w:eastAsia="Times New Roman" w:cs="Times New Roman"/>
                <w:b/>
                <w:bCs/>
                <w:szCs w:val="24"/>
              </w:rPr>
              <w:t>Gói cước EZ</w:t>
            </w:r>
          </w:p>
        </w:tc>
        <w:tc>
          <w:tcPr>
            <w:tcW w:w="6840" w:type="dxa"/>
            <w:vAlign w:val="center"/>
            <w:tcPrChange w:id="861" w:author="ThaoDH" w:date="2013-10-04T10:33:00Z">
              <w:tcPr>
                <w:tcW w:w="6840" w:type="dxa"/>
                <w:vAlign w:val="center"/>
              </w:tcPr>
            </w:tcPrChange>
          </w:tcPr>
          <w:p w:rsidR="00191341" w:rsidRPr="00DB6E0C" w:rsidRDefault="005748F6" w:rsidP="00B736B8">
            <w:pPr>
              <w:spacing w:before="100" w:beforeAutospacing="1" w:after="100" w:afterAutospacing="1"/>
              <w:jc w:val="center"/>
              <w:rPr>
                <w:rFonts w:eastAsia="Times New Roman" w:cs="Times New Roman"/>
                <w:szCs w:val="24"/>
              </w:rPr>
            </w:pPr>
            <w:r w:rsidRPr="00DB6E0C">
              <w:rPr>
                <w:rFonts w:eastAsia="Times New Roman" w:cs="Times New Roman"/>
                <w:b/>
                <w:bCs/>
                <w:szCs w:val="24"/>
              </w:rPr>
              <w:t>Hạn mức thanh toán dịch vụ ezCom tối đa trong tháng (đồng/thuê bao/tháng – đã bao gồm VAT)</w:t>
            </w:r>
          </w:p>
        </w:tc>
      </w:tr>
      <w:tr w:rsidR="005748F6" w:rsidRPr="00DB6E0C" w:rsidTr="000C7A02">
        <w:tc>
          <w:tcPr>
            <w:tcW w:w="2430" w:type="dxa"/>
            <w:tcPrChange w:id="862" w:author="ThaoDH" w:date="2013-10-04T10:33:00Z">
              <w:tcPr>
                <w:tcW w:w="2430" w:type="dxa"/>
              </w:tcPr>
            </w:tcPrChange>
          </w:tcPr>
          <w:p w:rsidR="00191341" w:rsidRPr="00DB6E0C" w:rsidRDefault="005748F6"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 xml:space="preserve">Gói EZ50, EZ80 </w:t>
            </w:r>
          </w:p>
        </w:tc>
        <w:tc>
          <w:tcPr>
            <w:tcW w:w="6840" w:type="dxa"/>
            <w:vAlign w:val="center"/>
            <w:tcPrChange w:id="863" w:author="ThaoDH" w:date="2013-10-04T10:33:00Z">
              <w:tcPr>
                <w:tcW w:w="6840" w:type="dxa"/>
                <w:vAlign w:val="center"/>
              </w:tcPr>
            </w:tcPrChange>
          </w:tcPr>
          <w:p w:rsidR="00191341" w:rsidRPr="00DB6E0C" w:rsidRDefault="005748F6"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Giá gói + 900.000 đ</w:t>
            </w:r>
          </w:p>
        </w:tc>
      </w:tr>
      <w:tr w:rsidR="005748F6" w:rsidRPr="00DB6E0C" w:rsidTr="000C7A02">
        <w:tc>
          <w:tcPr>
            <w:tcW w:w="2430" w:type="dxa"/>
            <w:tcPrChange w:id="864" w:author="ThaoDH" w:date="2013-10-04T10:33:00Z">
              <w:tcPr>
                <w:tcW w:w="2430" w:type="dxa"/>
              </w:tcPr>
            </w:tcPrChange>
          </w:tcPr>
          <w:p w:rsidR="00191341" w:rsidRPr="00DB6E0C" w:rsidRDefault="005748F6" w:rsidP="00E01EC8">
            <w:pPr>
              <w:spacing w:before="100" w:beforeAutospacing="1" w:after="100" w:afterAutospacing="1"/>
              <w:jc w:val="both"/>
              <w:rPr>
                <w:rFonts w:eastAsia="Times New Roman" w:cs="Times New Roman"/>
                <w:szCs w:val="24"/>
              </w:rPr>
            </w:pPr>
            <w:r w:rsidRPr="00DB6E0C">
              <w:rPr>
                <w:rFonts w:eastAsia="Times New Roman" w:cs="Times New Roman"/>
                <w:szCs w:val="24"/>
              </w:rPr>
              <w:t>Gói EZ120, EZ180, EZ220</w:t>
            </w:r>
          </w:p>
        </w:tc>
        <w:tc>
          <w:tcPr>
            <w:tcW w:w="6840" w:type="dxa"/>
            <w:vAlign w:val="center"/>
            <w:tcPrChange w:id="865" w:author="ThaoDH" w:date="2013-10-04T10:33:00Z">
              <w:tcPr>
                <w:tcW w:w="6840" w:type="dxa"/>
                <w:vAlign w:val="center"/>
              </w:tcPr>
            </w:tcPrChange>
          </w:tcPr>
          <w:p w:rsidR="00191341" w:rsidRPr="00DB6E0C" w:rsidRDefault="005748F6"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Giá gói + 500.000 đ</w:t>
            </w:r>
          </w:p>
        </w:tc>
      </w:tr>
    </w:tbl>
    <w:p w:rsidR="00491596" w:rsidRPr="00DC6F2C" w:rsidRDefault="00491596" w:rsidP="00491596">
      <w:pPr>
        <w:pStyle w:val="NormalWeb"/>
        <w:jc w:val="both"/>
        <w:rPr>
          <w:ins w:id="866" w:author="ThaoDH" w:date="2013-10-15T15:06:00Z"/>
          <w:rStyle w:val="Strong"/>
          <w:b w:val="0"/>
          <w:rPrChange w:id="867" w:author="ThaoDH" w:date="2013-10-17T11:42:00Z">
            <w:rPr>
              <w:ins w:id="868" w:author="ThaoDH" w:date="2013-10-15T15:06:00Z"/>
              <w:rStyle w:val="Strong"/>
              <w:rFonts w:eastAsiaTheme="minorHAnsi" w:cstheme="minorBidi"/>
              <w:sz w:val="22"/>
              <w:szCs w:val="22"/>
              <w:highlight w:val="cyan"/>
            </w:rPr>
          </w:rPrChange>
        </w:rPr>
      </w:pPr>
      <w:ins w:id="869" w:author="ThaoDH" w:date="2013-10-15T15:06:00Z">
        <w:r w:rsidRPr="00D7006B">
          <w:t>[Elcom/Comverse]:</w:t>
        </w:r>
        <w:r>
          <w:t xml:space="preserve"> </w:t>
        </w:r>
      </w:ins>
      <w:ins w:id="870" w:author="ThaoDH" w:date="2013-10-15T15:14:00Z">
        <w:r w:rsidR="00B1087F" w:rsidRPr="00DC6F2C">
          <w:t xml:space="preserve">OK. </w:t>
        </w:r>
      </w:ins>
      <w:ins w:id="871" w:author="ThaoDH" w:date="2013-10-15T15:06:00Z">
        <w:r w:rsidR="00811579" w:rsidRPr="00811579">
          <w:rPr>
            <w:rStyle w:val="Strong"/>
            <w:b w:val="0"/>
            <w:rPrChange w:id="872" w:author="ThaoDH" w:date="2013-10-17T11:42:00Z">
              <w:rPr>
                <w:rStyle w:val="Strong"/>
                <w:b w:val="0"/>
                <w:highlight w:val="cyan"/>
              </w:rPr>
            </w:rPrChange>
          </w:rPr>
          <w:t xml:space="preserve">Khi chuyển đổi gói cước, hệ thống provisioning sẽ phải điều chỉnh là bộ đếm về giá trị thích hợp và bổ sung MTR nếu cần thiết. </w:t>
        </w:r>
      </w:ins>
    </w:p>
    <w:p w:rsidR="00491596" w:rsidRPr="00DC6F2C" w:rsidRDefault="00811579" w:rsidP="00491596">
      <w:pPr>
        <w:pStyle w:val="NormalWeb"/>
        <w:jc w:val="both"/>
        <w:rPr>
          <w:ins w:id="873" w:author="ThaoDH" w:date="2013-10-15T15:06:00Z"/>
          <w:rStyle w:val="Strong"/>
          <w:b w:val="0"/>
        </w:rPr>
      </w:pPr>
      <w:ins w:id="874" w:author="ThaoDH" w:date="2013-10-15T15:06:00Z">
        <w:r w:rsidRPr="00811579">
          <w:rPr>
            <w:rStyle w:val="Strong"/>
            <w:b w:val="0"/>
            <w:rPrChange w:id="875" w:author="ThaoDH" w:date="2013-10-17T11:42:00Z">
              <w:rPr>
                <w:rStyle w:val="Strong"/>
                <w:highlight w:val="cyan"/>
              </w:rPr>
            </w:rPrChange>
          </w:rPr>
          <w:t>Ví dụ khi hệ thống provisioning chuyển từ gói Ez50 lên Ez120, nếu bộ đếm lớn hơn 500K và nhỏ hơn hoặc bằng 900 sẽ phải bổ sung một MTR = bộ đếm hiện tại -500K, nếu bộ đếm lớn hơn 900K sẽ chỉ bổ sung MTR =400k. Khi hệ thống provisioning chuyển từ Ez120 sang Ez50, thì cộng thêm 400K vào cho bộ đếm</w:t>
        </w:r>
      </w:ins>
    </w:p>
    <w:p w:rsidR="007E2860" w:rsidRPr="00DC6F2C" w:rsidRDefault="00B42AD2" w:rsidP="00E537CD">
      <w:pPr>
        <w:pStyle w:val="NormalWeb"/>
        <w:jc w:val="both"/>
        <w:rPr>
          <w:ins w:id="876" w:author="Comverse" w:date="2013-09-27T14:02:00Z"/>
          <w:rStyle w:val="Strong"/>
          <w:b w:val="0"/>
        </w:rPr>
      </w:pPr>
      <w:ins w:id="877" w:author="Comverse" w:date="2013-09-27T11:58:00Z">
        <w:r w:rsidRPr="00B42AD2">
          <w:rPr>
            <w:rStyle w:val="Strong"/>
            <w:b w:val="0"/>
          </w:rPr>
          <w:t xml:space="preserve">Dung discount 100% </w:t>
        </w:r>
      </w:ins>
      <w:ins w:id="878" w:author="Comverse" w:date="2013-09-27T11:59:00Z">
        <w:r w:rsidR="0069154F" w:rsidRPr="0069154F">
          <w:rPr>
            <w:rStyle w:val="Strong"/>
            <w:b w:val="0"/>
          </w:rPr>
          <w:t xml:space="preserve">cho cac goi nay de quan ly gioi han toi da. </w:t>
        </w:r>
      </w:ins>
      <w:ins w:id="879" w:author="Comverse" w:date="2013-09-27T12:00:00Z">
        <w:r w:rsidR="0069154F" w:rsidRPr="0069154F">
          <w:rPr>
            <w:rStyle w:val="Strong"/>
            <w:b w:val="0"/>
          </w:rPr>
          <w:t>Khong xet trong dk chuyen doi doi goi hoac dung chung cac goi khac.</w:t>
        </w:r>
      </w:ins>
    </w:p>
    <w:p w:rsidR="005A21FD" w:rsidRPr="00DC6F2C" w:rsidRDefault="0069154F" w:rsidP="005A21FD">
      <w:pPr>
        <w:pStyle w:val="NormalWeb"/>
        <w:jc w:val="both"/>
        <w:rPr>
          <w:ins w:id="880" w:author="Comverse" w:date="2013-09-26T16:39:00Z"/>
          <w:rStyle w:val="Strong"/>
          <w:b w:val="0"/>
          <w:rPrChange w:id="881" w:author="ThaoDH" w:date="2013-10-17T11:42:00Z">
            <w:rPr>
              <w:ins w:id="882" w:author="Comverse" w:date="2013-09-26T16:39:00Z"/>
              <w:rStyle w:val="Strong"/>
            </w:rPr>
          </w:rPrChange>
        </w:rPr>
      </w:pPr>
      <w:ins w:id="883" w:author="Comverse" w:date="2013-09-27T14:02:00Z">
        <w:r w:rsidRPr="0069154F">
          <w:rPr>
            <w:rStyle w:val="Strong"/>
            <w:b w:val="0"/>
          </w:rPr>
          <w:t>Khi chuyen doi goi cuoc</w:t>
        </w:r>
      </w:ins>
      <w:ins w:id="884" w:author="Comverse" w:date="2013-09-27T14:04:00Z">
        <w:r w:rsidRPr="0069154F">
          <w:rPr>
            <w:rStyle w:val="Strong"/>
            <w:b w:val="0"/>
          </w:rPr>
          <w:t>,</w:t>
        </w:r>
      </w:ins>
      <w:ins w:id="885" w:author="Comverse" w:date="2013-09-27T14:03:00Z">
        <w:r w:rsidR="00811579" w:rsidRPr="00811579">
          <w:rPr>
            <w:rStyle w:val="Strong"/>
            <w:b w:val="0"/>
          </w:rPr>
          <w:t xml:space="preserve"> he thong ngoai se </w:t>
        </w:r>
      </w:ins>
      <w:ins w:id="886" w:author="Comverse" w:date="2013-09-27T14:02:00Z">
        <w:r w:rsidR="00811579" w:rsidRPr="008924E9">
          <w:rPr>
            <w:rStyle w:val="Strong"/>
            <w:b w:val="0"/>
          </w:rPr>
          <w:t xml:space="preserve"> thuc hien cap nhat accumulator </w:t>
        </w:r>
      </w:ins>
      <w:ins w:id="887" w:author="Comverse" w:date="2013-09-27T14:03:00Z">
        <w:r w:rsidR="00811579" w:rsidRPr="001C4F42">
          <w:rPr>
            <w:rStyle w:val="Strong"/>
            <w:b w:val="0"/>
          </w:rPr>
          <w:t>va dieu chinh</w:t>
        </w:r>
      </w:ins>
      <w:ins w:id="888" w:author="Comverse" w:date="2013-09-27T14:04:00Z">
        <w:r w:rsidR="00811579" w:rsidRPr="00811579">
          <w:rPr>
            <w:rStyle w:val="Strong"/>
            <w:b w:val="0"/>
            <w:rPrChange w:id="889" w:author="ThaoDH" w:date="2013-10-17T11:42:00Z">
              <w:rPr>
                <w:rStyle w:val="Strong"/>
              </w:rPr>
            </w:rPrChange>
          </w:rPr>
          <w:t xml:space="preserve"> lai de cho gioi han thanh toan phu hop voi goi duoc chuyen doi.</w:t>
        </w:r>
      </w:ins>
      <w:ins w:id="890" w:author="Comverse" w:date="2013-09-27T14:03:00Z">
        <w:r w:rsidR="00811579" w:rsidRPr="00811579">
          <w:rPr>
            <w:rStyle w:val="Strong"/>
            <w:b w:val="0"/>
            <w:rPrChange w:id="891" w:author="ThaoDH" w:date="2013-10-17T11:42:00Z">
              <w:rPr>
                <w:rStyle w:val="Strong"/>
              </w:rPr>
            </w:rPrChange>
          </w:rPr>
          <w:t xml:space="preserve"> </w:t>
        </w:r>
      </w:ins>
    </w:p>
    <w:p w:rsidR="008E3C70" w:rsidRPr="00DB6E0C" w:rsidRDefault="008E3C70" w:rsidP="00E537CD">
      <w:pPr>
        <w:pStyle w:val="NormalWeb"/>
        <w:jc w:val="both"/>
      </w:pPr>
      <w:r w:rsidRPr="00DB6E0C">
        <w:rPr>
          <w:rStyle w:val="Strong"/>
        </w:rPr>
        <w:t>Chú ý</w:t>
      </w:r>
    </w:p>
    <w:p w:rsidR="00D36BDA" w:rsidRDefault="008E3C70" w:rsidP="00E537CD">
      <w:pPr>
        <w:pStyle w:val="NormalWeb"/>
        <w:jc w:val="both"/>
      </w:pPr>
      <w:r w:rsidRPr="00DB6E0C">
        <w:t>Hạn mức thanh toán tối đa trong tháng là chi phí tối đa thuê bao ezCom trả sau phải thanh toán khi sử dụng Internet băng thông rộng và chưa bao gồm cước thuê bao của tính năng Sử dụng Internet không giới hạn EZU mà khách hàng đăng ký (nếu có).</w:t>
      </w:r>
    </w:p>
    <w:p w:rsidR="00D36BDA" w:rsidRPr="00DB6E0C" w:rsidRDefault="00D36BDA" w:rsidP="00E537CD">
      <w:pPr>
        <w:pStyle w:val="NormalWeb"/>
        <w:jc w:val="both"/>
      </w:pPr>
      <w:r w:rsidRPr="00D36BDA">
        <w:rPr>
          <w:highlight w:val="yellow"/>
        </w:rPr>
        <w:t xml:space="preserve">Tính cước: Block </w:t>
      </w:r>
      <w:ins w:id="892" w:author="ThaoDH" w:date="2013-10-17T11:43:00Z">
        <w:r w:rsidR="00C20E99">
          <w:rPr>
            <w:highlight w:val="yellow"/>
          </w:rPr>
          <w:t>5</w:t>
        </w:r>
      </w:ins>
      <w:del w:id="893" w:author="ThaoDH" w:date="2013-10-17T11:43:00Z">
        <w:r w:rsidRPr="00D36BDA" w:rsidDel="00C20E99">
          <w:rPr>
            <w:highlight w:val="yellow"/>
          </w:rPr>
          <w:delText>1</w:delText>
        </w:r>
      </w:del>
      <w:r w:rsidRPr="00D36BDA">
        <w:rPr>
          <w:highlight w:val="yellow"/>
        </w:rPr>
        <w:t>0k</w:t>
      </w:r>
    </w:p>
    <w:p w:rsidR="00191341" w:rsidRPr="00DB6E0C" w:rsidRDefault="00C93511" w:rsidP="005C0964">
      <w:pPr>
        <w:pStyle w:val="ListParagraph"/>
        <w:numPr>
          <w:ilvl w:val="0"/>
          <w:numId w:val="11"/>
        </w:numPr>
        <w:ind w:hanging="720"/>
        <w:jc w:val="both"/>
        <w:rPr>
          <w:rFonts w:cs="Times New Roman"/>
          <w:b/>
          <w:szCs w:val="24"/>
        </w:rPr>
      </w:pPr>
      <w:r w:rsidRPr="00DB6E0C">
        <w:rPr>
          <w:rFonts w:cs="Times New Roman"/>
          <w:b/>
          <w:szCs w:val="24"/>
        </w:rPr>
        <w:t>Provisioning</w:t>
      </w:r>
    </w:p>
    <w:p w:rsidR="00CE3962" w:rsidRPr="00DB6E0C" w:rsidRDefault="00CE3962" w:rsidP="005C0964">
      <w:pPr>
        <w:pStyle w:val="NormalWeb"/>
        <w:numPr>
          <w:ilvl w:val="0"/>
          <w:numId w:val="7"/>
        </w:numPr>
        <w:ind w:hanging="720"/>
        <w:jc w:val="both"/>
        <w:rPr>
          <w:b/>
        </w:rPr>
      </w:pPr>
      <w:r w:rsidRPr="00DB6E0C">
        <w:rPr>
          <w:b/>
        </w:rPr>
        <w:t>Đăng kí gói</w:t>
      </w:r>
      <w:r w:rsidR="007752DC" w:rsidRPr="00DB6E0C">
        <w:rPr>
          <w:b/>
        </w:rPr>
        <w:t xml:space="preserve"> cước</w:t>
      </w:r>
      <w:r w:rsidRPr="00DB6E0C">
        <w:rPr>
          <w:b/>
        </w:rPr>
        <w:t xml:space="preserve">. </w:t>
      </w:r>
    </w:p>
    <w:p w:rsidR="00617AF0" w:rsidRDefault="00CE3962" w:rsidP="005C0964">
      <w:pPr>
        <w:pStyle w:val="NormalWeb"/>
        <w:numPr>
          <w:ilvl w:val="0"/>
          <w:numId w:val="6"/>
        </w:numPr>
        <w:jc w:val="both"/>
        <w:rPr>
          <w:ins w:id="894" w:author="ThaoDH" w:date="2013-10-15T15:16:00Z"/>
        </w:rPr>
      </w:pPr>
      <w:r w:rsidRPr="00DB6E0C">
        <w:lastRenderedPageBreak/>
        <w:t>Khách hàng ra làm thủ tục</w:t>
      </w:r>
      <w:r w:rsidR="00D93B6B" w:rsidRPr="00DB6E0C">
        <w:t xml:space="preserve"> tại các điểm giao dịch của VNP</w:t>
      </w:r>
      <w:r w:rsidRPr="00DB6E0C">
        <w:t xml:space="preserve">, kí hợp đồng dịch vụ trả sau để dùng SIM card dành riêng cho dịch vụ này. </w:t>
      </w:r>
    </w:p>
    <w:p w:rsidR="004244C3" w:rsidRDefault="00617AF0">
      <w:pPr>
        <w:pStyle w:val="NormalWeb"/>
        <w:jc w:val="both"/>
        <w:pPrChange w:id="895" w:author="ThaoDH" w:date="2013-10-15T15:16:00Z">
          <w:pPr>
            <w:pStyle w:val="NormalWeb"/>
            <w:numPr>
              <w:numId w:val="6"/>
            </w:numPr>
            <w:tabs>
              <w:tab w:val="num" w:pos="720"/>
            </w:tabs>
            <w:ind w:left="720" w:hanging="360"/>
            <w:jc w:val="both"/>
          </w:pPr>
        </w:pPrChange>
      </w:pPr>
      <w:ins w:id="896" w:author="ThaoDH" w:date="2013-10-15T15:16:00Z">
        <w:r w:rsidRPr="00D7006B">
          <w:t>[Elcom/Comverse]:</w:t>
        </w:r>
        <w:r>
          <w:t xml:space="preserve"> </w:t>
        </w:r>
      </w:ins>
      <w:ins w:id="897" w:author="Comverse" w:date="2013-09-27T10:39:00Z">
        <w:r w:rsidR="005D33E4">
          <w:t>Dang ky theo quy trinh hoa mang moi nhu 1 thue bao moi thong thuong</w:t>
        </w:r>
      </w:ins>
    </w:p>
    <w:p w:rsidR="00617AF0" w:rsidRPr="00617AF0" w:rsidRDefault="00F42104" w:rsidP="005C0964">
      <w:pPr>
        <w:pStyle w:val="NormalWeb"/>
        <w:numPr>
          <w:ilvl w:val="0"/>
          <w:numId w:val="6"/>
        </w:numPr>
        <w:jc w:val="both"/>
        <w:rPr>
          <w:ins w:id="898" w:author="ThaoDH" w:date="2013-10-15T15:17:00Z"/>
          <w:rStyle w:val="Strong"/>
          <w:b w:val="0"/>
          <w:bCs w:val="0"/>
        </w:rPr>
      </w:pPr>
      <w:r w:rsidRPr="00DB6E0C">
        <w:rPr>
          <w:rStyle w:val="Strong"/>
          <w:b w:val="0"/>
        </w:rPr>
        <w:t>Gói EZ có hiêu lực ngay sau khi khách hàng đăng kí thành công</w:t>
      </w:r>
      <w:ins w:id="899" w:author="Comverse" w:date="2013-10-14T11:27:00Z">
        <w:r w:rsidR="00C943F9">
          <w:rPr>
            <w:rStyle w:val="Strong"/>
            <w:b w:val="0"/>
          </w:rPr>
          <w:t>.</w:t>
        </w:r>
      </w:ins>
    </w:p>
    <w:p w:rsidR="004244C3" w:rsidRDefault="00617AF0">
      <w:pPr>
        <w:pStyle w:val="NormalWeb"/>
        <w:jc w:val="both"/>
        <w:pPrChange w:id="900" w:author="ThaoDH" w:date="2013-10-15T15:17:00Z">
          <w:pPr>
            <w:pStyle w:val="NormalWeb"/>
            <w:numPr>
              <w:numId w:val="6"/>
            </w:numPr>
            <w:tabs>
              <w:tab w:val="num" w:pos="720"/>
            </w:tabs>
            <w:ind w:left="720" w:hanging="360"/>
            <w:jc w:val="both"/>
          </w:pPr>
        </w:pPrChange>
      </w:pPr>
      <w:ins w:id="901" w:author="ThaoDH" w:date="2013-10-15T15:17:00Z">
        <w:r w:rsidRPr="00D7006B">
          <w:t>[Elcom/Comverse]:</w:t>
        </w:r>
        <w:r>
          <w:t xml:space="preserve"> </w:t>
        </w:r>
      </w:ins>
      <w:ins w:id="902" w:author="Comverse" w:date="2013-10-14T11:27:00Z">
        <w:r w:rsidR="00C943F9">
          <w:rPr>
            <w:rStyle w:val="Strong"/>
            <w:b w:val="0"/>
          </w:rPr>
          <w:t>ok</w:t>
        </w:r>
      </w:ins>
    </w:p>
    <w:p w:rsidR="00F42104" w:rsidRDefault="00376C34" w:rsidP="005C0964">
      <w:pPr>
        <w:pStyle w:val="NormalWeb"/>
        <w:numPr>
          <w:ilvl w:val="0"/>
          <w:numId w:val="6"/>
        </w:numPr>
        <w:jc w:val="both"/>
        <w:rPr>
          <w:ins w:id="903" w:author="ThaoDH" w:date="2013-10-15T15:17:00Z"/>
          <w:rStyle w:val="Strong"/>
          <w:b w:val="0"/>
        </w:rPr>
      </w:pPr>
      <w:r w:rsidRPr="00DB6E0C">
        <w:t>Chu kì cước</w:t>
      </w:r>
      <w:r w:rsidRPr="00DB6E0C">
        <w:rPr>
          <w:rStyle w:val="Strong"/>
          <w:b w:val="0"/>
        </w:rPr>
        <w:t xml:space="preserve"> </w:t>
      </w:r>
      <w:r w:rsidR="00F42104" w:rsidRPr="00DB6E0C">
        <w:rPr>
          <w:rStyle w:val="Strong"/>
          <w:b w:val="0"/>
        </w:rPr>
        <w:t xml:space="preserve">của gói cước được tính theo tháng dương lịch. Đối với tháng đầu tiên sẽ tính theo số ngày còn lại của tháng tính từ thời điểm đăng kí, đối với tháng tiếp theo tính tròn tháng. </w:t>
      </w:r>
    </w:p>
    <w:p w:rsidR="00927153" w:rsidRPr="00DB6E0C" w:rsidRDefault="00927153" w:rsidP="00927153">
      <w:pPr>
        <w:pStyle w:val="NormalWeb"/>
        <w:numPr>
          <w:ilvl w:val="0"/>
          <w:numId w:val="6"/>
        </w:numPr>
        <w:jc w:val="both"/>
        <w:rPr>
          <w:ins w:id="904" w:author="ThaoDH" w:date="2013-10-15T15:17:00Z"/>
        </w:rPr>
      </w:pPr>
      <w:ins w:id="905" w:author="ThaoDH" w:date="2013-10-15T15:17:00Z">
        <w:r w:rsidRPr="00D7006B">
          <w:t>[Elcom/Comverse]:</w:t>
        </w:r>
        <w:r>
          <w:t xml:space="preserve"> </w:t>
        </w:r>
        <w:r>
          <w:rPr>
            <w:rStyle w:val="Strong"/>
            <w:b w:val="0"/>
          </w:rPr>
          <w:t>ok</w:t>
        </w:r>
      </w:ins>
    </w:p>
    <w:p w:rsidR="00735EB8" w:rsidRDefault="00735EB8">
      <w:pPr>
        <w:pStyle w:val="NormalWeb"/>
        <w:jc w:val="both"/>
        <w:rPr>
          <w:del w:id="906" w:author="ThaoDH" w:date="2013-10-15T15:17:00Z"/>
          <w:rStyle w:val="Strong"/>
          <w:rFonts w:eastAsiaTheme="minorHAnsi" w:cstheme="minorBidi"/>
          <w:b w:val="0"/>
          <w:sz w:val="22"/>
          <w:szCs w:val="22"/>
        </w:rPr>
      </w:pPr>
    </w:p>
    <w:p w:rsidR="00927153" w:rsidRDefault="00B434DB" w:rsidP="005C0964">
      <w:pPr>
        <w:pStyle w:val="NormalWeb"/>
        <w:numPr>
          <w:ilvl w:val="0"/>
          <w:numId w:val="6"/>
        </w:numPr>
        <w:jc w:val="both"/>
        <w:rPr>
          <w:ins w:id="907" w:author="ThaoDH" w:date="2013-10-15T15:18:00Z"/>
          <w:rStyle w:val="Strong"/>
          <w:b w:val="0"/>
          <w:highlight w:val="yellow"/>
        </w:rPr>
      </w:pPr>
      <w:r w:rsidRPr="00B434DB">
        <w:rPr>
          <w:rStyle w:val="Strong"/>
          <w:b w:val="0"/>
          <w:highlight w:val="yellow"/>
        </w:rPr>
        <w:t>Gói EZMAX đăng ký dạng chuyển đổi gói (sms sau khi hòa mạng).</w:t>
      </w:r>
      <w:r>
        <w:rPr>
          <w:rStyle w:val="Strong"/>
          <w:b w:val="0"/>
        </w:rPr>
        <w:t xml:space="preserve"> </w:t>
      </w:r>
      <w:r w:rsidRPr="00B434DB">
        <w:rPr>
          <w:rStyle w:val="Strong"/>
          <w:b w:val="0"/>
          <w:highlight w:val="yellow"/>
        </w:rPr>
        <w:t>Các gói EZ đăng ký  trước và cùng ngày gói EZMAX sẽ được miến phí cước gói</w:t>
      </w:r>
      <w:ins w:id="908" w:author="ThaoDH" w:date="2013-10-03T09:56:00Z">
        <w:r w:rsidR="003D49A0">
          <w:rPr>
            <w:rStyle w:val="Strong"/>
            <w:b w:val="0"/>
            <w:highlight w:val="yellow"/>
          </w:rPr>
          <w:t>. Khi hủy gói EzMAX thì quay về gói Ez50 cũ</w:t>
        </w:r>
      </w:ins>
      <w:ins w:id="909" w:author="ThaoDH" w:date="2013-10-04T10:36:00Z">
        <w:r w:rsidR="006E33F4">
          <w:rPr>
            <w:rStyle w:val="Strong"/>
            <w:b w:val="0"/>
            <w:highlight w:val="yellow"/>
          </w:rPr>
          <w:t xml:space="preserve"> trước khi chuyển sang EZMAX</w:t>
        </w:r>
      </w:ins>
      <w:ins w:id="910" w:author="Comverse" w:date="2013-10-10T15:25:00Z">
        <w:r w:rsidR="001F5811">
          <w:rPr>
            <w:rStyle w:val="Strong"/>
            <w:b w:val="0"/>
            <w:highlight w:val="yellow"/>
          </w:rPr>
          <w:t xml:space="preserve">. </w:t>
        </w:r>
      </w:ins>
    </w:p>
    <w:p w:rsidR="004244C3" w:rsidRPr="004244C3" w:rsidRDefault="00927153">
      <w:pPr>
        <w:pStyle w:val="NormalWeb"/>
        <w:jc w:val="both"/>
        <w:rPr>
          <w:ins w:id="911" w:author="ThaoDH" w:date="2013-10-15T15:18:00Z"/>
          <w:rStyle w:val="Strong"/>
          <w:rFonts w:eastAsiaTheme="minorHAnsi" w:cstheme="minorBidi"/>
          <w:b w:val="0"/>
          <w:sz w:val="22"/>
          <w:szCs w:val="22"/>
          <w:rPrChange w:id="912" w:author="ThaoDH" w:date="2013-10-17T11:43:00Z">
            <w:rPr>
              <w:ins w:id="913" w:author="ThaoDH" w:date="2013-10-15T15:18:00Z"/>
              <w:rStyle w:val="Strong"/>
              <w:rFonts w:eastAsiaTheme="minorHAnsi" w:cstheme="minorBidi"/>
              <w:b w:val="0"/>
              <w:sz w:val="22"/>
              <w:szCs w:val="22"/>
              <w:highlight w:val="cyan"/>
            </w:rPr>
          </w:rPrChange>
        </w:rPr>
        <w:pPrChange w:id="914" w:author="ThaoDH" w:date="2013-10-15T15:18:00Z">
          <w:pPr>
            <w:pStyle w:val="NormalWeb"/>
            <w:numPr>
              <w:numId w:val="6"/>
            </w:numPr>
            <w:tabs>
              <w:tab w:val="num" w:pos="720"/>
            </w:tabs>
            <w:ind w:left="720" w:hanging="360"/>
            <w:jc w:val="both"/>
          </w:pPr>
        </w:pPrChange>
      </w:pPr>
      <w:ins w:id="915" w:author="ThaoDH" w:date="2013-10-15T15:18:00Z">
        <w:r w:rsidRPr="006B46E0">
          <w:t>[Elcom/Comverse]:</w:t>
        </w:r>
        <w:r w:rsidR="00811579" w:rsidRPr="00811579">
          <w:rPr>
            <w:rStyle w:val="Strong"/>
            <w:b w:val="0"/>
            <w:rPrChange w:id="916" w:author="ThaoDH" w:date="2013-10-17T11:43:00Z">
              <w:rPr>
                <w:rStyle w:val="Strong"/>
                <w:b w:val="0"/>
                <w:highlight w:val="cyan"/>
              </w:rPr>
            </w:rPrChange>
          </w:rPr>
          <w:t xml:space="preserve">Trên hệ thống C1RT thì luôn coi gói Ezmax là một gói ngang hàng với các gói Ez khác và cũng do đặc điểm của hệ thống realtime trừ cước theo thời gian thực nên đã trừ rồi thì không thể quay lại không trừ nữa. Do đó </w:t>
        </w:r>
      </w:ins>
      <w:ins w:id="917" w:author="ThaoDH" w:date="2013-10-15T15:19:00Z">
        <w:r w:rsidR="00811579" w:rsidRPr="00811579">
          <w:rPr>
            <w:rStyle w:val="Strong"/>
            <w:b w:val="0"/>
            <w:rPrChange w:id="918" w:author="ThaoDH" w:date="2013-10-17T11:43:00Z">
              <w:rPr>
                <w:rStyle w:val="Strong"/>
                <w:b w:val="0"/>
                <w:highlight w:val="cyan"/>
              </w:rPr>
            </w:rPrChange>
          </w:rPr>
          <w:t xml:space="preserve">nếu đã đăng kí một gói rồi chuyển sang EZMAX thì hệ thống coi là 2 gói khác nhau và tính cước theo cả hai gói. Elcom </w:t>
        </w:r>
      </w:ins>
      <w:ins w:id="919" w:author="ThaoDH" w:date="2013-10-15T15:18:00Z">
        <w:r w:rsidR="00811579" w:rsidRPr="00811579">
          <w:rPr>
            <w:rStyle w:val="Strong"/>
            <w:b w:val="0"/>
            <w:rPrChange w:id="920" w:author="ThaoDH" w:date="2013-10-17T11:43:00Z">
              <w:rPr>
                <w:rStyle w:val="Strong"/>
                <w:b w:val="0"/>
                <w:highlight w:val="cyan"/>
              </w:rPr>
            </w:rPrChange>
          </w:rPr>
          <w:t>đề xuất VNP hủy bỏ chính sách các gói EZ đăng kí cùng ngày gói Ezmax sẽ được miễn phí cước gói và coi gói EZMAX giống như một gói thông thường, cho phép đăng kí trực tiếp</w:t>
        </w:r>
      </w:ins>
      <w:ins w:id="921" w:author="ThaoDH" w:date="2013-10-15T15:19:00Z">
        <w:r w:rsidR="00811579" w:rsidRPr="00811579">
          <w:rPr>
            <w:rStyle w:val="Strong"/>
            <w:b w:val="0"/>
            <w:rPrChange w:id="922" w:author="ThaoDH" w:date="2013-10-17T11:43:00Z">
              <w:rPr>
                <w:rStyle w:val="Strong"/>
                <w:b w:val="0"/>
                <w:highlight w:val="cyan"/>
              </w:rPr>
            </w:rPrChange>
          </w:rPr>
          <w:t xml:space="preserve"> không cần thông qua các gói cước khác.</w:t>
        </w:r>
      </w:ins>
      <w:ins w:id="923" w:author="ThaoDH" w:date="2013-10-15T15:20:00Z">
        <w:r w:rsidR="00811579" w:rsidRPr="00811579">
          <w:rPr>
            <w:rStyle w:val="Strong"/>
            <w:b w:val="0"/>
            <w:rPrChange w:id="924" w:author="ThaoDH" w:date="2013-10-17T11:43:00Z">
              <w:rPr>
                <w:rStyle w:val="Strong"/>
                <w:b w:val="0"/>
                <w:highlight w:val="cyan"/>
              </w:rPr>
            </w:rPrChange>
          </w:rPr>
          <w:t xml:space="preserve"> Khi huỷ gói EZMAX thì hệ thống ngoài sẽ cần đổi gói cước về chương trình cũ. </w:t>
        </w:r>
      </w:ins>
    </w:p>
    <w:p w:rsidR="00A11CAC" w:rsidRPr="00DB6E0C" w:rsidRDefault="00A11CAC" w:rsidP="005C0964">
      <w:pPr>
        <w:pStyle w:val="NormalWeb"/>
        <w:numPr>
          <w:ilvl w:val="0"/>
          <w:numId w:val="7"/>
        </w:numPr>
        <w:ind w:hanging="720"/>
        <w:jc w:val="both"/>
        <w:rPr>
          <w:b/>
        </w:rPr>
      </w:pPr>
      <w:r w:rsidRPr="00DB6E0C">
        <w:rPr>
          <w:b/>
        </w:rPr>
        <w:t>Gia hạn gói cước</w:t>
      </w:r>
    </w:p>
    <w:p w:rsidR="0011635A" w:rsidRDefault="00A11CAC" w:rsidP="005C0964">
      <w:pPr>
        <w:pStyle w:val="NormalWeb"/>
        <w:numPr>
          <w:ilvl w:val="0"/>
          <w:numId w:val="6"/>
        </w:numPr>
        <w:jc w:val="both"/>
        <w:rPr>
          <w:ins w:id="925" w:author="ThaoDH" w:date="2013-10-15T15:22:00Z"/>
          <w:bCs/>
        </w:rPr>
      </w:pPr>
      <w:r w:rsidRPr="00DB6E0C">
        <w:rPr>
          <w:bCs/>
        </w:rPr>
        <w:t>Gói cước được tự động gia hạn</w:t>
      </w:r>
      <w:ins w:id="926" w:author="Comverse" w:date="2013-10-14T11:27:00Z">
        <w:r w:rsidR="00A94701">
          <w:rPr>
            <w:bCs/>
          </w:rPr>
          <w:t xml:space="preserve"> </w:t>
        </w:r>
      </w:ins>
    </w:p>
    <w:p w:rsidR="004244C3" w:rsidRDefault="0011635A">
      <w:pPr>
        <w:pStyle w:val="NormalWeb"/>
        <w:jc w:val="both"/>
        <w:rPr>
          <w:bCs/>
        </w:rPr>
        <w:pPrChange w:id="927" w:author="ThaoDH" w:date="2013-10-15T15:22:00Z">
          <w:pPr>
            <w:pStyle w:val="NormalWeb"/>
            <w:numPr>
              <w:numId w:val="6"/>
            </w:numPr>
            <w:tabs>
              <w:tab w:val="num" w:pos="720"/>
            </w:tabs>
            <w:ind w:left="720" w:hanging="360"/>
            <w:jc w:val="both"/>
          </w:pPr>
        </w:pPrChange>
      </w:pPr>
      <w:ins w:id="928" w:author="ThaoDH" w:date="2013-10-15T15:22:00Z">
        <w:r w:rsidRPr="00D7006B">
          <w:t>[Elcom/Comverse]:</w:t>
        </w:r>
      </w:ins>
      <w:ins w:id="929" w:author="Comverse" w:date="2013-10-14T11:27:00Z">
        <w:r w:rsidR="00A94701">
          <w:rPr>
            <w:bCs/>
          </w:rPr>
          <w:t>ok</w:t>
        </w:r>
      </w:ins>
    </w:p>
    <w:p w:rsidR="0011635A" w:rsidRDefault="00376C34" w:rsidP="005C0964">
      <w:pPr>
        <w:pStyle w:val="NormalWeb"/>
        <w:numPr>
          <w:ilvl w:val="0"/>
          <w:numId w:val="6"/>
        </w:numPr>
        <w:jc w:val="both"/>
        <w:rPr>
          <w:ins w:id="930" w:author="ThaoDH" w:date="2013-10-15T15:23:00Z"/>
          <w:rStyle w:val="Strong"/>
          <w:b w:val="0"/>
        </w:rPr>
      </w:pPr>
      <w:r w:rsidRPr="00DB6E0C">
        <w:rPr>
          <w:rStyle w:val="Strong"/>
          <w:b w:val="0"/>
        </w:rPr>
        <w:t>Dung lượng miễn phí bao gồm trong gói cước chỉ có hiệu lực sử dụng trong khoảng thời gian có hiệu lực của gói cước, không được cộng dồn (chuyển) sang chu kì tiếp theo.</w:t>
      </w:r>
      <w:ins w:id="931" w:author="Comverse" w:date="2013-09-27T10:31:00Z">
        <w:r w:rsidR="005D33E4">
          <w:rPr>
            <w:rStyle w:val="Strong"/>
            <w:b w:val="0"/>
          </w:rPr>
          <w:t xml:space="preserve"> </w:t>
        </w:r>
      </w:ins>
    </w:p>
    <w:p w:rsidR="004244C3" w:rsidRDefault="0011635A">
      <w:pPr>
        <w:pStyle w:val="NormalWeb"/>
        <w:jc w:val="both"/>
        <w:rPr>
          <w:bCs/>
        </w:rPr>
        <w:pPrChange w:id="932" w:author="ThaoDH" w:date="2013-10-15T15:23:00Z">
          <w:pPr>
            <w:pStyle w:val="NormalWeb"/>
            <w:numPr>
              <w:numId w:val="6"/>
            </w:numPr>
            <w:tabs>
              <w:tab w:val="num" w:pos="720"/>
            </w:tabs>
            <w:ind w:left="720" w:hanging="360"/>
            <w:jc w:val="both"/>
          </w:pPr>
        </w:pPrChange>
      </w:pPr>
      <w:ins w:id="933" w:author="ThaoDH" w:date="2013-10-15T15:23:00Z">
        <w:r w:rsidRPr="00D7006B">
          <w:t>[Elcom/Comverse]:</w:t>
        </w:r>
        <w:r>
          <w:t xml:space="preserve"> OK. </w:t>
        </w:r>
      </w:ins>
      <w:ins w:id="934" w:author="Comverse" w:date="2013-09-27T10:32:00Z">
        <w:r w:rsidR="005D33E4">
          <w:rPr>
            <w:rStyle w:val="Strong"/>
            <w:b w:val="0"/>
          </w:rPr>
          <w:t>RC award will grant to data balance with method= set</w:t>
        </w:r>
      </w:ins>
      <w:ins w:id="935" w:author="Comverse" w:date="2013-09-27T10:34:00Z">
        <w:r w:rsidR="005D33E4">
          <w:rPr>
            <w:rStyle w:val="Strong"/>
            <w:b w:val="0"/>
          </w:rPr>
          <w:t xml:space="preserve"> and duration=32days</w:t>
        </w:r>
      </w:ins>
    </w:p>
    <w:p w:rsidR="007752DC" w:rsidRPr="00DB6E0C" w:rsidRDefault="007752DC" w:rsidP="005C0964">
      <w:pPr>
        <w:pStyle w:val="NormalWeb"/>
        <w:numPr>
          <w:ilvl w:val="0"/>
          <w:numId w:val="7"/>
        </w:numPr>
        <w:ind w:hanging="720"/>
        <w:jc w:val="both"/>
        <w:rPr>
          <w:b/>
        </w:rPr>
      </w:pPr>
      <w:r w:rsidRPr="00DB6E0C">
        <w:rPr>
          <w:b/>
        </w:rPr>
        <w:t>Chuyển gói cước</w:t>
      </w:r>
    </w:p>
    <w:p w:rsidR="00202CD5" w:rsidRDefault="004F6771" w:rsidP="005C0964">
      <w:pPr>
        <w:pStyle w:val="NormalWeb"/>
        <w:numPr>
          <w:ilvl w:val="0"/>
          <w:numId w:val="6"/>
        </w:numPr>
        <w:jc w:val="both"/>
        <w:rPr>
          <w:ins w:id="936" w:author="ThaoDH" w:date="2013-10-15T15:23:00Z"/>
          <w:rStyle w:val="Strong"/>
          <w:b w:val="0"/>
        </w:rPr>
      </w:pPr>
      <w:r w:rsidRPr="00DB6E0C">
        <w:rPr>
          <w:rStyle w:val="Strong"/>
          <w:b w:val="0"/>
        </w:rPr>
        <w:t>Thuê bao soạn tin nhắ</w:t>
      </w:r>
      <w:r w:rsidR="00F854A4" w:rsidRPr="00DB6E0C">
        <w:rPr>
          <w:rStyle w:val="Strong"/>
          <w:b w:val="0"/>
        </w:rPr>
        <w:t xml:space="preserve">n để yêu cầu chuyển đổi gói cước. </w:t>
      </w:r>
    </w:p>
    <w:p w:rsidR="004244C3" w:rsidRDefault="00202CD5">
      <w:pPr>
        <w:pStyle w:val="NormalWeb"/>
        <w:jc w:val="both"/>
        <w:rPr>
          <w:rStyle w:val="Strong"/>
          <w:rFonts w:eastAsiaTheme="minorHAnsi" w:cstheme="minorBidi"/>
          <w:b w:val="0"/>
          <w:sz w:val="22"/>
          <w:szCs w:val="22"/>
        </w:rPr>
        <w:pPrChange w:id="937" w:author="ThaoDH" w:date="2013-10-15T15:23:00Z">
          <w:pPr>
            <w:pStyle w:val="NormalWeb"/>
            <w:numPr>
              <w:numId w:val="6"/>
            </w:numPr>
            <w:tabs>
              <w:tab w:val="num" w:pos="720"/>
            </w:tabs>
            <w:ind w:left="720" w:hanging="360"/>
            <w:jc w:val="both"/>
          </w:pPr>
        </w:pPrChange>
      </w:pPr>
      <w:ins w:id="938" w:author="ThaoDH" w:date="2013-10-15T15:23:00Z">
        <w:r w:rsidRPr="00D7006B">
          <w:lastRenderedPageBreak/>
          <w:t>[Elcom/Comverse]:</w:t>
        </w:r>
        <w:r>
          <w:t>Hệ thống provisioning của VNP thực hiện</w:t>
        </w:r>
      </w:ins>
      <w:ins w:id="939" w:author="Comverse" w:date="2013-09-27T10:39:00Z">
        <w:del w:id="940" w:author="ThaoDH" w:date="2013-10-15T15:23:00Z">
          <w:r w:rsidR="005D33E4" w:rsidDel="00202CD5">
            <w:rPr>
              <w:rStyle w:val="Strong"/>
              <w:b w:val="0"/>
            </w:rPr>
            <w:delText>he thong ngoai lam</w:delText>
          </w:r>
        </w:del>
      </w:ins>
    </w:p>
    <w:p w:rsidR="00AF6155" w:rsidRDefault="00F854A4" w:rsidP="005C0964">
      <w:pPr>
        <w:pStyle w:val="NormalWeb"/>
        <w:numPr>
          <w:ilvl w:val="0"/>
          <w:numId w:val="6"/>
        </w:numPr>
        <w:jc w:val="both"/>
        <w:rPr>
          <w:ins w:id="941" w:author="ThaoDH" w:date="2013-10-15T15:23:00Z"/>
          <w:rStyle w:val="Strong"/>
          <w:b w:val="0"/>
        </w:rPr>
      </w:pPr>
      <w:r w:rsidRPr="00DB6E0C">
        <w:rPr>
          <w:rStyle w:val="Strong"/>
          <w:b w:val="0"/>
        </w:rPr>
        <w:t>Đ</w:t>
      </w:r>
      <w:r w:rsidR="00940312" w:rsidRPr="00DB6E0C">
        <w:rPr>
          <w:rStyle w:val="Strong"/>
          <w:b w:val="0"/>
        </w:rPr>
        <w:t>ược chuyển đổi tối đa 01 lần/</w:t>
      </w:r>
      <w:r w:rsidRPr="00DB6E0C">
        <w:rPr>
          <w:rStyle w:val="Strong"/>
          <w:b w:val="0"/>
        </w:rPr>
        <w:t xml:space="preserve">tháng. </w:t>
      </w:r>
    </w:p>
    <w:p w:rsidR="004244C3" w:rsidRDefault="00AF6155">
      <w:pPr>
        <w:pStyle w:val="NormalWeb"/>
        <w:jc w:val="both"/>
        <w:rPr>
          <w:rStyle w:val="Strong"/>
          <w:rFonts w:eastAsiaTheme="minorHAnsi" w:cstheme="minorBidi"/>
          <w:b w:val="0"/>
          <w:sz w:val="22"/>
          <w:szCs w:val="22"/>
        </w:rPr>
        <w:pPrChange w:id="942" w:author="ThaoDH" w:date="2013-10-15T15:23:00Z">
          <w:pPr>
            <w:pStyle w:val="NormalWeb"/>
            <w:numPr>
              <w:numId w:val="6"/>
            </w:numPr>
            <w:tabs>
              <w:tab w:val="num" w:pos="720"/>
            </w:tabs>
            <w:ind w:left="720" w:hanging="360"/>
            <w:jc w:val="both"/>
          </w:pPr>
        </w:pPrChange>
      </w:pPr>
      <w:ins w:id="943" w:author="ThaoDH" w:date="2013-10-15T15:23:00Z">
        <w:r w:rsidRPr="00D7006B">
          <w:t>[Elcom/Comverse]:</w:t>
        </w:r>
        <w:r>
          <w:t xml:space="preserve"> Hệ thống </w:t>
        </w:r>
      </w:ins>
      <w:ins w:id="944" w:author="ThaoDH" w:date="2013-10-17T13:16:00Z">
        <w:r w:rsidR="00EC36E1">
          <w:t xml:space="preserve">VNP </w:t>
        </w:r>
      </w:ins>
      <w:ins w:id="945" w:author="ThaoDH" w:date="2013-10-15T15:23:00Z">
        <w:r>
          <w:t xml:space="preserve">provisioning thực hiện </w:t>
        </w:r>
      </w:ins>
    </w:p>
    <w:p w:rsidR="00257B2F" w:rsidRDefault="00F854A4" w:rsidP="005C0964">
      <w:pPr>
        <w:pStyle w:val="NormalWeb"/>
        <w:numPr>
          <w:ilvl w:val="0"/>
          <w:numId w:val="6"/>
        </w:numPr>
        <w:jc w:val="both"/>
        <w:rPr>
          <w:ins w:id="946" w:author="ThaoDH" w:date="2013-10-15T15:24:00Z"/>
          <w:rStyle w:val="Strong"/>
          <w:b w:val="0"/>
        </w:rPr>
      </w:pPr>
      <w:r w:rsidRPr="00DB6E0C">
        <w:rPr>
          <w:rStyle w:val="Strong"/>
          <w:b w:val="0"/>
        </w:rPr>
        <w:t xml:space="preserve">Vào thời điểm chuyển đổi, dung lượng miễn phí còn lại nếu có của gói cũ sẽ được cộng dồn vào gói mới. </w:t>
      </w:r>
    </w:p>
    <w:p w:rsidR="004244C3" w:rsidRDefault="00257B2F">
      <w:pPr>
        <w:pStyle w:val="NormalWeb"/>
        <w:jc w:val="both"/>
        <w:rPr>
          <w:rStyle w:val="Strong"/>
          <w:rFonts w:eastAsiaTheme="minorHAnsi" w:cstheme="minorBidi"/>
          <w:b w:val="0"/>
          <w:sz w:val="22"/>
          <w:szCs w:val="22"/>
        </w:rPr>
        <w:pPrChange w:id="947" w:author="ThaoDH" w:date="2013-10-15T15:24:00Z">
          <w:pPr>
            <w:pStyle w:val="NormalWeb"/>
            <w:numPr>
              <w:numId w:val="6"/>
            </w:numPr>
            <w:tabs>
              <w:tab w:val="num" w:pos="720"/>
            </w:tabs>
            <w:ind w:left="720" w:hanging="360"/>
            <w:jc w:val="both"/>
          </w:pPr>
        </w:pPrChange>
      </w:pPr>
      <w:ins w:id="948" w:author="ThaoDH" w:date="2013-10-15T15:24:00Z">
        <w:r w:rsidRPr="00D7006B">
          <w:t>[Elcom/Comverse]:</w:t>
        </w:r>
      </w:ins>
      <w:ins w:id="949" w:author="ThaoDH" w:date="2013-10-15T15:26:00Z">
        <w:r w:rsidR="00C44B73">
          <w:t xml:space="preserve"> </w:t>
        </w:r>
        <w:r w:rsidR="00C44B73">
          <w:rPr>
            <w:rStyle w:val="Strong"/>
            <w:b w:val="0"/>
          </w:rPr>
          <w:t>O</w:t>
        </w:r>
      </w:ins>
      <w:ins w:id="950" w:author="Comverse" w:date="2013-10-14T11:28:00Z">
        <w:r w:rsidR="00A94701">
          <w:rPr>
            <w:rStyle w:val="Strong"/>
            <w:b w:val="0"/>
          </w:rPr>
          <w:t>k</w:t>
        </w:r>
      </w:ins>
    </w:p>
    <w:p w:rsidR="00142D63" w:rsidRDefault="00F854A4" w:rsidP="005C0964">
      <w:pPr>
        <w:pStyle w:val="NormalWeb"/>
        <w:numPr>
          <w:ilvl w:val="0"/>
          <w:numId w:val="6"/>
        </w:numPr>
        <w:jc w:val="both"/>
        <w:rPr>
          <w:ins w:id="951" w:author="ThaoDH" w:date="2013-10-15T15:26:00Z"/>
          <w:rStyle w:val="Strong"/>
          <w:b w:val="0"/>
        </w:rPr>
      </w:pPr>
      <w:r w:rsidRPr="00DB6E0C">
        <w:rPr>
          <w:rStyle w:val="Strong"/>
          <w:b w:val="0"/>
        </w:rPr>
        <w:t>Thời hạn sử dụng sẽ được tính theo thời hạn sử dụng của gói cước mới và gói cước mới sẽ có hiệu lực ngay sau khi chuyển đổi thành công</w:t>
      </w:r>
      <w:ins w:id="952" w:author="Comverse" w:date="2013-10-14T11:29:00Z">
        <w:r w:rsidR="00A94701">
          <w:rPr>
            <w:rStyle w:val="Strong"/>
            <w:b w:val="0"/>
          </w:rPr>
          <w:t xml:space="preserve"> </w:t>
        </w:r>
      </w:ins>
    </w:p>
    <w:p w:rsidR="00142D63" w:rsidRPr="00DB6E0C" w:rsidRDefault="00142D63" w:rsidP="00142D63">
      <w:pPr>
        <w:pStyle w:val="NormalWeb"/>
        <w:numPr>
          <w:ilvl w:val="0"/>
          <w:numId w:val="6"/>
        </w:numPr>
        <w:jc w:val="both"/>
        <w:rPr>
          <w:ins w:id="953" w:author="ThaoDH" w:date="2013-10-15T15:26:00Z"/>
          <w:rStyle w:val="Strong"/>
          <w:b w:val="0"/>
        </w:rPr>
      </w:pPr>
      <w:ins w:id="954" w:author="ThaoDH" w:date="2013-10-15T15:26:00Z">
        <w:r w:rsidRPr="00D7006B">
          <w:t>[Elcom/Comverse]:</w:t>
        </w:r>
        <w:r>
          <w:t xml:space="preserve"> </w:t>
        </w:r>
        <w:r>
          <w:rPr>
            <w:rStyle w:val="Strong"/>
            <w:b w:val="0"/>
          </w:rPr>
          <w:t>Ok</w:t>
        </w:r>
      </w:ins>
    </w:p>
    <w:p w:rsidR="004244C3" w:rsidRDefault="006C048F">
      <w:pPr>
        <w:pStyle w:val="NormalWeb"/>
        <w:ind w:left="360"/>
        <w:jc w:val="both"/>
        <w:rPr>
          <w:ins w:id="955" w:author="ThaoDH" w:date="2013-10-15T15:28:00Z"/>
        </w:rPr>
        <w:pPrChange w:id="956" w:author="ThaoDH" w:date="2013-10-15T15:28:00Z">
          <w:pPr>
            <w:pStyle w:val="NormalWeb"/>
            <w:numPr>
              <w:numId w:val="6"/>
            </w:numPr>
            <w:tabs>
              <w:tab w:val="num" w:pos="720"/>
            </w:tabs>
            <w:ind w:left="720" w:hanging="360"/>
            <w:jc w:val="both"/>
          </w:pPr>
        </w:pPrChange>
      </w:pPr>
      <w:r w:rsidRPr="00DB6E0C">
        <w:t>Hạn mức thanh toán cước lưu lượng sử dụng Internet băng thông rộng của thuê bao trong tháng được xác định theo hạn mức thanh toán của gói EZ có giá gói cao nhất.</w:t>
      </w:r>
    </w:p>
    <w:p w:rsidR="004244C3" w:rsidRDefault="00476BD4">
      <w:pPr>
        <w:pStyle w:val="NormalWeb"/>
        <w:jc w:val="both"/>
        <w:pPrChange w:id="957" w:author="ThaoDH" w:date="2013-10-15T15:28:00Z">
          <w:pPr>
            <w:pStyle w:val="NormalWeb"/>
            <w:numPr>
              <w:numId w:val="6"/>
            </w:numPr>
            <w:tabs>
              <w:tab w:val="num" w:pos="720"/>
            </w:tabs>
            <w:ind w:left="720" w:hanging="360"/>
            <w:jc w:val="both"/>
          </w:pPr>
        </w:pPrChange>
      </w:pPr>
      <w:ins w:id="958" w:author="ThaoDH" w:date="2013-10-15T15:28:00Z">
        <w:r w:rsidRPr="00D7006B">
          <w:t>[Elcom/Comverse]:</w:t>
        </w:r>
        <w:r>
          <w:t xml:space="preserve"> </w:t>
        </w:r>
      </w:ins>
      <w:ins w:id="959" w:author="ThaoDH" w:date="2013-10-15T15:44:00Z">
        <w:r w:rsidR="004D36EA">
          <w:t xml:space="preserve">OK. </w:t>
        </w:r>
      </w:ins>
      <w:ins w:id="960" w:author="ThaoDH" w:date="2013-10-15T15:28:00Z">
        <w:r>
          <w:rPr>
            <w:rStyle w:val="Strong"/>
            <w:b w:val="0"/>
          </w:rPr>
          <w:t xml:space="preserve">Khi thực hiện đổi gói cước, chương trình </w:t>
        </w:r>
      </w:ins>
      <w:ins w:id="961" w:author="ThaoDH" w:date="2013-10-15T15:43:00Z">
        <w:r w:rsidR="00EE0C83">
          <w:rPr>
            <w:rStyle w:val="Strong"/>
            <w:b w:val="0"/>
          </w:rPr>
          <w:t xml:space="preserve">provisioning của VNP </w:t>
        </w:r>
      </w:ins>
      <w:ins w:id="962" w:author="ThaoDH" w:date="2013-10-15T15:28:00Z">
        <w:r>
          <w:rPr>
            <w:rStyle w:val="Strong"/>
            <w:b w:val="0"/>
          </w:rPr>
          <w:t>sẽ đồng thời thực hiện việc cập nh</w:t>
        </w:r>
      </w:ins>
      <w:ins w:id="963" w:author="ThaoDH" w:date="2013-10-15T15:29:00Z">
        <w:r>
          <w:rPr>
            <w:rStyle w:val="Strong"/>
            <w:b w:val="0"/>
          </w:rPr>
          <w:t>ậ</w:t>
        </w:r>
      </w:ins>
      <w:ins w:id="964" w:author="ThaoDH" w:date="2013-10-15T15:28:00Z">
        <w:r>
          <w:rPr>
            <w:rStyle w:val="Strong"/>
            <w:b w:val="0"/>
          </w:rPr>
          <w:t xml:space="preserve">t và điều chỉnh lại </w:t>
        </w:r>
        <w:r>
          <w:t xml:space="preserve"> </w:t>
        </w:r>
      </w:ins>
      <w:ins w:id="965" w:author="Comverse" w:date="2013-10-10T15:32:00Z">
        <w:r w:rsidR="001F5811">
          <w:t xml:space="preserve">gia tri accumulator o muc PO </w:t>
        </w:r>
      </w:ins>
      <w:ins w:id="966" w:author="ThaoDH" w:date="2013-10-15T15:43:00Z">
        <w:r w:rsidR="00EE0C83">
          <w:t>ch</w:t>
        </w:r>
      </w:ins>
      <w:ins w:id="967" w:author="ThaoDH" w:date="2013-10-17T12:44:00Z">
        <w:r w:rsidR="0066408F">
          <w:t>o</w:t>
        </w:r>
      </w:ins>
      <w:ins w:id="968" w:author="ThaoDH" w:date="2013-10-15T15:43:00Z">
        <w:r w:rsidR="00EE0C83">
          <w:t xml:space="preserve"> đúng </w:t>
        </w:r>
      </w:ins>
      <w:ins w:id="969" w:author="Comverse" w:date="2013-10-10T15:34:00Z">
        <w:r w:rsidR="001F5811">
          <w:t xml:space="preserve"> voi han muc thanh toan.</w:t>
        </w:r>
      </w:ins>
      <w:ins w:id="970" w:author="Comverse" w:date="2013-10-10T15:32:00Z">
        <w:r w:rsidR="001F5811">
          <w:t xml:space="preserve"> </w:t>
        </w:r>
      </w:ins>
    </w:p>
    <w:p w:rsidR="00476BD4" w:rsidRDefault="00B434DB" w:rsidP="001F5811">
      <w:pPr>
        <w:pStyle w:val="NormalWeb"/>
        <w:numPr>
          <w:ilvl w:val="0"/>
          <w:numId w:val="6"/>
        </w:numPr>
        <w:jc w:val="both"/>
        <w:rPr>
          <w:ins w:id="971" w:author="ThaoDH" w:date="2013-10-15T15:33:00Z"/>
          <w:rStyle w:val="Strong"/>
          <w:b w:val="0"/>
          <w:highlight w:val="yellow"/>
        </w:rPr>
      </w:pPr>
      <w:r w:rsidRPr="00B434DB">
        <w:rPr>
          <w:rStyle w:val="Strong"/>
          <w:b w:val="0"/>
          <w:highlight w:val="yellow"/>
        </w:rPr>
        <w:t>Các gói EZ đăng ký  trước và cùng ngày gói EZMAX sẽ  được mi</w:t>
      </w:r>
      <w:del w:id="972" w:author="ThaoDH" w:date="2013-10-17T13:16:00Z">
        <w:r w:rsidRPr="00B434DB" w:rsidDel="00EC36E1">
          <w:rPr>
            <w:rStyle w:val="Strong"/>
            <w:b w:val="0"/>
            <w:highlight w:val="yellow"/>
          </w:rPr>
          <w:delText>ế</w:delText>
        </w:r>
      </w:del>
      <w:ins w:id="973" w:author="ThaoDH" w:date="2013-10-17T13:16:00Z">
        <w:r w:rsidR="00EC36E1">
          <w:rPr>
            <w:rStyle w:val="Strong"/>
            <w:b w:val="0"/>
            <w:highlight w:val="yellow"/>
          </w:rPr>
          <w:t>ễ</w:t>
        </w:r>
      </w:ins>
      <w:r w:rsidRPr="00B434DB">
        <w:rPr>
          <w:rStyle w:val="Strong"/>
          <w:b w:val="0"/>
          <w:highlight w:val="yellow"/>
        </w:rPr>
        <w:t>n phí cước gói và không cộng dung lượng miễn phí sang gói EZMAX</w:t>
      </w:r>
      <w:ins w:id="974" w:author="Comverse" w:date="2013-10-10T15:34:00Z">
        <w:r w:rsidR="001F5811">
          <w:rPr>
            <w:rStyle w:val="Strong"/>
            <w:b w:val="0"/>
            <w:highlight w:val="yellow"/>
          </w:rPr>
          <w:t>.</w:t>
        </w:r>
      </w:ins>
      <w:ins w:id="975" w:author="Comverse" w:date="2013-10-10T15:35:00Z">
        <w:r w:rsidR="001F5811" w:rsidRPr="001F5811">
          <w:rPr>
            <w:rStyle w:val="Strong"/>
            <w:b w:val="0"/>
            <w:highlight w:val="yellow"/>
          </w:rPr>
          <w:t xml:space="preserve"> </w:t>
        </w:r>
      </w:ins>
    </w:p>
    <w:p w:rsidR="004244C3" w:rsidRDefault="00476BD4">
      <w:pPr>
        <w:pStyle w:val="NormalWeb"/>
        <w:jc w:val="both"/>
        <w:rPr>
          <w:rStyle w:val="Strong"/>
          <w:rFonts w:eastAsiaTheme="minorHAnsi" w:cstheme="minorBidi"/>
          <w:b w:val="0"/>
          <w:sz w:val="22"/>
          <w:szCs w:val="22"/>
          <w:highlight w:val="yellow"/>
        </w:rPr>
        <w:pPrChange w:id="976" w:author="ThaoDH" w:date="2013-10-15T15:33:00Z">
          <w:pPr>
            <w:pStyle w:val="NormalWeb"/>
            <w:numPr>
              <w:numId w:val="6"/>
            </w:numPr>
            <w:tabs>
              <w:tab w:val="num" w:pos="720"/>
            </w:tabs>
            <w:ind w:left="720" w:hanging="360"/>
            <w:jc w:val="both"/>
          </w:pPr>
        </w:pPrChange>
      </w:pPr>
      <w:ins w:id="977" w:author="ThaoDH" w:date="2013-10-15T15:33:00Z">
        <w:r w:rsidRPr="00D7006B">
          <w:t>[Elcom/Comverse]:</w:t>
        </w:r>
        <w:r>
          <w:t xml:space="preserve"> </w:t>
        </w:r>
      </w:ins>
      <w:ins w:id="978" w:author="ThaoDH" w:date="2013-10-15T15:35:00Z">
        <w:r>
          <w:t xml:space="preserve">Như giải thích bên trên hệ thống C1RT </w:t>
        </w:r>
      </w:ins>
      <w:ins w:id="979" w:author="ThaoDH" w:date="2013-10-15T15:40:00Z">
        <w:r w:rsidR="00464929">
          <w:t xml:space="preserve">thời gian thực </w:t>
        </w:r>
      </w:ins>
      <w:ins w:id="980" w:author="ThaoDH" w:date="2013-10-15T15:35:00Z">
        <w:r>
          <w:t xml:space="preserve">sẽ tính cước cả hai gói </w:t>
        </w:r>
      </w:ins>
      <w:ins w:id="981" w:author="ThaoDH" w:date="2013-10-15T15:36:00Z">
        <w:r w:rsidR="00021C69">
          <w:t xml:space="preserve">theo thứ tự đăng kí </w:t>
        </w:r>
      </w:ins>
      <w:ins w:id="982" w:author="ThaoDH" w:date="2013-10-15T15:38:00Z">
        <w:r w:rsidR="00464929">
          <w:t xml:space="preserve">và chuyển gói </w:t>
        </w:r>
      </w:ins>
      <w:ins w:id="983" w:author="ThaoDH" w:date="2013-10-15T15:35:00Z">
        <w:r>
          <w:t>như bình thường</w:t>
        </w:r>
      </w:ins>
      <w:ins w:id="984" w:author="ThaoDH" w:date="2013-10-15T15:40:00Z">
        <w:r w:rsidR="00464929">
          <w:t xml:space="preserve"> (theo đúng thời gian thực)</w:t>
        </w:r>
      </w:ins>
      <w:ins w:id="985" w:author="ThaoDH" w:date="2013-10-15T15:36:00Z">
        <w:r w:rsidR="00021C69">
          <w:t xml:space="preserve">. </w:t>
        </w:r>
      </w:ins>
      <w:ins w:id="986" w:author="ThaoDH" w:date="2013-10-15T15:38:00Z">
        <w:r w:rsidR="00464929">
          <w:t xml:space="preserve">Do đó </w:t>
        </w:r>
      </w:ins>
      <w:ins w:id="987" w:author="ThaoDH" w:date="2013-10-15T15:39:00Z">
        <w:r w:rsidR="00464929">
          <w:t>Elcom</w:t>
        </w:r>
      </w:ins>
      <w:ins w:id="988" w:author="ThaoDH" w:date="2013-10-17T12:45:00Z">
        <w:r w:rsidR="0066408F">
          <w:t>/Comverse</w:t>
        </w:r>
      </w:ins>
      <w:ins w:id="989" w:author="ThaoDH" w:date="2013-10-15T15:39:00Z">
        <w:r w:rsidR="00464929">
          <w:t xml:space="preserve"> </w:t>
        </w:r>
      </w:ins>
      <w:ins w:id="990" w:author="ThaoDH" w:date="2013-10-15T15:38:00Z">
        <w:r w:rsidR="00464929">
          <w:t>đề xuất</w:t>
        </w:r>
      </w:ins>
      <w:ins w:id="991" w:author="ThaoDH" w:date="2013-10-15T15:39:00Z">
        <w:r w:rsidR="00464929">
          <w:t xml:space="preserve"> là bỏ chính sách này, cho phép đăng kí gói</w:t>
        </w:r>
      </w:ins>
      <w:ins w:id="992" w:author="ThaoDH" w:date="2013-10-17T12:45:00Z">
        <w:r w:rsidR="0066408F">
          <w:t xml:space="preserve"> EZMAX</w:t>
        </w:r>
      </w:ins>
      <w:ins w:id="993" w:author="ThaoDH" w:date="2013-10-15T15:39:00Z">
        <w:r w:rsidR="00464929">
          <w:t xml:space="preserve"> như bình thường. Một tùy chọn khác là hệ thống tổng hợp cước </w:t>
        </w:r>
      </w:ins>
      <w:ins w:id="994" w:author="ThaoDH" w:date="2013-10-15T15:40:00Z">
        <w:r w:rsidR="00464929">
          <w:t xml:space="preserve">của </w:t>
        </w:r>
      </w:ins>
      <w:ins w:id="995" w:author="ThaoDH" w:date="2013-10-15T15:39:00Z">
        <w:r w:rsidR="00464929">
          <w:t xml:space="preserve">VNP </w:t>
        </w:r>
      </w:ins>
      <w:ins w:id="996" w:author="ThaoDH" w:date="2013-10-15T15:40:00Z">
        <w:r w:rsidR="00464929">
          <w:t xml:space="preserve">sẽ bỏ cước </w:t>
        </w:r>
      </w:ins>
      <w:ins w:id="997" w:author="ThaoDH" w:date="2013-10-15T15:41:00Z">
        <w:r w:rsidR="00464929">
          <w:t xml:space="preserve">data </w:t>
        </w:r>
        <w:r w:rsidR="001B5232">
          <w:t xml:space="preserve">của thuê bao </w:t>
        </w:r>
      </w:ins>
      <w:ins w:id="998" w:author="ThaoDH" w:date="2013-10-15T15:40:00Z">
        <w:r w:rsidR="00464929">
          <w:t xml:space="preserve">từ thời điểm </w:t>
        </w:r>
      </w:ins>
      <w:ins w:id="999" w:author="ThaoDH" w:date="2013-10-15T15:41:00Z">
        <w:r w:rsidR="00464929">
          <w:t xml:space="preserve">đăng kí gói cơ bản </w:t>
        </w:r>
        <w:r w:rsidR="001B5232">
          <w:t xml:space="preserve">thành công đến trước khi thuê bao </w:t>
        </w:r>
        <w:r w:rsidR="00464929">
          <w:t xml:space="preserve">chuyển sang gói MAX. </w:t>
        </w:r>
      </w:ins>
    </w:p>
    <w:p w:rsidR="00B434DB" w:rsidRPr="00DB6E0C" w:rsidDel="001B5232" w:rsidRDefault="00B434DB" w:rsidP="00B434DB">
      <w:pPr>
        <w:pStyle w:val="NormalWeb"/>
        <w:ind w:left="720"/>
        <w:jc w:val="both"/>
        <w:rPr>
          <w:del w:id="1000" w:author="ThaoDH" w:date="2013-10-15T15:41:00Z"/>
        </w:rPr>
      </w:pPr>
    </w:p>
    <w:p w:rsidR="00106560" w:rsidRPr="00DB6E0C" w:rsidRDefault="00106560" w:rsidP="00E537CD">
      <w:pPr>
        <w:pStyle w:val="NormalWeb"/>
        <w:jc w:val="both"/>
        <w:rPr>
          <w:i/>
        </w:rPr>
      </w:pPr>
      <w:r w:rsidRPr="00DB6E0C">
        <w:rPr>
          <w:i/>
        </w:rPr>
        <w:t>Chuyển đổi giữa các gói cước ezCOm trả trước, trả sau</w:t>
      </w:r>
    </w:p>
    <w:p w:rsidR="00EE0C83" w:rsidRDefault="00106560" w:rsidP="005049E3">
      <w:pPr>
        <w:pStyle w:val="NormalWeb"/>
        <w:numPr>
          <w:ilvl w:val="0"/>
          <w:numId w:val="6"/>
        </w:numPr>
        <w:jc w:val="both"/>
        <w:rPr>
          <w:ins w:id="1001" w:author="ThaoDH" w:date="2013-10-15T15:42:00Z"/>
        </w:rPr>
      </w:pPr>
      <w:r w:rsidRPr="00DB6E0C">
        <w:t xml:space="preserve">Trường hợp thuê bao chuyển đổi từ dịch vụ eZcom trả sau sang trả trước thì giá trị gói đang sử dụng sẽ bị hủy và phần lưu lượng miễn phí không sử dụng hết sẽ không được bảo lưu. </w:t>
      </w:r>
    </w:p>
    <w:p w:rsidR="004244C3" w:rsidRDefault="00EE0C83">
      <w:pPr>
        <w:pStyle w:val="NormalWeb"/>
        <w:jc w:val="both"/>
        <w:pPrChange w:id="1002" w:author="ThaoDH" w:date="2013-10-15T15:42:00Z">
          <w:pPr>
            <w:pStyle w:val="NormalWeb"/>
            <w:numPr>
              <w:numId w:val="6"/>
            </w:numPr>
            <w:tabs>
              <w:tab w:val="num" w:pos="720"/>
            </w:tabs>
            <w:ind w:left="720" w:hanging="360"/>
            <w:jc w:val="both"/>
          </w:pPr>
        </w:pPrChange>
      </w:pPr>
      <w:ins w:id="1003" w:author="ThaoDH" w:date="2013-10-15T15:42:00Z">
        <w:r w:rsidRPr="00D7006B">
          <w:t>[Elcom/Comverse]:</w:t>
        </w:r>
        <w:r>
          <w:t xml:space="preserve"> </w:t>
        </w:r>
      </w:ins>
      <w:ins w:id="1004" w:author="Comverse" w:date="2013-10-14T11:40:00Z">
        <w:r w:rsidR="008A7093">
          <w:t xml:space="preserve">Theo </w:t>
        </w:r>
        <w:r w:rsidR="005049E3">
          <w:t xml:space="preserve">quy trinh chuyen doi tu </w:t>
        </w:r>
        <w:r w:rsidR="008A7093">
          <w:t>tra sau</w:t>
        </w:r>
      </w:ins>
      <w:ins w:id="1005" w:author="Comverse" w:date="2013-10-14T14:13:00Z">
        <w:r w:rsidR="005049E3">
          <w:t xml:space="preserve"> sang tra truoc</w:t>
        </w:r>
      </w:ins>
      <w:ins w:id="1006" w:author="Comverse" w:date="2013-10-14T11:40:00Z">
        <w:r w:rsidR="008A7093">
          <w:t>.</w:t>
        </w:r>
      </w:ins>
    </w:p>
    <w:p w:rsidR="006B3321" w:rsidRDefault="00106560" w:rsidP="005049E3">
      <w:pPr>
        <w:pStyle w:val="NormalWeb"/>
        <w:numPr>
          <w:ilvl w:val="0"/>
          <w:numId w:val="6"/>
        </w:numPr>
        <w:jc w:val="both"/>
        <w:rPr>
          <w:ins w:id="1007" w:author="ThaoDH" w:date="2013-10-15T15:44:00Z"/>
        </w:rPr>
      </w:pPr>
      <w:r w:rsidRPr="00DB6E0C">
        <w:t xml:space="preserve">Trường hợp thuê bao chuyển đổi dịch vụ từ dịch vụ ezcom trả trước sang trả sau thì chỉ thực hiện bao lưu số tiền hiện có trong tài khoản chính để trừ vào hóa đơn cước ezcom trả sau. </w:t>
      </w:r>
    </w:p>
    <w:p w:rsidR="004244C3" w:rsidRDefault="00063D7A">
      <w:pPr>
        <w:pStyle w:val="NormalWeb"/>
        <w:jc w:val="both"/>
        <w:pPrChange w:id="1008" w:author="ThaoDH" w:date="2013-10-15T15:44:00Z">
          <w:pPr>
            <w:pStyle w:val="NormalWeb"/>
            <w:numPr>
              <w:numId w:val="6"/>
            </w:numPr>
            <w:tabs>
              <w:tab w:val="num" w:pos="720"/>
            </w:tabs>
            <w:ind w:left="720" w:hanging="360"/>
            <w:jc w:val="both"/>
          </w:pPr>
        </w:pPrChange>
      </w:pPr>
      <w:ins w:id="1009" w:author="ThaoDH" w:date="2013-10-15T15:46:00Z">
        <w:r w:rsidRPr="00D7006B">
          <w:lastRenderedPageBreak/>
          <w:t>[Elcom/Comverse]:</w:t>
        </w:r>
        <w:r>
          <w:t xml:space="preserve"> </w:t>
        </w:r>
      </w:ins>
      <w:ins w:id="1010" w:author="Comverse" w:date="2013-10-14T14:14:00Z">
        <w:r w:rsidR="005049E3">
          <w:t>Theo quy trinh chuyen doi tu tra truoc</w:t>
        </w:r>
      </w:ins>
      <w:ins w:id="1011" w:author="Comverse" w:date="2013-10-14T14:15:00Z">
        <w:r w:rsidR="005049E3">
          <w:t xml:space="preserve"> sang tra sau. He thong </w:t>
        </w:r>
      </w:ins>
      <w:ins w:id="1012" w:author="ThaoDH" w:date="2013-10-15T15:46:00Z">
        <w:r>
          <w:t xml:space="preserve">Billing của VNP sẽ lưu lại số tiền trong tài khoản chính </w:t>
        </w:r>
      </w:ins>
      <w:ins w:id="1013" w:author="ThaoDH" w:date="2013-10-15T15:47:00Z">
        <w:r>
          <w:t xml:space="preserve">để thanh toán hóa đơn sau này. </w:t>
        </w:r>
      </w:ins>
    </w:p>
    <w:p w:rsidR="00106560" w:rsidRPr="00DB6E0C" w:rsidRDefault="00106560" w:rsidP="005C0964">
      <w:pPr>
        <w:pStyle w:val="NormalWeb"/>
        <w:numPr>
          <w:ilvl w:val="0"/>
          <w:numId w:val="6"/>
        </w:numPr>
        <w:jc w:val="both"/>
      </w:pPr>
      <w:r w:rsidRPr="00DB6E0C">
        <w:t xml:space="preserve">Tạm thời không cho phép chuyển đổi từ thuê bao ezcom trả trước và trả sau sang các hình thức thuê bao VNP trả sau và trả trước khác. </w:t>
      </w:r>
    </w:p>
    <w:p w:rsidR="00BD4265" w:rsidRDefault="001140DC" w:rsidP="005C0964">
      <w:pPr>
        <w:pStyle w:val="NormalWeb"/>
        <w:numPr>
          <w:ilvl w:val="0"/>
          <w:numId w:val="6"/>
        </w:numPr>
        <w:jc w:val="both"/>
        <w:rPr>
          <w:ins w:id="1014" w:author="ThaoDH" w:date="2013-10-04T13:35:00Z"/>
          <w:highlight w:val="yellow"/>
        </w:rPr>
      </w:pPr>
      <w:r w:rsidRPr="00840785">
        <w:rPr>
          <w:highlight w:val="yellow"/>
        </w:rPr>
        <w:t>Khóa 1 chiểu (khóa OC), dịch vụ GPRS bị khóa, gói cước chưa bị khóa</w:t>
      </w:r>
      <w:ins w:id="1015" w:author="ThaoDH" w:date="2013-10-04T10:38:00Z">
        <w:r w:rsidR="00141B68">
          <w:rPr>
            <w:highlight w:val="yellow"/>
          </w:rPr>
          <w:t xml:space="preserve"> </w:t>
        </w:r>
      </w:ins>
      <w:r w:rsidRPr="00840785">
        <w:rPr>
          <w:highlight w:val="yellow"/>
        </w:rPr>
        <w:t>.</w:t>
      </w:r>
      <w:r w:rsidR="00E625B9" w:rsidRPr="00840785">
        <w:rPr>
          <w:highlight w:val="yellow"/>
        </w:rPr>
        <w:t xml:space="preserve"> Khi mở lại, GPRS được mở</w:t>
      </w:r>
      <w:ins w:id="1016" w:author="ThaoDH" w:date="2013-10-04T12:58:00Z">
        <w:r w:rsidR="00B81631">
          <w:rPr>
            <w:highlight w:val="yellow"/>
          </w:rPr>
          <w:t xml:space="preserve">. </w:t>
        </w:r>
      </w:ins>
      <w:ins w:id="1017" w:author="ThaoDH" w:date="2013-10-04T12:59:00Z">
        <w:r w:rsidR="00B81631">
          <w:rPr>
            <w:highlight w:val="yellow"/>
          </w:rPr>
          <w:t xml:space="preserve">Trong </w:t>
        </w:r>
      </w:ins>
      <w:ins w:id="1018" w:author="ThaoDH" w:date="2013-10-04T13:34:00Z">
        <w:r w:rsidR="00BD4265">
          <w:rPr>
            <w:highlight w:val="yellow"/>
          </w:rPr>
          <w:t>một tháng nếu</w:t>
        </w:r>
      </w:ins>
      <w:ins w:id="1019" w:author="ThaoDH" w:date="2013-10-04T13:35:00Z">
        <w:r w:rsidR="00BD4265">
          <w:rPr>
            <w:highlight w:val="yellow"/>
          </w:rPr>
          <w:t xml:space="preserve"> thuê bao</w:t>
        </w:r>
      </w:ins>
      <w:ins w:id="1020" w:author="ThaoDH" w:date="2013-10-04T13:34:00Z">
        <w:r w:rsidR="00BD4265">
          <w:rPr>
            <w:highlight w:val="yellow"/>
          </w:rPr>
          <w:t xml:space="preserve"> bị khóa cả</w:t>
        </w:r>
      </w:ins>
      <w:ins w:id="1021" w:author="ThaoDH" w:date="2013-10-04T12:59:00Z">
        <w:r w:rsidR="00B81631">
          <w:rPr>
            <w:highlight w:val="yellow"/>
          </w:rPr>
          <w:t xml:space="preserve"> 1 chiều</w:t>
        </w:r>
      </w:ins>
      <w:ins w:id="1022" w:author="ThaoDH" w:date="2013-10-04T13:34:00Z">
        <w:r w:rsidR="00BD4265">
          <w:rPr>
            <w:highlight w:val="yellow"/>
          </w:rPr>
          <w:t xml:space="preserve"> và hai chiều</w:t>
        </w:r>
      </w:ins>
      <w:ins w:id="1023" w:author="ThaoDH" w:date="2013-10-04T13:30:00Z">
        <w:r w:rsidR="00DB2944">
          <w:rPr>
            <w:highlight w:val="yellow"/>
          </w:rPr>
          <w:t>, thuê bao</w:t>
        </w:r>
      </w:ins>
      <w:ins w:id="1024" w:author="ThaoDH" w:date="2013-10-04T12:59:00Z">
        <w:r w:rsidR="00B81631">
          <w:rPr>
            <w:highlight w:val="yellow"/>
          </w:rPr>
          <w:t xml:space="preserve"> không </w:t>
        </w:r>
      </w:ins>
      <w:ins w:id="1025" w:author="ThaoDH" w:date="2013-10-04T13:31:00Z">
        <w:r w:rsidR="00BD4265">
          <w:rPr>
            <w:highlight w:val="yellow"/>
          </w:rPr>
          <w:t xml:space="preserve">bị </w:t>
        </w:r>
      </w:ins>
      <w:ins w:id="1026" w:author="ThaoDH" w:date="2013-10-04T12:59:00Z">
        <w:r w:rsidR="00B81631">
          <w:rPr>
            <w:highlight w:val="yellow"/>
          </w:rPr>
          <w:t xml:space="preserve">tính </w:t>
        </w:r>
      </w:ins>
      <w:ins w:id="1027" w:author="ThaoDH" w:date="2013-10-04T12:58:00Z">
        <w:r w:rsidR="00B81631">
          <w:rPr>
            <w:highlight w:val="yellow"/>
          </w:rPr>
          <w:t xml:space="preserve">cước </w:t>
        </w:r>
      </w:ins>
      <w:ins w:id="1028" w:author="ThaoDH" w:date="2013-10-04T12:59:00Z">
        <w:r w:rsidR="0028291D">
          <w:rPr>
            <w:highlight w:val="yellow"/>
          </w:rPr>
          <w:t>th</w:t>
        </w:r>
      </w:ins>
      <w:ins w:id="1029" w:author="ThaoDH" w:date="2013-10-04T13:27:00Z">
        <w:r w:rsidR="0028291D">
          <w:rPr>
            <w:highlight w:val="yellow"/>
          </w:rPr>
          <w:t>uê</w:t>
        </w:r>
      </w:ins>
      <w:ins w:id="1030" w:author="ThaoDH" w:date="2013-10-04T12:59:00Z">
        <w:r w:rsidR="00B81631">
          <w:rPr>
            <w:highlight w:val="yellow"/>
          </w:rPr>
          <w:t xml:space="preserve"> bao </w:t>
        </w:r>
      </w:ins>
      <w:ins w:id="1031" w:author="ThaoDH" w:date="2013-10-04T12:58:00Z">
        <w:r w:rsidR="00B81631">
          <w:rPr>
            <w:highlight w:val="yellow"/>
          </w:rPr>
          <w:t>gói</w:t>
        </w:r>
      </w:ins>
      <w:ins w:id="1032" w:author="ThaoDH" w:date="2013-10-04T13:22:00Z">
        <w:r w:rsidR="001D3EB9">
          <w:rPr>
            <w:highlight w:val="yellow"/>
          </w:rPr>
          <w:t xml:space="preserve">. </w:t>
        </w:r>
      </w:ins>
    </w:p>
    <w:p w:rsidR="001140DC" w:rsidRDefault="00BD4265" w:rsidP="005C0964">
      <w:pPr>
        <w:pStyle w:val="NormalWeb"/>
        <w:numPr>
          <w:ilvl w:val="0"/>
          <w:numId w:val="6"/>
        </w:numPr>
        <w:jc w:val="both"/>
        <w:rPr>
          <w:ins w:id="1033" w:author="ThaoDH" w:date="2013-10-04T13:37:00Z"/>
          <w:highlight w:val="yellow"/>
        </w:rPr>
      </w:pPr>
      <w:ins w:id="1034" w:author="ThaoDH" w:date="2013-10-04T13:35:00Z">
        <w:r>
          <w:rPr>
            <w:highlight w:val="yellow"/>
          </w:rPr>
          <w:t xml:space="preserve">Nhưng </w:t>
        </w:r>
      </w:ins>
      <w:ins w:id="1035" w:author="ThaoDH" w:date="2013-10-04T13:22:00Z">
        <w:r w:rsidR="001D3EB9">
          <w:rPr>
            <w:highlight w:val="yellow"/>
          </w:rPr>
          <w:t xml:space="preserve">nếu trong tháng </w:t>
        </w:r>
      </w:ins>
      <w:ins w:id="1036" w:author="ThaoDH" w:date="2013-10-04T13:35:00Z">
        <w:r>
          <w:rPr>
            <w:highlight w:val="yellow"/>
          </w:rPr>
          <w:t>thuê bao bị khóa 1</w:t>
        </w:r>
      </w:ins>
      <w:ins w:id="1037" w:author="ThaoDH" w:date="2013-10-04T13:36:00Z">
        <w:r w:rsidR="009453E9">
          <w:rPr>
            <w:highlight w:val="yellow"/>
          </w:rPr>
          <w:t xml:space="preserve"> chiều 1</w:t>
        </w:r>
      </w:ins>
      <w:ins w:id="1038" w:author="ThaoDH" w:date="2013-10-04T13:35:00Z">
        <w:r>
          <w:rPr>
            <w:highlight w:val="yellow"/>
          </w:rPr>
          <w:t xml:space="preserve"> số ngày, những ngày còn lại thuê bao mở </w:t>
        </w:r>
      </w:ins>
      <w:ins w:id="1039" w:author="ThaoDH" w:date="2013-10-04T13:28:00Z">
        <w:r w:rsidR="0028291D">
          <w:rPr>
            <w:highlight w:val="yellow"/>
          </w:rPr>
          <w:t>v</w:t>
        </w:r>
      </w:ins>
      <w:ins w:id="1040" w:author="ThaoDH" w:date="2013-10-04T13:23:00Z">
        <w:r w:rsidR="001D3EB9">
          <w:rPr>
            <w:highlight w:val="yellow"/>
          </w:rPr>
          <w:t xml:space="preserve">í dụ </w:t>
        </w:r>
      </w:ins>
      <w:ins w:id="1041" w:author="ThaoDH" w:date="2013-10-04T13:28:00Z">
        <w:r w:rsidR="0028291D">
          <w:rPr>
            <w:highlight w:val="yellow"/>
          </w:rPr>
          <w:t xml:space="preserve">thuê bao bị khóa 1 chiều </w:t>
        </w:r>
      </w:ins>
      <w:ins w:id="1042" w:author="ThaoDH" w:date="2013-10-04T13:23:00Z">
        <w:r w:rsidR="001D3EB9">
          <w:rPr>
            <w:highlight w:val="yellow"/>
          </w:rPr>
          <w:t>5 ngày</w:t>
        </w:r>
      </w:ins>
      <w:ins w:id="1043" w:author="ThaoDH" w:date="2013-10-04T13:31:00Z">
        <w:r>
          <w:rPr>
            <w:highlight w:val="yellow"/>
          </w:rPr>
          <w:t xml:space="preserve"> (25 ngày còn lại sẽ mở)</w:t>
        </w:r>
      </w:ins>
      <w:ins w:id="1044" w:author="ThaoDH" w:date="2013-10-04T13:23:00Z">
        <w:r w:rsidR="001D3EB9">
          <w:rPr>
            <w:highlight w:val="yellow"/>
          </w:rPr>
          <w:t xml:space="preserve"> thì sẽ bị tính cước gói </w:t>
        </w:r>
      </w:ins>
      <w:ins w:id="1045" w:author="ThaoDH" w:date="2013-10-04T13:36:00Z">
        <w:r>
          <w:rPr>
            <w:highlight w:val="yellow"/>
          </w:rPr>
          <w:t>bình thường.</w:t>
        </w:r>
      </w:ins>
    </w:p>
    <w:p w:rsidR="00102F4E" w:rsidRPr="00840785" w:rsidRDefault="00102F4E" w:rsidP="005C0964">
      <w:pPr>
        <w:pStyle w:val="NormalWeb"/>
        <w:numPr>
          <w:ilvl w:val="0"/>
          <w:numId w:val="6"/>
        </w:numPr>
        <w:jc w:val="both"/>
        <w:rPr>
          <w:highlight w:val="yellow"/>
        </w:rPr>
      </w:pPr>
      <w:ins w:id="1046" w:author="ThaoDH" w:date="2013-10-04T13:37:00Z">
        <w:r>
          <w:rPr>
            <w:highlight w:val="yellow"/>
          </w:rPr>
          <w:t>Nếu thuê bao bị khóa 1 chiều cả tháng cũng vẫn bị tính cước gói bình thường.</w:t>
        </w:r>
      </w:ins>
    </w:p>
    <w:p w:rsidR="00595813" w:rsidRPr="00840785" w:rsidRDefault="005E26EB" w:rsidP="005C0964">
      <w:pPr>
        <w:pStyle w:val="NormalWeb"/>
        <w:numPr>
          <w:ilvl w:val="0"/>
          <w:numId w:val="6"/>
        </w:numPr>
        <w:jc w:val="both"/>
        <w:rPr>
          <w:highlight w:val="yellow"/>
        </w:rPr>
      </w:pPr>
      <w:r w:rsidRPr="00840785">
        <w:rPr>
          <w:highlight w:val="yellow"/>
        </w:rPr>
        <w:t>Khóa 2 chiều</w:t>
      </w:r>
      <w:r w:rsidR="001140DC" w:rsidRPr="00840785">
        <w:rPr>
          <w:highlight w:val="yellow"/>
        </w:rPr>
        <w:t xml:space="preserve"> ( tất cả các lý do)</w:t>
      </w:r>
      <w:r w:rsidRPr="00840785">
        <w:rPr>
          <w:highlight w:val="yellow"/>
        </w:rPr>
        <w:t>, gói cước bị khóa</w:t>
      </w:r>
      <w:r w:rsidR="001140DC" w:rsidRPr="00840785">
        <w:rPr>
          <w:highlight w:val="yellow"/>
        </w:rPr>
        <w:t xml:space="preserve">. </w:t>
      </w:r>
      <w:r w:rsidR="00E625B9" w:rsidRPr="00840785">
        <w:rPr>
          <w:highlight w:val="yellow"/>
        </w:rPr>
        <w:t xml:space="preserve">Khi mở lại 2 chiều, gói cước được </w:t>
      </w:r>
      <w:r w:rsidR="00595813" w:rsidRPr="00840785">
        <w:rPr>
          <w:highlight w:val="yellow"/>
        </w:rPr>
        <w:t xml:space="preserve">tự động </w:t>
      </w:r>
      <w:r w:rsidR="00E625B9" w:rsidRPr="00840785">
        <w:rPr>
          <w:highlight w:val="yellow"/>
        </w:rPr>
        <w:t>đang ký lại.</w:t>
      </w:r>
      <w:r w:rsidR="00595813" w:rsidRPr="00840785">
        <w:rPr>
          <w:highlight w:val="yellow"/>
        </w:rPr>
        <w:t xml:space="preserve"> Cước gói được tính theo quy định đăng ký, hủy gói (50% giá gói cho trường hợp hủy gói trước 16 hoặc đăng ký gói sau 15;  tính 100% giá gói nếu hủy gói sau 15 hoặc đăng ký trước 16).</w:t>
      </w:r>
    </w:p>
    <w:p w:rsidR="008524DF" w:rsidRDefault="00595813" w:rsidP="005C0964">
      <w:pPr>
        <w:pStyle w:val="NormalWeb"/>
        <w:numPr>
          <w:ilvl w:val="0"/>
          <w:numId w:val="6"/>
        </w:numPr>
        <w:jc w:val="both"/>
        <w:rPr>
          <w:ins w:id="1047" w:author="Comverse" w:date="2013-10-10T15:37:00Z"/>
          <w:highlight w:val="yellow"/>
        </w:rPr>
      </w:pPr>
      <w:r w:rsidRPr="00840785">
        <w:rPr>
          <w:highlight w:val="yellow"/>
        </w:rPr>
        <w:t xml:space="preserve"> Trong thời gian tạm khóa</w:t>
      </w:r>
      <w:r w:rsidR="00840785" w:rsidRPr="00840785">
        <w:rPr>
          <w:highlight w:val="yellow"/>
        </w:rPr>
        <w:t xml:space="preserve"> (khóa cả tháng)</w:t>
      </w:r>
      <w:r w:rsidRPr="00840785">
        <w:rPr>
          <w:highlight w:val="yellow"/>
        </w:rPr>
        <w:t>, khách hàng không phải đóng cước</w:t>
      </w:r>
      <w:r w:rsidR="00840785" w:rsidRPr="00840785">
        <w:rPr>
          <w:highlight w:val="yellow"/>
        </w:rPr>
        <w:t xml:space="preserve"> gói</w:t>
      </w:r>
      <w:r w:rsidR="008524DF" w:rsidRPr="00840785">
        <w:rPr>
          <w:highlight w:val="yellow"/>
        </w:rPr>
        <w:t xml:space="preserve">. </w:t>
      </w:r>
      <w:r w:rsidR="00840785" w:rsidRPr="00840785">
        <w:rPr>
          <w:highlight w:val="yellow"/>
        </w:rPr>
        <w:t>Quá thời hạn quy định, n</w:t>
      </w:r>
      <w:r w:rsidR="008524DF" w:rsidRPr="00840785">
        <w:rPr>
          <w:highlight w:val="yellow"/>
        </w:rPr>
        <w:t xml:space="preserve">ếu khách hàng không có nhu cầu tiếp tục sử dụng thì </w:t>
      </w:r>
      <w:r w:rsidR="00840785" w:rsidRPr="00840785">
        <w:rPr>
          <w:highlight w:val="yellow"/>
        </w:rPr>
        <w:t xml:space="preserve">hệ thống tự hủy </w:t>
      </w:r>
      <w:r w:rsidR="008524DF" w:rsidRPr="00840785">
        <w:rPr>
          <w:highlight w:val="yellow"/>
        </w:rPr>
        <w:t xml:space="preserve">hợp đông. </w:t>
      </w:r>
    </w:p>
    <w:p w:rsidR="008A54F9" w:rsidRPr="0084580A" w:rsidRDefault="008A54F9" w:rsidP="008A54F9">
      <w:pPr>
        <w:pStyle w:val="NormalWeb"/>
        <w:ind w:left="720"/>
        <w:jc w:val="both"/>
        <w:rPr>
          <w:ins w:id="1048" w:author="ThaoDH" w:date="2013-10-15T15:47:00Z"/>
          <w:rPrChange w:id="1049" w:author="ThaoDH" w:date="2013-10-17T13:04:00Z">
            <w:rPr>
              <w:ins w:id="1050" w:author="ThaoDH" w:date="2013-10-15T15:47:00Z"/>
              <w:highlight w:val="cyan"/>
            </w:rPr>
          </w:rPrChange>
        </w:rPr>
      </w:pPr>
      <w:ins w:id="1051" w:author="ThaoDH" w:date="2013-10-15T15:47:00Z">
        <w:r w:rsidRPr="00D7006B">
          <w:t>[Elcom/Comverse</w:t>
        </w:r>
        <w:r w:rsidRPr="0084580A">
          <w:t xml:space="preserve">]: </w:t>
        </w:r>
        <w:r w:rsidR="00811579" w:rsidRPr="00811579">
          <w:rPr>
            <w:rPrChange w:id="1052" w:author="ThaoDH" w:date="2013-10-17T13:04:00Z">
              <w:rPr>
                <w:b/>
                <w:bCs/>
                <w:highlight w:val="cyan"/>
              </w:rPr>
            </w:rPrChange>
          </w:rPr>
          <w:t xml:space="preserve">Hệ thống C1RT theo đặc trưng của hệ thống tính cước thời gian thực thì </w:t>
        </w:r>
      </w:ins>
      <w:ins w:id="1053" w:author="ThaoDH" w:date="2013-10-15T15:53:00Z">
        <w:r w:rsidR="00811579" w:rsidRPr="00811579">
          <w:rPr>
            <w:rPrChange w:id="1054" w:author="ThaoDH" w:date="2013-10-17T13:04:00Z">
              <w:rPr>
                <w:b/>
                <w:bCs/>
                <w:highlight w:val="cyan"/>
              </w:rPr>
            </w:rPrChange>
          </w:rPr>
          <w:t xml:space="preserve">hoặc là không tính cước, hoặc chỉ </w:t>
        </w:r>
      </w:ins>
      <w:ins w:id="1055" w:author="ThaoDH" w:date="2013-10-15T15:47:00Z">
        <w:r w:rsidR="00811579" w:rsidRPr="00811579">
          <w:rPr>
            <w:rPrChange w:id="1056" w:author="ThaoDH" w:date="2013-10-17T13:04:00Z">
              <w:rPr>
                <w:b/>
                <w:bCs/>
                <w:highlight w:val="cyan"/>
              </w:rPr>
            </w:rPrChange>
          </w:rPr>
          <w:t>tính cước một lần ngay từ đầu chu kì cước nên không thể tính cước theo theo kiểu khóa mở trước ngày 1</w:t>
        </w:r>
      </w:ins>
      <w:ins w:id="1057" w:author="ThaoDH" w:date="2013-10-15T15:53:00Z">
        <w:r w:rsidR="00811579" w:rsidRPr="00811579">
          <w:rPr>
            <w:rPrChange w:id="1058" w:author="ThaoDH" w:date="2013-10-17T13:04:00Z">
              <w:rPr>
                <w:b/>
                <w:bCs/>
                <w:highlight w:val="cyan"/>
              </w:rPr>
            </w:rPrChange>
          </w:rPr>
          <w:t>6</w:t>
        </w:r>
      </w:ins>
      <w:ins w:id="1059" w:author="ThaoDH" w:date="2013-10-15T15:47:00Z">
        <w:r w:rsidR="00811579" w:rsidRPr="00811579">
          <w:rPr>
            <w:rPrChange w:id="1060" w:author="ThaoDH" w:date="2013-10-17T13:04:00Z">
              <w:rPr>
                <w:b/>
                <w:bCs/>
                <w:highlight w:val="cyan"/>
              </w:rPr>
            </w:rPrChange>
          </w:rPr>
          <w:t xml:space="preserve"> và sau ngày 15 được với 50% giá trị được. Elcom đề xuất tùy chọn như sau: </w:t>
        </w:r>
      </w:ins>
    </w:p>
    <w:p w:rsidR="008A54F9" w:rsidRPr="0084580A" w:rsidRDefault="00811579" w:rsidP="008A54F9">
      <w:pPr>
        <w:pStyle w:val="NormalWeb"/>
        <w:numPr>
          <w:ilvl w:val="0"/>
          <w:numId w:val="6"/>
        </w:numPr>
        <w:jc w:val="both"/>
        <w:rPr>
          <w:ins w:id="1061" w:author="ThaoDH" w:date="2013-10-15T15:47:00Z"/>
          <w:rPrChange w:id="1062" w:author="ThaoDH" w:date="2013-10-17T13:04:00Z">
            <w:rPr>
              <w:ins w:id="1063" w:author="ThaoDH" w:date="2013-10-15T15:47:00Z"/>
              <w:highlight w:val="cyan"/>
            </w:rPr>
          </w:rPrChange>
        </w:rPr>
      </w:pPr>
      <w:ins w:id="1064" w:author="ThaoDH" w:date="2013-10-15T15:47:00Z">
        <w:r w:rsidRPr="00811579">
          <w:rPr>
            <w:rPrChange w:id="1065" w:author="ThaoDH" w:date="2013-10-17T13:04:00Z">
              <w:rPr>
                <w:b/>
                <w:bCs/>
                <w:highlight w:val="cyan"/>
              </w:rPr>
            </w:rPrChange>
          </w:rPr>
          <w:t xml:space="preserve">Sử dụng phần tính cước thuê bao này  nằm tại hệ thống billing của VNP. </w:t>
        </w:r>
      </w:ins>
    </w:p>
    <w:p w:rsidR="008A54F9" w:rsidRPr="0084580A" w:rsidRDefault="00811579" w:rsidP="008A54F9">
      <w:pPr>
        <w:pStyle w:val="NormalWeb"/>
        <w:numPr>
          <w:ilvl w:val="0"/>
          <w:numId w:val="6"/>
        </w:numPr>
        <w:jc w:val="both"/>
        <w:rPr>
          <w:ins w:id="1066" w:author="ThaoDH" w:date="2013-10-15T15:47:00Z"/>
          <w:rPrChange w:id="1067" w:author="ThaoDH" w:date="2013-10-17T13:04:00Z">
            <w:rPr>
              <w:ins w:id="1068" w:author="ThaoDH" w:date="2013-10-15T15:47:00Z"/>
              <w:highlight w:val="cyan"/>
            </w:rPr>
          </w:rPrChange>
        </w:rPr>
      </w:pPr>
      <w:ins w:id="1069" w:author="ThaoDH" w:date="2013-10-15T15:47:00Z">
        <w:r w:rsidRPr="00811579">
          <w:rPr>
            <w:rPrChange w:id="1070" w:author="ThaoDH" w:date="2013-10-17T13:04:00Z">
              <w:rPr>
                <w:b/>
                <w:bCs/>
                <w:highlight w:val="cyan"/>
              </w:rPr>
            </w:rPrChange>
          </w:rPr>
          <w:t xml:space="preserve">Hoặc hệ thống C1RT vẫn trừ cước thuê bao như bình thường nhưng trong quá trình tổng hợp cước thì hệ thống billing </w:t>
        </w:r>
      </w:ins>
      <w:ins w:id="1071" w:author="ThaoDH" w:date="2013-10-15T15:51:00Z">
        <w:r w:rsidRPr="00811579">
          <w:rPr>
            <w:rPrChange w:id="1072" w:author="ThaoDH" w:date="2013-10-17T13:04:00Z">
              <w:rPr>
                <w:b/>
                <w:bCs/>
                <w:highlight w:val="cyan"/>
              </w:rPr>
            </w:rPrChange>
          </w:rPr>
          <w:t>của VNP sẽ xem xét thuê bao đó bị khóa 1 hay hai chiều, trước hay sau 15/16 để thay đổi giá trị</w:t>
        </w:r>
      </w:ins>
    </w:p>
    <w:p w:rsidR="008524DF" w:rsidRPr="008524DF" w:rsidRDefault="008524DF" w:rsidP="008524DF">
      <w:pPr>
        <w:pStyle w:val="NormalWeb"/>
        <w:ind w:left="720"/>
        <w:jc w:val="both"/>
        <w:rPr>
          <w:strike/>
        </w:rPr>
      </w:pPr>
    </w:p>
    <w:p w:rsidR="007752DC" w:rsidRPr="00DB6E0C" w:rsidRDefault="007752DC" w:rsidP="005C0964">
      <w:pPr>
        <w:pStyle w:val="NormalWeb"/>
        <w:numPr>
          <w:ilvl w:val="0"/>
          <w:numId w:val="7"/>
        </w:numPr>
        <w:ind w:hanging="720"/>
        <w:jc w:val="both"/>
        <w:rPr>
          <w:b/>
        </w:rPr>
      </w:pPr>
      <w:r w:rsidRPr="00DB6E0C">
        <w:rPr>
          <w:b/>
        </w:rPr>
        <w:t>Hủy gói cước</w:t>
      </w:r>
    </w:p>
    <w:p w:rsidR="006C048F" w:rsidRPr="00DB6E0C" w:rsidRDefault="006C048F" w:rsidP="00E537CD">
      <w:pPr>
        <w:pStyle w:val="NormalWeb"/>
        <w:jc w:val="both"/>
        <w:rPr>
          <w:rStyle w:val="Strong"/>
          <w:b w:val="0"/>
        </w:rPr>
      </w:pPr>
      <w:r w:rsidRPr="00DB6E0C">
        <w:rPr>
          <w:rStyle w:val="Strong"/>
          <w:b w:val="0"/>
        </w:rPr>
        <w:t xml:space="preserve">Để huỷ thì khách hàng phải ra điểm giao dịch để chấm dứt hợp đồng </w:t>
      </w:r>
    </w:p>
    <w:p w:rsidR="006C048F" w:rsidRPr="00DB6E0C" w:rsidRDefault="006C048F" w:rsidP="00E537CD">
      <w:pPr>
        <w:pStyle w:val="NormalWeb"/>
        <w:jc w:val="both"/>
        <w:rPr>
          <w:rStyle w:val="Strong"/>
          <w:b w:val="0"/>
        </w:rPr>
      </w:pPr>
      <w:r w:rsidRPr="00DB6E0C">
        <w:rPr>
          <w:rStyle w:val="Strong"/>
          <w:b w:val="0"/>
        </w:rPr>
        <w:t xml:space="preserve">+ Nếu hủy từ ngày 15 trở về trước : Tính 50% cước thuê bao gói vào hóa đơn của tháng. </w:t>
      </w:r>
    </w:p>
    <w:p w:rsidR="006C048F" w:rsidRDefault="006C048F" w:rsidP="00E537CD">
      <w:pPr>
        <w:pStyle w:val="NormalWeb"/>
        <w:jc w:val="both"/>
        <w:rPr>
          <w:ins w:id="1073" w:author="ThaoDH" w:date="2013-10-17T13:05:00Z"/>
          <w:rStyle w:val="Strong"/>
          <w:b w:val="0"/>
        </w:rPr>
      </w:pPr>
      <w:r w:rsidRPr="00DB6E0C">
        <w:rPr>
          <w:rStyle w:val="Strong"/>
          <w:b w:val="0"/>
        </w:rPr>
        <w:t>+ Nếu hủy sau ngày 15: Tính 100% cước thuê bao gói</w:t>
      </w:r>
    </w:p>
    <w:p w:rsidR="0016268F" w:rsidRPr="0016268F" w:rsidRDefault="0016268F" w:rsidP="0016268F">
      <w:pPr>
        <w:pStyle w:val="NormalWeb"/>
        <w:jc w:val="both"/>
        <w:rPr>
          <w:ins w:id="1074" w:author="ThaoDH" w:date="2013-10-17T13:05:00Z"/>
        </w:rPr>
      </w:pPr>
      <w:ins w:id="1075" w:author="ThaoDH" w:date="2013-10-17T13:05:00Z">
        <w:r w:rsidRPr="0016268F">
          <w:t xml:space="preserve">Elcom/Comverse: Hệ thống C1RT theo đặc trưng của hệ thống tính cước thời gian thực thì chỉ tính cước một lần nên không thể tính cước theo theo kiểu khóa mở trước ngày 16 và sau ngày 15 được với 50% giá trị được. Elcom đề xuất </w:t>
        </w:r>
      </w:ins>
    </w:p>
    <w:p w:rsidR="0016268F" w:rsidRPr="0016268F" w:rsidRDefault="0016268F" w:rsidP="0016268F">
      <w:pPr>
        <w:pStyle w:val="NormalWeb"/>
        <w:numPr>
          <w:ilvl w:val="0"/>
          <w:numId w:val="6"/>
        </w:numPr>
        <w:jc w:val="both"/>
        <w:rPr>
          <w:ins w:id="1076" w:author="ThaoDH" w:date="2013-10-17T13:05:00Z"/>
        </w:rPr>
      </w:pPr>
      <w:ins w:id="1077" w:author="ThaoDH" w:date="2013-10-17T13:05:00Z">
        <w:r w:rsidRPr="0016268F">
          <w:t>Sử dụng phần tính cước thuê bao này  nằm tại hệ thống billing của VNP</w:t>
        </w:r>
      </w:ins>
    </w:p>
    <w:p w:rsidR="0016268F" w:rsidRPr="0016268F" w:rsidRDefault="0016268F" w:rsidP="0016268F">
      <w:pPr>
        <w:pStyle w:val="NormalWeb"/>
        <w:numPr>
          <w:ilvl w:val="0"/>
          <w:numId w:val="6"/>
        </w:numPr>
        <w:jc w:val="both"/>
        <w:rPr>
          <w:ins w:id="1078" w:author="ThaoDH" w:date="2013-10-17T13:05:00Z"/>
        </w:rPr>
      </w:pPr>
      <w:ins w:id="1079" w:author="ThaoDH" w:date="2013-10-17T13:05:00Z">
        <w:r w:rsidRPr="0016268F">
          <w:lastRenderedPageBreak/>
          <w:t>Hệ thống C1RT sẽ trừ 100% từ đầu tháng. Hệ thống provisioning của VNP sẽ kiểm tra nếu thực hiện terminate trước ngày 16 thì bổ sung thêm một điều chỉnh tiền vào tải khoản dương bằng 50% cước gói để đảm bảo cước tính ra là đã được trừ đi 50%.</w:t>
        </w:r>
      </w:ins>
    </w:p>
    <w:p w:rsidR="0016268F" w:rsidRPr="00DB6E0C" w:rsidRDefault="0016268F" w:rsidP="00E537CD">
      <w:pPr>
        <w:pStyle w:val="NormalWeb"/>
        <w:jc w:val="both"/>
        <w:rPr>
          <w:rStyle w:val="Strong"/>
          <w:b w:val="0"/>
        </w:rPr>
      </w:pPr>
    </w:p>
    <w:p w:rsidR="0016268F" w:rsidRDefault="006C048F" w:rsidP="00E537CD">
      <w:pPr>
        <w:jc w:val="both"/>
        <w:rPr>
          <w:ins w:id="1080" w:author="ThaoDH" w:date="2013-10-17T13:05:00Z"/>
          <w:rFonts w:cs="Times New Roman"/>
          <w:szCs w:val="24"/>
        </w:rPr>
      </w:pPr>
      <w:r w:rsidRPr="00273C94">
        <w:rPr>
          <w:rFonts w:cs="Times New Roman"/>
          <w:szCs w:val="24"/>
        </w:rPr>
        <w:t xml:space="preserve">Gói cước được hủy ngay tại thời điểm </w:t>
      </w:r>
      <w:r w:rsidR="00DF7BD2" w:rsidRPr="00273C94">
        <w:rPr>
          <w:rFonts w:cs="Times New Roman"/>
          <w:szCs w:val="24"/>
        </w:rPr>
        <w:t xml:space="preserve">khách hàng đăng kí </w:t>
      </w:r>
      <w:r w:rsidRPr="00273C94">
        <w:rPr>
          <w:rFonts w:cs="Times New Roman"/>
          <w:szCs w:val="24"/>
        </w:rPr>
        <w:t>hủy dịch vụ</w:t>
      </w:r>
      <w:r w:rsidR="00DF7BD2" w:rsidRPr="00273C94">
        <w:rPr>
          <w:rFonts w:cs="Times New Roman"/>
          <w:szCs w:val="24"/>
        </w:rPr>
        <w:t xml:space="preserve">. Khách hàng không thể tiếp tục sử dụng. </w:t>
      </w:r>
    </w:p>
    <w:p w:rsidR="006C048F" w:rsidRDefault="0016268F" w:rsidP="00E537CD">
      <w:pPr>
        <w:jc w:val="both"/>
        <w:rPr>
          <w:ins w:id="1081" w:author="ThaoDH" w:date="2013-10-15T15:55:00Z"/>
          <w:rFonts w:cs="Times New Roman"/>
          <w:szCs w:val="24"/>
        </w:rPr>
      </w:pPr>
      <w:ins w:id="1082" w:author="ThaoDH" w:date="2013-10-17T13:05:00Z">
        <w:r w:rsidRPr="0016268F">
          <w:t xml:space="preserve">Elcom/Comverse: </w:t>
        </w:r>
      </w:ins>
      <w:ins w:id="1083" w:author="Comverse" w:date="2013-10-14T14:17:00Z">
        <w:r w:rsidR="005049E3">
          <w:rPr>
            <w:rFonts w:cs="Times New Roman"/>
            <w:szCs w:val="24"/>
          </w:rPr>
          <w:t>ok</w:t>
        </w:r>
      </w:ins>
    </w:p>
    <w:p w:rsidR="005B6D27" w:rsidRPr="00273C94" w:rsidDel="006F3C0B" w:rsidRDefault="005B6D27" w:rsidP="00E537CD">
      <w:pPr>
        <w:jc w:val="both"/>
        <w:rPr>
          <w:del w:id="1084" w:author="ThaoDH" w:date="2013-10-15T15:56:00Z"/>
          <w:rFonts w:cs="Times New Roman"/>
          <w:szCs w:val="24"/>
        </w:rPr>
      </w:pPr>
    </w:p>
    <w:p w:rsidR="006C048F" w:rsidRPr="00DB6E0C" w:rsidRDefault="006C048F" w:rsidP="00E537CD">
      <w:pPr>
        <w:jc w:val="both"/>
        <w:rPr>
          <w:rFonts w:cs="Times New Roman"/>
          <w:szCs w:val="24"/>
        </w:rPr>
      </w:pPr>
    </w:p>
    <w:p w:rsidR="007752DC" w:rsidRPr="00DB6E0C" w:rsidRDefault="007752DC" w:rsidP="005C0964">
      <w:pPr>
        <w:pStyle w:val="ListParagraph"/>
        <w:numPr>
          <w:ilvl w:val="0"/>
          <w:numId w:val="11"/>
        </w:numPr>
        <w:ind w:hanging="720"/>
        <w:jc w:val="both"/>
        <w:rPr>
          <w:rFonts w:cs="Times New Roman"/>
          <w:b/>
          <w:szCs w:val="24"/>
        </w:rPr>
      </w:pPr>
      <w:r w:rsidRPr="00DB6E0C">
        <w:rPr>
          <w:rFonts w:cs="Times New Roman"/>
          <w:b/>
          <w:szCs w:val="24"/>
        </w:rPr>
        <w:t>Tương tác với các gói cước và gói khuyến mạ</w:t>
      </w:r>
      <w:r w:rsidR="00840785">
        <w:rPr>
          <w:rFonts w:cs="Times New Roman"/>
          <w:b/>
          <w:szCs w:val="24"/>
        </w:rPr>
        <w:t>i khác</w:t>
      </w:r>
    </w:p>
    <w:p w:rsidR="00405F4D" w:rsidRDefault="007752DC" w:rsidP="00E537CD">
      <w:pPr>
        <w:jc w:val="both"/>
        <w:rPr>
          <w:ins w:id="1085" w:author="ThaoDH" w:date="2013-10-15T15:56:00Z"/>
          <w:rFonts w:cs="Times New Roman"/>
          <w:szCs w:val="24"/>
        </w:rPr>
      </w:pPr>
      <w:r w:rsidRPr="00DB6E0C">
        <w:rPr>
          <w:rFonts w:cs="Times New Roman"/>
          <w:szCs w:val="24"/>
        </w:rPr>
        <w:t xml:space="preserve">Thuê bao </w:t>
      </w:r>
      <w:r w:rsidR="00B57254" w:rsidRPr="00DB6E0C">
        <w:rPr>
          <w:rFonts w:cs="Times New Roman"/>
          <w:szCs w:val="24"/>
        </w:rPr>
        <w:t xml:space="preserve">Ezcom chỉ có thể đăng kí gói cước Ezcom, </w:t>
      </w:r>
      <w:r w:rsidR="00D95741" w:rsidRPr="00DB6E0C">
        <w:rPr>
          <w:rFonts w:cs="Times New Roman"/>
          <w:szCs w:val="24"/>
        </w:rPr>
        <w:t xml:space="preserve">ngòai ra </w:t>
      </w:r>
      <w:r w:rsidR="00E01257">
        <w:rPr>
          <w:rFonts w:cs="Times New Roman"/>
          <w:szCs w:val="24"/>
        </w:rPr>
        <w:t xml:space="preserve">chỉ </w:t>
      </w:r>
      <w:r w:rsidR="00D95741" w:rsidRPr="00DB6E0C">
        <w:rPr>
          <w:rFonts w:cs="Times New Roman"/>
          <w:szCs w:val="24"/>
        </w:rPr>
        <w:t xml:space="preserve">cho phép sử dụng </w:t>
      </w:r>
      <w:r w:rsidR="00BE7979" w:rsidRPr="00DB6E0C">
        <w:rPr>
          <w:rFonts w:cs="Times New Roman"/>
          <w:szCs w:val="24"/>
        </w:rPr>
        <w:t xml:space="preserve">gói </w:t>
      </w:r>
      <w:r w:rsidR="00D95741" w:rsidRPr="00DB6E0C">
        <w:rPr>
          <w:rFonts w:cs="Times New Roman"/>
          <w:szCs w:val="24"/>
        </w:rPr>
        <w:t>khuyến mại EZU</w:t>
      </w:r>
      <w:r w:rsidR="00E01257">
        <w:rPr>
          <w:rFonts w:cs="Times New Roman"/>
          <w:szCs w:val="24"/>
        </w:rPr>
        <w:t>.</w:t>
      </w:r>
    </w:p>
    <w:p w:rsidR="007752DC" w:rsidRPr="00DB6E0C" w:rsidRDefault="00811579" w:rsidP="00E537CD">
      <w:pPr>
        <w:jc w:val="both"/>
        <w:rPr>
          <w:rFonts w:cs="Times New Roman"/>
          <w:szCs w:val="24"/>
        </w:rPr>
      </w:pPr>
      <w:ins w:id="1086" w:author="ThaoDH" w:date="2013-10-15T15:57:00Z">
        <w:r w:rsidRPr="00811579">
          <w:rPr>
            <w:rPrChange w:id="1087" w:author="ThaoDH" w:date="2013-10-17T13:06:00Z">
              <w:rPr>
                <w:b/>
                <w:bCs/>
                <w:highlight w:val="cyan"/>
              </w:rPr>
            </w:rPrChange>
          </w:rPr>
          <w:t xml:space="preserve">Elcom/Comverse: </w:t>
        </w:r>
      </w:ins>
      <w:ins w:id="1088" w:author="Comverse" w:date="2013-10-10T16:07:00Z">
        <w:r w:rsidR="00386E8C" w:rsidRPr="0016268F">
          <w:rPr>
            <w:rFonts w:cs="Times New Roman"/>
            <w:szCs w:val="24"/>
          </w:rPr>
          <w:t xml:space="preserve"> </w:t>
        </w:r>
      </w:ins>
      <w:ins w:id="1089" w:author="ThaoDH" w:date="2013-10-17T13:05:00Z">
        <w:r w:rsidR="0016268F" w:rsidRPr="0016268F">
          <w:rPr>
            <w:rFonts w:cs="Times New Roman"/>
            <w:szCs w:val="24"/>
          </w:rPr>
          <w:t xml:space="preserve">Hệ thống provisioning </w:t>
        </w:r>
      </w:ins>
      <w:ins w:id="1090" w:author="ThaoDH" w:date="2013-10-17T13:06:00Z">
        <w:r w:rsidR="0016268F" w:rsidRPr="0016268F">
          <w:rPr>
            <w:rFonts w:cs="Times New Roman"/>
            <w:szCs w:val="24"/>
          </w:rPr>
          <w:t xml:space="preserve">VNP </w:t>
        </w:r>
      </w:ins>
      <w:ins w:id="1091" w:author="ThaoDH" w:date="2013-10-17T13:05:00Z">
        <w:r w:rsidR="0016268F" w:rsidRPr="0016268F">
          <w:rPr>
            <w:rFonts w:cs="Times New Roman"/>
            <w:szCs w:val="24"/>
          </w:rPr>
          <w:t>thực hiện</w:t>
        </w:r>
        <w:r w:rsidR="0016268F">
          <w:rPr>
            <w:rFonts w:cs="Times New Roman"/>
            <w:szCs w:val="24"/>
          </w:rPr>
          <w:t xml:space="preserve"> </w:t>
        </w:r>
      </w:ins>
    </w:p>
    <w:p w:rsidR="00AB5BD9" w:rsidRPr="00DB6E0C" w:rsidRDefault="00AB5BD9" w:rsidP="00E537CD">
      <w:pPr>
        <w:pStyle w:val="ListParagraph"/>
        <w:jc w:val="both"/>
        <w:rPr>
          <w:rFonts w:cs="Times New Roman"/>
          <w:b/>
          <w:szCs w:val="24"/>
        </w:rPr>
      </w:pPr>
    </w:p>
    <w:p w:rsidR="00CE3962" w:rsidRPr="00DB6E0C" w:rsidRDefault="00CE3962" w:rsidP="005C0964">
      <w:pPr>
        <w:pStyle w:val="ListParagraph"/>
        <w:numPr>
          <w:ilvl w:val="0"/>
          <w:numId w:val="5"/>
        </w:numPr>
        <w:ind w:hanging="720"/>
        <w:jc w:val="both"/>
        <w:outlineLvl w:val="1"/>
        <w:rPr>
          <w:rFonts w:cs="Times New Roman"/>
          <w:b/>
          <w:szCs w:val="24"/>
        </w:rPr>
      </w:pPr>
      <w:bookmarkStart w:id="1092" w:name="_Toc369791791"/>
      <w:r w:rsidRPr="00DB6E0C">
        <w:rPr>
          <w:rFonts w:cs="Times New Roman"/>
          <w:b/>
          <w:szCs w:val="24"/>
        </w:rPr>
        <w:t>Gói ezMax</w:t>
      </w:r>
      <w:bookmarkEnd w:id="1092"/>
    </w:p>
    <w:p w:rsidR="00025409" w:rsidRPr="00DB6E0C" w:rsidRDefault="00025409" w:rsidP="005C0964">
      <w:pPr>
        <w:pStyle w:val="NormalWeb"/>
        <w:numPr>
          <w:ilvl w:val="0"/>
          <w:numId w:val="12"/>
        </w:numPr>
        <w:ind w:hanging="720"/>
        <w:jc w:val="both"/>
        <w:rPr>
          <w:b/>
        </w:rPr>
      </w:pPr>
      <w:r w:rsidRPr="00DB6E0C">
        <w:rPr>
          <w:b/>
        </w:rPr>
        <w:t>Nội dung</w:t>
      </w:r>
    </w:p>
    <w:p w:rsidR="00CE3962" w:rsidRDefault="00CE3962" w:rsidP="00E537CD">
      <w:pPr>
        <w:pStyle w:val="NormalWeb"/>
        <w:jc w:val="both"/>
        <w:rPr>
          <w:ins w:id="1093" w:author="Comverse" w:date="2013-09-27T11:26:00Z"/>
        </w:rPr>
      </w:pPr>
      <w:r w:rsidRPr="00DB6E0C">
        <w:t>Sử dụng gói ezMAX, khách hàng được miễn phí 2Gb đầu với tốc độ cao, sau khi hết 2Gb tốc độ cao này thì khách hàng tiếp tục được sủ dụng với tốc độ thấp hơn. Thuê bao sử dụng gói ezMAX không đồng thời với việc dùng gói cước ezU</w:t>
      </w:r>
    </w:p>
    <w:p w:rsidR="00797943" w:rsidRDefault="00AE0212" w:rsidP="007A1BF4">
      <w:pPr>
        <w:pStyle w:val="NormalWeb"/>
        <w:jc w:val="both"/>
        <w:rPr>
          <w:ins w:id="1094" w:author="Comverse" w:date="2013-09-27T11:39:00Z"/>
        </w:rPr>
      </w:pPr>
      <w:ins w:id="1095" w:author="ThaoDH" w:date="2013-10-15T15:58:00Z">
        <w:r>
          <w:rPr>
            <w:highlight w:val="cyan"/>
          </w:rPr>
          <w:t xml:space="preserve">Elcom/Comverse: </w:t>
        </w:r>
        <w:r>
          <w:t xml:space="preserve">Ok. Về việc bóp băng thông có thể cấu hình balance data nhỏ hơn một giá trị  nào đó; </w:t>
        </w:r>
      </w:ins>
      <w:ins w:id="1096" w:author="Comverse" w:date="2013-09-27T11:36:00Z">
        <w:r w:rsidR="007A1BF4">
          <w:t xml:space="preserve">RC success; RC fail </w:t>
        </w:r>
      </w:ins>
      <w:ins w:id="1097" w:author="Comverse" w:date="2013-09-27T11:38:00Z">
        <w:r w:rsidR="007A1BF4">
          <w:t xml:space="preserve">; </w:t>
        </w:r>
      </w:ins>
      <w:ins w:id="1098" w:author="ThaoDH" w:date="2013-10-15T15:59:00Z">
        <w:r>
          <w:t>thực hiện trigger notif</w:t>
        </w:r>
      </w:ins>
    </w:p>
    <w:p w:rsidR="007A1BF4" w:rsidRDefault="007A1BF4" w:rsidP="007A1BF4">
      <w:pPr>
        <w:spacing w:before="100" w:beforeAutospacing="1" w:after="100" w:afterAutospacing="1" w:line="240" w:lineRule="auto"/>
        <w:jc w:val="both"/>
        <w:rPr>
          <w:ins w:id="1099" w:author="Comverse" w:date="2013-09-27T11:39:00Z"/>
          <w:rFonts w:eastAsia="Times New Roman" w:cs="Times New Roman"/>
          <w:bCs/>
          <w:i/>
          <w:szCs w:val="24"/>
        </w:rPr>
      </w:pPr>
      <w:ins w:id="1100" w:author="Comverse" w:date="2013-09-27T11:39:00Z">
        <w:r>
          <w:rPr>
            <w:rFonts w:eastAsia="Times New Roman" w:cs="Times New Roman"/>
            <w:bCs/>
            <w:i/>
            <w:szCs w:val="24"/>
          </w:rPr>
          <w:t>Goi EZMAX: grant 2G, + Usage Plan free 0VND/kb</w:t>
        </w:r>
      </w:ins>
    </w:p>
    <w:p w:rsidR="007A1BF4" w:rsidRPr="00DB6E0C" w:rsidRDefault="007A1BF4" w:rsidP="007A1BF4">
      <w:pPr>
        <w:pStyle w:val="NormalWeb"/>
        <w:jc w:val="both"/>
      </w:pPr>
      <w:ins w:id="1101" w:author="Comverse" w:date="2013-09-27T11:40:00Z">
        <w:r>
          <w:t>Van khai la SO</w:t>
        </w:r>
      </w:ins>
    </w:p>
    <w:p w:rsidR="00A608A8" w:rsidRPr="00DB6E0C" w:rsidRDefault="00A608A8" w:rsidP="005C0964">
      <w:pPr>
        <w:pStyle w:val="NormalWeb"/>
        <w:numPr>
          <w:ilvl w:val="0"/>
          <w:numId w:val="12"/>
        </w:numPr>
        <w:ind w:hanging="720"/>
        <w:jc w:val="both"/>
        <w:rPr>
          <w:b/>
        </w:rPr>
      </w:pPr>
      <w:r w:rsidRPr="00DB6E0C">
        <w:rPr>
          <w:b/>
        </w:rPr>
        <w:t>Cước phí</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1102" w:author="ThaoDH" w:date="2013-10-04T10:51:00Z">
          <w:tblPr>
            <w:tblW w:w="0" w:type="auto"/>
            <w:tblInd w:w="108" w:type="dxa"/>
            <w:tblLook w:val="04A0" w:firstRow="1" w:lastRow="0" w:firstColumn="1" w:lastColumn="0" w:noHBand="0" w:noVBand="1"/>
          </w:tblPr>
        </w:tblPrChange>
      </w:tblPr>
      <w:tblGrid>
        <w:gridCol w:w="810"/>
        <w:gridCol w:w="2610"/>
        <w:gridCol w:w="1350"/>
        <w:gridCol w:w="1980"/>
        <w:gridCol w:w="2610"/>
        <w:tblGridChange w:id="1103">
          <w:tblGrid>
            <w:gridCol w:w="108"/>
            <w:gridCol w:w="702"/>
            <w:gridCol w:w="108"/>
            <w:gridCol w:w="2502"/>
            <w:gridCol w:w="108"/>
            <w:gridCol w:w="1242"/>
            <w:gridCol w:w="108"/>
            <w:gridCol w:w="1872"/>
            <w:gridCol w:w="108"/>
            <w:gridCol w:w="2502"/>
            <w:gridCol w:w="108"/>
          </w:tblGrid>
        </w:tblGridChange>
      </w:tblGrid>
      <w:tr w:rsidR="00A608A8" w:rsidRPr="00DB6E0C" w:rsidTr="00A33AD9">
        <w:trPr>
          <w:trPrChange w:id="1104" w:author="ThaoDH" w:date="2013-10-04T10:51:00Z">
            <w:trPr>
              <w:gridAfter w:val="0"/>
            </w:trPr>
          </w:trPrChange>
        </w:trPr>
        <w:tc>
          <w:tcPr>
            <w:tcW w:w="810" w:type="dxa"/>
            <w:vAlign w:val="center"/>
            <w:tcPrChange w:id="1105" w:author="ThaoDH" w:date="2013-10-04T10:51:00Z">
              <w:tcPr>
                <w:tcW w:w="810" w:type="dxa"/>
                <w:gridSpan w:val="2"/>
                <w:vAlign w:val="center"/>
              </w:tcPr>
            </w:tcPrChange>
          </w:tcPr>
          <w:p w:rsidR="00A608A8" w:rsidRPr="00DB6E0C" w:rsidRDefault="00A608A8" w:rsidP="00E537CD">
            <w:pPr>
              <w:spacing w:before="100" w:beforeAutospacing="1" w:after="100" w:afterAutospacing="1"/>
              <w:jc w:val="both"/>
              <w:rPr>
                <w:rFonts w:eastAsia="Times New Roman" w:cs="Times New Roman"/>
                <w:szCs w:val="24"/>
              </w:rPr>
            </w:pPr>
            <w:r w:rsidRPr="00DB6E0C">
              <w:rPr>
                <w:rFonts w:eastAsia="Times New Roman" w:cs="Times New Roman"/>
                <w:b/>
                <w:bCs/>
                <w:szCs w:val="24"/>
              </w:rPr>
              <w:t>STT</w:t>
            </w:r>
          </w:p>
        </w:tc>
        <w:tc>
          <w:tcPr>
            <w:tcW w:w="2610" w:type="dxa"/>
            <w:tcPrChange w:id="1106" w:author="ThaoDH" w:date="2013-10-04T10:51:00Z">
              <w:tcPr>
                <w:tcW w:w="2610" w:type="dxa"/>
                <w:gridSpan w:val="2"/>
              </w:tcPr>
            </w:tcPrChange>
          </w:tcPr>
          <w:p w:rsidR="00A608A8" w:rsidRPr="00DB6E0C" w:rsidRDefault="00A608A8" w:rsidP="00E537CD">
            <w:pPr>
              <w:spacing w:before="100" w:beforeAutospacing="1" w:after="100" w:afterAutospacing="1"/>
              <w:jc w:val="both"/>
              <w:rPr>
                <w:rFonts w:eastAsia="Times New Roman" w:cs="Times New Roman"/>
                <w:szCs w:val="24"/>
              </w:rPr>
            </w:pPr>
            <w:r w:rsidRPr="00DB6E0C">
              <w:rPr>
                <w:rFonts w:eastAsia="Times New Roman" w:cs="Times New Roman"/>
                <w:b/>
                <w:bCs/>
                <w:szCs w:val="24"/>
              </w:rPr>
              <w:t>Gói cước</w:t>
            </w:r>
          </w:p>
        </w:tc>
        <w:tc>
          <w:tcPr>
            <w:tcW w:w="1350" w:type="dxa"/>
            <w:tcPrChange w:id="1107" w:author="ThaoDH" w:date="2013-10-04T10:51:00Z">
              <w:tcPr>
                <w:tcW w:w="1350" w:type="dxa"/>
                <w:gridSpan w:val="2"/>
              </w:tcPr>
            </w:tcPrChange>
          </w:tcPr>
          <w:p w:rsidR="00A608A8" w:rsidRPr="00DB6E0C" w:rsidRDefault="00A608A8" w:rsidP="00E537CD">
            <w:pPr>
              <w:spacing w:before="100" w:beforeAutospacing="1" w:after="100" w:afterAutospacing="1"/>
              <w:jc w:val="both"/>
              <w:rPr>
                <w:rFonts w:eastAsia="Times New Roman" w:cs="Times New Roman"/>
                <w:szCs w:val="24"/>
              </w:rPr>
            </w:pPr>
            <w:r w:rsidRPr="00DB6E0C">
              <w:rPr>
                <w:rFonts w:eastAsia="Times New Roman" w:cs="Times New Roman"/>
                <w:b/>
                <w:bCs/>
                <w:szCs w:val="24"/>
              </w:rPr>
              <w:t>Cước thuê bao (đồng)</w:t>
            </w:r>
          </w:p>
        </w:tc>
        <w:tc>
          <w:tcPr>
            <w:tcW w:w="1980" w:type="dxa"/>
            <w:tcPrChange w:id="1108" w:author="ThaoDH" w:date="2013-10-04T10:51:00Z">
              <w:tcPr>
                <w:tcW w:w="1980" w:type="dxa"/>
                <w:gridSpan w:val="2"/>
              </w:tcPr>
            </w:tcPrChange>
          </w:tcPr>
          <w:p w:rsidR="00A608A8" w:rsidRPr="00DB6E0C" w:rsidRDefault="00A608A8" w:rsidP="00E537CD">
            <w:pPr>
              <w:spacing w:before="100" w:beforeAutospacing="1" w:after="100" w:afterAutospacing="1"/>
              <w:jc w:val="both"/>
              <w:rPr>
                <w:rFonts w:eastAsia="Times New Roman" w:cs="Times New Roman"/>
                <w:szCs w:val="24"/>
              </w:rPr>
            </w:pPr>
            <w:r w:rsidRPr="00DB6E0C">
              <w:rPr>
                <w:rFonts w:eastAsia="Times New Roman" w:cs="Times New Roman"/>
                <w:b/>
                <w:bCs/>
                <w:szCs w:val="24"/>
              </w:rPr>
              <w:t>Lưu lượng miễn phí</w:t>
            </w:r>
          </w:p>
        </w:tc>
        <w:tc>
          <w:tcPr>
            <w:tcW w:w="2610" w:type="dxa"/>
            <w:tcPrChange w:id="1109" w:author="ThaoDH" w:date="2013-10-04T10:51:00Z">
              <w:tcPr>
                <w:tcW w:w="2610" w:type="dxa"/>
                <w:gridSpan w:val="2"/>
              </w:tcPr>
            </w:tcPrChange>
          </w:tcPr>
          <w:p w:rsidR="00A608A8" w:rsidRPr="00DB6E0C" w:rsidRDefault="00A608A8" w:rsidP="00E537CD">
            <w:pPr>
              <w:spacing w:before="100" w:beforeAutospacing="1" w:after="100" w:afterAutospacing="1"/>
              <w:jc w:val="both"/>
              <w:rPr>
                <w:rFonts w:eastAsia="Times New Roman" w:cs="Times New Roman"/>
                <w:szCs w:val="24"/>
              </w:rPr>
            </w:pPr>
            <w:r w:rsidRPr="00DB6E0C">
              <w:rPr>
                <w:rFonts w:eastAsia="Times New Roman" w:cs="Times New Roman"/>
                <w:b/>
                <w:bCs/>
                <w:szCs w:val="24"/>
              </w:rPr>
              <w:t>Cước lưu lượng vượt gói (đồng/MB)</w:t>
            </w:r>
          </w:p>
        </w:tc>
      </w:tr>
      <w:tr w:rsidR="00A608A8" w:rsidRPr="00DB6E0C" w:rsidTr="00A33AD9">
        <w:trPr>
          <w:trPrChange w:id="1110" w:author="ThaoDH" w:date="2013-10-04T10:51:00Z">
            <w:trPr>
              <w:gridAfter w:val="0"/>
            </w:trPr>
          </w:trPrChange>
        </w:trPr>
        <w:tc>
          <w:tcPr>
            <w:tcW w:w="810" w:type="dxa"/>
            <w:vAlign w:val="center"/>
            <w:tcPrChange w:id="1111" w:author="ThaoDH" w:date="2013-10-04T10:51:00Z">
              <w:tcPr>
                <w:tcW w:w="810" w:type="dxa"/>
                <w:gridSpan w:val="2"/>
                <w:vAlign w:val="center"/>
              </w:tcPr>
            </w:tcPrChange>
          </w:tcPr>
          <w:p w:rsidR="00A608A8" w:rsidRPr="00DB6E0C" w:rsidRDefault="00A608A8" w:rsidP="00E537CD">
            <w:pPr>
              <w:pStyle w:val="NormalWeb"/>
              <w:jc w:val="both"/>
              <w:rPr>
                <w:b/>
              </w:rPr>
            </w:pPr>
            <w:r w:rsidRPr="00DB6E0C">
              <w:rPr>
                <w:b/>
              </w:rPr>
              <w:t>I</w:t>
            </w:r>
          </w:p>
        </w:tc>
        <w:tc>
          <w:tcPr>
            <w:tcW w:w="8550" w:type="dxa"/>
            <w:gridSpan w:val="4"/>
            <w:tcPrChange w:id="1112" w:author="ThaoDH" w:date="2013-10-04T10:51:00Z">
              <w:tcPr>
                <w:tcW w:w="8550" w:type="dxa"/>
                <w:gridSpan w:val="8"/>
              </w:tcPr>
            </w:tcPrChange>
          </w:tcPr>
          <w:p w:rsidR="00A608A8" w:rsidRPr="00DB6E0C" w:rsidRDefault="00A608A8" w:rsidP="00E537CD">
            <w:pPr>
              <w:pStyle w:val="NormalWeb"/>
              <w:jc w:val="both"/>
            </w:pPr>
            <w:r w:rsidRPr="00DB6E0C">
              <w:t>Cước dữ liệu</w:t>
            </w:r>
          </w:p>
        </w:tc>
      </w:tr>
      <w:tr w:rsidR="008908F7" w:rsidRPr="00DB6E0C" w:rsidTr="00A33AD9">
        <w:trPr>
          <w:ins w:id="1113" w:author="ThaoDH" w:date="2013-10-16T09:23:00Z"/>
        </w:trPr>
        <w:tc>
          <w:tcPr>
            <w:tcW w:w="810" w:type="dxa"/>
            <w:vAlign w:val="center"/>
          </w:tcPr>
          <w:p w:rsidR="008908F7" w:rsidRPr="00DB6E0C" w:rsidRDefault="008908F7" w:rsidP="00E537CD">
            <w:pPr>
              <w:spacing w:before="100" w:beforeAutospacing="1" w:after="100" w:afterAutospacing="1"/>
              <w:jc w:val="both"/>
              <w:rPr>
                <w:ins w:id="1114" w:author="ThaoDH" w:date="2013-10-16T09:23:00Z"/>
                <w:rFonts w:eastAsia="Times New Roman" w:cs="Times New Roman"/>
                <w:szCs w:val="24"/>
              </w:rPr>
            </w:pPr>
            <w:ins w:id="1115" w:author="ThaoDH" w:date="2013-10-16T09:23:00Z">
              <w:r>
                <w:rPr>
                  <w:rFonts w:eastAsia="Times New Roman" w:cs="Times New Roman"/>
                  <w:szCs w:val="24"/>
                </w:rPr>
                <w:t>1</w:t>
              </w:r>
            </w:ins>
          </w:p>
        </w:tc>
        <w:tc>
          <w:tcPr>
            <w:tcW w:w="2610" w:type="dxa"/>
            <w:vAlign w:val="bottom"/>
          </w:tcPr>
          <w:p w:rsidR="008908F7" w:rsidRPr="00DB6E0C" w:rsidRDefault="008908F7" w:rsidP="00E537CD">
            <w:pPr>
              <w:jc w:val="both"/>
              <w:rPr>
                <w:ins w:id="1116" w:author="ThaoDH" w:date="2013-10-16T09:23:00Z"/>
                <w:rFonts w:eastAsia="Times New Roman" w:cs="Times New Roman"/>
                <w:szCs w:val="24"/>
              </w:rPr>
            </w:pPr>
            <w:ins w:id="1117" w:author="ThaoDH" w:date="2013-10-16T09:23:00Z">
              <w:r>
                <w:rPr>
                  <w:rFonts w:eastAsia="Times New Roman" w:cs="Times New Roman"/>
                  <w:szCs w:val="24"/>
                </w:rPr>
                <w:t>EZMAX50</w:t>
              </w:r>
            </w:ins>
            <w:ins w:id="1118" w:author="ThaoDH" w:date="2013-10-16T09:24:00Z">
              <w:r>
                <w:rPr>
                  <w:rFonts w:eastAsia="Times New Roman" w:cs="Times New Roman"/>
                  <w:szCs w:val="24"/>
                </w:rPr>
                <w:t xml:space="preserve"> (ngừng cung cấp mới)</w:t>
              </w:r>
            </w:ins>
          </w:p>
        </w:tc>
        <w:tc>
          <w:tcPr>
            <w:tcW w:w="1350" w:type="dxa"/>
            <w:vAlign w:val="center"/>
          </w:tcPr>
          <w:p w:rsidR="008908F7" w:rsidRPr="00DB6E0C" w:rsidRDefault="008908F7" w:rsidP="00E537CD">
            <w:pPr>
              <w:spacing w:before="100" w:beforeAutospacing="1" w:after="100" w:afterAutospacing="1"/>
              <w:jc w:val="both"/>
              <w:rPr>
                <w:ins w:id="1119" w:author="ThaoDH" w:date="2013-10-16T09:23:00Z"/>
                <w:rFonts w:eastAsia="Times New Roman" w:cs="Times New Roman"/>
                <w:szCs w:val="24"/>
              </w:rPr>
            </w:pPr>
            <w:ins w:id="1120" w:author="ThaoDH" w:date="2013-10-16T09:23:00Z">
              <w:r>
                <w:rPr>
                  <w:rFonts w:eastAsia="Times New Roman" w:cs="Times New Roman"/>
                  <w:szCs w:val="24"/>
                </w:rPr>
                <w:t>50.000</w:t>
              </w:r>
            </w:ins>
          </w:p>
        </w:tc>
        <w:tc>
          <w:tcPr>
            <w:tcW w:w="1980" w:type="dxa"/>
            <w:vAlign w:val="center"/>
          </w:tcPr>
          <w:p w:rsidR="008908F7" w:rsidRPr="00DB6E0C" w:rsidRDefault="008908F7" w:rsidP="00E537CD">
            <w:pPr>
              <w:spacing w:before="100" w:beforeAutospacing="1" w:after="100" w:afterAutospacing="1"/>
              <w:jc w:val="both"/>
              <w:rPr>
                <w:ins w:id="1121" w:author="ThaoDH" w:date="2013-10-16T09:23:00Z"/>
                <w:rFonts w:eastAsia="Times New Roman" w:cs="Times New Roman"/>
                <w:szCs w:val="24"/>
              </w:rPr>
            </w:pPr>
            <w:ins w:id="1122" w:author="ThaoDH" w:date="2013-10-16T09:23:00Z">
              <w:r>
                <w:rPr>
                  <w:rFonts w:eastAsia="Times New Roman" w:cs="Times New Roman"/>
                  <w:szCs w:val="24"/>
                </w:rPr>
                <w:t>1GB</w:t>
              </w:r>
            </w:ins>
          </w:p>
        </w:tc>
        <w:tc>
          <w:tcPr>
            <w:tcW w:w="2610" w:type="dxa"/>
            <w:vAlign w:val="bottom"/>
          </w:tcPr>
          <w:p w:rsidR="008908F7" w:rsidRPr="00DB6E0C" w:rsidRDefault="008908F7" w:rsidP="00E537CD">
            <w:pPr>
              <w:spacing w:before="100" w:beforeAutospacing="1" w:after="100" w:afterAutospacing="1"/>
              <w:jc w:val="both"/>
              <w:rPr>
                <w:ins w:id="1123" w:author="ThaoDH" w:date="2013-10-16T09:23:00Z"/>
                <w:rFonts w:eastAsia="Times New Roman" w:cs="Times New Roman"/>
                <w:szCs w:val="24"/>
              </w:rPr>
            </w:pPr>
            <w:ins w:id="1124" w:author="ThaoDH" w:date="2013-10-16T09:24:00Z">
              <w:r w:rsidRPr="00DB6E0C">
                <w:rPr>
                  <w:rFonts w:eastAsia="Times New Roman" w:cs="Times New Roman"/>
                  <w:szCs w:val="24"/>
                </w:rPr>
                <w:t>Miễn phí</w:t>
              </w:r>
            </w:ins>
          </w:p>
        </w:tc>
      </w:tr>
      <w:tr w:rsidR="008908F7" w:rsidRPr="00DB6E0C" w:rsidTr="00A33AD9">
        <w:trPr>
          <w:trPrChange w:id="1125" w:author="ThaoDH" w:date="2013-10-04T10:51:00Z">
            <w:trPr>
              <w:gridAfter w:val="0"/>
            </w:trPr>
          </w:trPrChange>
        </w:trPr>
        <w:tc>
          <w:tcPr>
            <w:tcW w:w="810" w:type="dxa"/>
            <w:vAlign w:val="center"/>
            <w:tcPrChange w:id="1126" w:author="ThaoDH" w:date="2013-10-04T10:51:00Z">
              <w:tcPr>
                <w:tcW w:w="810" w:type="dxa"/>
                <w:gridSpan w:val="2"/>
                <w:vAlign w:val="center"/>
              </w:tcPr>
            </w:tcPrChange>
          </w:tcPr>
          <w:p w:rsidR="008908F7" w:rsidRPr="00DB6E0C" w:rsidRDefault="008908F7" w:rsidP="00E537CD">
            <w:pPr>
              <w:spacing w:before="100" w:beforeAutospacing="1" w:after="100" w:afterAutospacing="1"/>
              <w:jc w:val="both"/>
              <w:rPr>
                <w:rFonts w:eastAsia="Times New Roman" w:cs="Times New Roman"/>
                <w:szCs w:val="24"/>
              </w:rPr>
            </w:pPr>
            <w:del w:id="1127" w:author="ThaoDH" w:date="2013-10-16T09:23:00Z">
              <w:r w:rsidRPr="00DB6E0C" w:rsidDel="008908F7">
                <w:rPr>
                  <w:rFonts w:eastAsia="Times New Roman" w:cs="Times New Roman"/>
                  <w:szCs w:val="24"/>
                </w:rPr>
                <w:delText>1</w:delText>
              </w:r>
            </w:del>
            <w:ins w:id="1128" w:author="ThaoDH" w:date="2013-10-16T09:23:00Z">
              <w:r>
                <w:rPr>
                  <w:rFonts w:eastAsia="Times New Roman" w:cs="Times New Roman"/>
                  <w:szCs w:val="24"/>
                </w:rPr>
                <w:t>2</w:t>
              </w:r>
            </w:ins>
          </w:p>
        </w:tc>
        <w:tc>
          <w:tcPr>
            <w:tcW w:w="2610" w:type="dxa"/>
            <w:vAlign w:val="bottom"/>
            <w:tcPrChange w:id="1129" w:author="ThaoDH" w:date="2013-10-04T10:51:00Z">
              <w:tcPr>
                <w:tcW w:w="2610" w:type="dxa"/>
                <w:gridSpan w:val="2"/>
                <w:vAlign w:val="bottom"/>
              </w:tcPr>
            </w:tcPrChange>
          </w:tcPr>
          <w:p w:rsidR="008908F7" w:rsidRPr="00DB6E0C" w:rsidRDefault="008908F7" w:rsidP="00E537CD">
            <w:pPr>
              <w:jc w:val="both"/>
              <w:rPr>
                <w:rFonts w:eastAsia="Times New Roman" w:cs="Times New Roman"/>
                <w:szCs w:val="24"/>
              </w:rPr>
            </w:pPr>
            <w:r w:rsidRPr="00DB6E0C">
              <w:rPr>
                <w:rFonts w:eastAsia="Times New Roman" w:cs="Times New Roman"/>
                <w:szCs w:val="24"/>
              </w:rPr>
              <w:t>EZMAX</w:t>
            </w:r>
            <w:ins w:id="1130" w:author="ThaoDH" w:date="2013-10-16T09:24:00Z">
              <w:r>
                <w:rPr>
                  <w:rFonts w:eastAsia="Times New Roman" w:cs="Times New Roman"/>
                  <w:szCs w:val="24"/>
                </w:rPr>
                <w:t xml:space="preserve"> (ngừng cung cấp mới)</w:t>
              </w:r>
            </w:ins>
          </w:p>
        </w:tc>
        <w:tc>
          <w:tcPr>
            <w:tcW w:w="1350" w:type="dxa"/>
            <w:vAlign w:val="center"/>
            <w:tcPrChange w:id="1131" w:author="ThaoDH" w:date="2013-10-04T10:51:00Z">
              <w:tcPr>
                <w:tcW w:w="1350" w:type="dxa"/>
                <w:gridSpan w:val="2"/>
                <w:vAlign w:val="center"/>
              </w:tcPr>
            </w:tcPrChange>
          </w:tcPr>
          <w:p w:rsidR="008908F7" w:rsidRPr="00DB6E0C" w:rsidRDefault="008908F7"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100.000</w:t>
            </w:r>
          </w:p>
        </w:tc>
        <w:tc>
          <w:tcPr>
            <w:tcW w:w="1980" w:type="dxa"/>
            <w:vAlign w:val="center"/>
            <w:tcPrChange w:id="1132" w:author="ThaoDH" w:date="2013-10-04T10:51:00Z">
              <w:tcPr>
                <w:tcW w:w="1980" w:type="dxa"/>
                <w:gridSpan w:val="2"/>
                <w:vAlign w:val="center"/>
              </w:tcPr>
            </w:tcPrChange>
          </w:tcPr>
          <w:p w:rsidR="008908F7" w:rsidRPr="00DB6E0C" w:rsidRDefault="008908F7"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02 GB</w:t>
            </w:r>
          </w:p>
        </w:tc>
        <w:tc>
          <w:tcPr>
            <w:tcW w:w="2610" w:type="dxa"/>
            <w:vAlign w:val="bottom"/>
            <w:tcPrChange w:id="1133" w:author="ThaoDH" w:date="2013-10-04T10:51:00Z">
              <w:tcPr>
                <w:tcW w:w="2610" w:type="dxa"/>
                <w:gridSpan w:val="2"/>
                <w:vAlign w:val="bottom"/>
              </w:tcPr>
            </w:tcPrChange>
          </w:tcPr>
          <w:p w:rsidR="008908F7" w:rsidRPr="00DB6E0C" w:rsidRDefault="008908F7"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Miễn phí</w:t>
            </w:r>
          </w:p>
        </w:tc>
      </w:tr>
      <w:tr w:rsidR="006C3D83" w:rsidRPr="00DB6E0C" w:rsidTr="00AE4C27">
        <w:tblPrEx>
          <w:tblPrExChange w:id="1134" w:author="ThaoDH" w:date="2013-10-16T09:27:00Z">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ins w:id="1135" w:author="ThaoDH" w:date="2013-10-16T09:22:00Z"/>
          <w:trPrChange w:id="1136" w:author="ThaoDH" w:date="2013-10-16T09:27:00Z">
            <w:trPr>
              <w:gridBefore w:val="1"/>
            </w:trPr>
          </w:trPrChange>
        </w:trPr>
        <w:tc>
          <w:tcPr>
            <w:tcW w:w="810" w:type="dxa"/>
            <w:vAlign w:val="center"/>
            <w:tcPrChange w:id="1137" w:author="ThaoDH" w:date="2013-10-16T09:27:00Z">
              <w:tcPr>
                <w:tcW w:w="810" w:type="dxa"/>
                <w:gridSpan w:val="2"/>
                <w:vAlign w:val="center"/>
              </w:tcPr>
            </w:tcPrChange>
          </w:tcPr>
          <w:p w:rsidR="006C3D83" w:rsidRPr="00DB6E0C" w:rsidRDefault="006C3D83" w:rsidP="00E537CD">
            <w:pPr>
              <w:spacing w:before="100" w:beforeAutospacing="1" w:after="100" w:afterAutospacing="1"/>
              <w:jc w:val="both"/>
              <w:rPr>
                <w:ins w:id="1138" w:author="ThaoDH" w:date="2013-10-16T09:22:00Z"/>
                <w:rFonts w:eastAsia="Times New Roman" w:cs="Times New Roman"/>
                <w:szCs w:val="24"/>
              </w:rPr>
            </w:pPr>
            <w:ins w:id="1139" w:author="ThaoDH" w:date="2013-10-16T09:26:00Z">
              <w:r>
                <w:rPr>
                  <w:rFonts w:eastAsia="Times New Roman" w:cs="Times New Roman"/>
                  <w:szCs w:val="24"/>
                </w:rPr>
                <w:t>3</w:t>
              </w:r>
            </w:ins>
          </w:p>
        </w:tc>
        <w:tc>
          <w:tcPr>
            <w:tcW w:w="2610" w:type="dxa"/>
            <w:vAlign w:val="bottom"/>
            <w:tcPrChange w:id="1140" w:author="ThaoDH" w:date="2013-10-16T09:27:00Z">
              <w:tcPr>
                <w:tcW w:w="2610" w:type="dxa"/>
                <w:gridSpan w:val="2"/>
                <w:vAlign w:val="bottom"/>
              </w:tcPr>
            </w:tcPrChange>
          </w:tcPr>
          <w:p w:rsidR="006C3D83" w:rsidRPr="00DB6E0C" w:rsidRDefault="006C3D83" w:rsidP="00E537CD">
            <w:pPr>
              <w:jc w:val="both"/>
              <w:rPr>
                <w:ins w:id="1141" w:author="ThaoDH" w:date="2013-10-16T09:22:00Z"/>
                <w:rFonts w:eastAsia="Times New Roman" w:cs="Times New Roman"/>
                <w:szCs w:val="24"/>
              </w:rPr>
            </w:pPr>
            <w:ins w:id="1142" w:author="ThaoDH" w:date="2013-10-16T09:24:00Z">
              <w:r>
                <w:rPr>
                  <w:rFonts w:eastAsia="Times New Roman" w:cs="Times New Roman"/>
                  <w:szCs w:val="24"/>
                </w:rPr>
                <w:t>MAX</w:t>
              </w:r>
            </w:ins>
          </w:p>
        </w:tc>
        <w:tc>
          <w:tcPr>
            <w:tcW w:w="1350" w:type="dxa"/>
            <w:vAlign w:val="center"/>
            <w:tcPrChange w:id="1143" w:author="ThaoDH" w:date="2013-10-16T09:27:00Z">
              <w:tcPr>
                <w:tcW w:w="1350" w:type="dxa"/>
                <w:gridSpan w:val="2"/>
                <w:vAlign w:val="center"/>
              </w:tcPr>
            </w:tcPrChange>
          </w:tcPr>
          <w:p w:rsidR="006C3D83" w:rsidRPr="00DB6E0C" w:rsidRDefault="006C3D83" w:rsidP="00E537CD">
            <w:pPr>
              <w:spacing w:before="100" w:beforeAutospacing="1" w:after="100" w:afterAutospacing="1"/>
              <w:jc w:val="both"/>
              <w:rPr>
                <w:ins w:id="1144" w:author="ThaoDH" w:date="2013-10-16T09:22:00Z"/>
                <w:rFonts w:eastAsia="Times New Roman" w:cs="Times New Roman"/>
                <w:szCs w:val="24"/>
              </w:rPr>
            </w:pPr>
            <w:ins w:id="1145" w:author="ThaoDH" w:date="2013-10-16T09:24:00Z">
              <w:r>
                <w:rPr>
                  <w:rFonts w:eastAsia="Times New Roman" w:cs="Times New Roman"/>
                  <w:szCs w:val="24"/>
                </w:rPr>
                <w:t>70</w:t>
              </w:r>
            </w:ins>
            <w:ins w:id="1146" w:author="ThaoDH" w:date="2013-10-16T09:25:00Z">
              <w:r>
                <w:rPr>
                  <w:rFonts w:eastAsia="Times New Roman" w:cs="Times New Roman"/>
                  <w:szCs w:val="24"/>
                </w:rPr>
                <w:t>.</w:t>
              </w:r>
            </w:ins>
            <w:ins w:id="1147" w:author="ThaoDH" w:date="2013-10-16T09:24:00Z">
              <w:r>
                <w:rPr>
                  <w:rFonts w:eastAsia="Times New Roman" w:cs="Times New Roman"/>
                  <w:szCs w:val="24"/>
                </w:rPr>
                <w:t>000</w:t>
              </w:r>
            </w:ins>
          </w:p>
        </w:tc>
        <w:tc>
          <w:tcPr>
            <w:tcW w:w="1980" w:type="dxa"/>
            <w:vAlign w:val="center"/>
            <w:tcPrChange w:id="1148" w:author="ThaoDH" w:date="2013-10-16T09:27:00Z">
              <w:tcPr>
                <w:tcW w:w="1980" w:type="dxa"/>
                <w:gridSpan w:val="2"/>
                <w:vAlign w:val="center"/>
              </w:tcPr>
            </w:tcPrChange>
          </w:tcPr>
          <w:p w:rsidR="006C3D83" w:rsidRPr="00DB6E0C" w:rsidRDefault="006C3D83" w:rsidP="00E537CD">
            <w:pPr>
              <w:spacing w:before="100" w:beforeAutospacing="1" w:after="100" w:afterAutospacing="1"/>
              <w:jc w:val="both"/>
              <w:rPr>
                <w:ins w:id="1149" w:author="ThaoDH" w:date="2013-10-16T09:22:00Z"/>
                <w:rFonts w:eastAsia="Times New Roman" w:cs="Times New Roman"/>
                <w:szCs w:val="24"/>
              </w:rPr>
            </w:pPr>
            <w:ins w:id="1150" w:author="ThaoDH" w:date="2013-10-16T09:24:00Z">
              <w:r>
                <w:rPr>
                  <w:rFonts w:eastAsia="Times New Roman" w:cs="Times New Roman"/>
                  <w:szCs w:val="24"/>
                </w:rPr>
                <w:t>600</w:t>
              </w:r>
            </w:ins>
            <w:ins w:id="1151" w:author="ThaoDH" w:date="2013-10-16T09:25:00Z">
              <w:r>
                <w:rPr>
                  <w:rFonts w:eastAsia="Times New Roman" w:cs="Times New Roman"/>
                  <w:szCs w:val="24"/>
                </w:rPr>
                <w:t xml:space="preserve"> </w:t>
              </w:r>
            </w:ins>
            <w:ins w:id="1152" w:author="ThaoDH" w:date="2013-10-16T09:24:00Z">
              <w:r>
                <w:rPr>
                  <w:rFonts w:eastAsia="Times New Roman" w:cs="Times New Roman"/>
                  <w:szCs w:val="24"/>
                </w:rPr>
                <w:t>MB</w:t>
              </w:r>
            </w:ins>
          </w:p>
        </w:tc>
        <w:tc>
          <w:tcPr>
            <w:tcW w:w="2610" w:type="dxa"/>
            <w:tcPrChange w:id="1153" w:author="ThaoDH" w:date="2013-10-16T09:27:00Z">
              <w:tcPr>
                <w:tcW w:w="2610" w:type="dxa"/>
                <w:gridSpan w:val="2"/>
                <w:vAlign w:val="bottom"/>
              </w:tcPr>
            </w:tcPrChange>
          </w:tcPr>
          <w:p w:rsidR="006C3D83" w:rsidRPr="00DB6E0C" w:rsidRDefault="006C3D83" w:rsidP="00E537CD">
            <w:pPr>
              <w:spacing w:before="100" w:beforeAutospacing="1" w:after="100" w:afterAutospacing="1"/>
              <w:jc w:val="both"/>
              <w:rPr>
                <w:ins w:id="1154" w:author="ThaoDH" w:date="2013-10-16T09:22:00Z"/>
                <w:rFonts w:eastAsia="Times New Roman" w:cs="Times New Roman"/>
                <w:szCs w:val="24"/>
              </w:rPr>
            </w:pPr>
            <w:ins w:id="1155" w:author="ThaoDH" w:date="2013-10-16T09:27:00Z">
              <w:r w:rsidRPr="006F6BF9">
                <w:rPr>
                  <w:rFonts w:eastAsia="Times New Roman" w:cs="Times New Roman"/>
                  <w:szCs w:val="24"/>
                </w:rPr>
                <w:t>Miễn phí</w:t>
              </w:r>
            </w:ins>
          </w:p>
        </w:tc>
      </w:tr>
      <w:tr w:rsidR="006C3D83" w:rsidRPr="00DB6E0C" w:rsidTr="00AE4C27">
        <w:tblPrEx>
          <w:tblPrExChange w:id="1156" w:author="ThaoDH" w:date="2013-10-16T09:27:00Z">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ins w:id="1157" w:author="ThaoDH" w:date="2013-10-16T09:22:00Z"/>
          <w:trPrChange w:id="1158" w:author="ThaoDH" w:date="2013-10-16T09:27:00Z">
            <w:trPr>
              <w:gridBefore w:val="1"/>
            </w:trPr>
          </w:trPrChange>
        </w:trPr>
        <w:tc>
          <w:tcPr>
            <w:tcW w:w="810" w:type="dxa"/>
            <w:vAlign w:val="center"/>
            <w:tcPrChange w:id="1159" w:author="ThaoDH" w:date="2013-10-16T09:27:00Z">
              <w:tcPr>
                <w:tcW w:w="810" w:type="dxa"/>
                <w:gridSpan w:val="2"/>
                <w:vAlign w:val="center"/>
              </w:tcPr>
            </w:tcPrChange>
          </w:tcPr>
          <w:p w:rsidR="006C3D83" w:rsidRPr="00DB6E0C" w:rsidRDefault="006C3D83" w:rsidP="00E537CD">
            <w:pPr>
              <w:spacing w:before="100" w:beforeAutospacing="1" w:after="100" w:afterAutospacing="1"/>
              <w:jc w:val="both"/>
              <w:rPr>
                <w:ins w:id="1160" w:author="ThaoDH" w:date="2013-10-16T09:22:00Z"/>
                <w:rFonts w:eastAsia="Times New Roman" w:cs="Times New Roman"/>
                <w:szCs w:val="24"/>
              </w:rPr>
            </w:pPr>
            <w:ins w:id="1161" w:author="ThaoDH" w:date="2013-10-16T09:26:00Z">
              <w:r>
                <w:rPr>
                  <w:rFonts w:eastAsia="Times New Roman" w:cs="Times New Roman"/>
                  <w:szCs w:val="24"/>
                </w:rPr>
                <w:t>4</w:t>
              </w:r>
            </w:ins>
          </w:p>
        </w:tc>
        <w:tc>
          <w:tcPr>
            <w:tcW w:w="2610" w:type="dxa"/>
            <w:vAlign w:val="bottom"/>
            <w:tcPrChange w:id="1162" w:author="ThaoDH" w:date="2013-10-16T09:27:00Z">
              <w:tcPr>
                <w:tcW w:w="2610" w:type="dxa"/>
                <w:gridSpan w:val="2"/>
                <w:vAlign w:val="bottom"/>
              </w:tcPr>
            </w:tcPrChange>
          </w:tcPr>
          <w:p w:rsidR="006C3D83" w:rsidRPr="00DB6E0C" w:rsidRDefault="006C3D83" w:rsidP="00E537CD">
            <w:pPr>
              <w:jc w:val="both"/>
              <w:rPr>
                <w:ins w:id="1163" w:author="ThaoDH" w:date="2013-10-16T09:22:00Z"/>
                <w:rFonts w:eastAsia="Times New Roman" w:cs="Times New Roman"/>
                <w:szCs w:val="24"/>
              </w:rPr>
            </w:pPr>
            <w:ins w:id="1164" w:author="ThaoDH" w:date="2013-10-16T09:25:00Z">
              <w:r>
                <w:rPr>
                  <w:rFonts w:eastAsia="Times New Roman" w:cs="Times New Roman"/>
                  <w:szCs w:val="24"/>
                </w:rPr>
                <w:t>MAX100</w:t>
              </w:r>
            </w:ins>
          </w:p>
        </w:tc>
        <w:tc>
          <w:tcPr>
            <w:tcW w:w="1350" w:type="dxa"/>
            <w:vAlign w:val="center"/>
            <w:tcPrChange w:id="1165" w:author="ThaoDH" w:date="2013-10-16T09:27:00Z">
              <w:tcPr>
                <w:tcW w:w="1350" w:type="dxa"/>
                <w:gridSpan w:val="2"/>
                <w:vAlign w:val="center"/>
              </w:tcPr>
            </w:tcPrChange>
          </w:tcPr>
          <w:p w:rsidR="006C3D83" w:rsidRPr="00DB6E0C" w:rsidRDefault="006C3D83" w:rsidP="00E537CD">
            <w:pPr>
              <w:spacing w:before="100" w:beforeAutospacing="1" w:after="100" w:afterAutospacing="1"/>
              <w:jc w:val="both"/>
              <w:rPr>
                <w:ins w:id="1166" w:author="ThaoDH" w:date="2013-10-16T09:22:00Z"/>
                <w:rFonts w:eastAsia="Times New Roman" w:cs="Times New Roman"/>
                <w:szCs w:val="24"/>
              </w:rPr>
            </w:pPr>
            <w:ins w:id="1167" w:author="ThaoDH" w:date="2013-10-16T09:26:00Z">
              <w:r>
                <w:rPr>
                  <w:rFonts w:eastAsia="Times New Roman" w:cs="Times New Roman"/>
                  <w:szCs w:val="24"/>
                </w:rPr>
                <w:t>100000</w:t>
              </w:r>
            </w:ins>
          </w:p>
        </w:tc>
        <w:tc>
          <w:tcPr>
            <w:tcW w:w="1980" w:type="dxa"/>
            <w:vAlign w:val="center"/>
            <w:tcPrChange w:id="1168" w:author="ThaoDH" w:date="2013-10-16T09:27:00Z">
              <w:tcPr>
                <w:tcW w:w="1980" w:type="dxa"/>
                <w:gridSpan w:val="2"/>
                <w:vAlign w:val="center"/>
              </w:tcPr>
            </w:tcPrChange>
          </w:tcPr>
          <w:p w:rsidR="006C3D83" w:rsidRPr="00DB6E0C" w:rsidRDefault="006C3D83" w:rsidP="006C3D83">
            <w:pPr>
              <w:spacing w:before="100" w:beforeAutospacing="1" w:after="100" w:afterAutospacing="1"/>
              <w:jc w:val="both"/>
              <w:rPr>
                <w:ins w:id="1169" w:author="ThaoDH" w:date="2013-10-16T09:22:00Z"/>
                <w:rFonts w:eastAsia="Times New Roman" w:cs="Times New Roman"/>
                <w:szCs w:val="24"/>
              </w:rPr>
            </w:pPr>
            <w:ins w:id="1170" w:author="ThaoDH" w:date="2013-10-16T09:26:00Z">
              <w:r>
                <w:rPr>
                  <w:rFonts w:eastAsia="Times New Roman" w:cs="Times New Roman"/>
                  <w:szCs w:val="24"/>
                </w:rPr>
                <w:t>1.2GB</w:t>
              </w:r>
            </w:ins>
          </w:p>
        </w:tc>
        <w:tc>
          <w:tcPr>
            <w:tcW w:w="2610" w:type="dxa"/>
            <w:tcPrChange w:id="1171" w:author="ThaoDH" w:date="2013-10-16T09:27:00Z">
              <w:tcPr>
                <w:tcW w:w="2610" w:type="dxa"/>
                <w:gridSpan w:val="2"/>
                <w:vAlign w:val="bottom"/>
              </w:tcPr>
            </w:tcPrChange>
          </w:tcPr>
          <w:p w:rsidR="006C3D83" w:rsidRPr="00DB6E0C" w:rsidRDefault="006C3D83" w:rsidP="00E537CD">
            <w:pPr>
              <w:spacing w:before="100" w:beforeAutospacing="1" w:after="100" w:afterAutospacing="1"/>
              <w:jc w:val="both"/>
              <w:rPr>
                <w:ins w:id="1172" w:author="ThaoDH" w:date="2013-10-16T09:22:00Z"/>
                <w:rFonts w:eastAsia="Times New Roman" w:cs="Times New Roman"/>
                <w:szCs w:val="24"/>
              </w:rPr>
            </w:pPr>
            <w:ins w:id="1173" w:author="ThaoDH" w:date="2013-10-16T09:27:00Z">
              <w:r w:rsidRPr="006F6BF9">
                <w:rPr>
                  <w:rFonts w:eastAsia="Times New Roman" w:cs="Times New Roman"/>
                  <w:szCs w:val="24"/>
                </w:rPr>
                <w:t>Miễn phí</w:t>
              </w:r>
            </w:ins>
          </w:p>
        </w:tc>
      </w:tr>
      <w:tr w:rsidR="006C3D83" w:rsidRPr="00DB6E0C" w:rsidTr="00AE4C27">
        <w:tblPrEx>
          <w:tblPrExChange w:id="1174" w:author="ThaoDH" w:date="2013-10-16T09:27:00Z">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ins w:id="1175" w:author="ThaoDH" w:date="2013-10-16T09:22:00Z"/>
          <w:trPrChange w:id="1176" w:author="ThaoDH" w:date="2013-10-16T09:27:00Z">
            <w:trPr>
              <w:gridBefore w:val="1"/>
            </w:trPr>
          </w:trPrChange>
        </w:trPr>
        <w:tc>
          <w:tcPr>
            <w:tcW w:w="810" w:type="dxa"/>
            <w:vAlign w:val="center"/>
            <w:tcPrChange w:id="1177" w:author="ThaoDH" w:date="2013-10-16T09:27:00Z">
              <w:tcPr>
                <w:tcW w:w="810" w:type="dxa"/>
                <w:gridSpan w:val="2"/>
                <w:vAlign w:val="center"/>
              </w:tcPr>
            </w:tcPrChange>
          </w:tcPr>
          <w:p w:rsidR="006C3D83" w:rsidRPr="00DB6E0C" w:rsidRDefault="006C3D83" w:rsidP="00E537CD">
            <w:pPr>
              <w:spacing w:before="100" w:beforeAutospacing="1" w:after="100" w:afterAutospacing="1"/>
              <w:jc w:val="both"/>
              <w:rPr>
                <w:ins w:id="1178" w:author="ThaoDH" w:date="2013-10-16T09:22:00Z"/>
                <w:rFonts w:eastAsia="Times New Roman" w:cs="Times New Roman"/>
                <w:szCs w:val="24"/>
              </w:rPr>
            </w:pPr>
            <w:ins w:id="1179" w:author="ThaoDH" w:date="2013-10-16T09:26:00Z">
              <w:r>
                <w:rPr>
                  <w:rFonts w:eastAsia="Times New Roman" w:cs="Times New Roman"/>
                  <w:szCs w:val="24"/>
                </w:rPr>
                <w:t>5</w:t>
              </w:r>
            </w:ins>
          </w:p>
        </w:tc>
        <w:tc>
          <w:tcPr>
            <w:tcW w:w="2610" w:type="dxa"/>
            <w:vAlign w:val="bottom"/>
            <w:tcPrChange w:id="1180" w:author="ThaoDH" w:date="2013-10-16T09:27:00Z">
              <w:tcPr>
                <w:tcW w:w="2610" w:type="dxa"/>
                <w:gridSpan w:val="2"/>
                <w:vAlign w:val="bottom"/>
              </w:tcPr>
            </w:tcPrChange>
          </w:tcPr>
          <w:p w:rsidR="006C3D83" w:rsidRPr="00DB6E0C" w:rsidRDefault="006C3D83" w:rsidP="00E537CD">
            <w:pPr>
              <w:jc w:val="both"/>
              <w:rPr>
                <w:ins w:id="1181" w:author="ThaoDH" w:date="2013-10-16T09:22:00Z"/>
                <w:rFonts w:eastAsia="Times New Roman" w:cs="Times New Roman"/>
                <w:szCs w:val="24"/>
              </w:rPr>
            </w:pPr>
            <w:ins w:id="1182" w:author="ThaoDH" w:date="2013-10-16T09:25:00Z">
              <w:r>
                <w:rPr>
                  <w:rFonts w:eastAsia="Times New Roman" w:cs="Times New Roman"/>
                  <w:szCs w:val="24"/>
                </w:rPr>
                <w:t>MAX200</w:t>
              </w:r>
            </w:ins>
          </w:p>
        </w:tc>
        <w:tc>
          <w:tcPr>
            <w:tcW w:w="1350" w:type="dxa"/>
            <w:vAlign w:val="center"/>
            <w:tcPrChange w:id="1183" w:author="ThaoDH" w:date="2013-10-16T09:27:00Z">
              <w:tcPr>
                <w:tcW w:w="1350" w:type="dxa"/>
                <w:gridSpan w:val="2"/>
                <w:vAlign w:val="center"/>
              </w:tcPr>
            </w:tcPrChange>
          </w:tcPr>
          <w:p w:rsidR="006C3D83" w:rsidRPr="00DB6E0C" w:rsidRDefault="006C3D83" w:rsidP="00E537CD">
            <w:pPr>
              <w:spacing w:before="100" w:beforeAutospacing="1" w:after="100" w:afterAutospacing="1"/>
              <w:jc w:val="both"/>
              <w:rPr>
                <w:ins w:id="1184" w:author="ThaoDH" w:date="2013-10-16T09:22:00Z"/>
                <w:rFonts w:eastAsia="Times New Roman" w:cs="Times New Roman"/>
                <w:szCs w:val="24"/>
              </w:rPr>
            </w:pPr>
            <w:ins w:id="1185" w:author="ThaoDH" w:date="2013-10-16T09:26:00Z">
              <w:r>
                <w:rPr>
                  <w:rFonts w:eastAsia="Times New Roman" w:cs="Times New Roman"/>
                  <w:szCs w:val="24"/>
                </w:rPr>
                <w:t>200000</w:t>
              </w:r>
            </w:ins>
          </w:p>
        </w:tc>
        <w:tc>
          <w:tcPr>
            <w:tcW w:w="1980" w:type="dxa"/>
            <w:vAlign w:val="center"/>
            <w:tcPrChange w:id="1186" w:author="ThaoDH" w:date="2013-10-16T09:27:00Z">
              <w:tcPr>
                <w:tcW w:w="1980" w:type="dxa"/>
                <w:gridSpan w:val="2"/>
                <w:vAlign w:val="center"/>
              </w:tcPr>
            </w:tcPrChange>
          </w:tcPr>
          <w:p w:rsidR="006C3D83" w:rsidRPr="00DB6E0C" w:rsidRDefault="006C3D83" w:rsidP="00E537CD">
            <w:pPr>
              <w:spacing w:before="100" w:beforeAutospacing="1" w:after="100" w:afterAutospacing="1"/>
              <w:jc w:val="both"/>
              <w:rPr>
                <w:ins w:id="1187" w:author="ThaoDH" w:date="2013-10-16T09:22:00Z"/>
                <w:rFonts w:eastAsia="Times New Roman" w:cs="Times New Roman"/>
                <w:szCs w:val="24"/>
              </w:rPr>
            </w:pPr>
            <w:ins w:id="1188" w:author="ThaoDH" w:date="2013-10-16T09:26:00Z">
              <w:r>
                <w:rPr>
                  <w:rFonts w:eastAsia="Times New Roman" w:cs="Times New Roman"/>
                  <w:szCs w:val="24"/>
                </w:rPr>
                <w:t>3GB</w:t>
              </w:r>
            </w:ins>
          </w:p>
        </w:tc>
        <w:tc>
          <w:tcPr>
            <w:tcW w:w="2610" w:type="dxa"/>
            <w:tcPrChange w:id="1189" w:author="ThaoDH" w:date="2013-10-16T09:27:00Z">
              <w:tcPr>
                <w:tcW w:w="2610" w:type="dxa"/>
                <w:gridSpan w:val="2"/>
                <w:vAlign w:val="bottom"/>
              </w:tcPr>
            </w:tcPrChange>
          </w:tcPr>
          <w:p w:rsidR="006C3D83" w:rsidRPr="00DB6E0C" w:rsidRDefault="006C3D83" w:rsidP="00E537CD">
            <w:pPr>
              <w:spacing w:before="100" w:beforeAutospacing="1" w:after="100" w:afterAutospacing="1"/>
              <w:jc w:val="both"/>
              <w:rPr>
                <w:ins w:id="1190" w:author="ThaoDH" w:date="2013-10-16T09:22:00Z"/>
                <w:rFonts w:eastAsia="Times New Roman" w:cs="Times New Roman"/>
                <w:szCs w:val="24"/>
              </w:rPr>
            </w:pPr>
            <w:ins w:id="1191" w:author="ThaoDH" w:date="2013-10-16T09:27:00Z">
              <w:r w:rsidRPr="006F6BF9">
                <w:rPr>
                  <w:rFonts w:eastAsia="Times New Roman" w:cs="Times New Roman"/>
                  <w:szCs w:val="24"/>
                </w:rPr>
                <w:t>Miễn phí</w:t>
              </w:r>
            </w:ins>
          </w:p>
        </w:tc>
      </w:tr>
      <w:tr w:rsidR="008908F7" w:rsidRPr="00DB6E0C" w:rsidTr="00A33AD9">
        <w:trPr>
          <w:trPrChange w:id="1192" w:author="ThaoDH" w:date="2013-10-04T10:51:00Z">
            <w:trPr>
              <w:gridAfter w:val="0"/>
            </w:trPr>
          </w:trPrChange>
        </w:trPr>
        <w:tc>
          <w:tcPr>
            <w:tcW w:w="810" w:type="dxa"/>
            <w:vAlign w:val="center"/>
            <w:tcPrChange w:id="1193" w:author="ThaoDH" w:date="2013-10-04T10:51:00Z">
              <w:tcPr>
                <w:tcW w:w="810" w:type="dxa"/>
                <w:gridSpan w:val="2"/>
                <w:vAlign w:val="center"/>
              </w:tcPr>
            </w:tcPrChange>
          </w:tcPr>
          <w:p w:rsidR="008908F7" w:rsidRPr="00DB6E0C" w:rsidRDefault="008908F7" w:rsidP="00E537CD">
            <w:pPr>
              <w:pStyle w:val="NormalWeb"/>
              <w:jc w:val="both"/>
              <w:rPr>
                <w:b/>
              </w:rPr>
            </w:pPr>
            <w:r w:rsidRPr="00DB6E0C">
              <w:rPr>
                <w:b/>
              </w:rPr>
              <w:lastRenderedPageBreak/>
              <w:t>II</w:t>
            </w:r>
          </w:p>
        </w:tc>
        <w:tc>
          <w:tcPr>
            <w:tcW w:w="2610" w:type="dxa"/>
            <w:tcPrChange w:id="1194" w:author="ThaoDH" w:date="2013-10-04T10:51:00Z">
              <w:tcPr>
                <w:tcW w:w="2610" w:type="dxa"/>
                <w:gridSpan w:val="2"/>
              </w:tcPr>
            </w:tcPrChange>
          </w:tcPr>
          <w:p w:rsidR="008908F7" w:rsidRPr="00DB6E0C" w:rsidRDefault="008908F7" w:rsidP="00E537CD">
            <w:pPr>
              <w:pStyle w:val="NormalWeb"/>
              <w:jc w:val="both"/>
            </w:pPr>
            <w:r w:rsidRPr="00DB6E0C">
              <w:t>Cước SMS</w:t>
            </w:r>
          </w:p>
        </w:tc>
        <w:tc>
          <w:tcPr>
            <w:tcW w:w="1350" w:type="dxa"/>
            <w:tcPrChange w:id="1195" w:author="ThaoDH" w:date="2013-10-04T10:51:00Z">
              <w:tcPr>
                <w:tcW w:w="1350" w:type="dxa"/>
                <w:gridSpan w:val="2"/>
              </w:tcPr>
            </w:tcPrChange>
          </w:tcPr>
          <w:p w:rsidR="008908F7" w:rsidRPr="00DB6E0C" w:rsidRDefault="008908F7" w:rsidP="00E537CD">
            <w:pPr>
              <w:pStyle w:val="NormalWeb"/>
              <w:jc w:val="both"/>
              <w:rPr>
                <w:b/>
              </w:rPr>
            </w:pPr>
          </w:p>
        </w:tc>
        <w:tc>
          <w:tcPr>
            <w:tcW w:w="1980" w:type="dxa"/>
            <w:tcPrChange w:id="1196" w:author="ThaoDH" w:date="2013-10-04T10:51:00Z">
              <w:tcPr>
                <w:tcW w:w="1980" w:type="dxa"/>
                <w:gridSpan w:val="2"/>
              </w:tcPr>
            </w:tcPrChange>
          </w:tcPr>
          <w:p w:rsidR="008908F7" w:rsidRPr="00DB6E0C" w:rsidRDefault="008908F7" w:rsidP="00E537CD">
            <w:pPr>
              <w:pStyle w:val="NormalWeb"/>
              <w:jc w:val="both"/>
              <w:rPr>
                <w:b/>
              </w:rPr>
            </w:pPr>
          </w:p>
        </w:tc>
        <w:tc>
          <w:tcPr>
            <w:tcW w:w="2610" w:type="dxa"/>
            <w:tcPrChange w:id="1197" w:author="ThaoDH" w:date="2013-10-04T10:51:00Z">
              <w:tcPr>
                <w:tcW w:w="2610" w:type="dxa"/>
                <w:gridSpan w:val="2"/>
              </w:tcPr>
            </w:tcPrChange>
          </w:tcPr>
          <w:p w:rsidR="008908F7" w:rsidRPr="00DB6E0C" w:rsidRDefault="008908F7" w:rsidP="00E537CD">
            <w:pPr>
              <w:pStyle w:val="NormalWeb"/>
              <w:jc w:val="both"/>
              <w:rPr>
                <w:b/>
              </w:rPr>
            </w:pPr>
          </w:p>
        </w:tc>
      </w:tr>
      <w:tr w:rsidR="008908F7" w:rsidRPr="00DB6E0C" w:rsidTr="00A33AD9">
        <w:trPr>
          <w:trPrChange w:id="1198" w:author="ThaoDH" w:date="2013-10-04T10:51:00Z">
            <w:trPr>
              <w:gridAfter w:val="0"/>
            </w:trPr>
          </w:trPrChange>
        </w:trPr>
        <w:tc>
          <w:tcPr>
            <w:tcW w:w="810" w:type="dxa"/>
            <w:vAlign w:val="center"/>
            <w:tcPrChange w:id="1199" w:author="ThaoDH" w:date="2013-10-04T10:51:00Z">
              <w:tcPr>
                <w:tcW w:w="810" w:type="dxa"/>
                <w:gridSpan w:val="2"/>
                <w:vAlign w:val="center"/>
              </w:tcPr>
            </w:tcPrChange>
          </w:tcPr>
          <w:p w:rsidR="008908F7" w:rsidRPr="00DB6E0C" w:rsidRDefault="008908F7" w:rsidP="00E537CD">
            <w:pPr>
              <w:pStyle w:val="NormalWeb"/>
              <w:jc w:val="both"/>
            </w:pPr>
            <w:r w:rsidRPr="00DB6E0C">
              <w:t>1</w:t>
            </w:r>
          </w:p>
        </w:tc>
        <w:tc>
          <w:tcPr>
            <w:tcW w:w="8550" w:type="dxa"/>
            <w:gridSpan w:val="4"/>
            <w:tcPrChange w:id="1200" w:author="ThaoDH" w:date="2013-10-04T10:51:00Z">
              <w:tcPr>
                <w:tcW w:w="8550" w:type="dxa"/>
                <w:gridSpan w:val="8"/>
              </w:tcPr>
            </w:tcPrChange>
          </w:tcPr>
          <w:p w:rsidR="008908F7" w:rsidRPr="00DB6E0C" w:rsidRDefault="008908F7" w:rsidP="00E537CD">
            <w:pPr>
              <w:pStyle w:val="NormalWeb"/>
              <w:jc w:val="both"/>
            </w:pPr>
            <w:r w:rsidRPr="00DB6E0C">
              <w:t>Giống thuê bao trả sau VinaPhone</w:t>
            </w:r>
          </w:p>
        </w:tc>
      </w:tr>
    </w:tbl>
    <w:p w:rsidR="008C4E70" w:rsidRDefault="008C4E70" w:rsidP="008C4E70">
      <w:pPr>
        <w:spacing w:before="100" w:beforeAutospacing="1" w:after="100" w:afterAutospacing="1" w:line="240" w:lineRule="auto"/>
        <w:jc w:val="both"/>
        <w:rPr>
          <w:ins w:id="1201" w:author="ThaoDH" w:date="2013-10-16T09:37:00Z"/>
          <w:rFonts w:cs="Times New Roman"/>
          <w:szCs w:val="24"/>
        </w:rPr>
      </w:pPr>
      <w:ins w:id="1202" w:author="ThaoDH" w:date="2013-10-16T09:37:00Z">
        <w:r>
          <w:rPr>
            <w:rFonts w:cs="Times New Roman"/>
            <w:szCs w:val="24"/>
          </w:rPr>
          <w:t>Lưu luợng miễn phí trong gói: Tính theo block 1KB</w:t>
        </w:r>
      </w:ins>
    </w:p>
    <w:p w:rsidR="004244C3" w:rsidRDefault="00811579">
      <w:pPr>
        <w:pStyle w:val="NormalWeb"/>
        <w:jc w:val="both"/>
        <w:rPr>
          <w:ins w:id="1203" w:author="ThaoDH" w:date="2013-10-15T16:09:00Z"/>
          <w:b/>
        </w:rPr>
        <w:pPrChange w:id="1204" w:author="ThaoDH" w:date="2013-10-15T16:09:00Z">
          <w:pPr>
            <w:pStyle w:val="NormalWeb"/>
            <w:numPr>
              <w:numId w:val="12"/>
            </w:numPr>
            <w:ind w:left="720" w:hanging="720"/>
            <w:jc w:val="both"/>
          </w:pPr>
        </w:pPrChange>
      </w:pPr>
      <w:ins w:id="1205" w:author="ThaoDH" w:date="2013-10-15T16:09:00Z">
        <w:r w:rsidRPr="00811579">
          <w:rPr>
            <w:rPrChange w:id="1206" w:author="ThaoDH" w:date="2013-10-17T13:06:00Z">
              <w:rPr>
                <w:b/>
                <w:bCs/>
                <w:highlight w:val="cyan"/>
              </w:rPr>
            </w:rPrChange>
          </w:rPr>
          <w:t xml:space="preserve">Elcom/Comverse: </w:t>
        </w:r>
        <w:r w:rsidR="0067775C" w:rsidRPr="0018231B">
          <w:t>Ok</w:t>
        </w:r>
      </w:ins>
      <w:ins w:id="1207" w:author="ThaoDH" w:date="2013-10-17T13:07:00Z">
        <w:r w:rsidR="0018231B">
          <w:t xml:space="preserve">. </w:t>
        </w:r>
        <w:r w:rsidRPr="00811579">
          <w:rPr>
            <w:highlight w:val="cyan"/>
            <w:rPrChange w:id="1208" w:author="ThaoDH" w:date="2013-10-17T13:07:00Z">
              <w:rPr>
                <w:b/>
                <w:bCs/>
              </w:rPr>
            </w:rPrChange>
          </w:rPr>
          <w:t>Việc trừ lưu lượng theo block1KB cần phải xem xét thêm</w:t>
        </w:r>
      </w:ins>
    </w:p>
    <w:p w:rsidR="001D4941" w:rsidRPr="00DB6E0C" w:rsidRDefault="001D4941" w:rsidP="005C0964">
      <w:pPr>
        <w:pStyle w:val="NormalWeb"/>
        <w:numPr>
          <w:ilvl w:val="0"/>
          <w:numId w:val="12"/>
        </w:numPr>
        <w:ind w:hanging="720"/>
        <w:jc w:val="both"/>
        <w:rPr>
          <w:b/>
        </w:rPr>
      </w:pPr>
      <w:r w:rsidRPr="00DB6E0C">
        <w:rPr>
          <w:b/>
        </w:rPr>
        <w:t>Provisioning</w:t>
      </w:r>
    </w:p>
    <w:p w:rsidR="006268A1" w:rsidRPr="00DB6E0C" w:rsidRDefault="006268A1" w:rsidP="005C0964">
      <w:pPr>
        <w:pStyle w:val="NormalWeb"/>
        <w:numPr>
          <w:ilvl w:val="0"/>
          <w:numId w:val="13"/>
        </w:numPr>
        <w:ind w:hanging="720"/>
        <w:jc w:val="both"/>
        <w:rPr>
          <w:b/>
        </w:rPr>
      </w:pPr>
      <w:r w:rsidRPr="00DB6E0C">
        <w:rPr>
          <w:b/>
        </w:rPr>
        <w:t xml:space="preserve">Đăng kí </w:t>
      </w:r>
    </w:p>
    <w:p w:rsidR="00CE3962" w:rsidRPr="00DB6E0C" w:rsidRDefault="006268A1" w:rsidP="00E537CD">
      <w:pPr>
        <w:pStyle w:val="NormalWeb"/>
        <w:jc w:val="both"/>
      </w:pPr>
      <w:r w:rsidRPr="00DB6E0C">
        <w:t>Đ</w:t>
      </w:r>
      <w:r w:rsidR="00CE3962" w:rsidRPr="00DB6E0C">
        <w:t xml:space="preserve">ối với việc đăng kí gói ezMax cho thuê bao ezCom hòa mạng mới, việc đăng kí cho thuê bao ezCom trả sau hòa mạng mới được thực hiện như sau: </w:t>
      </w:r>
    </w:p>
    <w:p w:rsidR="00CE3962" w:rsidRPr="00DB6E0C" w:rsidRDefault="00CE3962" w:rsidP="005C0964">
      <w:pPr>
        <w:pStyle w:val="NormalWeb"/>
        <w:numPr>
          <w:ilvl w:val="0"/>
          <w:numId w:val="6"/>
        </w:numPr>
        <w:jc w:val="both"/>
      </w:pPr>
      <w:r w:rsidRPr="00DB6E0C">
        <w:t>Khai thác viên thực hiện khai báo trên CCBS 1 trong các gói cước ezCOm</w:t>
      </w:r>
      <w:ins w:id="1209" w:author="Comverse" w:date="2013-09-27T11:41:00Z">
        <w:r w:rsidR="007A1BF4">
          <w:t>(Ez com la Ez 10, Ez50,…)</w:t>
        </w:r>
      </w:ins>
      <w:r w:rsidRPr="00DB6E0C">
        <w:t xml:space="preserve"> hiện có (trừ gói ezMAX) cho khách hàng. </w:t>
      </w:r>
    </w:p>
    <w:p w:rsidR="00CE3962" w:rsidRPr="00DB6E0C" w:rsidRDefault="00CE3962" w:rsidP="005C0964">
      <w:pPr>
        <w:pStyle w:val="NormalWeb"/>
        <w:numPr>
          <w:ilvl w:val="0"/>
          <w:numId w:val="6"/>
        </w:numPr>
        <w:jc w:val="both"/>
      </w:pPr>
      <w:r w:rsidRPr="00DB6E0C">
        <w:t xml:space="preserve">Sau khi hoàn thành khai báo gói cước ezCOM trên CCBS, hướng dẫn khách hàng nhắn tin chuyển đổi sang gói cước ezMax bằng cách soạn tin “EZMAX ON” gửi 888. </w:t>
      </w:r>
      <w:ins w:id="1210" w:author="Comverse" w:date="2013-10-14T14:18:00Z">
        <w:r w:rsidR="005049E3">
          <w:t>He thong ngoai thuc hien</w:t>
        </w:r>
      </w:ins>
    </w:p>
    <w:p w:rsidR="004244C3" w:rsidRDefault="00CE3962">
      <w:pPr>
        <w:pStyle w:val="NormalWeb"/>
        <w:numPr>
          <w:ilvl w:val="0"/>
          <w:numId w:val="6"/>
        </w:numPr>
        <w:jc w:val="both"/>
        <w:pPrChange w:id="1211" w:author="ThaoDH" w:date="2013-10-15T16:09:00Z">
          <w:pPr>
            <w:pStyle w:val="NormalWeb"/>
            <w:ind w:left="720"/>
            <w:jc w:val="both"/>
          </w:pPr>
        </w:pPrChange>
      </w:pPr>
      <w:r w:rsidRPr="00DB6E0C">
        <w:t>Trường hợp khách hàng chuyển đổi sang gói ezMAX sau thời điể</w:t>
      </w:r>
      <w:r w:rsidR="006268A1" w:rsidRPr="00DB6E0C">
        <w:t>m</w:t>
      </w:r>
      <w:r w:rsidRPr="00DB6E0C">
        <w:t xml:space="preserve"> 24h của ngày hòa mạng thì mức cước sử dụng gói trong tháng hòa mạng được tính theo giá gói ezCOM đăng kí ban đầu và giá gói ezCOM chuyển đổi (ezMAX). Ví dụ: Khách hàng đăng kí gói ezMAX vào ngày 17/07 và GDV khai báo trên CCBS gói EZ50. Nếu khách hàng nhắn tin chuyển đổi sang gói ezMAX trước 24h ngày 17/07 thì cước gói trong tháng hòa mạng được tính = 50% giá gói ezMAX. Nếu khách hàng nhắn tin chuyển đổi sang gói ezMAX sau 24h ngày 17/07 thì gói cước trong tháng hòa mạng được tính = 50% giá gói ezMAX và 50% của gói Ez50. </w:t>
      </w:r>
    </w:p>
    <w:p w:rsidR="006268A1" w:rsidRDefault="006268A1" w:rsidP="00BB093B">
      <w:pPr>
        <w:pStyle w:val="NormalWeb"/>
        <w:ind w:left="720"/>
        <w:jc w:val="both"/>
        <w:rPr>
          <w:color w:val="FF0000"/>
        </w:rPr>
      </w:pPr>
      <w:r w:rsidRPr="00BB093B">
        <w:rPr>
          <w:color w:val="FF0000"/>
        </w:rPr>
        <w:t>Lưu lượng khách hàng dùng từ thời điểm đăng kí EZ đến thời điểm đăng kí EZMAX trong c</w:t>
      </w:r>
      <w:r w:rsidR="00BB093B" w:rsidRPr="00BB093B">
        <w:rPr>
          <w:color w:val="FF0000"/>
        </w:rPr>
        <w:t>ùng một ngày được miễn phí? Hay sẽ</w:t>
      </w:r>
      <w:r w:rsidRPr="00BB093B">
        <w:rPr>
          <w:color w:val="FF0000"/>
        </w:rPr>
        <w:t xml:space="preserve"> tính vào lưu lượng miễn phí của EZMAX</w:t>
      </w:r>
      <w:r w:rsidR="00BB093B" w:rsidRPr="00BB093B">
        <w:rPr>
          <w:color w:val="FF0000"/>
        </w:rPr>
        <w:t>???</w:t>
      </w:r>
    </w:p>
    <w:p w:rsidR="006268A1" w:rsidRDefault="00FD7BB9" w:rsidP="00BB093B">
      <w:pPr>
        <w:pStyle w:val="NormalWeb"/>
        <w:ind w:left="720"/>
        <w:jc w:val="both"/>
        <w:rPr>
          <w:color w:val="FF0000"/>
        </w:rPr>
      </w:pPr>
      <w:r w:rsidRPr="00BB093B">
        <w:rPr>
          <w:color w:val="FF0000"/>
        </w:rPr>
        <w:t>Thực tế có</w:t>
      </w:r>
      <w:r w:rsidR="00BB093B" w:rsidRPr="00BB093B">
        <w:rPr>
          <w:color w:val="FF0000"/>
        </w:rPr>
        <w:t xml:space="preserve"> phát sinh truờng hợp này hay không?  hay khi đăng kí EZCom, nhân viên đăng kí sẽ đăng kí EZMAX cho khách hàng ngay tại chỗ (nếu khách hàng yêu cầu đăng kí EZMAX) và như vậy khong phát sinh lưu lượng này</w:t>
      </w:r>
    </w:p>
    <w:p w:rsidR="00840785" w:rsidRPr="00850CC1" w:rsidRDefault="00840785" w:rsidP="00BB093B">
      <w:pPr>
        <w:pStyle w:val="NormalWeb"/>
        <w:ind w:left="720"/>
        <w:jc w:val="both"/>
      </w:pPr>
      <w:r w:rsidRPr="00850CC1">
        <w:rPr>
          <w:highlight w:val="yellow"/>
        </w:rPr>
        <w:sym w:font="Wingdings" w:char="F0E0"/>
      </w:r>
      <w:r w:rsidR="00850CC1" w:rsidRPr="00850CC1">
        <w:rPr>
          <w:highlight w:val="yellow"/>
        </w:rPr>
        <w:t>Miễn phí</w:t>
      </w:r>
      <w:r w:rsidR="00850CC1">
        <w:rPr>
          <w:highlight w:val="yellow"/>
        </w:rPr>
        <w:t>;</w:t>
      </w:r>
      <w:r w:rsidR="00850CC1" w:rsidRPr="00850CC1">
        <w:rPr>
          <w:highlight w:val="yellow"/>
        </w:rPr>
        <w:t xml:space="preserve"> thường xuyên phát sinh do thời gian delay đăng ký 2 gói</w:t>
      </w:r>
    </w:p>
    <w:p w:rsidR="006E1530" w:rsidRDefault="00811579" w:rsidP="00BC7BB8">
      <w:pPr>
        <w:pStyle w:val="NormalWeb"/>
        <w:ind w:left="720"/>
        <w:jc w:val="both"/>
        <w:rPr>
          <w:ins w:id="1212" w:author="ThaoDH" w:date="2013-10-15T16:19:00Z"/>
        </w:rPr>
      </w:pPr>
      <w:ins w:id="1213" w:author="ThaoDH" w:date="2013-10-15T16:10:00Z">
        <w:r w:rsidRPr="00811579">
          <w:rPr>
            <w:rPrChange w:id="1214" w:author="ThaoDH" w:date="2013-10-17T13:13:00Z">
              <w:rPr>
                <w:b/>
                <w:bCs/>
                <w:highlight w:val="cyan"/>
              </w:rPr>
            </w:rPrChange>
          </w:rPr>
          <w:t xml:space="preserve">Elcom/Comverse: </w:t>
        </w:r>
        <w:r w:rsidR="006E1530" w:rsidRPr="0018231B">
          <w:t xml:space="preserve">Như trên miêu tả, hệ thống C1RT là hệ thống tính cước thời gian thực nên </w:t>
        </w:r>
      </w:ins>
      <w:ins w:id="1215" w:author="ThaoDH" w:date="2013-10-15T16:12:00Z">
        <w:r w:rsidR="006E1530" w:rsidRPr="0018231B">
          <w:t xml:space="preserve">sẽ tính một lần là 100% cước thuê bao gói. Việc tính cước </w:t>
        </w:r>
      </w:ins>
      <w:ins w:id="1216" w:author="ThaoDH" w:date="2013-10-15T16:19:00Z">
        <w:r w:rsidR="00686261" w:rsidRPr="0018231B">
          <w:t>50% sau ngày 15, hệ thống không thực hiện được. Elcom/Comverse đề xuất:</w:t>
        </w:r>
      </w:ins>
    </w:p>
    <w:p w:rsidR="004244C3" w:rsidRPr="004244C3" w:rsidRDefault="00686261">
      <w:pPr>
        <w:pStyle w:val="NormalWeb"/>
        <w:numPr>
          <w:ilvl w:val="0"/>
          <w:numId w:val="6"/>
        </w:numPr>
        <w:jc w:val="both"/>
        <w:rPr>
          <w:ins w:id="1217" w:author="ThaoDH" w:date="2013-10-15T16:20:00Z"/>
          <w:color w:val="FF0000"/>
          <w:rPrChange w:id="1218" w:author="ThaoDH" w:date="2013-10-15T16:21:00Z">
            <w:rPr>
              <w:ins w:id="1219" w:author="ThaoDH" w:date="2013-10-15T16:20:00Z"/>
            </w:rPr>
          </w:rPrChange>
        </w:rPr>
        <w:pPrChange w:id="1220" w:author="ThaoDH" w:date="2013-10-15T16:20:00Z">
          <w:pPr>
            <w:pStyle w:val="NormalWeb"/>
            <w:ind w:left="720"/>
            <w:jc w:val="both"/>
          </w:pPr>
        </w:pPrChange>
      </w:pPr>
      <w:ins w:id="1221" w:author="ThaoDH" w:date="2013-10-15T16:20:00Z">
        <w:r>
          <w:t>Phần tính cước thuê bao vẫn nằm trên hệ thống billing của VNP</w:t>
        </w:r>
      </w:ins>
    </w:p>
    <w:p w:rsidR="004244C3" w:rsidRDefault="00686261">
      <w:pPr>
        <w:pStyle w:val="NormalWeb"/>
        <w:numPr>
          <w:ilvl w:val="0"/>
          <w:numId w:val="6"/>
        </w:numPr>
        <w:jc w:val="both"/>
        <w:rPr>
          <w:ins w:id="1222" w:author="ThaoDH" w:date="2013-10-15T16:10:00Z"/>
          <w:color w:val="FF0000"/>
        </w:rPr>
        <w:pPrChange w:id="1223" w:author="ThaoDH" w:date="2013-10-15T16:20:00Z">
          <w:pPr>
            <w:pStyle w:val="NormalWeb"/>
            <w:ind w:left="720"/>
            <w:jc w:val="both"/>
          </w:pPr>
        </w:pPrChange>
      </w:pPr>
      <w:ins w:id="1224" w:author="ThaoDH" w:date="2013-10-15T16:21:00Z">
        <w:r>
          <w:t>Hệ thống C1RT tính cước prorate</w:t>
        </w:r>
      </w:ins>
      <w:ins w:id="1225" w:author="ThaoDH" w:date="2013-10-15T16:22:00Z">
        <w:r>
          <w:t xml:space="preserve"> cho cước gói</w:t>
        </w:r>
      </w:ins>
    </w:p>
    <w:p w:rsidR="004244C3" w:rsidRDefault="00686261">
      <w:pPr>
        <w:pStyle w:val="NormalWeb"/>
        <w:jc w:val="both"/>
        <w:rPr>
          <w:ins w:id="1226" w:author="Comverse" w:date="2013-09-27T11:48:00Z"/>
          <w:color w:val="FF0000"/>
        </w:rPr>
        <w:pPrChange w:id="1227" w:author="ThaoDH" w:date="2013-10-15T16:22:00Z">
          <w:pPr>
            <w:pStyle w:val="NormalWeb"/>
            <w:ind w:left="720"/>
            <w:jc w:val="both"/>
          </w:pPr>
        </w:pPrChange>
      </w:pPr>
      <w:ins w:id="1228" w:author="ThaoDH" w:date="2013-10-15T16:22:00Z">
        <w:r>
          <w:rPr>
            <w:color w:val="FF0000"/>
          </w:rPr>
          <w:lastRenderedPageBreak/>
          <w:t xml:space="preserve">Đối với việc đăng kí gói Ezmax thì hệ thống C1RT sẽ coi </w:t>
        </w:r>
      </w:ins>
      <w:ins w:id="1229" w:author="ThaoDH" w:date="2013-10-15T16:35:00Z">
        <w:r w:rsidR="00643EE3">
          <w:rPr>
            <w:color w:val="FF0000"/>
          </w:rPr>
          <w:t xml:space="preserve">là </w:t>
        </w:r>
      </w:ins>
      <w:ins w:id="1230" w:author="ThaoDH" w:date="2013-10-15T16:22:00Z">
        <w:r>
          <w:rPr>
            <w:color w:val="FF0000"/>
          </w:rPr>
          <w:t>thuê bao đăng kí hai gói</w:t>
        </w:r>
      </w:ins>
      <w:ins w:id="1231" w:author="ThaoDH" w:date="2013-10-15T16:36:00Z">
        <w:r w:rsidR="00730107">
          <w:rPr>
            <w:color w:val="FF0000"/>
          </w:rPr>
          <w:t xml:space="preserve"> và tính cước theo đúng hai gói này</w:t>
        </w:r>
      </w:ins>
      <w:ins w:id="1232" w:author="ThaoDH" w:date="2013-10-15T16:22:00Z">
        <w:r>
          <w:rPr>
            <w:color w:val="FF0000"/>
          </w:rPr>
          <w:t xml:space="preserve">. Do đó </w:t>
        </w:r>
      </w:ins>
      <w:ins w:id="1233" w:author="ThaoDH" w:date="2013-10-15T16:35:00Z">
        <w:r w:rsidR="00643EE3">
          <w:rPr>
            <w:color w:val="FF0000"/>
          </w:rPr>
          <w:t>Elcom/Comverse đề xuất cho hệ thống đăng kí trực tiếp gói EZMAX</w:t>
        </w:r>
      </w:ins>
    </w:p>
    <w:p w:rsidR="00CE3962" w:rsidRPr="00DB6E0C" w:rsidRDefault="00CE3962" w:rsidP="005C0964">
      <w:pPr>
        <w:pStyle w:val="NormalWeb"/>
        <w:numPr>
          <w:ilvl w:val="0"/>
          <w:numId w:val="13"/>
        </w:numPr>
        <w:ind w:hanging="720"/>
        <w:jc w:val="both"/>
        <w:rPr>
          <w:b/>
        </w:rPr>
      </w:pPr>
      <w:r w:rsidRPr="00DB6E0C">
        <w:rPr>
          <w:b/>
        </w:rPr>
        <w:t>Việc chuyển đổi giữa các gói ezMAX và  các gói ezCOM khác</w:t>
      </w:r>
    </w:p>
    <w:p w:rsidR="00CE3962" w:rsidRPr="00DB6E0C" w:rsidRDefault="00CE3962" w:rsidP="00E537CD">
      <w:pPr>
        <w:pStyle w:val="NormalWeb"/>
        <w:jc w:val="both"/>
      </w:pPr>
      <w:r w:rsidRPr="00DB6E0C">
        <w:t xml:space="preserve">Trong thời gian có hiệu lực của gói cước ezMAX, nếu khách hàng có nhu cầu sử dụng các gói ezCOM, KH thực hiện nhắn tin đăng kí gói cước mới. </w:t>
      </w:r>
    </w:p>
    <w:p w:rsidR="004244C3" w:rsidRPr="004244C3" w:rsidRDefault="0059580E">
      <w:pPr>
        <w:pStyle w:val="NormalWeb"/>
        <w:ind w:left="360"/>
        <w:jc w:val="both"/>
        <w:rPr>
          <w:rPrChange w:id="1234" w:author="ThaoDH" w:date="2013-10-15T16:39:00Z">
            <w:rPr>
              <w:strike/>
            </w:rPr>
          </w:rPrChange>
        </w:rPr>
        <w:pPrChange w:id="1235" w:author="ThaoDH" w:date="2013-10-15T16:39:00Z">
          <w:pPr>
            <w:pStyle w:val="NormalWeb"/>
            <w:ind w:left="720"/>
            <w:jc w:val="both"/>
          </w:pPr>
        </w:pPrChange>
      </w:pPr>
      <w:ins w:id="1236" w:author="ThaoDH" w:date="2013-10-15T16:41:00Z">
        <w:r w:rsidRPr="00850CC1" w:rsidDel="0059580E">
          <w:rPr>
            <w:strike/>
          </w:rPr>
          <w:t xml:space="preserve"> </w:t>
        </w:r>
      </w:ins>
      <w:ins w:id="1237" w:author="ThaoDH" w:date="2013-10-15T16:39:00Z">
        <w:r w:rsidR="00811579" w:rsidRPr="00811579">
          <w:rPr>
            <w:rPrChange w:id="1238" w:author="ThaoDH" w:date="2013-10-15T16:39:00Z">
              <w:rPr>
                <w:b/>
                <w:bCs/>
                <w:strike/>
              </w:rPr>
            </w:rPrChange>
          </w:rPr>
          <w:t>[Elcom/Comverse]</w:t>
        </w:r>
        <w:r w:rsidR="003E3204">
          <w:t>: Việc đăng kí thuộc về hệ thống provisioning của VNP</w:t>
        </w:r>
      </w:ins>
    </w:p>
    <w:p w:rsidR="0084570F" w:rsidRPr="0084570F" w:rsidRDefault="0084570F" w:rsidP="005C0964">
      <w:pPr>
        <w:pStyle w:val="NormalWeb"/>
        <w:numPr>
          <w:ilvl w:val="0"/>
          <w:numId w:val="6"/>
        </w:numPr>
        <w:jc w:val="both"/>
        <w:rPr>
          <w:highlight w:val="yellow"/>
        </w:rPr>
      </w:pPr>
      <w:r w:rsidRPr="0084570F">
        <w:rPr>
          <w:highlight w:val="yellow"/>
        </w:rPr>
        <w:t>Gói EzMAX bị hủy, khách hàng trả cước gói theo quy định hủy gói</w:t>
      </w:r>
    </w:p>
    <w:p w:rsidR="00850CC1" w:rsidRDefault="00850CC1" w:rsidP="005C0964">
      <w:pPr>
        <w:pStyle w:val="NormalWeb"/>
        <w:numPr>
          <w:ilvl w:val="0"/>
          <w:numId w:val="6"/>
        </w:numPr>
        <w:jc w:val="both"/>
        <w:rPr>
          <w:ins w:id="1239" w:author="ThaoDH" w:date="2013-10-15T16:41:00Z"/>
          <w:highlight w:val="yellow"/>
        </w:rPr>
      </w:pPr>
      <w:r w:rsidRPr="0084570F">
        <w:rPr>
          <w:highlight w:val="yellow"/>
        </w:rPr>
        <w:t xml:space="preserve">Khách hàng trả cước thuê bao của gói cước mới theo quy định đăng ký mới (50% nếu đăng ký sau ngày 15 hoặc 100% </w:t>
      </w:r>
      <w:r w:rsidR="0084570F" w:rsidRPr="0084570F">
        <w:rPr>
          <w:highlight w:val="yellow"/>
        </w:rPr>
        <w:t xml:space="preserve">nếu </w:t>
      </w:r>
      <w:r w:rsidRPr="0084570F">
        <w:rPr>
          <w:highlight w:val="yellow"/>
        </w:rPr>
        <w:t>đăng ký</w:t>
      </w:r>
      <w:r w:rsidR="0084570F" w:rsidRPr="0084570F">
        <w:rPr>
          <w:highlight w:val="yellow"/>
        </w:rPr>
        <w:t xml:space="preserve"> từ 01-15</w:t>
      </w:r>
      <w:r w:rsidRPr="0084570F">
        <w:rPr>
          <w:highlight w:val="yellow"/>
        </w:rPr>
        <w:t>)</w:t>
      </w:r>
    </w:p>
    <w:p w:rsidR="00735EB8" w:rsidDel="002450C7" w:rsidRDefault="00735EB8" w:rsidP="002450C7">
      <w:pPr>
        <w:pStyle w:val="NormalWeb"/>
        <w:jc w:val="both"/>
        <w:rPr>
          <w:del w:id="1240" w:author="ThaoDH" w:date="2013-10-17T13:18:00Z"/>
          <w:highlight w:val="yellow"/>
        </w:rPr>
      </w:pPr>
    </w:p>
    <w:p w:rsidR="002450C7" w:rsidRDefault="00CE3962" w:rsidP="009802F0">
      <w:pPr>
        <w:pStyle w:val="NormalWeb"/>
        <w:numPr>
          <w:ilvl w:val="0"/>
          <w:numId w:val="6"/>
        </w:numPr>
        <w:jc w:val="both"/>
        <w:rPr>
          <w:ins w:id="1241" w:author="ThaoDH" w:date="2013-10-17T13:19:00Z"/>
        </w:rPr>
      </w:pPr>
      <w:r w:rsidRPr="00DB6E0C">
        <w:t xml:space="preserve">Vào thời điểm chuyển đổi, dung lượng miễn phí đang được sử dụng ở tốc độ 8/2M còn lại của gói cước không được bảo lưu. </w:t>
      </w:r>
    </w:p>
    <w:p w:rsidR="004244C3" w:rsidRDefault="002450C7">
      <w:pPr>
        <w:pStyle w:val="NormalWeb"/>
        <w:jc w:val="both"/>
        <w:pPrChange w:id="1242" w:author="ThaoDH" w:date="2013-10-17T13:19:00Z">
          <w:pPr>
            <w:pStyle w:val="NormalWeb"/>
            <w:numPr>
              <w:numId w:val="6"/>
            </w:numPr>
            <w:tabs>
              <w:tab w:val="num" w:pos="720"/>
            </w:tabs>
            <w:ind w:left="720" w:hanging="360"/>
            <w:jc w:val="both"/>
          </w:pPr>
        </w:pPrChange>
      </w:pPr>
      <w:ins w:id="1243" w:author="ThaoDH" w:date="2013-10-17T13:19:00Z">
        <w:r w:rsidRPr="00582E9C">
          <w:t>[Elcom/Comverse]</w:t>
        </w:r>
        <w:r>
          <w:t xml:space="preserve">: </w:t>
        </w:r>
      </w:ins>
      <w:ins w:id="1244" w:author="Comverse" w:date="2013-09-27T11:54:00Z">
        <w:r w:rsidR="009802F0">
          <w:t xml:space="preserve">Ok, vi hien tai cach dung 1 PO vaoi nhieu SO va dung chung 1 </w:t>
        </w:r>
      </w:ins>
      <w:ins w:id="1245" w:author="Comverse" w:date="2013-09-27T11:55:00Z">
        <w:r w:rsidR="009802F0">
          <w:t xml:space="preserve">data </w:t>
        </w:r>
      </w:ins>
      <w:ins w:id="1246" w:author="Comverse" w:date="2013-09-27T11:54:00Z">
        <w:r w:rsidR="009802F0">
          <w:t>balance</w:t>
        </w:r>
      </w:ins>
      <w:ins w:id="1247" w:author="Comverse" w:date="2013-09-27T11:55:00Z">
        <w:r w:rsidR="009802F0">
          <w:t xml:space="preserve"> dat tai PO.</w:t>
        </w:r>
      </w:ins>
      <w:ins w:id="1248" w:author="Comverse" w:date="2013-09-27T11:54:00Z">
        <w:r w:rsidR="009802F0">
          <w:t xml:space="preserve"> do do chi can dung rc award voi option set </w:t>
        </w:r>
      </w:ins>
      <w:ins w:id="1249" w:author="Comverse" w:date="2013-09-27T11:56:00Z">
        <w:r w:rsidR="009802F0">
          <w:t xml:space="preserve"> thi luu luong cua goi cu se k dc bao luu</w:t>
        </w:r>
      </w:ins>
    </w:p>
    <w:p w:rsidR="00CE3962" w:rsidRDefault="00CE3962" w:rsidP="005C0964">
      <w:pPr>
        <w:pStyle w:val="NormalWeb"/>
        <w:numPr>
          <w:ilvl w:val="0"/>
          <w:numId w:val="6"/>
        </w:numPr>
        <w:jc w:val="both"/>
        <w:rPr>
          <w:ins w:id="1250" w:author="Comverse" w:date="2013-09-27T11:47:00Z"/>
        </w:rPr>
      </w:pPr>
      <w:r w:rsidRPr="00DB6E0C">
        <w:t xml:space="preserve">Thời hạn sử dụng sẽ được tính theo thời gian sử </w:t>
      </w:r>
      <w:r w:rsidR="00867541" w:rsidRPr="00DB6E0C">
        <w:t>dụng của gói cước mới và gói cướ</w:t>
      </w:r>
      <w:r w:rsidRPr="00DB6E0C">
        <w:t xml:space="preserve">c mới sẽ có hiệu lực ngay sau khi chuyển đổi thành công. </w:t>
      </w:r>
    </w:p>
    <w:p w:rsidR="00BC7BB8" w:rsidRPr="00DB6E0C" w:rsidRDefault="002450C7" w:rsidP="005C0964">
      <w:pPr>
        <w:pStyle w:val="NormalWeb"/>
        <w:numPr>
          <w:ilvl w:val="0"/>
          <w:numId w:val="6"/>
        </w:numPr>
        <w:jc w:val="both"/>
      </w:pPr>
      <w:ins w:id="1251" w:author="ThaoDH" w:date="2013-10-17T13:19:00Z">
        <w:r w:rsidRPr="00582E9C">
          <w:t>[Elcom/Comverse]</w:t>
        </w:r>
        <w:r>
          <w:t xml:space="preserve">: </w:t>
        </w:r>
      </w:ins>
      <w:ins w:id="1252" w:author="ThaoDH" w:date="2013-10-17T13:20:00Z">
        <w:r>
          <w:t>OK</w:t>
        </w:r>
      </w:ins>
    </w:p>
    <w:p w:rsidR="00F40560" w:rsidRPr="00DB6E0C" w:rsidRDefault="00F40560" w:rsidP="005C0964">
      <w:pPr>
        <w:pStyle w:val="NormalWeb"/>
        <w:numPr>
          <w:ilvl w:val="0"/>
          <w:numId w:val="13"/>
        </w:numPr>
        <w:ind w:hanging="720"/>
        <w:jc w:val="both"/>
        <w:rPr>
          <w:b/>
        </w:rPr>
      </w:pPr>
      <w:r w:rsidRPr="00DB6E0C">
        <w:rPr>
          <w:b/>
        </w:rPr>
        <w:t>Hủy gói cước EZMAX</w:t>
      </w:r>
    </w:p>
    <w:p w:rsidR="005F7EE5" w:rsidRPr="00DB6E0C" w:rsidRDefault="005F7EE5" w:rsidP="00E537CD">
      <w:pPr>
        <w:pStyle w:val="NormalWeb"/>
        <w:jc w:val="both"/>
        <w:rPr>
          <w:rStyle w:val="Strong"/>
          <w:b w:val="0"/>
        </w:rPr>
      </w:pPr>
      <w:r w:rsidRPr="00DB6E0C">
        <w:rPr>
          <w:rStyle w:val="Strong"/>
          <w:b w:val="0"/>
        </w:rPr>
        <w:t xml:space="preserve">Để huỷ thì khách hàng phải ra điểm giao dịch để chấm dứt hợp đồng. </w:t>
      </w:r>
    </w:p>
    <w:p w:rsidR="005F7EE5" w:rsidRPr="00DB6E0C" w:rsidRDefault="005F7EE5" w:rsidP="005C0964">
      <w:pPr>
        <w:pStyle w:val="NormalWeb"/>
        <w:numPr>
          <w:ilvl w:val="0"/>
          <w:numId w:val="6"/>
        </w:numPr>
        <w:jc w:val="both"/>
        <w:rPr>
          <w:rStyle w:val="Strong"/>
          <w:b w:val="0"/>
        </w:rPr>
      </w:pPr>
      <w:r w:rsidRPr="00DB6E0C">
        <w:rPr>
          <w:rStyle w:val="Strong"/>
          <w:b w:val="0"/>
        </w:rPr>
        <w:t xml:space="preserve">Nếu hủy từ ngày 15 trở về trước : Tính 50% cước thuê bao gói vào hóa đơn của tháng. </w:t>
      </w:r>
    </w:p>
    <w:p w:rsidR="005F7EE5" w:rsidRPr="00DB6E0C" w:rsidRDefault="005F7EE5" w:rsidP="005C0964">
      <w:pPr>
        <w:pStyle w:val="NormalWeb"/>
        <w:numPr>
          <w:ilvl w:val="0"/>
          <w:numId w:val="6"/>
        </w:numPr>
        <w:jc w:val="both"/>
        <w:rPr>
          <w:rStyle w:val="Strong"/>
          <w:b w:val="0"/>
        </w:rPr>
      </w:pPr>
      <w:r w:rsidRPr="00DB6E0C">
        <w:rPr>
          <w:rStyle w:val="Strong"/>
          <w:b w:val="0"/>
        </w:rPr>
        <w:t>Nếu hủy sau ngày 15: Tính 100% cước thuê bao gói</w:t>
      </w:r>
    </w:p>
    <w:p w:rsidR="00C40988" w:rsidRDefault="005F7EE5" w:rsidP="00E537CD">
      <w:pPr>
        <w:jc w:val="both"/>
        <w:rPr>
          <w:ins w:id="1253" w:author="Comverse" w:date="2013-10-14T14:27:00Z"/>
          <w:rFonts w:cs="Times New Roman"/>
          <w:szCs w:val="24"/>
        </w:rPr>
      </w:pPr>
      <w:r w:rsidRPr="00DB6E0C">
        <w:rPr>
          <w:rFonts w:cs="Times New Roman"/>
          <w:szCs w:val="24"/>
        </w:rPr>
        <w:t>Gói cước được hủy ngay tại thời điểm khách hàng đăng kí hủy dịch vụ. Khách hàng không thể tiếp tục sử dụng.</w:t>
      </w:r>
    </w:p>
    <w:p w:rsidR="005F7EE5" w:rsidRPr="00DB6E0C" w:rsidRDefault="003E7788" w:rsidP="00E537CD">
      <w:pPr>
        <w:jc w:val="both"/>
        <w:rPr>
          <w:rFonts w:cs="Times New Roman"/>
          <w:szCs w:val="24"/>
        </w:rPr>
      </w:pPr>
      <w:ins w:id="1254" w:author="ThaoDH" w:date="2013-10-17T13:20:00Z">
        <w:r w:rsidRPr="00582E9C">
          <w:t>[Elcom/Comverse]</w:t>
        </w:r>
        <w:r>
          <w:t>: Giống như gói Ezcom thường</w:t>
        </w:r>
      </w:ins>
      <w:r w:rsidR="005F7EE5" w:rsidRPr="00DB6E0C">
        <w:rPr>
          <w:rFonts w:cs="Times New Roman"/>
          <w:szCs w:val="24"/>
        </w:rPr>
        <w:t xml:space="preserve"> </w:t>
      </w:r>
    </w:p>
    <w:p w:rsidR="00AA6DA4" w:rsidRPr="00DB6E0C" w:rsidRDefault="004B1345" w:rsidP="005C0964">
      <w:pPr>
        <w:pStyle w:val="NormalWeb"/>
        <w:numPr>
          <w:ilvl w:val="0"/>
          <w:numId w:val="12"/>
        </w:numPr>
        <w:ind w:hanging="720"/>
        <w:jc w:val="both"/>
        <w:rPr>
          <w:b/>
        </w:rPr>
      </w:pPr>
      <w:r w:rsidRPr="00DB6E0C">
        <w:rPr>
          <w:b/>
        </w:rPr>
        <w:t>Đăng kí thêm các gói cước cộng thêm</w:t>
      </w:r>
    </w:p>
    <w:p w:rsidR="00AA6DA4" w:rsidRPr="00DB6E0C" w:rsidRDefault="00AA6DA4" w:rsidP="00E537CD">
      <w:pPr>
        <w:pStyle w:val="NormalWeb"/>
        <w:jc w:val="both"/>
      </w:pPr>
      <w:r w:rsidRPr="00DB6E0C">
        <w:t xml:space="preserve">Thuê bao sử dụng EZMAX không được sử dụng đồng thời các gói cước khác. </w:t>
      </w:r>
    </w:p>
    <w:p w:rsidR="0067200E" w:rsidRPr="00DB6E0C" w:rsidRDefault="00EF7F79" w:rsidP="005C0964">
      <w:pPr>
        <w:pStyle w:val="ListParagraph"/>
        <w:numPr>
          <w:ilvl w:val="0"/>
          <w:numId w:val="5"/>
        </w:numPr>
        <w:ind w:hanging="720"/>
        <w:jc w:val="both"/>
        <w:outlineLvl w:val="1"/>
        <w:rPr>
          <w:rFonts w:cs="Times New Roman"/>
          <w:b/>
          <w:szCs w:val="24"/>
        </w:rPr>
      </w:pPr>
      <w:bookmarkStart w:id="1255" w:name="_Toc369791792"/>
      <w:r w:rsidRPr="00DB6E0C">
        <w:rPr>
          <w:rFonts w:cs="Times New Roman"/>
          <w:b/>
          <w:szCs w:val="24"/>
        </w:rPr>
        <w:t>Mobile Broadband trả</w:t>
      </w:r>
      <w:r w:rsidR="008D3B3B" w:rsidRPr="00DB6E0C">
        <w:rPr>
          <w:rFonts w:cs="Times New Roman"/>
          <w:b/>
          <w:szCs w:val="24"/>
        </w:rPr>
        <w:t xml:space="preserve"> sau EZ10</w:t>
      </w:r>
      <w:bookmarkEnd w:id="1255"/>
    </w:p>
    <w:p w:rsidR="00AA6DA4" w:rsidRPr="00DB6E0C" w:rsidRDefault="00AA6DA4" w:rsidP="005C0964">
      <w:pPr>
        <w:pStyle w:val="ListParagraph"/>
        <w:numPr>
          <w:ilvl w:val="0"/>
          <w:numId w:val="14"/>
        </w:numPr>
        <w:ind w:hanging="720"/>
        <w:jc w:val="both"/>
        <w:rPr>
          <w:rFonts w:cs="Times New Roman"/>
          <w:b/>
          <w:szCs w:val="24"/>
        </w:rPr>
      </w:pPr>
      <w:r w:rsidRPr="00DB6E0C">
        <w:rPr>
          <w:rFonts w:cs="Times New Roman"/>
          <w:b/>
          <w:szCs w:val="24"/>
        </w:rPr>
        <w:t>Nội dung</w:t>
      </w:r>
    </w:p>
    <w:p w:rsidR="00AA6DA4" w:rsidRPr="00DB6E0C" w:rsidRDefault="00AA6DA4" w:rsidP="005C0964">
      <w:pPr>
        <w:pStyle w:val="ListParagraph"/>
        <w:numPr>
          <w:ilvl w:val="0"/>
          <w:numId w:val="14"/>
        </w:numPr>
        <w:ind w:hanging="720"/>
        <w:jc w:val="both"/>
        <w:rPr>
          <w:rFonts w:cs="Times New Roman"/>
          <w:b/>
          <w:szCs w:val="24"/>
        </w:rPr>
      </w:pPr>
      <w:r w:rsidRPr="00DB6E0C">
        <w:rPr>
          <w:rFonts w:cs="Times New Roman"/>
          <w:b/>
          <w:szCs w:val="24"/>
        </w:rPr>
        <w:lastRenderedPageBreak/>
        <w:t xml:space="preserve">Giá cước </w:t>
      </w:r>
    </w:p>
    <w:p w:rsidR="00AA6DA4" w:rsidRPr="00DB6E0C" w:rsidRDefault="00AA6DA4" w:rsidP="005C0964">
      <w:pPr>
        <w:pStyle w:val="ListParagraph"/>
        <w:numPr>
          <w:ilvl w:val="0"/>
          <w:numId w:val="14"/>
        </w:numPr>
        <w:ind w:hanging="720"/>
        <w:jc w:val="both"/>
        <w:rPr>
          <w:rFonts w:cs="Times New Roman"/>
          <w:b/>
          <w:szCs w:val="24"/>
        </w:rPr>
      </w:pPr>
      <w:r w:rsidRPr="00DB6E0C">
        <w:rPr>
          <w:rFonts w:cs="Times New Roman"/>
          <w:b/>
          <w:szCs w:val="24"/>
        </w:rPr>
        <w:t>Provisioning</w:t>
      </w:r>
    </w:p>
    <w:p w:rsidR="00F50E45" w:rsidRPr="00DB6E0C" w:rsidRDefault="00F50E45" w:rsidP="005C0964">
      <w:pPr>
        <w:pStyle w:val="ListParagraph"/>
        <w:numPr>
          <w:ilvl w:val="0"/>
          <w:numId w:val="15"/>
        </w:numPr>
        <w:ind w:hanging="720"/>
        <w:jc w:val="both"/>
        <w:rPr>
          <w:rFonts w:cs="Times New Roman"/>
          <w:b/>
          <w:szCs w:val="24"/>
        </w:rPr>
      </w:pPr>
      <w:r w:rsidRPr="00DB6E0C">
        <w:rPr>
          <w:rFonts w:cs="Times New Roman"/>
          <w:b/>
          <w:szCs w:val="24"/>
        </w:rPr>
        <w:t>Đăng kí</w:t>
      </w:r>
    </w:p>
    <w:p w:rsidR="00994FB1" w:rsidRPr="00DB6E0C" w:rsidRDefault="00994FB1" w:rsidP="005C0964">
      <w:pPr>
        <w:pStyle w:val="ListParagraph"/>
        <w:numPr>
          <w:ilvl w:val="0"/>
          <w:numId w:val="15"/>
        </w:numPr>
        <w:ind w:hanging="720"/>
        <w:jc w:val="both"/>
        <w:rPr>
          <w:rFonts w:cs="Times New Roman"/>
          <w:b/>
          <w:szCs w:val="24"/>
        </w:rPr>
      </w:pPr>
      <w:r w:rsidRPr="00DB6E0C">
        <w:rPr>
          <w:rFonts w:cs="Times New Roman"/>
          <w:b/>
          <w:szCs w:val="24"/>
        </w:rPr>
        <w:t>Gia hạn</w:t>
      </w:r>
    </w:p>
    <w:p w:rsidR="00F50E45" w:rsidRPr="00DB6E0C" w:rsidRDefault="00F50E45" w:rsidP="005C0964">
      <w:pPr>
        <w:pStyle w:val="ListParagraph"/>
        <w:numPr>
          <w:ilvl w:val="0"/>
          <w:numId w:val="15"/>
        </w:numPr>
        <w:ind w:hanging="720"/>
        <w:jc w:val="both"/>
        <w:rPr>
          <w:rFonts w:cs="Times New Roman"/>
          <w:b/>
          <w:szCs w:val="24"/>
        </w:rPr>
      </w:pPr>
      <w:r w:rsidRPr="00DB6E0C">
        <w:rPr>
          <w:rFonts w:cs="Times New Roman"/>
          <w:b/>
          <w:szCs w:val="24"/>
        </w:rPr>
        <w:t>Chuyển đổi</w:t>
      </w:r>
    </w:p>
    <w:p w:rsidR="00F50E45" w:rsidRPr="00DB6E0C" w:rsidRDefault="00F50E45" w:rsidP="005C0964">
      <w:pPr>
        <w:pStyle w:val="ListParagraph"/>
        <w:numPr>
          <w:ilvl w:val="0"/>
          <w:numId w:val="15"/>
        </w:numPr>
        <w:ind w:hanging="720"/>
        <w:jc w:val="both"/>
        <w:rPr>
          <w:rFonts w:cs="Times New Roman"/>
          <w:b/>
          <w:szCs w:val="24"/>
        </w:rPr>
      </w:pPr>
      <w:r w:rsidRPr="00DB6E0C">
        <w:rPr>
          <w:rFonts w:cs="Times New Roman"/>
          <w:b/>
          <w:szCs w:val="24"/>
        </w:rPr>
        <w:t>Hủy gói cước</w:t>
      </w:r>
    </w:p>
    <w:p w:rsidR="00AA6DA4" w:rsidRPr="00DB6E0C" w:rsidRDefault="00AA6DA4" w:rsidP="005C0964">
      <w:pPr>
        <w:pStyle w:val="ListParagraph"/>
        <w:numPr>
          <w:ilvl w:val="0"/>
          <w:numId w:val="14"/>
        </w:numPr>
        <w:ind w:hanging="720"/>
        <w:jc w:val="both"/>
        <w:rPr>
          <w:rFonts w:cs="Times New Roman"/>
          <w:b/>
          <w:szCs w:val="24"/>
        </w:rPr>
      </w:pPr>
      <w:r w:rsidRPr="00DB6E0C">
        <w:rPr>
          <w:rFonts w:cs="Times New Roman"/>
          <w:b/>
          <w:szCs w:val="24"/>
        </w:rPr>
        <w:t>Tương tác gói cước</w:t>
      </w:r>
    </w:p>
    <w:p w:rsidR="00E80B00" w:rsidRPr="00DB6E0C" w:rsidRDefault="00C663CB" w:rsidP="005C0964">
      <w:pPr>
        <w:pStyle w:val="ListParagraph"/>
        <w:numPr>
          <w:ilvl w:val="0"/>
          <w:numId w:val="14"/>
        </w:numPr>
        <w:ind w:hanging="720"/>
        <w:jc w:val="both"/>
        <w:rPr>
          <w:rFonts w:cs="Times New Roman"/>
          <w:b/>
          <w:szCs w:val="24"/>
        </w:rPr>
      </w:pPr>
      <w:r w:rsidRPr="00DB6E0C">
        <w:rPr>
          <w:rFonts w:cs="Times New Roman"/>
          <w:b/>
          <w:szCs w:val="24"/>
        </w:rPr>
        <w:t>Các vấn đề khác</w:t>
      </w:r>
    </w:p>
    <w:p w:rsidR="00C663CB" w:rsidRPr="00DB6E0C" w:rsidRDefault="00C663CB" w:rsidP="00E537CD">
      <w:pPr>
        <w:pStyle w:val="ListParagraph"/>
        <w:jc w:val="both"/>
        <w:rPr>
          <w:rFonts w:cs="Times New Roman"/>
          <w:b/>
          <w:szCs w:val="24"/>
        </w:rPr>
      </w:pPr>
    </w:p>
    <w:p w:rsidR="008D3B3B" w:rsidRPr="00DB6E0C" w:rsidRDefault="008D3B3B" w:rsidP="005C0964">
      <w:pPr>
        <w:pStyle w:val="ListParagraph"/>
        <w:numPr>
          <w:ilvl w:val="0"/>
          <w:numId w:val="5"/>
        </w:numPr>
        <w:ind w:hanging="720"/>
        <w:jc w:val="both"/>
        <w:outlineLvl w:val="1"/>
        <w:rPr>
          <w:rFonts w:cs="Times New Roman"/>
          <w:b/>
          <w:szCs w:val="24"/>
        </w:rPr>
      </w:pPr>
      <w:bookmarkStart w:id="1256" w:name="_Toc369791793"/>
      <w:r w:rsidRPr="00DB6E0C">
        <w:rPr>
          <w:rFonts w:cs="Times New Roman"/>
          <w:b/>
          <w:szCs w:val="24"/>
        </w:rPr>
        <w:t>Mobile VNN Basic</w:t>
      </w:r>
      <w:bookmarkEnd w:id="1256"/>
    </w:p>
    <w:p w:rsidR="00C663CB" w:rsidRPr="00DB6E0C" w:rsidRDefault="00C663CB" w:rsidP="005C0964">
      <w:pPr>
        <w:pStyle w:val="ListParagraph"/>
        <w:numPr>
          <w:ilvl w:val="0"/>
          <w:numId w:val="16"/>
        </w:numPr>
        <w:ind w:hanging="720"/>
        <w:jc w:val="both"/>
        <w:rPr>
          <w:rFonts w:cs="Times New Roman"/>
          <w:b/>
          <w:szCs w:val="24"/>
        </w:rPr>
      </w:pPr>
      <w:r w:rsidRPr="00DB6E0C">
        <w:rPr>
          <w:rFonts w:cs="Times New Roman"/>
          <w:b/>
          <w:szCs w:val="24"/>
        </w:rPr>
        <w:t>Nội dung</w:t>
      </w:r>
    </w:p>
    <w:p w:rsidR="00C663CB" w:rsidRPr="00DB6E0C" w:rsidRDefault="00C663CB" w:rsidP="005C0964">
      <w:pPr>
        <w:pStyle w:val="ListParagraph"/>
        <w:numPr>
          <w:ilvl w:val="0"/>
          <w:numId w:val="16"/>
        </w:numPr>
        <w:ind w:hanging="720"/>
        <w:jc w:val="both"/>
        <w:rPr>
          <w:rFonts w:cs="Times New Roman"/>
          <w:b/>
          <w:szCs w:val="24"/>
        </w:rPr>
      </w:pPr>
      <w:r w:rsidRPr="00DB6E0C">
        <w:rPr>
          <w:rFonts w:cs="Times New Roman"/>
          <w:b/>
          <w:szCs w:val="24"/>
        </w:rPr>
        <w:t xml:space="preserve">Giá cước </w:t>
      </w:r>
    </w:p>
    <w:p w:rsidR="00C663CB" w:rsidRPr="00DB6E0C" w:rsidRDefault="00C663CB" w:rsidP="005C0964">
      <w:pPr>
        <w:pStyle w:val="ListParagraph"/>
        <w:numPr>
          <w:ilvl w:val="0"/>
          <w:numId w:val="16"/>
        </w:numPr>
        <w:ind w:hanging="720"/>
        <w:jc w:val="both"/>
        <w:rPr>
          <w:rFonts w:cs="Times New Roman"/>
          <w:b/>
          <w:szCs w:val="24"/>
        </w:rPr>
      </w:pPr>
      <w:r w:rsidRPr="00DB6E0C">
        <w:rPr>
          <w:rFonts w:cs="Times New Roman"/>
          <w:b/>
          <w:szCs w:val="24"/>
        </w:rPr>
        <w:t>Provisioning</w:t>
      </w:r>
    </w:p>
    <w:p w:rsidR="00C663CB" w:rsidRPr="00DB6E0C" w:rsidRDefault="00C663CB" w:rsidP="005C0964">
      <w:pPr>
        <w:pStyle w:val="ListParagraph"/>
        <w:numPr>
          <w:ilvl w:val="0"/>
          <w:numId w:val="17"/>
        </w:numPr>
        <w:ind w:hanging="720"/>
        <w:jc w:val="both"/>
        <w:rPr>
          <w:rFonts w:cs="Times New Roman"/>
          <w:b/>
          <w:szCs w:val="24"/>
        </w:rPr>
      </w:pPr>
      <w:r w:rsidRPr="00DB6E0C">
        <w:rPr>
          <w:rFonts w:cs="Times New Roman"/>
          <w:b/>
          <w:szCs w:val="24"/>
        </w:rPr>
        <w:t>Đăng kí</w:t>
      </w:r>
    </w:p>
    <w:p w:rsidR="00994FB1" w:rsidRPr="00DB6E0C" w:rsidRDefault="00994FB1" w:rsidP="005C0964">
      <w:pPr>
        <w:pStyle w:val="ListParagraph"/>
        <w:numPr>
          <w:ilvl w:val="0"/>
          <w:numId w:val="17"/>
        </w:numPr>
        <w:ind w:hanging="720"/>
        <w:jc w:val="both"/>
        <w:rPr>
          <w:rFonts w:cs="Times New Roman"/>
          <w:b/>
          <w:szCs w:val="24"/>
        </w:rPr>
      </w:pPr>
      <w:r w:rsidRPr="00DB6E0C">
        <w:rPr>
          <w:rFonts w:cs="Times New Roman"/>
          <w:b/>
          <w:szCs w:val="24"/>
        </w:rPr>
        <w:t>Gia hạn</w:t>
      </w:r>
    </w:p>
    <w:p w:rsidR="00C663CB" w:rsidRPr="00DB6E0C" w:rsidRDefault="00C663CB" w:rsidP="005C0964">
      <w:pPr>
        <w:pStyle w:val="ListParagraph"/>
        <w:numPr>
          <w:ilvl w:val="0"/>
          <w:numId w:val="17"/>
        </w:numPr>
        <w:ind w:hanging="720"/>
        <w:jc w:val="both"/>
        <w:rPr>
          <w:rFonts w:cs="Times New Roman"/>
          <w:b/>
          <w:szCs w:val="24"/>
        </w:rPr>
      </w:pPr>
      <w:r w:rsidRPr="00DB6E0C">
        <w:rPr>
          <w:rFonts w:cs="Times New Roman"/>
          <w:b/>
          <w:szCs w:val="24"/>
        </w:rPr>
        <w:t>Chuyển đổi</w:t>
      </w:r>
    </w:p>
    <w:p w:rsidR="00C663CB" w:rsidRPr="00DB6E0C" w:rsidRDefault="00C663CB" w:rsidP="005C0964">
      <w:pPr>
        <w:pStyle w:val="ListParagraph"/>
        <w:numPr>
          <w:ilvl w:val="0"/>
          <w:numId w:val="17"/>
        </w:numPr>
        <w:ind w:hanging="720"/>
        <w:jc w:val="both"/>
        <w:rPr>
          <w:rFonts w:cs="Times New Roman"/>
          <w:b/>
          <w:szCs w:val="24"/>
        </w:rPr>
      </w:pPr>
      <w:r w:rsidRPr="00DB6E0C">
        <w:rPr>
          <w:rFonts w:cs="Times New Roman"/>
          <w:b/>
          <w:szCs w:val="24"/>
        </w:rPr>
        <w:t>Hủy gói cước</w:t>
      </w:r>
    </w:p>
    <w:p w:rsidR="00C663CB" w:rsidRPr="00DB6E0C" w:rsidRDefault="00C663CB" w:rsidP="005C0964">
      <w:pPr>
        <w:pStyle w:val="ListParagraph"/>
        <w:numPr>
          <w:ilvl w:val="0"/>
          <w:numId w:val="16"/>
        </w:numPr>
        <w:ind w:hanging="720"/>
        <w:jc w:val="both"/>
        <w:rPr>
          <w:rFonts w:cs="Times New Roman"/>
          <w:b/>
          <w:szCs w:val="24"/>
        </w:rPr>
      </w:pPr>
      <w:r w:rsidRPr="00DB6E0C">
        <w:rPr>
          <w:rFonts w:cs="Times New Roman"/>
          <w:b/>
          <w:szCs w:val="24"/>
        </w:rPr>
        <w:t>Tương tác gói cước</w:t>
      </w:r>
    </w:p>
    <w:p w:rsidR="00C663CB" w:rsidRPr="00DB6E0C" w:rsidRDefault="00C663CB" w:rsidP="005C0964">
      <w:pPr>
        <w:pStyle w:val="ListParagraph"/>
        <w:numPr>
          <w:ilvl w:val="0"/>
          <w:numId w:val="16"/>
        </w:numPr>
        <w:ind w:hanging="720"/>
        <w:jc w:val="both"/>
        <w:rPr>
          <w:rFonts w:cs="Times New Roman"/>
          <w:b/>
          <w:szCs w:val="24"/>
        </w:rPr>
      </w:pPr>
      <w:r w:rsidRPr="00DB6E0C">
        <w:rPr>
          <w:rFonts w:cs="Times New Roman"/>
          <w:b/>
          <w:szCs w:val="24"/>
        </w:rPr>
        <w:t>Các vấn đề khác</w:t>
      </w:r>
    </w:p>
    <w:p w:rsidR="00CC3C24" w:rsidRPr="00DB6E0C" w:rsidRDefault="00CC3C24" w:rsidP="00E537CD">
      <w:pPr>
        <w:pStyle w:val="ListParagraph"/>
        <w:jc w:val="both"/>
        <w:rPr>
          <w:rFonts w:cs="Times New Roman"/>
          <w:b/>
          <w:szCs w:val="24"/>
        </w:rPr>
      </w:pPr>
    </w:p>
    <w:p w:rsidR="008D3B3B" w:rsidRPr="00DB6E0C" w:rsidRDefault="008D3B3B" w:rsidP="005C0964">
      <w:pPr>
        <w:pStyle w:val="ListParagraph"/>
        <w:numPr>
          <w:ilvl w:val="0"/>
          <w:numId w:val="5"/>
        </w:numPr>
        <w:ind w:hanging="720"/>
        <w:jc w:val="both"/>
        <w:outlineLvl w:val="1"/>
        <w:rPr>
          <w:rFonts w:cs="Times New Roman"/>
          <w:b/>
          <w:szCs w:val="24"/>
        </w:rPr>
      </w:pPr>
      <w:r w:rsidRPr="00DB6E0C">
        <w:rPr>
          <w:rFonts w:cs="Times New Roman"/>
          <w:b/>
          <w:szCs w:val="24"/>
        </w:rPr>
        <w:t xml:space="preserve"> </w:t>
      </w:r>
      <w:bookmarkStart w:id="1257" w:name="_Toc369791794"/>
      <w:r w:rsidRPr="00DB6E0C">
        <w:rPr>
          <w:rFonts w:cs="Times New Roman"/>
          <w:b/>
          <w:szCs w:val="24"/>
        </w:rPr>
        <w:t>Mobile VNN Family</w:t>
      </w:r>
      <w:bookmarkEnd w:id="1257"/>
    </w:p>
    <w:p w:rsidR="00960FBE" w:rsidRPr="00DB6E0C" w:rsidRDefault="00960FBE" w:rsidP="005C0964">
      <w:pPr>
        <w:pStyle w:val="ListParagraph"/>
        <w:numPr>
          <w:ilvl w:val="0"/>
          <w:numId w:val="18"/>
        </w:numPr>
        <w:ind w:hanging="720"/>
        <w:jc w:val="both"/>
        <w:rPr>
          <w:rFonts w:cs="Times New Roman"/>
          <w:b/>
          <w:szCs w:val="24"/>
        </w:rPr>
      </w:pPr>
      <w:r w:rsidRPr="00DB6E0C">
        <w:rPr>
          <w:rFonts w:cs="Times New Roman"/>
          <w:b/>
          <w:szCs w:val="24"/>
        </w:rPr>
        <w:t>Nội dung</w:t>
      </w:r>
    </w:p>
    <w:p w:rsidR="00960FBE" w:rsidRPr="00DB6E0C" w:rsidRDefault="00960FBE" w:rsidP="005C0964">
      <w:pPr>
        <w:pStyle w:val="ListParagraph"/>
        <w:numPr>
          <w:ilvl w:val="0"/>
          <w:numId w:val="18"/>
        </w:numPr>
        <w:ind w:hanging="720"/>
        <w:jc w:val="both"/>
        <w:rPr>
          <w:rFonts w:cs="Times New Roman"/>
          <w:b/>
          <w:szCs w:val="24"/>
        </w:rPr>
      </w:pPr>
      <w:r w:rsidRPr="00DB6E0C">
        <w:rPr>
          <w:rFonts w:cs="Times New Roman"/>
          <w:b/>
          <w:szCs w:val="24"/>
        </w:rPr>
        <w:t xml:space="preserve">Giá cước </w:t>
      </w:r>
    </w:p>
    <w:p w:rsidR="00960FBE" w:rsidRPr="00DB6E0C" w:rsidRDefault="00960FBE" w:rsidP="005C0964">
      <w:pPr>
        <w:pStyle w:val="ListParagraph"/>
        <w:numPr>
          <w:ilvl w:val="0"/>
          <w:numId w:val="18"/>
        </w:numPr>
        <w:ind w:hanging="720"/>
        <w:jc w:val="both"/>
        <w:rPr>
          <w:rFonts w:cs="Times New Roman"/>
          <w:b/>
          <w:szCs w:val="24"/>
        </w:rPr>
      </w:pPr>
      <w:r w:rsidRPr="00DB6E0C">
        <w:rPr>
          <w:rFonts w:cs="Times New Roman"/>
          <w:b/>
          <w:szCs w:val="24"/>
        </w:rPr>
        <w:t>Provisioning</w:t>
      </w:r>
    </w:p>
    <w:p w:rsidR="00960FBE" w:rsidRPr="00DB6E0C" w:rsidRDefault="00960FBE" w:rsidP="005C0964">
      <w:pPr>
        <w:pStyle w:val="ListParagraph"/>
        <w:numPr>
          <w:ilvl w:val="0"/>
          <w:numId w:val="19"/>
        </w:numPr>
        <w:ind w:hanging="720"/>
        <w:jc w:val="both"/>
        <w:rPr>
          <w:rFonts w:cs="Times New Roman"/>
          <w:b/>
          <w:szCs w:val="24"/>
        </w:rPr>
      </w:pPr>
      <w:r w:rsidRPr="00DB6E0C">
        <w:rPr>
          <w:rFonts w:cs="Times New Roman"/>
          <w:b/>
          <w:szCs w:val="24"/>
        </w:rPr>
        <w:t>Đăng kí</w:t>
      </w:r>
    </w:p>
    <w:p w:rsidR="009E66A5" w:rsidRPr="00DB6E0C" w:rsidRDefault="009E66A5" w:rsidP="005C0964">
      <w:pPr>
        <w:pStyle w:val="ListParagraph"/>
        <w:numPr>
          <w:ilvl w:val="0"/>
          <w:numId w:val="19"/>
        </w:numPr>
        <w:ind w:hanging="720"/>
        <w:jc w:val="both"/>
        <w:rPr>
          <w:rFonts w:cs="Times New Roman"/>
          <w:b/>
          <w:szCs w:val="24"/>
        </w:rPr>
      </w:pPr>
      <w:r w:rsidRPr="00DB6E0C">
        <w:rPr>
          <w:rFonts w:cs="Times New Roman"/>
          <w:b/>
          <w:szCs w:val="24"/>
        </w:rPr>
        <w:t>Gia hạn</w:t>
      </w:r>
    </w:p>
    <w:p w:rsidR="00960FBE" w:rsidRPr="00DB6E0C" w:rsidRDefault="00960FBE" w:rsidP="005C0964">
      <w:pPr>
        <w:pStyle w:val="ListParagraph"/>
        <w:numPr>
          <w:ilvl w:val="0"/>
          <w:numId w:val="19"/>
        </w:numPr>
        <w:ind w:hanging="720"/>
        <w:jc w:val="both"/>
        <w:rPr>
          <w:rFonts w:cs="Times New Roman"/>
          <w:b/>
          <w:szCs w:val="24"/>
        </w:rPr>
      </w:pPr>
      <w:r w:rsidRPr="00DB6E0C">
        <w:rPr>
          <w:rFonts w:cs="Times New Roman"/>
          <w:b/>
          <w:szCs w:val="24"/>
        </w:rPr>
        <w:t>Chuyển đổi</w:t>
      </w:r>
    </w:p>
    <w:p w:rsidR="00960FBE" w:rsidRPr="00DB6E0C" w:rsidRDefault="00960FBE" w:rsidP="005C0964">
      <w:pPr>
        <w:pStyle w:val="ListParagraph"/>
        <w:numPr>
          <w:ilvl w:val="0"/>
          <w:numId w:val="19"/>
        </w:numPr>
        <w:ind w:hanging="720"/>
        <w:jc w:val="both"/>
        <w:rPr>
          <w:rFonts w:cs="Times New Roman"/>
          <w:b/>
          <w:szCs w:val="24"/>
        </w:rPr>
      </w:pPr>
      <w:r w:rsidRPr="00DB6E0C">
        <w:rPr>
          <w:rFonts w:cs="Times New Roman"/>
          <w:b/>
          <w:szCs w:val="24"/>
        </w:rPr>
        <w:t>Hủy gói cước</w:t>
      </w:r>
    </w:p>
    <w:p w:rsidR="00960FBE" w:rsidRPr="00DB6E0C" w:rsidRDefault="00960FBE" w:rsidP="005C0964">
      <w:pPr>
        <w:pStyle w:val="ListParagraph"/>
        <w:numPr>
          <w:ilvl w:val="0"/>
          <w:numId w:val="18"/>
        </w:numPr>
        <w:ind w:hanging="720"/>
        <w:jc w:val="both"/>
        <w:rPr>
          <w:rFonts w:cs="Times New Roman"/>
          <w:b/>
          <w:szCs w:val="24"/>
        </w:rPr>
      </w:pPr>
      <w:r w:rsidRPr="00DB6E0C">
        <w:rPr>
          <w:rFonts w:cs="Times New Roman"/>
          <w:b/>
          <w:szCs w:val="24"/>
        </w:rPr>
        <w:t>Tương tác gói cước</w:t>
      </w:r>
    </w:p>
    <w:p w:rsidR="00960FBE" w:rsidRPr="00DB6E0C" w:rsidRDefault="00960FBE" w:rsidP="005C0964">
      <w:pPr>
        <w:pStyle w:val="ListParagraph"/>
        <w:numPr>
          <w:ilvl w:val="0"/>
          <w:numId w:val="18"/>
        </w:numPr>
        <w:ind w:hanging="720"/>
        <w:jc w:val="both"/>
        <w:rPr>
          <w:rFonts w:cs="Times New Roman"/>
          <w:b/>
          <w:szCs w:val="24"/>
        </w:rPr>
      </w:pPr>
      <w:r w:rsidRPr="00DB6E0C">
        <w:rPr>
          <w:rFonts w:cs="Times New Roman"/>
          <w:b/>
          <w:szCs w:val="24"/>
        </w:rPr>
        <w:t>Các vấn đề khác</w:t>
      </w:r>
    </w:p>
    <w:p w:rsidR="00CC3C24" w:rsidRPr="00DB6E0C" w:rsidRDefault="00CC3C24" w:rsidP="00E537CD">
      <w:pPr>
        <w:pStyle w:val="ListParagraph"/>
        <w:jc w:val="both"/>
        <w:rPr>
          <w:rFonts w:cs="Times New Roman"/>
          <w:b/>
          <w:szCs w:val="24"/>
        </w:rPr>
      </w:pPr>
    </w:p>
    <w:p w:rsidR="008D3B3B" w:rsidRPr="00DB6E0C" w:rsidRDefault="008D3B3B" w:rsidP="005C0964">
      <w:pPr>
        <w:pStyle w:val="ListParagraph"/>
        <w:numPr>
          <w:ilvl w:val="0"/>
          <w:numId w:val="5"/>
        </w:numPr>
        <w:ind w:hanging="720"/>
        <w:jc w:val="both"/>
        <w:outlineLvl w:val="1"/>
        <w:rPr>
          <w:rFonts w:cs="Times New Roman"/>
          <w:b/>
          <w:szCs w:val="24"/>
        </w:rPr>
      </w:pPr>
      <w:bookmarkStart w:id="1258" w:name="_Toc369791795"/>
      <w:r w:rsidRPr="00DB6E0C">
        <w:rPr>
          <w:rFonts w:cs="Times New Roman"/>
          <w:b/>
          <w:szCs w:val="24"/>
        </w:rPr>
        <w:t>Mobile VNN Pro</w:t>
      </w:r>
      <w:bookmarkEnd w:id="1258"/>
    </w:p>
    <w:p w:rsidR="00CC3C24" w:rsidRPr="00DB6E0C" w:rsidRDefault="00CC3C24" w:rsidP="005C0964">
      <w:pPr>
        <w:pStyle w:val="ListParagraph"/>
        <w:numPr>
          <w:ilvl w:val="0"/>
          <w:numId w:val="20"/>
        </w:numPr>
        <w:ind w:hanging="720"/>
        <w:jc w:val="both"/>
        <w:rPr>
          <w:rFonts w:cs="Times New Roman"/>
          <w:b/>
          <w:szCs w:val="24"/>
        </w:rPr>
      </w:pPr>
      <w:r w:rsidRPr="00DB6E0C">
        <w:rPr>
          <w:rFonts w:cs="Times New Roman"/>
          <w:b/>
          <w:szCs w:val="24"/>
        </w:rPr>
        <w:t>Nội dung</w:t>
      </w:r>
    </w:p>
    <w:p w:rsidR="00CC3C24" w:rsidRPr="00DB6E0C" w:rsidRDefault="00CC3C24" w:rsidP="005C0964">
      <w:pPr>
        <w:pStyle w:val="ListParagraph"/>
        <w:numPr>
          <w:ilvl w:val="0"/>
          <w:numId w:val="20"/>
        </w:numPr>
        <w:ind w:hanging="720"/>
        <w:jc w:val="both"/>
        <w:rPr>
          <w:rFonts w:cs="Times New Roman"/>
          <w:b/>
          <w:szCs w:val="24"/>
        </w:rPr>
      </w:pPr>
      <w:r w:rsidRPr="00DB6E0C">
        <w:rPr>
          <w:rFonts w:cs="Times New Roman"/>
          <w:b/>
          <w:szCs w:val="24"/>
        </w:rPr>
        <w:t xml:space="preserve">Giá cước </w:t>
      </w:r>
    </w:p>
    <w:p w:rsidR="00CC3C24" w:rsidRPr="00DB6E0C" w:rsidRDefault="00CC3C24" w:rsidP="005C0964">
      <w:pPr>
        <w:pStyle w:val="ListParagraph"/>
        <w:numPr>
          <w:ilvl w:val="0"/>
          <w:numId w:val="20"/>
        </w:numPr>
        <w:ind w:hanging="720"/>
        <w:jc w:val="both"/>
        <w:rPr>
          <w:rFonts w:cs="Times New Roman"/>
          <w:b/>
          <w:szCs w:val="24"/>
        </w:rPr>
      </w:pPr>
      <w:r w:rsidRPr="00DB6E0C">
        <w:rPr>
          <w:rFonts w:cs="Times New Roman"/>
          <w:b/>
          <w:szCs w:val="24"/>
        </w:rPr>
        <w:t>Provisioning</w:t>
      </w:r>
    </w:p>
    <w:p w:rsidR="00CC3C24" w:rsidRPr="00DB6E0C" w:rsidRDefault="00CC3C24" w:rsidP="005C0964">
      <w:pPr>
        <w:pStyle w:val="ListParagraph"/>
        <w:numPr>
          <w:ilvl w:val="0"/>
          <w:numId w:val="21"/>
        </w:numPr>
        <w:ind w:hanging="720"/>
        <w:jc w:val="both"/>
        <w:rPr>
          <w:rFonts w:cs="Times New Roman"/>
          <w:b/>
          <w:szCs w:val="24"/>
        </w:rPr>
      </w:pPr>
      <w:r w:rsidRPr="00DB6E0C">
        <w:rPr>
          <w:rFonts w:cs="Times New Roman"/>
          <w:b/>
          <w:szCs w:val="24"/>
        </w:rPr>
        <w:t>Đăng kí</w:t>
      </w:r>
    </w:p>
    <w:p w:rsidR="00E2464E" w:rsidRPr="00DB6E0C" w:rsidRDefault="00E2464E" w:rsidP="005C0964">
      <w:pPr>
        <w:pStyle w:val="ListParagraph"/>
        <w:numPr>
          <w:ilvl w:val="0"/>
          <w:numId w:val="21"/>
        </w:numPr>
        <w:ind w:hanging="720"/>
        <w:jc w:val="both"/>
        <w:rPr>
          <w:rFonts w:cs="Times New Roman"/>
          <w:b/>
          <w:szCs w:val="24"/>
        </w:rPr>
      </w:pPr>
      <w:r w:rsidRPr="00DB6E0C">
        <w:rPr>
          <w:rFonts w:cs="Times New Roman"/>
          <w:b/>
          <w:szCs w:val="24"/>
        </w:rPr>
        <w:t>Gia hạn</w:t>
      </w:r>
    </w:p>
    <w:p w:rsidR="00CC3C24" w:rsidRPr="00DB6E0C" w:rsidRDefault="00CC3C24" w:rsidP="005C0964">
      <w:pPr>
        <w:pStyle w:val="ListParagraph"/>
        <w:numPr>
          <w:ilvl w:val="0"/>
          <w:numId w:val="21"/>
        </w:numPr>
        <w:ind w:hanging="720"/>
        <w:jc w:val="both"/>
        <w:rPr>
          <w:rFonts w:cs="Times New Roman"/>
          <w:b/>
          <w:szCs w:val="24"/>
        </w:rPr>
      </w:pPr>
      <w:r w:rsidRPr="00DB6E0C">
        <w:rPr>
          <w:rFonts w:cs="Times New Roman"/>
          <w:b/>
          <w:szCs w:val="24"/>
        </w:rPr>
        <w:t>Chuyển đổi</w:t>
      </w:r>
    </w:p>
    <w:p w:rsidR="00CC3C24" w:rsidRPr="00DB6E0C" w:rsidRDefault="00CC3C24" w:rsidP="005C0964">
      <w:pPr>
        <w:pStyle w:val="ListParagraph"/>
        <w:numPr>
          <w:ilvl w:val="0"/>
          <w:numId w:val="21"/>
        </w:numPr>
        <w:ind w:hanging="720"/>
        <w:jc w:val="both"/>
        <w:rPr>
          <w:rFonts w:cs="Times New Roman"/>
          <w:b/>
          <w:szCs w:val="24"/>
        </w:rPr>
      </w:pPr>
      <w:r w:rsidRPr="00DB6E0C">
        <w:rPr>
          <w:rFonts w:cs="Times New Roman"/>
          <w:b/>
          <w:szCs w:val="24"/>
        </w:rPr>
        <w:t>Hủy gói cước</w:t>
      </w:r>
    </w:p>
    <w:p w:rsidR="00CC3C24" w:rsidRPr="00DB6E0C" w:rsidRDefault="00CC3C24" w:rsidP="005C0964">
      <w:pPr>
        <w:pStyle w:val="ListParagraph"/>
        <w:numPr>
          <w:ilvl w:val="0"/>
          <w:numId w:val="20"/>
        </w:numPr>
        <w:ind w:hanging="720"/>
        <w:jc w:val="both"/>
        <w:rPr>
          <w:rFonts w:cs="Times New Roman"/>
          <w:b/>
          <w:szCs w:val="24"/>
        </w:rPr>
      </w:pPr>
      <w:r w:rsidRPr="00DB6E0C">
        <w:rPr>
          <w:rFonts w:cs="Times New Roman"/>
          <w:b/>
          <w:szCs w:val="24"/>
        </w:rPr>
        <w:t>Tương tác gói cước</w:t>
      </w:r>
    </w:p>
    <w:p w:rsidR="00CC3C24" w:rsidRPr="00DB6E0C" w:rsidRDefault="00CC3C24" w:rsidP="005C0964">
      <w:pPr>
        <w:pStyle w:val="ListParagraph"/>
        <w:numPr>
          <w:ilvl w:val="0"/>
          <w:numId w:val="20"/>
        </w:numPr>
        <w:ind w:hanging="720"/>
        <w:jc w:val="both"/>
        <w:rPr>
          <w:rFonts w:cs="Times New Roman"/>
          <w:b/>
          <w:szCs w:val="24"/>
        </w:rPr>
      </w:pPr>
      <w:r w:rsidRPr="00DB6E0C">
        <w:rPr>
          <w:rFonts w:cs="Times New Roman"/>
          <w:b/>
          <w:szCs w:val="24"/>
        </w:rPr>
        <w:lastRenderedPageBreak/>
        <w:t>Các vấn đề khác</w:t>
      </w:r>
    </w:p>
    <w:p w:rsidR="008D3B3B" w:rsidRPr="00DB6E0C" w:rsidRDefault="00EF7F79" w:rsidP="005C0964">
      <w:pPr>
        <w:pStyle w:val="ListParagraph"/>
        <w:numPr>
          <w:ilvl w:val="0"/>
          <w:numId w:val="5"/>
        </w:numPr>
        <w:ind w:hanging="720"/>
        <w:jc w:val="both"/>
        <w:outlineLvl w:val="1"/>
        <w:rPr>
          <w:rFonts w:cs="Times New Roman"/>
          <w:b/>
          <w:szCs w:val="24"/>
        </w:rPr>
      </w:pPr>
      <w:bookmarkStart w:id="1259" w:name="_Toc369791796"/>
      <w:r w:rsidRPr="00DB6E0C">
        <w:rPr>
          <w:rFonts w:cs="Times New Roman"/>
          <w:b/>
          <w:szCs w:val="24"/>
        </w:rPr>
        <w:t>Goi Iphone trả</w:t>
      </w:r>
      <w:r w:rsidR="008D3B3B" w:rsidRPr="00DB6E0C">
        <w:rPr>
          <w:rFonts w:cs="Times New Roman"/>
          <w:b/>
          <w:szCs w:val="24"/>
        </w:rPr>
        <w:t xml:space="preserve"> sau I</w:t>
      </w:r>
      <w:r w:rsidR="00D516F9" w:rsidRPr="00DB6E0C">
        <w:rPr>
          <w:rFonts w:cs="Times New Roman"/>
          <w:b/>
          <w:szCs w:val="24"/>
        </w:rPr>
        <w:t>t</w:t>
      </w:r>
      <w:r w:rsidR="008D3B3B" w:rsidRPr="00DB6E0C">
        <w:rPr>
          <w:rFonts w:cs="Times New Roman"/>
          <w:b/>
          <w:szCs w:val="24"/>
        </w:rPr>
        <w:t>o</w:t>
      </w:r>
      <w:r w:rsidR="00D516F9" w:rsidRPr="00DB6E0C">
        <w:rPr>
          <w:rFonts w:cs="Times New Roman"/>
          <w:b/>
          <w:szCs w:val="24"/>
        </w:rPr>
        <w:t>uch</w:t>
      </w:r>
      <w:bookmarkEnd w:id="1259"/>
    </w:p>
    <w:p w:rsidR="00287A2A" w:rsidRPr="00DB6E0C" w:rsidRDefault="00287A2A" w:rsidP="005C0964">
      <w:pPr>
        <w:pStyle w:val="ListParagraph"/>
        <w:numPr>
          <w:ilvl w:val="0"/>
          <w:numId w:val="22"/>
        </w:numPr>
        <w:ind w:hanging="720"/>
        <w:jc w:val="both"/>
        <w:rPr>
          <w:rFonts w:cs="Times New Roman"/>
          <w:b/>
          <w:szCs w:val="24"/>
        </w:rPr>
      </w:pPr>
      <w:r w:rsidRPr="00DB6E0C">
        <w:rPr>
          <w:rFonts w:cs="Times New Roman"/>
          <w:b/>
          <w:szCs w:val="24"/>
        </w:rPr>
        <w:t>Nội dung</w:t>
      </w:r>
      <w:r w:rsidR="00DA4D36" w:rsidRPr="00DB6E0C">
        <w:rPr>
          <w:rFonts w:cs="Times New Roman"/>
          <w:b/>
          <w:szCs w:val="24"/>
        </w:rPr>
        <w:t>.</w:t>
      </w:r>
    </w:p>
    <w:p w:rsidR="00D516F9" w:rsidRPr="00DB6E0C" w:rsidRDefault="00D516F9" w:rsidP="00E537CD">
      <w:pPr>
        <w:jc w:val="both"/>
        <w:rPr>
          <w:rFonts w:cs="Times New Roman"/>
          <w:szCs w:val="24"/>
        </w:rPr>
      </w:pPr>
      <w:r w:rsidRPr="00DB6E0C">
        <w:rPr>
          <w:rFonts w:cs="Times New Roman"/>
          <w:szCs w:val="24"/>
        </w:rPr>
        <w:t xml:space="preserve">Thuê bao sử dụng điện thoại Iphone được phép đăng kí gói cước này. Thuê bao có thể sử dụng  các dịch vụ Voice, SMS, Data và các dịch vụ khác. </w:t>
      </w:r>
    </w:p>
    <w:p w:rsidR="00DA4D36" w:rsidRPr="00DB6E0C" w:rsidRDefault="00DA4D36" w:rsidP="005C0964">
      <w:pPr>
        <w:pStyle w:val="ListParagraph"/>
        <w:numPr>
          <w:ilvl w:val="0"/>
          <w:numId w:val="22"/>
        </w:numPr>
        <w:ind w:hanging="720"/>
        <w:jc w:val="both"/>
        <w:rPr>
          <w:rFonts w:cs="Times New Roman"/>
          <w:b/>
          <w:szCs w:val="24"/>
        </w:rPr>
      </w:pPr>
      <w:bookmarkStart w:id="1260" w:name="_Toc338081718"/>
      <w:r w:rsidRPr="00DB6E0C">
        <w:rPr>
          <w:rFonts w:cs="Times New Roman"/>
          <w:b/>
          <w:szCs w:val="24"/>
        </w:rPr>
        <w:t>Bảng cước Iphone</w:t>
      </w:r>
      <w:bookmarkEnd w:id="1260"/>
    </w:p>
    <w:p w:rsidR="00DA4D36" w:rsidRDefault="000C23CE" w:rsidP="00E537CD">
      <w:pPr>
        <w:jc w:val="both"/>
        <w:rPr>
          <w:ins w:id="1261" w:author="ThaoDH" w:date="2013-10-02T15:26:00Z"/>
          <w:rFonts w:cs="Times New Roman"/>
          <w:b/>
          <w:szCs w:val="24"/>
        </w:rPr>
      </w:pPr>
      <w:r w:rsidRPr="000C23CE">
        <w:rPr>
          <w:rFonts w:cs="Times New Roman"/>
          <w:b/>
          <w:szCs w:val="24"/>
        </w:rPr>
        <w:t>Loại gói Itouch c</w:t>
      </w:r>
      <w:r w:rsidR="00524A85" w:rsidRPr="000C23CE">
        <w:rPr>
          <w:rFonts w:cs="Times New Roman"/>
          <w:b/>
          <w:szCs w:val="24"/>
        </w:rPr>
        <w:t>am kết sử dụng 24 tháng</w:t>
      </w:r>
    </w:p>
    <w:p w:rsidR="00264477" w:rsidRPr="000C23CE" w:rsidRDefault="00264477" w:rsidP="00E537CD">
      <w:pPr>
        <w:jc w:val="both"/>
        <w:rPr>
          <w:rFonts w:cs="Times New Roman"/>
          <w:b/>
          <w:szCs w:val="24"/>
        </w:rPr>
      </w:pPr>
    </w:p>
    <w:tbl>
      <w:tblPr>
        <w:tblW w:w="902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Look w:val="04A0" w:firstRow="1" w:lastRow="0" w:firstColumn="1" w:lastColumn="0" w:noHBand="0" w:noVBand="1"/>
      </w:tblPr>
      <w:tblGrid>
        <w:gridCol w:w="3349"/>
        <w:gridCol w:w="1710"/>
        <w:gridCol w:w="1983"/>
        <w:gridCol w:w="56"/>
        <w:gridCol w:w="1923"/>
      </w:tblGrid>
      <w:tr w:rsidR="00DA4D36" w:rsidRPr="00DB6E0C" w:rsidTr="007222F2">
        <w:trPr>
          <w:trHeight w:val="700"/>
        </w:trPr>
        <w:tc>
          <w:tcPr>
            <w:tcW w:w="1856" w:type="pct"/>
            <w:shd w:val="clear" w:color="auto" w:fill="FFFFFF"/>
            <w:noWrap/>
            <w:vAlign w:val="center"/>
            <w:hideMark/>
          </w:tcPr>
          <w:p w:rsidR="00DA4D36" w:rsidRPr="00DB6E0C" w:rsidRDefault="00DA4D36" w:rsidP="00E537CD">
            <w:pPr>
              <w:spacing w:before="100" w:beforeAutospacing="1"/>
              <w:jc w:val="both"/>
              <w:rPr>
                <w:rFonts w:cs="Times New Roman"/>
                <w:szCs w:val="24"/>
              </w:rPr>
            </w:pPr>
            <w:r w:rsidRPr="00DB6E0C">
              <w:rPr>
                <w:rFonts w:cs="Times New Roman"/>
                <w:b/>
                <w:bCs/>
                <w:szCs w:val="24"/>
              </w:rPr>
              <w:t xml:space="preserve">Cam kết sử dụng 24 tháng </w:t>
            </w:r>
          </w:p>
        </w:tc>
        <w:tc>
          <w:tcPr>
            <w:tcW w:w="948" w:type="pct"/>
            <w:shd w:val="clear" w:color="auto" w:fill="FFFFFF"/>
            <w:noWrap/>
            <w:vAlign w:val="center"/>
            <w:hideMark/>
          </w:tcPr>
          <w:p w:rsidR="00DA4D36" w:rsidRPr="00DB6E0C" w:rsidRDefault="00DA4D36" w:rsidP="00E537CD">
            <w:pPr>
              <w:spacing w:before="100" w:beforeAutospacing="1"/>
              <w:jc w:val="both"/>
              <w:rPr>
                <w:rFonts w:cs="Times New Roman"/>
                <w:szCs w:val="24"/>
              </w:rPr>
            </w:pPr>
            <w:r w:rsidRPr="00DB6E0C">
              <w:rPr>
                <w:rFonts w:cs="Times New Roman"/>
                <w:b/>
                <w:bCs/>
                <w:szCs w:val="24"/>
              </w:rPr>
              <w:t>Gói iTouch 1</w:t>
            </w:r>
          </w:p>
        </w:tc>
        <w:tc>
          <w:tcPr>
            <w:tcW w:w="1099" w:type="pct"/>
            <w:shd w:val="clear" w:color="auto" w:fill="FFFFFF"/>
            <w:noWrap/>
            <w:vAlign w:val="center"/>
            <w:hideMark/>
          </w:tcPr>
          <w:p w:rsidR="00DA4D36" w:rsidRPr="00DB6E0C" w:rsidRDefault="00DA4D36" w:rsidP="00E537CD">
            <w:pPr>
              <w:spacing w:before="100" w:beforeAutospacing="1"/>
              <w:jc w:val="both"/>
              <w:rPr>
                <w:rFonts w:cs="Times New Roman"/>
                <w:szCs w:val="24"/>
              </w:rPr>
            </w:pPr>
            <w:r w:rsidRPr="00DB6E0C">
              <w:rPr>
                <w:rFonts w:cs="Times New Roman"/>
                <w:b/>
                <w:bCs/>
                <w:szCs w:val="24"/>
              </w:rPr>
              <w:t>Gói iTouch 2</w:t>
            </w:r>
          </w:p>
        </w:tc>
        <w:tc>
          <w:tcPr>
            <w:tcW w:w="1097" w:type="pct"/>
            <w:gridSpan w:val="2"/>
            <w:shd w:val="clear" w:color="auto" w:fill="FFFFFF"/>
            <w:noWrap/>
            <w:vAlign w:val="center"/>
            <w:hideMark/>
          </w:tcPr>
          <w:p w:rsidR="00DA4D36" w:rsidRPr="00DB6E0C" w:rsidRDefault="00DA4D36" w:rsidP="00E537CD">
            <w:pPr>
              <w:spacing w:before="100" w:beforeAutospacing="1"/>
              <w:jc w:val="both"/>
              <w:rPr>
                <w:rFonts w:cs="Times New Roman"/>
                <w:szCs w:val="24"/>
              </w:rPr>
            </w:pPr>
            <w:r w:rsidRPr="00DB6E0C">
              <w:rPr>
                <w:rFonts w:cs="Times New Roman"/>
                <w:b/>
                <w:bCs/>
                <w:szCs w:val="24"/>
              </w:rPr>
              <w:t>Gói iTouch 3</w:t>
            </w:r>
          </w:p>
        </w:tc>
      </w:tr>
      <w:tr w:rsidR="002C7439" w:rsidRPr="00DB6E0C" w:rsidTr="00790F92">
        <w:trPr>
          <w:trHeight w:val="520"/>
        </w:trPr>
        <w:tc>
          <w:tcPr>
            <w:tcW w:w="1856" w:type="pct"/>
            <w:shd w:val="clear" w:color="auto" w:fill="FFFFFF"/>
            <w:noWrap/>
            <w:vAlign w:val="center"/>
          </w:tcPr>
          <w:p w:rsidR="002C7439" w:rsidRPr="002C7439" w:rsidRDefault="002C7439" w:rsidP="004001D7">
            <w:pPr>
              <w:spacing w:before="100" w:beforeAutospacing="1"/>
              <w:jc w:val="both"/>
              <w:rPr>
                <w:rFonts w:cs="Times New Roman"/>
                <w:szCs w:val="24"/>
                <w:highlight w:val="yellow"/>
              </w:rPr>
            </w:pPr>
            <w:r w:rsidRPr="002C7439">
              <w:rPr>
                <w:rFonts w:cs="Times New Roman"/>
                <w:b/>
                <w:bCs/>
                <w:szCs w:val="24"/>
                <w:highlight w:val="yellow"/>
              </w:rPr>
              <w:t xml:space="preserve">Phí hàng tháng </w:t>
            </w:r>
          </w:p>
        </w:tc>
        <w:tc>
          <w:tcPr>
            <w:tcW w:w="948" w:type="pct"/>
            <w:shd w:val="clear" w:color="auto" w:fill="FFFFFF"/>
            <w:noWrap/>
            <w:vAlign w:val="center"/>
          </w:tcPr>
          <w:p w:rsidR="002C7439" w:rsidRPr="002C7439" w:rsidRDefault="002C7439" w:rsidP="004001D7">
            <w:pPr>
              <w:spacing w:before="100" w:beforeAutospacing="1"/>
              <w:jc w:val="both"/>
              <w:rPr>
                <w:rFonts w:cs="Times New Roman"/>
                <w:szCs w:val="24"/>
                <w:highlight w:val="yellow"/>
              </w:rPr>
            </w:pPr>
            <w:r w:rsidRPr="002C7439">
              <w:rPr>
                <w:rFonts w:cs="Times New Roman"/>
                <w:szCs w:val="24"/>
                <w:highlight w:val="yellow"/>
              </w:rPr>
              <w:t>400.000</w:t>
            </w:r>
          </w:p>
        </w:tc>
        <w:tc>
          <w:tcPr>
            <w:tcW w:w="1099" w:type="pct"/>
            <w:shd w:val="clear" w:color="auto" w:fill="FFFFFF"/>
            <w:noWrap/>
            <w:vAlign w:val="center"/>
          </w:tcPr>
          <w:p w:rsidR="002C7439" w:rsidRPr="002C7439" w:rsidRDefault="002C7439" w:rsidP="004001D7">
            <w:pPr>
              <w:spacing w:before="100" w:beforeAutospacing="1"/>
              <w:jc w:val="both"/>
              <w:rPr>
                <w:rFonts w:cs="Times New Roman"/>
                <w:szCs w:val="24"/>
                <w:highlight w:val="yellow"/>
              </w:rPr>
            </w:pPr>
            <w:r w:rsidRPr="002C7439">
              <w:rPr>
                <w:rFonts w:cs="Times New Roman"/>
                <w:szCs w:val="24"/>
                <w:highlight w:val="yellow"/>
              </w:rPr>
              <w:t xml:space="preserve">550.000 </w:t>
            </w:r>
          </w:p>
        </w:tc>
        <w:tc>
          <w:tcPr>
            <w:tcW w:w="1097" w:type="pct"/>
            <w:gridSpan w:val="2"/>
            <w:shd w:val="clear" w:color="auto" w:fill="FFFFFF"/>
            <w:noWrap/>
            <w:vAlign w:val="center"/>
          </w:tcPr>
          <w:p w:rsidR="002C7439" w:rsidRPr="002C7439" w:rsidRDefault="002C7439" w:rsidP="004001D7">
            <w:pPr>
              <w:spacing w:before="100" w:beforeAutospacing="1"/>
              <w:jc w:val="both"/>
              <w:rPr>
                <w:rFonts w:cs="Times New Roman"/>
                <w:szCs w:val="24"/>
                <w:highlight w:val="yellow"/>
              </w:rPr>
            </w:pPr>
            <w:r w:rsidRPr="002C7439">
              <w:rPr>
                <w:rFonts w:cs="Times New Roman"/>
                <w:szCs w:val="24"/>
                <w:highlight w:val="yellow"/>
              </w:rPr>
              <w:t>650.000</w:t>
            </w:r>
          </w:p>
        </w:tc>
      </w:tr>
      <w:tr w:rsidR="002C7439" w:rsidRPr="00DB6E0C" w:rsidTr="00790F92">
        <w:trPr>
          <w:trHeight w:val="520"/>
        </w:trPr>
        <w:tc>
          <w:tcPr>
            <w:tcW w:w="1856" w:type="pct"/>
            <w:shd w:val="clear" w:color="auto" w:fill="FFFFFF"/>
            <w:noWrap/>
            <w:vAlign w:val="center"/>
          </w:tcPr>
          <w:p w:rsidR="002C7439" w:rsidRPr="002C7439" w:rsidRDefault="002C7439" w:rsidP="004001D7">
            <w:pPr>
              <w:spacing w:before="100" w:beforeAutospacing="1"/>
              <w:jc w:val="both"/>
              <w:rPr>
                <w:rFonts w:cs="Times New Roman"/>
                <w:b/>
                <w:bCs/>
                <w:szCs w:val="24"/>
                <w:highlight w:val="yellow"/>
              </w:rPr>
            </w:pPr>
            <w:r w:rsidRPr="002C7439">
              <w:rPr>
                <w:rFonts w:cs="Times New Roman"/>
                <w:b/>
                <w:bCs/>
                <w:szCs w:val="24"/>
                <w:highlight w:val="yellow"/>
              </w:rPr>
              <w:t>Khuyên mại</w:t>
            </w:r>
          </w:p>
        </w:tc>
        <w:tc>
          <w:tcPr>
            <w:tcW w:w="948" w:type="pct"/>
            <w:shd w:val="clear" w:color="auto" w:fill="FFFFFF"/>
            <w:noWrap/>
            <w:vAlign w:val="center"/>
          </w:tcPr>
          <w:p w:rsidR="002C7439" w:rsidRPr="002C7439" w:rsidRDefault="002C7439" w:rsidP="004001D7">
            <w:pPr>
              <w:jc w:val="both"/>
              <w:rPr>
                <w:rFonts w:ascii="Calibri" w:hAnsi="Calibri" w:cs="Calibri"/>
                <w:color w:val="000000"/>
                <w:highlight w:val="yellow"/>
              </w:rPr>
            </w:pPr>
            <w:r w:rsidRPr="002C7439">
              <w:rPr>
                <w:rFonts w:ascii="Calibri" w:hAnsi="Calibri" w:cs="Calibri"/>
                <w:color w:val="000000"/>
                <w:highlight w:val="yellow"/>
              </w:rPr>
              <w:t>145.417</w:t>
            </w:r>
          </w:p>
        </w:tc>
        <w:tc>
          <w:tcPr>
            <w:tcW w:w="1099" w:type="pct"/>
            <w:shd w:val="clear" w:color="auto" w:fill="FFFFFF"/>
            <w:noWrap/>
            <w:vAlign w:val="center"/>
          </w:tcPr>
          <w:p w:rsidR="002C7439" w:rsidRPr="002C7439" w:rsidRDefault="002C7439" w:rsidP="004001D7">
            <w:pPr>
              <w:jc w:val="both"/>
              <w:rPr>
                <w:rFonts w:ascii="Calibri" w:hAnsi="Calibri" w:cs="Calibri"/>
                <w:color w:val="000000"/>
                <w:highlight w:val="yellow"/>
              </w:rPr>
            </w:pPr>
            <w:r w:rsidRPr="002C7439">
              <w:rPr>
                <w:rFonts w:ascii="Calibri" w:hAnsi="Calibri" w:cs="Calibri"/>
                <w:color w:val="000000"/>
                <w:highlight w:val="yellow"/>
              </w:rPr>
              <w:t>205.000</w:t>
            </w:r>
          </w:p>
        </w:tc>
        <w:tc>
          <w:tcPr>
            <w:tcW w:w="1097" w:type="pct"/>
            <w:gridSpan w:val="2"/>
            <w:shd w:val="clear" w:color="auto" w:fill="FFFFFF"/>
            <w:noWrap/>
            <w:vAlign w:val="center"/>
          </w:tcPr>
          <w:p w:rsidR="002C7439" w:rsidRPr="002C7439" w:rsidRDefault="002C7439" w:rsidP="004001D7">
            <w:pPr>
              <w:jc w:val="both"/>
              <w:rPr>
                <w:rFonts w:ascii="Calibri" w:hAnsi="Calibri" w:cs="Calibri"/>
                <w:color w:val="000000"/>
                <w:highlight w:val="yellow"/>
              </w:rPr>
            </w:pPr>
            <w:r w:rsidRPr="002C7439">
              <w:rPr>
                <w:rFonts w:ascii="Calibri" w:hAnsi="Calibri" w:cs="Calibri"/>
                <w:color w:val="000000"/>
                <w:highlight w:val="yellow"/>
              </w:rPr>
              <w:t>284.583</w:t>
            </w:r>
          </w:p>
        </w:tc>
      </w:tr>
      <w:tr w:rsidR="002C7439" w:rsidRPr="00DB6E0C" w:rsidTr="007222F2">
        <w:trPr>
          <w:trHeight w:val="520"/>
        </w:trPr>
        <w:tc>
          <w:tcPr>
            <w:tcW w:w="1856" w:type="pct"/>
            <w:shd w:val="clear" w:color="auto" w:fill="FFFFFF"/>
            <w:noWrap/>
            <w:vAlign w:val="center"/>
          </w:tcPr>
          <w:p w:rsidR="002C7439" w:rsidRPr="002C7439" w:rsidRDefault="002C7439" w:rsidP="004001D7">
            <w:pPr>
              <w:spacing w:before="100" w:beforeAutospacing="1"/>
              <w:jc w:val="both"/>
              <w:rPr>
                <w:rFonts w:cs="Times New Roman"/>
                <w:strike/>
                <w:color w:val="FF0000"/>
                <w:szCs w:val="24"/>
              </w:rPr>
            </w:pPr>
            <w:r w:rsidRPr="002C7439">
              <w:rPr>
                <w:rFonts w:cs="Times New Roman"/>
                <w:b/>
                <w:bCs/>
                <w:strike/>
                <w:color w:val="FF0000"/>
                <w:szCs w:val="24"/>
              </w:rPr>
              <w:t>Phí hàng tháng</w:t>
            </w:r>
          </w:p>
        </w:tc>
        <w:tc>
          <w:tcPr>
            <w:tcW w:w="948" w:type="pct"/>
            <w:shd w:val="clear" w:color="auto" w:fill="FFFFFF"/>
            <w:noWrap/>
            <w:vAlign w:val="center"/>
          </w:tcPr>
          <w:p w:rsidR="002C7439" w:rsidRPr="002C7439" w:rsidRDefault="002C7439" w:rsidP="004001D7">
            <w:pPr>
              <w:spacing w:before="100" w:beforeAutospacing="1"/>
              <w:jc w:val="both"/>
              <w:rPr>
                <w:rFonts w:cs="Times New Roman"/>
                <w:strike/>
                <w:color w:val="FF0000"/>
                <w:szCs w:val="24"/>
              </w:rPr>
            </w:pPr>
            <w:r w:rsidRPr="002C7439">
              <w:rPr>
                <w:rFonts w:cs="Times New Roman"/>
                <w:strike/>
                <w:color w:val="FF0000"/>
                <w:szCs w:val="24"/>
              </w:rPr>
              <w:t>204.583</w:t>
            </w:r>
          </w:p>
        </w:tc>
        <w:tc>
          <w:tcPr>
            <w:tcW w:w="1099" w:type="pct"/>
            <w:shd w:val="clear" w:color="auto" w:fill="FFFFFF"/>
            <w:noWrap/>
            <w:vAlign w:val="center"/>
          </w:tcPr>
          <w:p w:rsidR="002C7439" w:rsidRPr="002C7439" w:rsidRDefault="002C7439" w:rsidP="004001D7">
            <w:pPr>
              <w:spacing w:before="100" w:beforeAutospacing="1"/>
              <w:jc w:val="both"/>
              <w:rPr>
                <w:rFonts w:cs="Times New Roman"/>
                <w:strike/>
                <w:color w:val="FF0000"/>
                <w:szCs w:val="24"/>
              </w:rPr>
            </w:pPr>
            <w:r w:rsidRPr="002C7439">
              <w:rPr>
                <w:rFonts w:cs="Times New Roman"/>
                <w:strike/>
                <w:color w:val="FF0000"/>
                <w:szCs w:val="24"/>
              </w:rPr>
              <w:t>295.000</w:t>
            </w:r>
          </w:p>
        </w:tc>
        <w:tc>
          <w:tcPr>
            <w:tcW w:w="1097" w:type="pct"/>
            <w:gridSpan w:val="2"/>
            <w:shd w:val="clear" w:color="auto" w:fill="FFFFFF"/>
            <w:noWrap/>
            <w:vAlign w:val="center"/>
          </w:tcPr>
          <w:p w:rsidR="002C7439" w:rsidRPr="002C7439" w:rsidRDefault="002C7439" w:rsidP="004001D7">
            <w:pPr>
              <w:spacing w:before="100" w:beforeAutospacing="1"/>
              <w:jc w:val="both"/>
              <w:rPr>
                <w:rFonts w:cs="Times New Roman"/>
                <w:strike/>
                <w:color w:val="FF0000"/>
                <w:szCs w:val="24"/>
              </w:rPr>
            </w:pPr>
            <w:r w:rsidRPr="002C7439">
              <w:rPr>
                <w:rFonts w:cs="Times New Roman"/>
                <w:strike/>
                <w:color w:val="FF0000"/>
                <w:szCs w:val="24"/>
              </w:rPr>
              <w:t>315.417</w:t>
            </w:r>
          </w:p>
        </w:tc>
      </w:tr>
      <w:tr w:rsidR="002C7439" w:rsidRPr="00DB6E0C" w:rsidTr="007222F2">
        <w:trPr>
          <w:trHeight w:val="457"/>
        </w:trPr>
        <w:tc>
          <w:tcPr>
            <w:tcW w:w="1856" w:type="pct"/>
            <w:shd w:val="clear" w:color="auto" w:fill="FFFFFF"/>
            <w:noWrap/>
            <w:vAlign w:val="center"/>
            <w:hideMark/>
          </w:tcPr>
          <w:p w:rsidR="002C7439" w:rsidRPr="00DB6E0C" w:rsidRDefault="002C7439" w:rsidP="00E537CD">
            <w:pPr>
              <w:spacing w:before="100" w:beforeAutospacing="1"/>
              <w:jc w:val="both"/>
              <w:rPr>
                <w:rFonts w:cs="Times New Roman"/>
                <w:szCs w:val="24"/>
              </w:rPr>
            </w:pPr>
            <w:r w:rsidRPr="00DB6E0C">
              <w:rPr>
                <w:rFonts w:cs="Times New Roman"/>
                <w:b/>
                <w:bCs/>
                <w:szCs w:val="24"/>
              </w:rPr>
              <w:t>Ưu đãi của gói cước cam kết:</w:t>
            </w:r>
          </w:p>
        </w:tc>
        <w:tc>
          <w:tcPr>
            <w:tcW w:w="948" w:type="pct"/>
            <w:shd w:val="clear" w:color="auto" w:fill="FFFFFF"/>
            <w:noWrap/>
            <w:vAlign w:val="center"/>
            <w:hideMark/>
          </w:tcPr>
          <w:p w:rsidR="002C7439" w:rsidRPr="00DB6E0C" w:rsidRDefault="002C7439" w:rsidP="00E537CD">
            <w:pPr>
              <w:jc w:val="both"/>
              <w:rPr>
                <w:rFonts w:cs="Times New Roman"/>
                <w:szCs w:val="24"/>
              </w:rPr>
            </w:pPr>
          </w:p>
        </w:tc>
        <w:tc>
          <w:tcPr>
            <w:tcW w:w="1099" w:type="pct"/>
            <w:shd w:val="clear" w:color="auto" w:fill="FFFFFF"/>
            <w:noWrap/>
            <w:vAlign w:val="center"/>
            <w:hideMark/>
          </w:tcPr>
          <w:p w:rsidR="002C7439" w:rsidRPr="00DB6E0C" w:rsidRDefault="002C7439" w:rsidP="00E537CD">
            <w:pPr>
              <w:jc w:val="both"/>
              <w:rPr>
                <w:rFonts w:cs="Times New Roman"/>
                <w:szCs w:val="24"/>
              </w:rPr>
            </w:pPr>
          </w:p>
        </w:tc>
        <w:tc>
          <w:tcPr>
            <w:tcW w:w="1097" w:type="pct"/>
            <w:gridSpan w:val="2"/>
            <w:shd w:val="clear" w:color="auto" w:fill="FFFFFF"/>
            <w:noWrap/>
            <w:vAlign w:val="center"/>
            <w:hideMark/>
          </w:tcPr>
          <w:p w:rsidR="002C7439" w:rsidRPr="00DB6E0C" w:rsidRDefault="002C7439" w:rsidP="00E537CD">
            <w:pPr>
              <w:jc w:val="both"/>
              <w:rPr>
                <w:rFonts w:cs="Times New Roman"/>
                <w:szCs w:val="24"/>
              </w:rPr>
            </w:pPr>
          </w:p>
        </w:tc>
      </w:tr>
      <w:tr w:rsidR="002C7439" w:rsidRPr="00DB6E0C" w:rsidTr="007222F2">
        <w:trPr>
          <w:trHeight w:val="430"/>
        </w:trPr>
        <w:tc>
          <w:tcPr>
            <w:tcW w:w="1856" w:type="pct"/>
            <w:shd w:val="clear" w:color="auto" w:fill="FFFFFF"/>
            <w:noWrap/>
            <w:vAlign w:val="center"/>
            <w:hideMark/>
          </w:tcPr>
          <w:p w:rsidR="002C7439" w:rsidRPr="00DB6E0C" w:rsidRDefault="002C7439" w:rsidP="00E537CD">
            <w:pPr>
              <w:spacing w:before="100" w:beforeAutospacing="1"/>
              <w:jc w:val="both"/>
              <w:rPr>
                <w:rFonts w:cs="Times New Roman"/>
                <w:szCs w:val="24"/>
              </w:rPr>
            </w:pPr>
            <w:r w:rsidRPr="00DB6E0C">
              <w:rPr>
                <w:rFonts w:cs="Times New Roman"/>
                <w:szCs w:val="24"/>
              </w:rPr>
              <w:t xml:space="preserve">Số phút miễn phí </w:t>
            </w:r>
          </w:p>
        </w:tc>
        <w:tc>
          <w:tcPr>
            <w:tcW w:w="948" w:type="pct"/>
            <w:shd w:val="clear" w:color="auto" w:fill="FFFFFF"/>
            <w:noWrap/>
            <w:vAlign w:val="center"/>
            <w:hideMark/>
          </w:tcPr>
          <w:p w:rsidR="002C7439" w:rsidRPr="00DB6E0C" w:rsidRDefault="002C7439" w:rsidP="00E537CD">
            <w:pPr>
              <w:spacing w:before="100" w:beforeAutospacing="1"/>
              <w:jc w:val="both"/>
              <w:rPr>
                <w:rFonts w:cs="Times New Roman"/>
                <w:szCs w:val="24"/>
              </w:rPr>
            </w:pPr>
            <w:r w:rsidRPr="00DB6E0C">
              <w:rPr>
                <w:rFonts w:cs="Times New Roman"/>
                <w:szCs w:val="24"/>
              </w:rPr>
              <w:t>350</w:t>
            </w:r>
          </w:p>
        </w:tc>
        <w:tc>
          <w:tcPr>
            <w:tcW w:w="1099" w:type="pct"/>
            <w:shd w:val="clear" w:color="auto" w:fill="FFFFFF"/>
            <w:noWrap/>
            <w:vAlign w:val="center"/>
            <w:hideMark/>
          </w:tcPr>
          <w:p w:rsidR="002C7439" w:rsidRPr="00DB6E0C" w:rsidRDefault="002C7439" w:rsidP="00E537CD">
            <w:pPr>
              <w:spacing w:before="100" w:beforeAutospacing="1"/>
              <w:jc w:val="both"/>
              <w:rPr>
                <w:rFonts w:cs="Times New Roman"/>
                <w:szCs w:val="24"/>
              </w:rPr>
            </w:pPr>
            <w:r w:rsidRPr="00DB6E0C">
              <w:rPr>
                <w:rFonts w:cs="Times New Roman"/>
                <w:szCs w:val="24"/>
              </w:rPr>
              <w:t>450</w:t>
            </w:r>
          </w:p>
        </w:tc>
        <w:tc>
          <w:tcPr>
            <w:tcW w:w="1097" w:type="pct"/>
            <w:gridSpan w:val="2"/>
            <w:shd w:val="clear" w:color="auto" w:fill="FFFFFF"/>
            <w:noWrap/>
            <w:vAlign w:val="center"/>
            <w:hideMark/>
          </w:tcPr>
          <w:p w:rsidR="002C7439" w:rsidRPr="00DB6E0C" w:rsidRDefault="002C7439" w:rsidP="00E537CD">
            <w:pPr>
              <w:spacing w:before="100" w:beforeAutospacing="1"/>
              <w:jc w:val="both"/>
              <w:rPr>
                <w:rFonts w:cs="Times New Roman"/>
                <w:szCs w:val="24"/>
              </w:rPr>
            </w:pPr>
            <w:r w:rsidRPr="00DB6E0C">
              <w:rPr>
                <w:rFonts w:cs="Times New Roman"/>
                <w:szCs w:val="24"/>
              </w:rPr>
              <w:t>550</w:t>
            </w:r>
          </w:p>
        </w:tc>
      </w:tr>
      <w:tr w:rsidR="002C7439" w:rsidRPr="00DB6E0C" w:rsidTr="007222F2">
        <w:trPr>
          <w:trHeight w:val="430"/>
        </w:trPr>
        <w:tc>
          <w:tcPr>
            <w:tcW w:w="1856" w:type="pct"/>
            <w:shd w:val="clear" w:color="auto" w:fill="FFFFFF"/>
            <w:noWrap/>
            <w:vAlign w:val="center"/>
            <w:hideMark/>
          </w:tcPr>
          <w:p w:rsidR="002C7439" w:rsidRPr="00DB6E0C" w:rsidRDefault="002C7439" w:rsidP="00E537CD">
            <w:pPr>
              <w:spacing w:before="100" w:beforeAutospacing="1"/>
              <w:jc w:val="both"/>
              <w:rPr>
                <w:rFonts w:cs="Times New Roman"/>
                <w:szCs w:val="24"/>
              </w:rPr>
            </w:pPr>
            <w:r w:rsidRPr="00DB6E0C">
              <w:rPr>
                <w:rFonts w:cs="Times New Roman"/>
                <w:szCs w:val="24"/>
              </w:rPr>
              <w:t xml:space="preserve">số SMS miễn phí </w:t>
            </w:r>
          </w:p>
        </w:tc>
        <w:tc>
          <w:tcPr>
            <w:tcW w:w="948" w:type="pct"/>
            <w:shd w:val="clear" w:color="auto" w:fill="FFFFFF"/>
            <w:noWrap/>
            <w:vAlign w:val="center"/>
            <w:hideMark/>
          </w:tcPr>
          <w:p w:rsidR="002C7439" w:rsidRPr="00DB6E0C" w:rsidRDefault="002C7439" w:rsidP="00E537CD">
            <w:pPr>
              <w:spacing w:before="100" w:beforeAutospacing="1"/>
              <w:jc w:val="both"/>
              <w:rPr>
                <w:rFonts w:cs="Times New Roman"/>
                <w:szCs w:val="24"/>
              </w:rPr>
            </w:pPr>
            <w:r w:rsidRPr="00DB6E0C">
              <w:rPr>
                <w:rFonts w:cs="Times New Roman"/>
                <w:szCs w:val="24"/>
              </w:rPr>
              <w:t>350</w:t>
            </w:r>
          </w:p>
        </w:tc>
        <w:tc>
          <w:tcPr>
            <w:tcW w:w="1099" w:type="pct"/>
            <w:shd w:val="clear" w:color="auto" w:fill="FFFFFF"/>
            <w:noWrap/>
            <w:vAlign w:val="center"/>
            <w:hideMark/>
          </w:tcPr>
          <w:p w:rsidR="002C7439" w:rsidRPr="00DB6E0C" w:rsidRDefault="002C7439" w:rsidP="00E537CD">
            <w:pPr>
              <w:spacing w:before="100" w:beforeAutospacing="1"/>
              <w:jc w:val="both"/>
              <w:rPr>
                <w:rFonts w:cs="Times New Roman"/>
                <w:szCs w:val="24"/>
              </w:rPr>
            </w:pPr>
            <w:r w:rsidRPr="00DB6E0C">
              <w:rPr>
                <w:rFonts w:cs="Times New Roman"/>
                <w:szCs w:val="24"/>
              </w:rPr>
              <w:t>450</w:t>
            </w:r>
          </w:p>
        </w:tc>
        <w:tc>
          <w:tcPr>
            <w:tcW w:w="1097" w:type="pct"/>
            <w:gridSpan w:val="2"/>
            <w:shd w:val="clear" w:color="auto" w:fill="FFFFFF"/>
            <w:noWrap/>
            <w:vAlign w:val="center"/>
            <w:hideMark/>
          </w:tcPr>
          <w:p w:rsidR="002C7439" w:rsidRPr="00DB6E0C" w:rsidRDefault="002C7439" w:rsidP="00E537CD">
            <w:pPr>
              <w:spacing w:before="100" w:beforeAutospacing="1"/>
              <w:jc w:val="both"/>
              <w:rPr>
                <w:rFonts w:cs="Times New Roman"/>
                <w:szCs w:val="24"/>
              </w:rPr>
            </w:pPr>
            <w:r w:rsidRPr="00DB6E0C">
              <w:rPr>
                <w:rFonts w:cs="Times New Roman"/>
                <w:szCs w:val="24"/>
              </w:rPr>
              <w:t>550</w:t>
            </w:r>
          </w:p>
        </w:tc>
      </w:tr>
      <w:tr w:rsidR="00F24AC7" w:rsidRPr="00DB6E0C" w:rsidTr="007222F2">
        <w:trPr>
          <w:trHeight w:val="430"/>
        </w:trPr>
        <w:tc>
          <w:tcPr>
            <w:tcW w:w="1856" w:type="pct"/>
            <w:shd w:val="clear" w:color="auto" w:fill="FFFFFF"/>
            <w:noWrap/>
            <w:vAlign w:val="center"/>
          </w:tcPr>
          <w:p w:rsidR="00F24AC7" w:rsidRPr="00F24AC7" w:rsidRDefault="00F24AC7" w:rsidP="00E537CD">
            <w:pPr>
              <w:spacing w:before="100" w:beforeAutospacing="1"/>
              <w:jc w:val="both"/>
              <w:rPr>
                <w:rFonts w:cs="Times New Roman"/>
                <w:szCs w:val="24"/>
                <w:highlight w:val="yellow"/>
              </w:rPr>
            </w:pPr>
            <w:r w:rsidRPr="00F24AC7">
              <w:rPr>
                <w:rFonts w:cs="Times New Roman"/>
                <w:szCs w:val="24"/>
                <w:highlight w:val="yellow"/>
              </w:rPr>
              <w:t>+ số SMS miễn phí thêm (áp dụng cho các thuê bao đăng ký, gia hạn sau 15/12/2011)</w:t>
            </w:r>
          </w:p>
        </w:tc>
        <w:tc>
          <w:tcPr>
            <w:tcW w:w="948" w:type="pct"/>
            <w:shd w:val="clear" w:color="auto" w:fill="FFFFFF"/>
            <w:noWrap/>
            <w:vAlign w:val="center"/>
          </w:tcPr>
          <w:p w:rsidR="00F24AC7" w:rsidRPr="00F24AC7" w:rsidRDefault="00F24AC7" w:rsidP="00E537CD">
            <w:pPr>
              <w:spacing w:before="100" w:beforeAutospacing="1"/>
              <w:jc w:val="both"/>
              <w:rPr>
                <w:rFonts w:cs="Times New Roman"/>
                <w:szCs w:val="24"/>
                <w:highlight w:val="yellow"/>
              </w:rPr>
            </w:pPr>
            <w:r w:rsidRPr="00F24AC7">
              <w:rPr>
                <w:rFonts w:cs="Times New Roman"/>
                <w:szCs w:val="24"/>
                <w:highlight w:val="yellow"/>
              </w:rPr>
              <w:t>60</w:t>
            </w:r>
          </w:p>
        </w:tc>
        <w:tc>
          <w:tcPr>
            <w:tcW w:w="1099" w:type="pct"/>
            <w:shd w:val="clear" w:color="auto" w:fill="FFFFFF"/>
            <w:noWrap/>
            <w:vAlign w:val="center"/>
          </w:tcPr>
          <w:p w:rsidR="00F24AC7" w:rsidRPr="00F24AC7" w:rsidRDefault="00F24AC7" w:rsidP="00E537CD">
            <w:pPr>
              <w:spacing w:before="100" w:beforeAutospacing="1"/>
              <w:jc w:val="both"/>
              <w:rPr>
                <w:rFonts w:cs="Times New Roman"/>
                <w:szCs w:val="24"/>
                <w:highlight w:val="yellow"/>
              </w:rPr>
            </w:pPr>
            <w:r w:rsidRPr="00F24AC7">
              <w:rPr>
                <w:rFonts w:cs="Times New Roman"/>
                <w:szCs w:val="24"/>
                <w:highlight w:val="yellow"/>
              </w:rPr>
              <w:t>80</w:t>
            </w:r>
          </w:p>
        </w:tc>
        <w:tc>
          <w:tcPr>
            <w:tcW w:w="1097" w:type="pct"/>
            <w:gridSpan w:val="2"/>
            <w:shd w:val="clear" w:color="auto" w:fill="FFFFFF"/>
            <w:noWrap/>
            <w:vAlign w:val="center"/>
          </w:tcPr>
          <w:p w:rsidR="00F24AC7" w:rsidRPr="00DB6E0C" w:rsidRDefault="00F24AC7" w:rsidP="00E537CD">
            <w:pPr>
              <w:spacing w:before="100" w:beforeAutospacing="1"/>
              <w:jc w:val="both"/>
              <w:rPr>
                <w:rFonts w:cs="Times New Roman"/>
                <w:szCs w:val="24"/>
              </w:rPr>
            </w:pPr>
            <w:r w:rsidRPr="00F24AC7">
              <w:rPr>
                <w:rFonts w:cs="Times New Roman"/>
                <w:szCs w:val="24"/>
                <w:highlight w:val="yellow"/>
              </w:rPr>
              <w:t>100</w:t>
            </w:r>
          </w:p>
        </w:tc>
      </w:tr>
      <w:tr w:rsidR="002C7439" w:rsidRPr="00DB6E0C" w:rsidTr="007222F2">
        <w:trPr>
          <w:trHeight w:val="430"/>
        </w:trPr>
        <w:tc>
          <w:tcPr>
            <w:tcW w:w="1856" w:type="pct"/>
            <w:shd w:val="clear" w:color="auto" w:fill="FFFFFF"/>
            <w:noWrap/>
            <w:vAlign w:val="center"/>
            <w:hideMark/>
          </w:tcPr>
          <w:p w:rsidR="002C7439" w:rsidRPr="00DB6E0C" w:rsidRDefault="002C7439" w:rsidP="00E537CD">
            <w:pPr>
              <w:spacing w:before="100" w:beforeAutospacing="1"/>
              <w:jc w:val="both"/>
              <w:rPr>
                <w:rFonts w:cs="Times New Roman"/>
                <w:szCs w:val="24"/>
              </w:rPr>
            </w:pPr>
            <w:r w:rsidRPr="00DB6E0C">
              <w:rPr>
                <w:rFonts w:cs="Times New Roman"/>
                <w:szCs w:val="24"/>
              </w:rPr>
              <w:t xml:space="preserve">số MMS miễn phí </w:t>
            </w:r>
          </w:p>
        </w:tc>
        <w:tc>
          <w:tcPr>
            <w:tcW w:w="948" w:type="pct"/>
            <w:shd w:val="clear" w:color="auto" w:fill="FFFFFF"/>
            <w:noWrap/>
            <w:vAlign w:val="center"/>
            <w:hideMark/>
          </w:tcPr>
          <w:p w:rsidR="002C7439" w:rsidRPr="00DB6E0C" w:rsidRDefault="002C7439" w:rsidP="00E537CD">
            <w:pPr>
              <w:spacing w:before="100" w:beforeAutospacing="1"/>
              <w:jc w:val="both"/>
              <w:rPr>
                <w:rFonts w:cs="Times New Roman"/>
                <w:szCs w:val="24"/>
              </w:rPr>
            </w:pPr>
            <w:r w:rsidRPr="00DB6E0C">
              <w:rPr>
                <w:rFonts w:cs="Times New Roman"/>
                <w:szCs w:val="24"/>
              </w:rPr>
              <w:t>40</w:t>
            </w:r>
          </w:p>
        </w:tc>
        <w:tc>
          <w:tcPr>
            <w:tcW w:w="1099" w:type="pct"/>
            <w:shd w:val="clear" w:color="auto" w:fill="FFFFFF"/>
            <w:noWrap/>
            <w:vAlign w:val="center"/>
            <w:hideMark/>
          </w:tcPr>
          <w:p w:rsidR="002C7439" w:rsidRPr="00DB6E0C" w:rsidRDefault="002C7439" w:rsidP="00E537CD">
            <w:pPr>
              <w:spacing w:before="100" w:beforeAutospacing="1"/>
              <w:jc w:val="both"/>
              <w:rPr>
                <w:rFonts w:cs="Times New Roman"/>
                <w:szCs w:val="24"/>
              </w:rPr>
            </w:pPr>
            <w:r w:rsidRPr="00DB6E0C">
              <w:rPr>
                <w:rFonts w:cs="Times New Roman"/>
                <w:szCs w:val="24"/>
              </w:rPr>
              <w:t>80</w:t>
            </w:r>
          </w:p>
        </w:tc>
        <w:tc>
          <w:tcPr>
            <w:tcW w:w="1097" w:type="pct"/>
            <w:gridSpan w:val="2"/>
            <w:shd w:val="clear" w:color="auto" w:fill="FFFFFF"/>
            <w:noWrap/>
            <w:vAlign w:val="center"/>
            <w:hideMark/>
          </w:tcPr>
          <w:p w:rsidR="002C7439" w:rsidRPr="00DB6E0C" w:rsidRDefault="002C7439" w:rsidP="00E537CD">
            <w:pPr>
              <w:spacing w:before="100" w:beforeAutospacing="1"/>
              <w:jc w:val="both"/>
              <w:rPr>
                <w:rFonts w:cs="Times New Roman"/>
                <w:szCs w:val="24"/>
              </w:rPr>
            </w:pPr>
            <w:r w:rsidRPr="00DB6E0C">
              <w:rPr>
                <w:rFonts w:cs="Times New Roman"/>
                <w:szCs w:val="24"/>
              </w:rPr>
              <w:t>100</w:t>
            </w:r>
          </w:p>
        </w:tc>
      </w:tr>
      <w:tr w:rsidR="002C7439" w:rsidRPr="00DB6E0C" w:rsidTr="007222F2">
        <w:trPr>
          <w:trHeight w:val="430"/>
        </w:trPr>
        <w:tc>
          <w:tcPr>
            <w:tcW w:w="1856" w:type="pct"/>
            <w:shd w:val="clear" w:color="auto" w:fill="FFFFFF"/>
            <w:noWrap/>
            <w:vAlign w:val="center"/>
            <w:hideMark/>
          </w:tcPr>
          <w:p w:rsidR="002C7439" w:rsidRPr="00DB6E0C" w:rsidRDefault="002C7439" w:rsidP="00E537CD">
            <w:pPr>
              <w:spacing w:before="100" w:beforeAutospacing="1"/>
              <w:jc w:val="both"/>
              <w:rPr>
                <w:rFonts w:cs="Times New Roman"/>
                <w:szCs w:val="24"/>
              </w:rPr>
            </w:pPr>
            <w:r w:rsidRPr="00DB6E0C">
              <w:rPr>
                <w:rFonts w:cs="Times New Roman"/>
                <w:szCs w:val="24"/>
              </w:rPr>
              <w:t xml:space="preserve">Data miễn phí/tháng </w:t>
            </w:r>
          </w:p>
        </w:tc>
        <w:tc>
          <w:tcPr>
            <w:tcW w:w="948" w:type="pct"/>
            <w:shd w:val="clear" w:color="auto" w:fill="FFFFFF"/>
            <w:noWrap/>
            <w:vAlign w:val="center"/>
            <w:hideMark/>
          </w:tcPr>
          <w:p w:rsidR="002C7439" w:rsidRPr="00DB6E0C" w:rsidRDefault="002C7439" w:rsidP="00E537CD">
            <w:pPr>
              <w:spacing w:before="100" w:beforeAutospacing="1"/>
              <w:jc w:val="both"/>
              <w:rPr>
                <w:rFonts w:cs="Times New Roman"/>
                <w:szCs w:val="24"/>
              </w:rPr>
            </w:pPr>
            <w:r w:rsidRPr="00DB6E0C">
              <w:rPr>
                <w:rFonts w:cs="Times New Roman"/>
                <w:szCs w:val="24"/>
              </w:rPr>
              <w:t>1GB</w:t>
            </w:r>
          </w:p>
        </w:tc>
        <w:tc>
          <w:tcPr>
            <w:tcW w:w="1099" w:type="pct"/>
            <w:shd w:val="clear" w:color="auto" w:fill="FFFFFF"/>
            <w:noWrap/>
            <w:vAlign w:val="center"/>
            <w:hideMark/>
          </w:tcPr>
          <w:p w:rsidR="002C7439" w:rsidRPr="00DB6E0C" w:rsidRDefault="002C7439" w:rsidP="00E537CD">
            <w:pPr>
              <w:spacing w:before="100" w:beforeAutospacing="1"/>
              <w:jc w:val="both"/>
              <w:rPr>
                <w:rFonts w:cs="Times New Roman"/>
                <w:szCs w:val="24"/>
              </w:rPr>
            </w:pPr>
            <w:r w:rsidRPr="00DB6E0C">
              <w:rPr>
                <w:rFonts w:cs="Times New Roman"/>
                <w:szCs w:val="24"/>
              </w:rPr>
              <w:t>2GB</w:t>
            </w:r>
          </w:p>
        </w:tc>
        <w:tc>
          <w:tcPr>
            <w:tcW w:w="1097" w:type="pct"/>
            <w:gridSpan w:val="2"/>
            <w:shd w:val="clear" w:color="auto" w:fill="FFFFFF"/>
            <w:noWrap/>
            <w:vAlign w:val="center"/>
            <w:hideMark/>
          </w:tcPr>
          <w:p w:rsidR="002C7439" w:rsidRDefault="002C7439" w:rsidP="00E537CD">
            <w:pPr>
              <w:spacing w:before="100" w:beforeAutospacing="1"/>
              <w:jc w:val="both"/>
              <w:rPr>
                <w:ins w:id="1262" w:author="Comverse" w:date="2013-09-27T14:11:00Z"/>
                <w:rFonts w:cs="Times New Roman"/>
                <w:szCs w:val="24"/>
              </w:rPr>
            </w:pPr>
            <w:r w:rsidRPr="00DB6E0C">
              <w:rPr>
                <w:rFonts w:cs="Times New Roman"/>
                <w:szCs w:val="24"/>
              </w:rPr>
              <w:t xml:space="preserve">Không giới hạn </w:t>
            </w:r>
          </w:p>
          <w:p w:rsidR="005A21FD" w:rsidRPr="00DB6E0C" w:rsidRDefault="005A21FD" w:rsidP="00E537CD">
            <w:pPr>
              <w:spacing w:before="100" w:beforeAutospacing="1"/>
              <w:jc w:val="both"/>
              <w:rPr>
                <w:rFonts w:cs="Times New Roman"/>
                <w:szCs w:val="24"/>
              </w:rPr>
            </w:pPr>
            <w:ins w:id="1263" w:author="Comverse" w:date="2013-09-27T14:11:00Z">
              <w:r>
                <w:rPr>
                  <w:rFonts w:cs="Times New Roman"/>
                  <w:szCs w:val="24"/>
                </w:rPr>
                <w:t>Dung tariff 0vnd</w:t>
              </w:r>
            </w:ins>
          </w:p>
        </w:tc>
      </w:tr>
      <w:tr w:rsidR="002C7439" w:rsidRPr="00DB6E0C" w:rsidTr="007222F2">
        <w:trPr>
          <w:trHeight w:val="493"/>
        </w:trPr>
        <w:tc>
          <w:tcPr>
            <w:tcW w:w="5000" w:type="pct"/>
            <w:gridSpan w:val="5"/>
            <w:shd w:val="clear" w:color="auto" w:fill="FFFFFF"/>
            <w:noWrap/>
            <w:vAlign w:val="center"/>
            <w:hideMark/>
          </w:tcPr>
          <w:p w:rsidR="002C7439" w:rsidRPr="00DB6E0C" w:rsidRDefault="002C7439" w:rsidP="00E537CD">
            <w:pPr>
              <w:spacing w:before="100" w:beforeAutospacing="1"/>
              <w:jc w:val="both"/>
              <w:rPr>
                <w:rFonts w:cs="Times New Roman"/>
                <w:szCs w:val="24"/>
              </w:rPr>
            </w:pPr>
            <w:r w:rsidRPr="00DB6E0C">
              <w:rPr>
                <w:rFonts w:cs="Times New Roman"/>
                <w:b/>
                <w:bCs/>
                <w:szCs w:val="24"/>
              </w:rPr>
              <w:t>Ưu đãi khi sử dụng vượt gói:</w:t>
            </w:r>
          </w:p>
        </w:tc>
      </w:tr>
      <w:tr w:rsidR="002C7439" w:rsidRPr="00DB6E0C" w:rsidTr="006007AC">
        <w:trPr>
          <w:trHeight w:val="403"/>
        </w:trPr>
        <w:tc>
          <w:tcPr>
            <w:tcW w:w="1856" w:type="pct"/>
            <w:shd w:val="clear" w:color="auto" w:fill="FFFFFF"/>
            <w:noWrap/>
            <w:vAlign w:val="center"/>
            <w:hideMark/>
          </w:tcPr>
          <w:p w:rsidR="002C7439" w:rsidRPr="00DB6E0C" w:rsidRDefault="002C7439" w:rsidP="00E537CD">
            <w:pPr>
              <w:spacing w:before="100" w:beforeAutospacing="1"/>
              <w:jc w:val="both"/>
              <w:rPr>
                <w:rFonts w:cs="Times New Roman"/>
                <w:szCs w:val="24"/>
              </w:rPr>
            </w:pPr>
            <w:r w:rsidRPr="00DB6E0C">
              <w:rPr>
                <w:rFonts w:cs="Times New Roman"/>
                <w:szCs w:val="24"/>
              </w:rPr>
              <w:t xml:space="preserve">Cước cuộc gọi </w:t>
            </w:r>
          </w:p>
        </w:tc>
        <w:tc>
          <w:tcPr>
            <w:tcW w:w="3144" w:type="pct"/>
            <w:gridSpan w:val="4"/>
            <w:shd w:val="clear" w:color="auto" w:fill="FFFFFF"/>
            <w:noWrap/>
            <w:vAlign w:val="center"/>
            <w:hideMark/>
          </w:tcPr>
          <w:p w:rsidR="002C7439" w:rsidRPr="00DB6E0C" w:rsidRDefault="002C7439" w:rsidP="00E82596">
            <w:pPr>
              <w:spacing w:before="100" w:beforeAutospacing="1"/>
              <w:jc w:val="both"/>
              <w:rPr>
                <w:rFonts w:cs="Times New Roman"/>
                <w:szCs w:val="24"/>
              </w:rPr>
            </w:pPr>
            <w:r w:rsidRPr="00DB6E0C">
              <w:rPr>
                <w:rFonts w:cs="Times New Roman"/>
                <w:szCs w:val="24"/>
              </w:rPr>
              <w:t xml:space="preserve">Giảm 10% so vói thông thường </w:t>
            </w:r>
            <w:r w:rsidRPr="00DB6E0C">
              <w:rPr>
                <w:rFonts w:cs="Times New Roman"/>
                <w:b/>
                <w:color w:val="FF0000"/>
                <w:szCs w:val="24"/>
              </w:rPr>
              <w:t xml:space="preserve">(thuê bao được giảm 10% với tất cả các cuộc thoại thông thường? các cuộc gọi đến 117, 100117 </w:t>
            </w:r>
            <w:r w:rsidR="00E82596" w:rsidRPr="00E82596">
              <w:rPr>
                <w:rFonts w:cs="Times New Roman"/>
                <w:b/>
                <w:strike/>
                <w:color w:val="FF0000"/>
                <w:szCs w:val="24"/>
              </w:rPr>
              <w:t>có</w:t>
            </w:r>
            <w:r w:rsidR="00E82596">
              <w:rPr>
                <w:rFonts w:cs="Times New Roman"/>
                <w:b/>
                <w:color w:val="FF0000"/>
                <w:szCs w:val="24"/>
              </w:rPr>
              <w:t xml:space="preserve"> </w:t>
            </w:r>
            <w:r w:rsidR="00E82596" w:rsidRPr="00E82596">
              <w:rPr>
                <w:rFonts w:cs="Times New Roman"/>
                <w:b/>
                <w:color w:val="FF0000"/>
                <w:szCs w:val="24"/>
                <w:highlight w:val="yellow"/>
              </w:rPr>
              <w:t>KHONG</w:t>
            </w:r>
            <w:r w:rsidRPr="00DB6E0C">
              <w:rPr>
                <w:rFonts w:cs="Times New Roman"/>
                <w:b/>
                <w:color w:val="FF0000"/>
                <w:szCs w:val="24"/>
              </w:rPr>
              <w:t xml:space="preserve"> được coi là cuộc gọi thông thường)</w:t>
            </w:r>
          </w:p>
        </w:tc>
      </w:tr>
      <w:tr w:rsidR="002C7439" w:rsidRPr="00DB6E0C" w:rsidTr="006007AC">
        <w:trPr>
          <w:trHeight w:val="718"/>
        </w:trPr>
        <w:tc>
          <w:tcPr>
            <w:tcW w:w="1856" w:type="pct"/>
            <w:shd w:val="clear" w:color="auto" w:fill="FFFFFF"/>
            <w:vAlign w:val="center"/>
            <w:hideMark/>
          </w:tcPr>
          <w:p w:rsidR="002C7439" w:rsidRPr="00DB6E0C" w:rsidRDefault="002C7439" w:rsidP="00E537CD">
            <w:pPr>
              <w:spacing w:before="100" w:beforeAutospacing="1"/>
              <w:jc w:val="both"/>
              <w:rPr>
                <w:rFonts w:cs="Times New Roman"/>
                <w:szCs w:val="24"/>
              </w:rPr>
            </w:pPr>
            <w:r w:rsidRPr="00DB6E0C">
              <w:rPr>
                <w:rFonts w:cs="Times New Roman"/>
                <w:szCs w:val="24"/>
              </w:rPr>
              <w:t xml:space="preserve">Cước data </w:t>
            </w:r>
          </w:p>
        </w:tc>
        <w:tc>
          <w:tcPr>
            <w:tcW w:w="2078" w:type="pct"/>
            <w:gridSpan w:val="3"/>
            <w:tcBorders>
              <w:right w:val="single" w:sz="4" w:space="0" w:color="auto"/>
            </w:tcBorders>
            <w:shd w:val="clear" w:color="auto" w:fill="FFFFFF"/>
            <w:vAlign w:val="center"/>
            <w:hideMark/>
          </w:tcPr>
          <w:p w:rsidR="002C7439" w:rsidRDefault="00E82596" w:rsidP="00E82596">
            <w:pPr>
              <w:spacing w:before="100" w:beforeAutospacing="1"/>
              <w:jc w:val="both"/>
              <w:rPr>
                <w:ins w:id="1264" w:author="Comverse" w:date="2013-09-27T14:17:00Z"/>
                <w:rFonts w:cs="Times New Roman"/>
                <w:szCs w:val="24"/>
              </w:rPr>
            </w:pPr>
            <w:r w:rsidRPr="00E82596">
              <w:rPr>
                <w:rFonts w:cs="Times New Roman"/>
                <w:szCs w:val="24"/>
                <w:highlight w:val="yellow"/>
              </w:rPr>
              <w:t>2</w:t>
            </w:r>
            <w:r w:rsidR="002C7439" w:rsidRPr="00E82596">
              <w:rPr>
                <w:rFonts w:cs="Times New Roman"/>
                <w:szCs w:val="24"/>
                <w:highlight w:val="yellow"/>
              </w:rPr>
              <w:t>5đ/</w:t>
            </w:r>
            <w:r w:rsidRPr="00E82596">
              <w:rPr>
                <w:rFonts w:cs="Times New Roman"/>
                <w:szCs w:val="24"/>
                <w:highlight w:val="yellow"/>
              </w:rPr>
              <w:t>5</w:t>
            </w:r>
            <w:r w:rsidR="002C7439" w:rsidRPr="00E82596">
              <w:rPr>
                <w:rFonts w:cs="Times New Roman"/>
                <w:szCs w:val="24"/>
                <w:highlight w:val="yellow"/>
              </w:rPr>
              <w:t>0 Kb</w:t>
            </w:r>
            <w:r w:rsidR="002C7439" w:rsidRPr="00DB6E0C">
              <w:rPr>
                <w:rFonts w:cs="Times New Roman"/>
                <w:szCs w:val="24"/>
              </w:rPr>
              <w:t xml:space="preserve"> và không quá 500.000 đồng/tháng đối với phần dữ liệu data phát sinh ngoài gói </w:t>
            </w:r>
            <w:r w:rsidR="002C7439">
              <w:rPr>
                <w:rFonts w:cs="Times New Roman"/>
                <w:szCs w:val="24"/>
              </w:rPr>
              <w:t>(Không tính roaming data)</w:t>
            </w:r>
          </w:p>
          <w:p w:rsidR="00717BD8" w:rsidRPr="00DB6E0C" w:rsidRDefault="00717BD8" w:rsidP="00E82596">
            <w:pPr>
              <w:spacing w:before="100" w:beforeAutospacing="1"/>
              <w:jc w:val="both"/>
              <w:rPr>
                <w:rFonts w:cs="Times New Roman"/>
                <w:szCs w:val="24"/>
              </w:rPr>
            </w:pPr>
            <w:ins w:id="1265" w:author="Comverse" w:date="2013-09-27T14:17:00Z">
              <w:r>
                <w:rPr>
                  <w:rFonts w:cs="Times New Roman"/>
                  <w:szCs w:val="24"/>
                </w:rPr>
                <w:t>Se dung accumulaltor de dem va discount 100% khi so tien dat 500.000 vnd</w:t>
              </w:r>
            </w:ins>
          </w:p>
        </w:tc>
        <w:tc>
          <w:tcPr>
            <w:tcW w:w="1066" w:type="pct"/>
            <w:tcBorders>
              <w:left w:val="single" w:sz="4" w:space="0" w:color="auto"/>
            </w:tcBorders>
            <w:shd w:val="clear" w:color="auto" w:fill="FFFFFF"/>
            <w:vAlign w:val="center"/>
          </w:tcPr>
          <w:p w:rsidR="002C7439" w:rsidRPr="00DB6E0C" w:rsidRDefault="002C7439" w:rsidP="00E537CD">
            <w:pPr>
              <w:spacing w:before="100" w:beforeAutospacing="1"/>
              <w:jc w:val="both"/>
              <w:rPr>
                <w:rFonts w:cs="Times New Roman"/>
                <w:szCs w:val="24"/>
              </w:rPr>
            </w:pPr>
          </w:p>
        </w:tc>
      </w:tr>
    </w:tbl>
    <w:p w:rsidR="00DA4D36" w:rsidRPr="00DB6E0C" w:rsidRDefault="00DA4D36" w:rsidP="00E537CD">
      <w:pPr>
        <w:jc w:val="both"/>
        <w:rPr>
          <w:rFonts w:cs="Times New Roman"/>
          <w:szCs w:val="24"/>
        </w:rPr>
      </w:pPr>
    </w:p>
    <w:p w:rsidR="000C23CE" w:rsidRPr="000C23CE" w:rsidRDefault="000C23CE" w:rsidP="000C23CE">
      <w:pPr>
        <w:jc w:val="both"/>
        <w:rPr>
          <w:rFonts w:cs="Times New Roman"/>
          <w:b/>
          <w:szCs w:val="24"/>
        </w:rPr>
      </w:pPr>
      <w:r w:rsidRPr="000C23CE">
        <w:rPr>
          <w:rFonts w:cs="Times New Roman"/>
          <w:b/>
          <w:szCs w:val="24"/>
        </w:rPr>
        <w:t xml:space="preserve">Loại gói Itouch cam kết sử dụng </w:t>
      </w:r>
      <w:r>
        <w:rPr>
          <w:rFonts w:cs="Times New Roman"/>
          <w:b/>
          <w:szCs w:val="24"/>
        </w:rPr>
        <w:t>1</w:t>
      </w:r>
      <w:r w:rsidRPr="000C23CE">
        <w:rPr>
          <w:rFonts w:cs="Times New Roman"/>
          <w:b/>
          <w:szCs w:val="24"/>
        </w:rPr>
        <w:t>2 tháng</w:t>
      </w:r>
    </w:p>
    <w:p w:rsidR="00DA4D36" w:rsidRPr="00DB6E0C" w:rsidRDefault="00DA4D36" w:rsidP="00E537CD">
      <w:pPr>
        <w:jc w:val="both"/>
        <w:rPr>
          <w:rFonts w:cs="Times New Roman"/>
          <w:szCs w:val="24"/>
        </w:rPr>
      </w:pPr>
    </w:p>
    <w:tbl>
      <w:tblPr>
        <w:tblW w:w="902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Look w:val="04A0" w:firstRow="1" w:lastRow="0" w:firstColumn="1" w:lastColumn="0" w:noHBand="0" w:noVBand="1"/>
      </w:tblPr>
      <w:tblGrid>
        <w:gridCol w:w="3349"/>
        <w:gridCol w:w="1710"/>
        <w:gridCol w:w="1983"/>
        <w:gridCol w:w="1979"/>
      </w:tblGrid>
      <w:tr w:rsidR="00DA4D36" w:rsidRPr="00DB6E0C" w:rsidTr="007222F2">
        <w:trPr>
          <w:trHeight w:val="700"/>
        </w:trPr>
        <w:tc>
          <w:tcPr>
            <w:tcW w:w="1856" w:type="pct"/>
            <w:shd w:val="clear" w:color="auto" w:fill="FFFFFF"/>
            <w:noWrap/>
            <w:vAlign w:val="center"/>
            <w:hideMark/>
          </w:tcPr>
          <w:p w:rsidR="00DA4D36" w:rsidRPr="00DB6E0C" w:rsidRDefault="00DA4D36" w:rsidP="00E537CD">
            <w:pPr>
              <w:spacing w:before="100" w:beforeAutospacing="1"/>
              <w:jc w:val="both"/>
              <w:rPr>
                <w:rFonts w:cs="Times New Roman"/>
                <w:szCs w:val="24"/>
              </w:rPr>
            </w:pPr>
            <w:r w:rsidRPr="00DB6E0C">
              <w:rPr>
                <w:rFonts w:cs="Times New Roman"/>
                <w:b/>
                <w:bCs/>
                <w:szCs w:val="24"/>
              </w:rPr>
              <w:t xml:space="preserve">Cam kết sử dụng 12 tháng </w:t>
            </w:r>
          </w:p>
        </w:tc>
        <w:tc>
          <w:tcPr>
            <w:tcW w:w="948" w:type="pct"/>
            <w:shd w:val="clear" w:color="auto" w:fill="FFFFFF"/>
            <w:noWrap/>
            <w:vAlign w:val="center"/>
            <w:hideMark/>
          </w:tcPr>
          <w:p w:rsidR="00DA4D36" w:rsidRPr="00DB6E0C" w:rsidRDefault="00DA4D36" w:rsidP="00E537CD">
            <w:pPr>
              <w:spacing w:before="100" w:beforeAutospacing="1"/>
              <w:jc w:val="both"/>
              <w:rPr>
                <w:rFonts w:cs="Times New Roman"/>
                <w:szCs w:val="24"/>
              </w:rPr>
            </w:pPr>
            <w:r w:rsidRPr="00DB6E0C">
              <w:rPr>
                <w:rFonts w:cs="Times New Roman"/>
                <w:b/>
                <w:bCs/>
                <w:szCs w:val="24"/>
              </w:rPr>
              <w:t>Gói iTouch 1</w:t>
            </w:r>
          </w:p>
        </w:tc>
        <w:tc>
          <w:tcPr>
            <w:tcW w:w="1099" w:type="pct"/>
            <w:shd w:val="clear" w:color="auto" w:fill="FFFFFF"/>
            <w:noWrap/>
            <w:vAlign w:val="center"/>
            <w:hideMark/>
          </w:tcPr>
          <w:p w:rsidR="00DA4D36" w:rsidRPr="00DB6E0C" w:rsidRDefault="00DA4D36" w:rsidP="00E537CD">
            <w:pPr>
              <w:spacing w:before="100" w:beforeAutospacing="1"/>
              <w:jc w:val="both"/>
              <w:rPr>
                <w:rFonts w:cs="Times New Roman"/>
                <w:szCs w:val="24"/>
              </w:rPr>
            </w:pPr>
            <w:r w:rsidRPr="00DB6E0C">
              <w:rPr>
                <w:rFonts w:cs="Times New Roman"/>
                <w:b/>
                <w:bCs/>
                <w:szCs w:val="24"/>
              </w:rPr>
              <w:t>Gói iTouch 2</w:t>
            </w:r>
          </w:p>
        </w:tc>
        <w:tc>
          <w:tcPr>
            <w:tcW w:w="1097" w:type="pct"/>
            <w:shd w:val="clear" w:color="auto" w:fill="FFFFFF"/>
            <w:noWrap/>
            <w:vAlign w:val="center"/>
            <w:hideMark/>
          </w:tcPr>
          <w:p w:rsidR="00DA4D36" w:rsidRPr="00DB6E0C" w:rsidRDefault="00DA4D36" w:rsidP="00E537CD">
            <w:pPr>
              <w:spacing w:before="100" w:beforeAutospacing="1"/>
              <w:jc w:val="both"/>
              <w:rPr>
                <w:rFonts w:cs="Times New Roman"/>
                <w:szCs w:val="24"/>
              </w:rPr>
            </w:pPr>
            <w:r w:rsidRPr="00DB6E0C">
              <w:rPr>
                <w:rFonts w:cs="Times New Roman"/>
                <w:b/>
                <w:bCs/>
                <w:szCs w:val="24"/>
              </w:rPr>
              <w:t>Gói iTouch 3</w:t>
            </w:r>
          </w:p>
        </w:tc>
      </w:tr>
      <w:tr w:rsidR="00834700" w:rsidRPr="00DB6E0C" w:rsidTr="004001D7">
        <w:trPr>
          <w:trHeight w:val="520"/>
        </w:trPr>
        <w:tc>
          <w:tcPr>
            <w:tcW w:w="1856" w:type="pct"/>
            <w:shd w:val="clear" w:color="auto" w:fill="FFFFFF"/>
            <w:noWrap/>
            <w:vAlign w:val="center"/>
          </w:tcPr>
          <w:p w:rsidR="00834700" w:rsidRPr="002C7439" w:rsidRDefault="00834700" w:rsidP="004001D7">
            <w:pPr>
              <w:spacing w:before="100" w:beforeAutospacing="1"/>
              <w:jc w:val="both"/>
              <w:rPr>
                <w:rFonts w:cs="Times New Roman"/>
                <w:szCs w:val="24"/>
                <w:highlight w:val="yellow"/>
              </w:rPr>
            </w:pPr>
            <w:r w:rsidRPr="002C7439">
              <w:rPr>
                <w:rFonts w:cs="Times New Roman"/>
                <w:b/>
                <w:bCs/>
                <w:szCs w:val="24"/>
                <w:highlight w:val="yellow"/>
              </w:rPr>
              <w:t xml:space="preserve">Phí hàng tháng </w:t>
            </w:r>
          </w:p>
        </w:tc>
        <w:tc>
          <w:tcPr>
            <w:tcW w:w="948" w:type="pct"/>
            <w:shd w:val="clear" w:color="auto" w:fill="FFFFFF"/>
            <w:noWrap/>
            <w:vAlign w:val="center"/>
          </w:tcPr>
          <w:p w:rsidR="00834700" w:rsidRPr="002C7439" w:rsidRDefault="00834700" w:rsidP="004001D7">
            <w:pPr>
              <w:spacing w:before="100" w:beforeAutospacing="1"/>
              <w:jc w:val="both"/>
              <w:rPr>
                <w:rFonts w:cs="Times New Roman"/>
                <w:szCs w:val="24"/>
                <w:highlight w:val="yellow"/>
              </w:rPr>
            </w:pPr>
            <w:r w:rsidRPr="002C7439">
              <w:rPr>
                <w:rFonts w:cs="Times New Roman"/>
                <w:szCs w:val="24"/>
                <w:highlight w:val="yellow"/>
              </w:rPr>
              <w:t>400.000</w:t>
            </w:r>
          </w:p>
        </w:tc>
        <w:tc>
          <w:tcPr>
            <w:tcW w:w="1099" w:type="pct"/>
            <w:shd w:val="clear" w:color="auto" w:fill="FFFFFF"/>
            <w:noWrap/>
            <w:vAlign w:val="center"/>
          </w:tcPr>
          <w:p w:rsidR="00834700" w:rsidRPr="002C7439" w:rsidRDefault="00834700" w:rsidP="004001D7">
            <w:pPr>
              <w:spacing w:before="100" w:beforeAutospacing="1"/>
              <w:jc w:val="both"/>
              <w:rPr>
                <w:rFonts w:cs="Times New Roman"/>
                <w:szCs w:val="24"/>
                <w:highlight w:val="yellow"/>
              </w:rPr>
            </w:pPr>
            <w:r w:rsidRPr="002C7439">
              <w:rPr>
                <w:rFonts w:cs="Times New Roman"/>
                <w:szCs w:val="24"/>
                <w:highlight w:val="yellow"/>
              </w:rPr>
              <w:t xml:space="preserve">550.000 </w:t>
            </w:r>
          </w:p>
        </w:tc>
        <w:tc>
          <w:tcPr>
            <w:tcW w:w="1097" w:type="pct"/>
            <w:shd w:val="clear" w:color="auto" w:fill="FFFFFF"/>
            <w:noWrap/>
            <w:vAlign w:val="center"/>
          </w:tcPr>
          <w:p w:rsidR="00834700" w:rsidRPr="002C7439" w:rsidRDefault="00834700" w:rsidP="004001D7">
            <w:pPr>
              <w:spacing w:before="100" w:beforeAutospacing="1"/>
              <w:jc w:val="both"/>
              <w:rPr>
                <w:rFonts w:cs="Times New Roman"/>
                <w:szCs w:val="24"/>
                <w:highlight w:val="yellow"/>
              </w:rPr>
            </w:pPr>
            <w:r w:rsidRPr="002C7439">
              <w:rPr>
                <w:rFonts w:cs="Times New Roman"/>
                <w:szCs w:val="24"/>
                <w:highlight w:val="yellow"/>
              </w:rPr>
              <w:t>650.000</w:t>
            </w:r>
          </w:p>
        </w:tc>
      </w:tr>
      <w:tr w:rsidR="00834700" w:rsidRPr="00DB6E0C" w:rsidTr="007222F2">
        <w:trPr>
          <w:trHeight w:val="520"/>
        </w:trPr>
        <w:tc>
          <w:tcPr>
            <w:tcW w:w="1856" w:type="pct"/>
            <w:shd w:val="clear" w:color="auto" w:fill="FFFFFF"/>
            <w:noWrap/>
            <w:vAlign w:val="center"/>
          </w:tcPr>
          <w:p w:rsidR="00834700" w:rsidRPr="002C7439" w:rsidRDefault="00834700" w:rsidP="00E537CD">
            <w:pPr>
              <w:spacing w:before="100" w:beforeAutospacing="1"/>
              <w:jc w:val="both"/>
              <w:rPr>
                <w:rFonts w:cs="Times New Roman"/>
                <w:b/>
                <w:bCs/>
                <w:szCs w:val="24"/>
                <w:highlight w:val="yellow"/>
              </w:rPr>
            </w:pPr>
            <w:r w:rsidRPr="002C7439">
              <w:rPr>
                <w:rFonts w:cs="Times New Roman"/>
                <w:b/>
                <w:bCs/>
                <w:szCs w:val="24"/>
                <w:highlight w:val="yellow"/>
              </w:rPr>
              <w:t>Khuyên mại</w:t>
            </w:r>
          </w:p>
        </w:tc>
        <w:tc>
          <w:tcPr>
            <w:tcW w:w="948" w:type="pct"/>
            <w:shd w:val="clear" w:color="auto" w:fill="FFFFFF"/>
            <w:noWrap/>
            <w:vAlign w:val="center"/>
          </w:tcPr>
          <w:p w:rsidR="00834700" w:rsidRPr="002C7439" w:rsidRDefault="00834700" w:rsidP="00834700">
            <w:pPr>
              <w:jc w:val="both"/>
              <w:rPr>
                <w:rFonts w:ascii="Calibri" w:hAnsi="Calibri" w:cs="Calibri"/>
                <w:color w:val="000000"/>
                <w:highlight w:val="yellow"/>
              </w:rPr>
            </w:pPr>
            <w:r w:rsidRPr="002C7439">
              <w:rPr>
                <w:rFonts w:ascii="Calibri" w:hAnsi="Calibri" w:cs="Calibri"/>
                <w:color w:val="000000"/>
                <w:highlight w:val="yellow"/>
              </w:rPr>
              <w:t>145.417</w:t>
            </w:r>
          </w:p>
        </w:tc>
        <w:tc>
          <w:tcPr>
            <w:tcW w:w="1099" w:type="pct"/>
            <w:shd w:val="clear" w:color="auto" w:fill="FFFFFF"/>
            <w:noWrap/>
            <w:vAlign w:val="center"/>
          </w:tcPr>
          <w:p w:rsidR="00834700" w:rsidRPr="002C7439" w:rsidRDefault="00834700" w:rsidP="00834700">
            <w:pPr>
              <w:jc w:val="both"/>
              <w:rPr>
                <w:rFonts w:ascii="Calibri" w:hAnsi="Calibri" w:cs="Calibri"/>
                <w:color w:val="000000"/>
                <w:highlight w:val="yellow"/>
              </w:rPr>
            </w:pPr>
            <w:r w:rsidRPr="002C7439">
              <w:rPr>
                <w:rFonts w:ascii="Calibri" w:hAnsi="Calibri" w:cs="Calibri"/>
                <w:color w:val="000000"/>
                <w:highlight w:val="yellow"/>
              </w:rPr>
              <w:t>205.000</w:t>
            </w:r>
          </w:p>
        </w:tc>
        <w:tc>
          <w:tcPr>
            <w:tcW w:w="1097" w:type="pct"/>
            <w:shd w:val="clear" w:color="auto" w:fill="FFFFFF"/>
            <w:noWrap/>
            <w:vAlign w:val="center"/>
          </w:tcPr>
          <w:p w:rsidR="00834700" w:rsidRPr="002C7439" w:rsidRDefault="00834700" w:rsidP="00834700">
            <w:pPr>
              <w:jc w:val="both"/>
              <w:rPr>
                <w:rFonts w:ascii="Calibri" w:hAnsi="Calibri" w:cs="Calibri"/>
                <w:color w:val="000000"/>
                <w:highlight w:val="yellow"/>
              </w:rPr>
            </w:pPr>
            <w:r w:rsidRPr="002C7439">
              <w:rPr>
                <w:rFonts w:ascii="Calibri" w:hAnsi="Calibri" w:cs="Calibri"/>
                <w:color w:val="000000"/>
                <w:highlight w:val="yellow"/>
              </w:rPr>
              <w:t>284.583</w:t>
            </w:r>
          </w:p>
        </w:tc>
      </w:tr>
      <w:tr w:rsidR="00DA4D36" w:rsidRPr="002C7439" w:rsidTr="007222F2">
        <w:trPr>
          <w:trHeight w:val="520"/>
        </w:trPr>
        <w:tc>
          <w:tcPr>
            <w:tcW w:w="1856" w:type="pct"/>
            <w:shd w:val="clear" w:color="auto" w:fill="FFFFFF"/>
            <w:noWrap/>
            <w:vAlign w:val="center"/>
            <w:hideMark/>
          </w:tcPr>
          <w:p w:rsidR="00DA4D36" w:rsidRPr="00807EA6" w:rsidRDefault="004742C0" w:rsidP="00E537CD">
            <w:pPr>
              <w:spacing w:before="100" w:beforeAutospacing="1"/>
              <w:jc w:val="both"/>
              <w:rPr>
                <w:rFonts w:cs="Times New Roman"/>
                <w:strike/>
                <w:color w:val="FF0000"/>
                <w:szCs w:val="24"/>
              </w:rPr>
            </w:pPr>
            <w:r w:rsidRPr="00807EA6">
              <w:rPr>
                <w:rFonts w:cs="Times New Roman"/>
                <w:b/>
                <w:bCs/>
                <w:strike/>
                <w:color w:val="FF0000"/>
                <w:szCs w:val="24"/>
              </w:rPr>
              <w:t>Phí hàng tháng</w:t>
            </w:r>
          </w:p>
        </w:tc>
        <w:tc>
          <w:tcPr>
            <w:tcW w:w="948" w:type="pct"/>
            <w:shd w:val="clear" w:color="auto" w:fill="FFFFFF"/>
            <w:noWrap/>
            <w:vAlign w:val="center"/>
            <w:hideMark/>
          </w:tcPr>
          <w:p w:rsidR="00DA4D36" w:rsidRPr="00807EA6" w:rsidRDefault="00DA4D36" w:rsidP="00E537CD">
            <w:pPr>
              <w:spacing w:before="100" w:beforeAutospacing="1"/>
              <w:jc w:val="both"/>
              <w:rPr>
                <w:rFonts w:cs="Times New Roman"/>
                <w:strike/>
                <w:color w:val="FF0000"/>
                <w:szCs w:val="24"/>
              </w:rPr>
            </w:pPr>
            <w:r w:rsidRPr="00807EA6">
              <w:rPr>
                <w:rFonts w:cs="Times New Roman"/>
                <w:strike/>
                <w:color w:val="FF0000"/>
                <w:szCs w:val="24"/>
              </w:rPr>
              <w:t>204.583</w:t>
            </w:r>
          </w:p>
        </w:tc>
        <w:tc>
          <w:tcPr>
            <w:tcW w:w="1099" w:type="pct"/>
            <w:shd w:val="clear" w:color="auto" w:fill="FFFFFF"/>
            <w:noWrap/>
            <w:vAlign w:val="center"/>
            <w:hideMark/>
          </w:tcPr>
          <w:p w:rsidR="00DA4D36" w:rsidRPr="00807EA6" w:rsidRDefault="00DA4D36" w:rsidP="00E537CD">
            <w:pPr>
              <w:spacing w:before="100" w:beforeAutospacing="1"/>
              <w:jc w:val="both"/>
              <w:rPr>
                <w:rFonts w:cs="Times New Roman"/>
                <w:strike/>
                <w:color w:val="FF0000"/>
                <w:szCs w:val="24"/>
              </w:rPr>
            </w:pPr>
            <w:r w:rsidRPr="00807EA6">
              <w:rPr>
                <w:rFonts w:cs="Times New Roman"/>
                <w:strike/>
                <w:color w:val="FF0000"/>
                <w:szCs w:val="24"/>
              </w:rPr>
              <w:t>295.000</w:t>
            </w:r>
          </w:p>
        </w:tc>
        <w:tc>
          <w:tcPr>
            <w:tcW w:w="1097" w:type="pct"/>
            <w:shd w:val="clear" w:color="auto" w:fill="FFFFFF"/>
            <w:noWrap/>
            <w:vAlign w:val="center"/>
            <w:hideMark/>
          </w:tcPr>
          <w:p w:rsidR="00DA4D36" w:rsidRPr="00807EA6" w:rsidRDefault="00DA4D36" w:rsidP="00E537CD">
            <w:pPr>
              <w:spacing w:before="100" w:beforeAutospacing="1"/>
              <w:jc w:val="both"/>
              <w:rPr>
                <w:rFonts w:cs="Times New Roman"/>
                <w:strike/>
                <w:color w:val="FF0000"/>
                <w:szCs w:val="24"/>
              </w:rPr>
            </w:pPr>
            <w:r w:rsidRPr="00807EA6">
              <w:rPr>
                <w:rFonts w:cs="Times New Roman"/>
                <w:strike/>
                <w:color w:val="FF0000"/>
                <w:szCs w:val="24"/>
              </w:rPr>
              <w:t>315.417</w:t>
            </w:r>
          </w:p>
        </w:tc>
      </w:tr>
      <w:tr w:rsidR="00DA4D36" w:rsidRPr="00DB6E0C" w:rsidTr="007222F2">
        <w:trPr>
          <w:trHeight w:val="538"/>
        </w:trPr>
        <w:tc>
          <w:tcPr>
            <w:tcW w:w="1856" w:type="pct"/>
            <w:shd w:val="clear" w:color="auto" w:fill="FFFFFF"/>
            <w:noWrap/>
            <w:vAlign w:val="center"/>
            <w:hideMark/>
          </w:tcPr>
          <w:p w:rsidR="00DA4D36" w:rsidRPr="00DB6E0C" w:rsidRDefault="00DA4D36" w:rsidP="00E537CD">
            <w:pPr>
              <w:spacing w:before="100" w:beforeAutospacing="1"/>
              <w:jc w:val="both"/>
              <w:rPr>
                <w:rFonts w:cs="Times New Roman"/>
                <w:szCs w:val="24"/>
              </w:rPr>
            </w:pPr>
            <w:r w:rsidRPr="00DB6E0C">
              <w:rPr>
                <w:rFonts w:cs="Times New Roman"/>
                <w:b/>
                <w:bCs/>
                <w:szCs w:val="24"/>
                <w:shd w:val="clear" w:color="auto" w:fill="FFFFFF"/>
              </w:rPr>
              <w:t xml:space="preserve"> Tin nhắn trong nước miễn phí được sử dụng thêm hàng tháng(*)</w:t>
            </w:r>
          </w:p>
        </w:tc>
        <w:tc>
          <w:tcPr>
            <w:tcW w:w="948" w:type="pct"/>
            <w:shd w:val="clear" w:color="auto" w:fill="FFFFFF"/>
            <w:noWrap/>
            <w:vAlign w:val="center"/>
            <w:hideMark/>
          </w:tcPr>
          <w:p w:rsidR="00DA4D36" w:rsidRPr="00DB6E0C" w:rsidRDefault="00DA4D36" w:rsidP="00E537CD">
            <w:pPr>
              <w:spacing w:before="100" w:beforeAutospacing="1"/>
              <w:jc w:val="both"/>
              <w:rPr>
                <w:rFonts w:cs="Times New Roman"/>
                <w:szCs w:val="24"/>
              </w:rPr>
            </w:pPr>
            <w:r w:rsidRPr="00DB6E0C">
              <w:rPr>
                <w:rFonts w:cs="Times New Roman"/>
                <w:b/>
                <w:bCs/>
                <w:szCs w:val="24"/>
                <w:shd w:val="clear" w:color="auto" w:fill="FFFFFF"/>
              </w:rPr>
              <w:t>60</w:t>
            </w:r>
          </w:p>
        </w:tc>
        <w:tc>
          <w:tcPr>
            <w:tcW w:w="1099" w:type="pct"/>
            <w:shd w:val="clear" w:color="auto" w:fill="FFFFFF"/>
            <w:noWrap/>
            <w:vAlign w:val="center"/>
            <w:hideMark/>
          </w:tcPr>
          <w:p w:rsidR="00DA4D36" w:rsidRPr="00DB6E0C" w:rsidRDefault="00DA4D36" w:rsidP="00E537CD">
            <w:pPr>
              <w:spacing w:before="100" w:beforeAutospacing="1"/>
              <w:jc w:val="both"/>
              <w:rPr>
                <w:rFonts w:cs="Times New Roman"/>
                <w:szCs w:val="24"/>
              </w:rPr>
            </w:pPr>
            <w:r w:rsidRPr="00DB6E0C">
              <w:rPr>
                <w:rFonts w:cs="Times New Roman"/>
                <w:b/>
                <w:bCs/>
                <w:szCs w:val="24"/>
                <w:shd w:val="clear" w:color="auto" w:fill="FFFFFF"/>
              </w:rPr>
              <w:t>80</w:t>
            </w:r>
          </w:p>
        </w:tc>
        <w:tc>
          <w:tcPr>
            <w:tcW w:w="1097" w:type="pct"/>
            <w:shd w:val="clear" w:color="auto" w:fill="FFFFFF"/>
            <w:noWrap/>
            <w:vAlign w:val="center"/>
            <w:hideMark/>
          </w:tcPr>
          <w:p w:rsidR="00DA4D36" w:rsidRPr="00DB6E0C" w:rsidRDefault="00DA4D36" w:rsidP="00E537CD">
            <w:pPr>
              <w:spacing w:before="100" w:beforeAutospacing="1"/>
              <w:jc w:val="both"/>
              <w:rPr>
                <w:rFonts w:cs="Times New Roman"/>
                <w:szCs w:val="24"/>
              </w:rPr>
            </w:pPr>
            <w:r w:rsidRPr="00DB6E0C">
              <w:rPr>
                <w:rFonts w:cs="Times New Roman"/>
                <w:b/>
                <w:bCs/>
                <w:szCs w:val="24"/>
                <w:shd w:val="clear" w:color="auto" w:fill="FFFFFF"/>
              </w:rPr>
              <w:t>100</w:t>
            </w:r>
          </w:p>
        </w:tc>
      </w:tr>
      <w:tr w:rsidR="00DA4D36" w:rsidRPr="00DB6E0C" w:rsidTr="007222F2">
        <w:trPr>
          <w:trHeight w:val="457"/>
        </w:trPr>
        <w:tc>
          <w:tcPr>
            <w:tcW w:w="1856" w:type="pct"/>
            <w:shd w:val="clear" w:color="auto" w:fill="FFFFFF"/>
            <w:noWrap/>
            <w:vAlign w:val="center"/>
            <w:hideMark/>
          </w:tcPr>
          <w:p w:rsidR="00DA4D36" w:rsidRPr="00DB6E0C" w:rsidRDefault="00DA4D36" w:rsidP="00E537CD">
            <w:pPr>
              <w:spacing w:before="100" w:beforeAutospacing="1"/>
              <w:jc w:val="both"/>
              <w:rPr>
                <w:rFonts w:cs="Times New Roman"/>
                <w:szCs w:val="24"/>
              </w:rPr>
            </w:pPr>
            <w:r w:rsidRPr="00DB6E0C">
              <w:rPr>
                <w:rFonts w:cs="Times New Roman"/>
                <w:b/>
                <w:bCs/>
                <w:szCs w:val="24"/>
              </w:rPr>
              <w:t>Ưu đãi của gói cước cam kết:</w:t>
            </w:r>
          </w:p>
        </w:tc>
        <w:tc>
          <w:tcPr>
            <w:tcW w:w="948" w:type="pct"/>
            <w:shd w:val="clear" w:color="auto" w:fill="FFFFFF"/>
            <w:noWrap/>
            <w:vAlign w:val="center"/>
            <w:hideMark/>
          </w:tcPr>
          <w:p w:rsidR="00DA4D36" w:rsidRPr="00DB6E0C" w:rsidRDefault="00DA4D36" w:rsidP="00E537CD">
            <w:pPr>
              <w:jc w:val="both"/>
              <w:rPr>
                <w:rFonts w:cs="Times New Roman"/>
                <w:szCs w:val="24"/>
              </w:rPr>
            </w:pPr>
          </w:p>
        </w:tc>
        <w:tc>
          <w:tcPr>
            <w:tcW w:w="1099" w:type="pct"/>
            <w:shd w:val="clear" w:color="auto" w:fill="FFFFFF"/>
            <w:noWrap/>
            <w:vAlign w:val="center"/>
            <w:hideMark/>
          </w:tcPr>
          <w:p w:rsidR="00DA4D36" w:rsidRPr="00DB6E0C" w:rsidRDefault="00DA4D36" w:rsidP="00E537CD">
            <w:pPr>
              <w:jc w:val="both"/>
              <w:rPr>
                <w:rFonts w:cs="Times New Roman"/>
                <w:szCs w:val="24"/>
              </w:rPr>
            </w:pPr>
          </w:p>
        </w:tc>
        <w:tc>
          <w:tcPr>
            <w:tcW w:w="1097" w:type="pct"/>
            <w:shd w:val="clear" w:color="auto" w:fill="FFFFFF"/>
            <w:noWrap/>
            <w:vAlign w:val="center"/>
            <w:hideMark/>
          </w:tcPr>
          <w:p w:rsidR="00DA4D36" w:rsidRPr="00DB6E0C" w:rsidRDefault="00DA4D36" w:rsidP="00E537CD">
            <w:pPr>
              <w:jc w:val="both"/>
              <w:rPr>
                <w:rFonts w:cs="Times New Roman"/>
                <w:szCs w:val="24"/>
              </w:rPr>
            </w:pPr>
          </w:p>
        </w:tc>
      </w:tr>
      <w:tr w:rsidR="00DA4D36" w:rsidRPr="00DB6E0C" w:rsidTr="007222F2">
        <w:trPr>
          <w:trHeight w:val="430"/>
        </w:trPr>
        <w:tc>
          <w:tcPr>
            <w:tcW w:w="1856" w:type="pct"/>
            <w:shd w:val="clear" w:color="auto" w:fill="FFFFFF"/>
            <w:noWrap/>
            <w:vAlign w:val="center"/>
            <w:hideMark/>
          </w:tcPr>
          <w:p w:rsidR="00DA4D36" w:rsidRPr="00DB6E0C" w:rsidRDefault="00DA4D36" w:rsidP="00E537CD">
            <w:pPr>
              <w:spacing w:before="100" w:beforeAutospacing="1"/>
              <w:jc w:val="both"/>
              <w:rPr>
                <w:rFonts w:cs="Times New Roman"/>
                <w:szCs w:val="24"/>
              </w:rPr>
            </w:pPr>
            <w:r w:rsidRPr="00DB6E0C">
              <w:rPr>
                <w:rFonts w:cs="Times New Roman"/>
                <w:szCs w:val="24"/>
              </w:rPr>
              <w:t xml:space="preserve">Số phút miễn phí </w:t>
            </w:r>
          </w:p>
        </w:tc>
        <w:tc>
          <w:tcPr>
            <w:tcW w:w="948" w:type="pct"/>
            <w:shd w:val="clear" w:color="auto" w:fill="FFFFFF"/>
            <w:noWrap/>
            <w:vAlign w:val="center"/>
            <w:hideMark/>
          </w:tcPr>
          <w:p w:rsidR="00DA4D36" w:rsidRPr="00DB6E0C" w:rsidRDefault="00DA4D36" w:rsidP="00E537CD">
            <w:pPr>
              <w:spacing w:before="100" w:beforeAutospacing="1"/>
              <w:jc w:val="both"/>
              <w:rPr>
                <w:rFonts w:cs="Times New Roman"/>
                <w:szCs w:val="24"/>
              </w:rPr>
            </w:pPr>
            <w:r w:rsidRPr="00DB6E0C">
              <w:rPr>
                <w:rFonts w:cs="Times New Roman"/>
                <w:szCs w:val="24"/>
              </w:rPr>
              <w:t>350</w:t>
            </w:r>
          </w:p>
        </w:tc>
        <w:tc>
          <w:tcPr>
            <w:tcW w:w="1099" w:type="pct"/>
            <w:shd w:val="clear" w:color="auto" w:fill="FFFFFF"/>
            <w:noWrap/>
            <w:vAlign w:val="center"/>
            <w:hideMark/>
          </w:tcPr>
          <w:p w:rsidR="00DA4D36" w:rsidRPr="00DB6E0C" w:rsidRDefault="00DA4D36" w:rsidP="00E537CD">
            <w:pPr>
              <w:spacing w:before="100" w:beforeAutospacing="1"/>
              <w:jc w:val="both"/>
              <w:rPr>
                <w:rFonts w:cs="Times New Roman"/>
                <w:szCs w:val="24"/>
              </w:rPr>
            </w:pPr>
            <w:r w:rsidRPr="00DB6E0C">
              <w:rPr>
                <w:rFonts w:cs="Times New Roman"/>
                <w:szCs w:val="24"/>
              </w:rPr>
              <w:t>450</w:t>
            </w:r>
          </w:p>
        </w:tc>
        <w:tc>
          <w:tcPr>
            <w:tcW w:w="1097" w:type="pct"/>
            <w:shd w:val="clear" w:color="auto" w:fill="FFFFFF"/>
            <w:noWrap/>
            <w:vAlign w:val="center"/>
            <w:hideMark/>
          </w:tcPr>
          <w:p w:rsidR="00DA4D36" w:rsidRPr="00DB6E0C" w:rsidRDefault="00DA4D36" w:rsidP="00E537CD">
            <w:pPr>
              <w:spacing w:before="100" w:beforeAutospacing="1"/>
              <w:jc w:val="both"/>
              <w:rPr>
                <w:rFonts w:cs="Times New Roman"/>
                <w:szCs w:val="24"/>
              </w:rPr>
            </w:pPr>
            <w:r w:rsidRPr="00DB6E0C">
              <w:rPr>
                <w:rFonts w:cs="Times New Roman"/>
                <w:szCs w:val="24"/>
              </w:rPr>
              <w:t>550</w:t>
            </w:r>
          </w:p>
        </w:tc>
      </w:tr>
      <w:tr w:rsidR="00DA4D36" w:rsidRPr="00DB6E0C" w:rsidTr="007222F2">
        <w:trPr>
          <w:trHeight w:val="430"/>
        </w:trPr>
        <w:tc>
          <w:tcPr>
            <w:tcW w:w="1856" w:type="pct"/>
            <w:shd w:val="clear" w:color="auto" w:fill="FFFFFF"/>
            <w:noWrap/>
            <w:vAlign w:val="center"/>
            <w:hideMark/>
          </w:tcPr>
          <w:p w:rsidR="00DA4D36" w:rsidRPr="00DB6E0C" w:rsidRDefault="00DA4D36" w:rsidP="00E537CD">
            <w:pPr>
              <w:spacing w:before="100" w:beforeAutospacing="1"/>
              <w:jc w:val="both"/>
              <w:rPr>
                <w:rFonts w:cs="Times New Roman"/>
                <w:szCs w:val="24"/>
              </w:rPr>
            </w:pPr>
            <w:r w:rsidRPr="00DB6E0C">
              <w:rPr>
                <w:rFonts w:cs="Times New Roman"/>
                <w:szCs w:val="24"/>
              </w:rPr>
              <w:t xml:space="preserve">số SMS miễn phí </w:t>
            </w:r>
          </w:p>
        </w:tc>
        <w:tc>
          <w:tcPr>
            <w:tcW w:w="948" w:type="pct"/>
            <w:shd w:val="clear" w:color="auto" w:fill="FFFFFF"/>
            <w:noWrap/>
            <w:vAlign w:val="center"/>
            <w:hideMark/>
          </w:tcPr>
          <w:p w:rsidR="00DA4D36" w:rsidRPr="00DB6E0C" w:rsidRDefault="00DA4D36" w:rsidP="00E537CD">
            <w:pPr>
              <w:spacing w:before="100" w:beforeAutospacing="1"/>
              <w:jc w:val="both"/>
              <w:rPr>
                <w:rFonts w:cs="Times New Roman"/>
                <w:szCs w:val="24"/>
              </w:rPr>
            </w:pPr>
            <w:r w:rsidRPr="00DB6E0C">
              <w:rPr>
                <w:rFonts w:cs="Times New Roman"/>
                <w:szCs w:val="24"/>
              </w:rPr>
              <w:t>350</w:t>
            </w:r>
          </w:p>
        </w:tc>
        <w:tc>
          <w:tcPr>
            <w:tcW w:w="1099" w:type="pct"/>
            <w:shd w:val="clear" w:color="auto" w:fill="FFFFFF"/>
            <w:noWrap/>
            <w:vAlign w:val="center"/>
            <w:hideMark/>
          </w:tcPr>
          <w:p w:rsidR="00DA4D36" w:rsidRPr="00DB6E0C" w:rsidRDefault="00DA4D36" w:rsidP="00E537CD">
            <w:pPr>
              <w:spacing w:before="100" w:beforeAutospacing="1"/>
              <w:jc w:val="both"/>
              <w:rPr>
                <w:rFonts w:cs="Times New Roman"/>
                <w:szCs w:val="24"/>
              </w:rPr>
            </w:pPr>
            <w:r w:rsidRPr="00DB6E0C">
              <w:rPr>
                <w:rFonts w:cs="Times New Roman"/>
                <w:szCs w:val="24"/>
              </w:rPr>
              <w:t>450</w:t>
            </w:r>
          </w:p>
        </w:tc>
        <w:tc>
          <w:tcPr>
            <w:tcW w:w="1097" w:type="pct"/>
            <w:shd w:val="clear" w:color="auto" w:fill="FFFFFF"/>
            <w:noWrap/>
            <w:vAlign w:val="center"/>
            <w:hideMark/>
          </w:tcPr>
          <w:p w:rsidR="00DA4D36" w:rsidRPr="00DB6E0C" w:rsidRDefault="00DA4D36" w:rsidP="00E537CD">
            <w:pPr>
              <w:spacing w:before="100" w:beforeAutospacing="1"/>
              <w:jc w:val="both"/>
              <w:rPr>
                <w:rFonts w:cs="Times New Roman"/>
                <w:szCs w:val="24"/>
              </w:rPr>
            </w:pPr>
            <w:r w:rsidRPr="00DB6E0C">
              <w:rPr>
                <w:rFonts w:cs="Times New Roman"/>
                <w:szCs w:val="24"/>
              </w:rPr>
              <w:t>550</w:t>
            </w:r>
          </w:p>
        </w:tc>
      </w:tr>
      <w:tr w:rsidR="00F24AC7" w:rsidRPr="00DB6E0C" w:rsidTr="008F19EE">
        <w:trPr>
          <w:trHeight w:val="430"/>
        </w:trPr>
        <w:tc>
          <w:tcPr>
            <w:tcW w:w="1856" w:type="pct"/>
            <w:shd w:val="clear" w:color="auto" w:fill="FFFFFF"/>
            <w:noWrap/>
            <w:vAlign w:val="center"/>
          </w:tcPr>
          <w:p w:rsidR="00F24AC7" w:rsidRPr="00F24AC7" w:rsidRDefault="00F24AC7" w:rsidP="008F19EE">
            <w:pPr>
              <w:spacing w:before="100" w:beforeAutospacing="1"/>
              <w:jc w:val="both"/>
              <w:rPr>
                <w:rFonts w:cs="Times New Roman"/>
                <w:szCs w:val="24"/>
                <w:highlight w:val="yellow"/>
              </w:rPr>
            </w:pPr>
            <w:r w:rsidRPr="00F24AC7">
              <w:rPr>
                <w:rFonts w:cs="Times New Roman"/>
                <w:szCs w:val="24"/>
                <w:highlight w:val="yellow"/>
              </w:rPr>
              <w:t>+ số SMS miễn phí thêm (áp dụng cho các thuê bao đăng ký, gia hạn sau 15/12/2011)</w:t>
            </w:r>
          </w:p>
        </w:tc>
        <w:tc>
          <w:tcPr>
            <w:tcW w:w="948" w:type="pct"/>
            <w:shd w:val="clear" w:color="auto" w:fill="FFFFFF"/>
            <w:noWrap/>
            <w:vAlign w:val="center"/>
          </w:tcPr>
          <w:p w:rsidR="00F24AC7" w:rsidRPr="00F24AC7" w:rsidRDefault="00F24AC7" w:rsidP="008F19EE">
            <w:pPr>
              <w:spacing w:before="100" w:beforeAutospacing="1"/>
              <w:jc w:val="both"/>
              <w:rPr>
                <w:rFonts w:cs="Times New Roman"/>
                <w:szCs w:val="24"/>
                <w:highlight w:val="yellow"/>
              </w:rPr>
            </w:pPr>
            <w:r w:rsidRPr="00F24AC7">
              <w:rPr>
                <w:rFonts w:cs="Times New Roman"/>
                <w:szCs w:val="24"/>
                <w:highlight w:val="yellow"/>
              </w:rPr>
              <w:t>60</w:t>
            </w:r>
          </w:p>
        </w:tc>
        <w:tc>
          <w:tcPr>
            <w:tcW w:w="1099" w:type="pct"/>
            <w:shd w:val="clear" w:color="auto" w:fill="FFFFFF"/>
            <w:noWrap/>
            <w:vAlign w:val="center"/>
          </w:tcPr>
          <w:p w:rsidR="00F24AC7" w:rsidRPr="00F24AC7" w:rsidRDefault="00F24AC7" w:rsidP="008F19EE">
            <w:pPr>
              <w:spacing w:before="100" w:beforeAutospacing="1"/>
              <w:jc w:val="both"/>
              <w:rPr>
                <w:rFonts w:cs="Times New Roman"/>
                <w:szCs w:val="24"/>
                <w:highlight w:val="yellow"/>
              </w:rPr>
            </w:pPr>
            <w:r w:rsidRPr="00F24AC7">
              <w:rPr>
                <w:rFonts w:cs="Times New Roman"/>
                <w:szCs w:val="24"/>
                <w:highlight w:val="yellow"/>
              </w:rPr>
              <w:t>80</w:t>
            </w:r>
          </w:p>
        </w:tc>
        <w:tc>
          <w:tcPr>
            <w:tcW w:w="1097" w:type="pct"/>
            <w:shd w:val="clear" w:color="auto" w:fill="FFFFFF"/>
            <w:noWrap/>
            <w:vAlign w:val="center"/>
          </w:tcPr>
          <w:p w:rsidR="00F24AC7" w:rsidRPr="00DB6E0C" w:rsidRDefault="00F24AC7" w:rsidP="008F19EE">
            <w:pPr>
              <w:spacing w:before="100" w:beforeAutospacing="1"/>
              <w:jc w:val="both"/>
              <w:rPr>
                <w:rFonts w:cs="Times New Roman"/>
                <w:szCs w:val="24"/>
              </w:rPr>
            </w:pPr>
            <w:r w:rsidRPr="00F24AC7">
              <w:rPr>
                <w:rFonts w:cs="Times New Roman"/>
                <w:szCs w:val="24"/>
                <w:highlight w:val="yellow"/>
              </w:rPr>
              <w:t>100</w:t>
            </w:r>
          </w:p>
        </w:tc>
      </w:tr>
      <w:tr w:rsidR="00DA4D36" w:rsidRPr="00DB6E0C" w:rsidTr="007222F2">
        <w:trPr>
          <w:trHeight w:val="430"/>
        </w:trPr>
        <w:tc>
          <w:tcPr>
            <w:tcW w:w="1856" w:type="pct"/>
            <w:shd w:val="clear" w:color="auto" w:fill="FFFFFF"/>
            <w:noWrap/>
            <w:vAlign w:val="center"/>
            <w:hideMark/>
          </w:tcPr>
          <w:p w:rsidR="00DA4D36" w:rsidRPr="00DB6E0C" w:rsidRDefault="00DA4D36" w:rsidP="00E537CD">
            <w:pPr>
              <w:spacing w:before="100" w:beforeAutospacing="1"/>
              <w:jc w:val="both"/>
              <w:rPr>
                <w:rFonts w:cs="Times New Roman"/>
                <w:szCs w:val="24"/>
              </w:rPr>
            </w:pPr>
            <w:r w:rsidRPr="00DB6E0C">
              <w:rPr>
                <w:rFonts w:cs="Times New Roman"/>
                <w:szCs w:val="24"/>
              </w:rPr>
              <w:t xml:space="preserve">số MMS miễn phí </w:t>
            </w:r>
          </w:p>
        </w:tc>
        <w:tc>
          <w:tcPr>
            <w:tcW w:w="948" w:type="pct"/>
            <w:shd w:val="clear" w:color="auto" w:fill="FFFFFF"/>
            <w:noWrap/>
            <w:vAlign w:val="center"/>
            <w:hideMark/>
          </w:tcPr>
          <w:p w:rsidR="00DA4D36" w:rsidRPr="00DB6E0C" w:rsidRDefault="00DA4D36" w:rsidP="00E537CD">
            <w:pPr>
              <w:spacing w:before="100" w:beforeAutospacing="1"/>
              <w:jc w:val="both"/>
              <w:rPr>
                <w:rFonts w:cs="Times New Roman"/>
                <w:szCs w:val="24"/>
              </w:rPr>
            </w:pPr>
            <w:r w:rsidRPr="00DB6E0C">
              <w:rPr>
                <w:rFonts w:cs="Times New Roman"/>
                <w:szCs w:val="24"/>
              </w:rPr>
              <w:t>40</w:t>
            </w:r>
          </w:p>
        </w:tc>
        <w:tc>
          <w:tcPr>
            <w:tcW w:w="1099" w:type="pct"/>
            <w:shd w:val="clear" w:color="auto" w:fill="FFFFFF"/>
            <w:noWrap/>
            <w:vAlign w:val="center"/>
            <w:hideMark/>
          </w:tcPr>
          <w:p w:rsidR="00DA4D36" w:rsidRPr="00DB6E0C" w:rsidRDefault="00DA4D36" w:rsidP="00E537CD">
            <w:pPr>
              <w:spacing w:before="100" w:beforeAutospacing="1"/>
              <w:jc w:val="both"/>
              <w:rPr>
                <w:rFonts w:cs="Times New Roman"/>
                <w:szCs w:val="24"/>
              </w:rPr>
            </w:pPr>
            <w:r w:rsidRPr="00DB6E0C">
              <w:rPr>
                <w:rFonts w:cs="Times New Roman"/>
                <w:szCs w:val="24"/>
              </w:rPr>
              <w:t>80</w:t>
            </w:r>
          </w:p>
        </w:tc>
        <w:tc>
          <w:tcPr>
            <w:tcW w:w="1097" w:type="pct"/>
            <w:shd w:val="clear" w:color="auto" w:fill="FFFFFF"/>
            <w:noWrap/>
            <w:vAlign w:val="center"/>
            <w:hideMark/>
          </w:tcPr>
          <w:p w:rsidR="00DA4D36" w:rsidRPr="00DB6E0C" w:rsidRDefault="00DA4D36" w:rsidP="00E537CD">
            <w:pPr>
              <w:spacing w:before="100" w:beforeAutospacing="1"/>
              <w:jc w:val="both"/>
              <w:rPr>
                <w:rFonts w:cs="Times New Roman"/>
                <w:szCs w:val="24"/>
              </w:rPr>
            </w:pPr>
            <w:r w:rsidRPr="00DB6E0C">
              <w:rPr>
                <w:rFonts w:cs="Times New Roman"/>
                <w:szCs w:val="24"/>
              </w:rPr>
              <w:t>100</w:t>
            </w:r>
          </w:p>
        </w:tc>
      </w:tr>
      <w:tr w:rsidR="00DA4D36" w:rsidRPr="00DB6E0C" w:rsidTr="007222F2">
        <w:trPr>
          <w:trHeight w:val="430"/>
        </w:trPr>
        <w:tc>
          <w:tcPr>
            <w:tcW w:w="1856" w:type="pct"/>
            <w:shd w:val="clear" w:color="auto" w:fill="FFFFFF"/>
            <w:noWrap/>
            <w:vAlign w:val="center"/>
            <w:hideMark/>
          </w:tcPr>
          <w:p w:rsidR="00DA4D36" w:rsidRPr="00DB6E0C" w:rsidRDefault="00DA4D36" w:rsidP="00E537CD">
            <w:pPr>
              <w:spacing w:before="100" w:beforeAutospacing="1"/>
              <w:jc w:val="both"/>
              <w:rPr>
                <w:rFonts w:cs="Times New Roman"/>
                <w:szCs w:val="24"/>
              </w:rPr>
            </w:pPr>
            <w:r w:rsidRPr="00DB6E0C">
              <w:rPr>
                <w:rFonts w:cs="Times New Roman"/>
                <w:szCs w:val="24"/>
              </w:rPr>
              <w:t xml:space="preserve">Data miễn phí/tháng </w:t>
            </w:r>
          </w:p>
        </w:tc>
        <w:tc>
          <w:tcPr>
            <w:tcW w:w="948" w:type="pct"/>
            <w:shd w:val="clear" w:color="auto" w:fill="FFFFFF"/>
            <w:noWrap/>
            <w:vAlign w:val="center"/>
            <w:hideMark/>
          </w:tcPr>
          <w:p w:rsidR="00DA4D36" w:rsidRPr="00DB6E0C" w:rsidRDefault="00DA4D36" w:rsidP="00E537CD">
            <w:pPr>
              <w:spacing w:before="100" w:beforeAutospacing="1"/>
              <w:jc w:val="both"/>
              <w:rPr>
                <w:rFonts w:cs="Times New Roman"/>
                <w:szCs w:val="24"/>
              </w:rPr>
            </w:pPr>
            <w:r w:rsidRPr="00DB6E0C">
              <w:rPr>
                <w:rFonts w:cs="Times New Roman"/>
                <w:szCs w:val="24"/>
              </w:rPr>
              <w:t>1GB</w:t>
            </w:r>
          </w:p>
        </w:tc>
        <w:tc>
          <w:tcPr>
            <w:tcW w:w="1099" w:type="pct"/>
            <w:shd w:val="clear" w:color="auto" w:fill="FFFFFF"/>
            <w:noWrap/>
            <w:vAlign w:val="center"/>
            <w:hideMark/>
          </w:tcPr>
          <w:p w:rsidR="00DA4D36" w:rsidRPr="00DB6E0C" w:rsidRDefault="00DA4D36" w:rsidP="00E537CD">
            <w:pPr>
              <w:spacing w:before="100" w:beforeAutospacing="1"/>
              <w:jc w:val="both"/>
              <w:rPr>
                <w:rFonts w:cs="Times New Roman"/>
                <w:szCs w:val="24"/>
              </w:rPr>
            </w:pPr>
            <w:r w:rsidRPr="00DB6E0C">
              <w:rPr>
                <w:rFonts w:cs="Times New Roman"/>
                <w:szCs w:val="24"/>
              </w:rPr>
              <w:t>2GB</w:t>
            </w:r>
          </w:p>
        </w:tc>
        <w:tc>
          <w:tcPr>
            <w:tcW w:w="1097" w:type="pct"/>
            <w:shd w:val="clear" w:color="auto" w:fill="FFFFFF"/>
            <w:noWrap/>
            <w:vAlign w:val="center"/>
            <w:hideMark/>
          </w:tcPr>
          <w:p w:rsidR="00DA4D36" w:rsidRPr="00DB6E0C" w:rsidRDefault="00DA4D36" w:rsidP="00E537CD">
            <w:pPr>
              <w:spacing w:before="100" w:beforeAutospacing="1"/>
              <w:jc w:val="both"/>
              <w:rPr>
                <w:rFonts w:cs="Times New Roman"/>
                <w:szCs w:val="24"/>
              </w:rPr>
            </w:pPr>
            <w:r w:rsidRPr="00DB6E0C">
              <w:rPr>
                <w:rFonts w:cs="Times New Roman"/>
                <w:szCs w:val="24"/>
              </w:rPr>
              <w:t xml:space="preserve">Không giới hạn </w:t>
            </w:r>
          </w:p>
        </w:tc>
      </w:tr>
      <w:tr w:rsidR="00DA4D36" w:rsidRPr="00DB6E0C" w:rsidTr="007222F2">
        <w:trPr>
          <w:trHeight w:val="493"/>
        </w:trPr>
        <w:tc>
          <w:tcPr>
            <w:tcW w:w="5000" w:type="pct"/>
            <w:gridSpan w:val="4"/>
            <w:shd w:val="clear" w:color="auto" w:fill="FFFFFF"/>
            <w:noWrap/>
            <w:vAlign w:val="center"/>
            <w:hideMark/>
          </w:tcPr>
          <w:p w:rsidR="00DA4D36" w:rsidRPr="00DB6E0C" w:rsidRDefault="00DA4D36" w:rsidP="00BB1F2E">
            <w:pPr>
              <w:spacing w:before="100" w:beforeAutospacing="1"/>
              <w:jc w:val="both"/>
              <w:rPr>
                <w:rFonts w:cs="Times New Roman"/>
                <w:szCs w:val="24"/>
              </w:rPr>
            </w:pPr>
            <w:r w:rsidRPr="00DB6E0C">
              <w:rPr>
                <w:rFonts w:cs="Times New Roman"/>
                <w:b/>
                <w:bCs/>
                <w:szCs w:val="24"/>
              </w:rPr>
              <w:t>Ưu đãi khi sử dụng vượt gói:</w:t>
            </w:r>
          </w:p>
        </w:tc>
      </w:tr>
      <w:tr w:rsidR="00DA4D36" w:rsidRPr="00DB6E0C" w:rsidTr="00BB1F2E">
        <w:trPr>
          <w:trHeight w:val="403"/>
        </w:trPr>
        <w:tc>
          <w:tcPr>
            <w:tcW w:w="1856" w:type="pct"/>
            <w:shd w:val="clear" w:color="auto" w:fill="FFFFFF"/>
            <w:noWrap/>
            <w:vAlign w:val="center"/>
            <w:hideMark/>
          </w:tcPr>
          <w:p w:rsidR="00DA4D36" w:rsidRPr="00DB6E0C" w:rsidRDefault="00DA4D36" w:rsidP="00E537CD">
            <w:pPr>
              <w:spacing w:before="100" w:beforeAutospacing="1"/>
              <w:jc w:val="both"/>
              <w:rPr>
                <w:rFonts w:cs="Times New Roman"/>
                <w:szCs w:val="24"/>
              </w:rPr>
            </w:pPr>
            <w:r w:rsidRPr="00DB6E0C">
              <w:rPr>
                <w:rFonts w:cs="Times New Roman"/>
                <w:szCs w:val="24"/>
              </w:rPr>
              <w:t xml:space="preserve">Cước cuộc gọi </w:t>
            </w:r>
          </w:p>
        </w:tc>
        <w:tc>
          <w:tcPr>
            <w:tcW w:w="3144" w:type="pct"/>
            <w:gridSpan w:val="3"/>
            <w:tcBorders>
              <w:top w:val="single" w:sz="4" w:space="0" w:color="auto"/>
            </w:tcBorders>
            <w:shd w:val="clear" w:color="auto" w:fill="FFFFFF"/>
            <w:noWrap/>
            <w:vAlign w:val="center"/>
            <w:hideMark/>
          </w:tcPr>
          <w:p w:rsidR="00DA4D36" w:rsidRPr="00DB6E0C" w:rsidRDefault="00DA4D36" w:rsidP="00E82596">
            <w:pPr>
              <w:spacing w:before="100" w:beforeAutospacing="1"/>
              <w:jc w:val="both"/>
              <w:rPr>
                <w:rFonts w:cs="Times New Roman"/>
                <w:szCs w:val="24"/>
              </w:rPr>
            </w:pPr>
            <w:r w:rsidRPr="00DB6E0C">
              <w:rPr>
                <w:rFonts w:cs="Times New Roman"/>
                <w:szCs w:val="24"/>
              </w:rPr>
              <w:t>Giảm 10% so vói thông thường</w:t>
            </w:r>
            <w:r w:rsidR="002C0483" w:rsidRPr="00DB6E0C">
              <w:rPr>
                <w:rFonts w:cs="Times New Roman"/>
                <w:szCs w:val="24"/>
              </w:rPr>
              <w:t xml:space="preserve"> </w:t>
            </w:r>
            <w:r w:rsidR="009867F0" w:rsidRPr="00DB6E0C">
              <w:rPr>
                <w:rFonts w:cs="Times New Roman"/>
                <w:b/>
                <w:color w:val="FF0000"/>
                <w:szCs w:val="24"/>
              </w:rPr>
              <w:t>(thuê bao được giảm 10% với tất cả các cuộc thoại thông thường</w:t>
            </w:r>
            <w:r w:rsidR="00807EA6">
              <w:rPr>
                <w:rFonts w:cs="Times New Roman"/>
                <w:b/>
                <w:color w:val="FF0000"/>
                <w:szCs w:val="24"/>
              </w:rPr>
              <w:t xml:space="preserve"> </w:t>
            </w:r>
            <w:r w:rsidR="00807EA6" w:rsidRPr="00E82596">
              <w:rPr>
                <w:rFonts w:cs="Times New Roman"/>
                <w:b/>
                <w:color w:val="FF0000"/>
                <w:szCs w:val="24"/>
                <w:highlight w:val="yellow"/>
              </w:rPr>
              <w:t>trong nước</w:t>
            </w:r>
            <w:r w:rsidR="00E82596">
              <w:rPr>
                <w:rFonts w:cs="Times New Roman"/>
                <w:b/>
                <w:color w:val="FF0000"/>
                <w:szCs w:val="24"/>
              </w:rPr>
              <w:t xml:space="preserve"> ?</w:t>
            </w:r>
            <w:r w:rsidR="009867F0" w:rsidRPr="00DB6E0C">
              <w:rPr>
                <w:rFonts w:cs="Times New Roman"/>
                <w:b/>
                <w:color w:val="FF0000"/>
                <w:szCs w:val="24"/>
              </w:rPr>
              <w:t>)</w:t>
            </w:r>
            <w:r w:rsidR="00E82596" w:rsidRPr="00E82596">
              <w:rPr>
                <w:rFonts w:cs="Times New Roman"/>
                <w:b/>
                <w:color w:val="4F81BD" w:themeColor="accent1"/>
                <w:szCs w:val="24"/>
                <w:highlight w:val="yellow"/>
              </w:rPr>
              <w:sym w:font="Wingdings" w:char="F0E0"/>
            </w:r>
            <w:r w:rsidR="00E82596" w:rsidRPr="00E82596">
              <w:rPr>
                <w:rFonts w:cs="Times New Roman"/>
                <w:b/>
                <w:color w:val="4F81BD" w:themeColor="accent1"/>
                <w:szCs w:val="24"/>
                <w:highlight w:val="yellow"/>
              </w:rPr>
              <w:t>OK</w:t>
            </w:r>
            <w:ins w:id="1266" w:author="Comverse" w:date="2013-09-27T14:46:00Z">
              <w:r w:rsidR="00C23170">
                <w:rPr>
                  <w:rFonts w:cs="Times New Roman"/>
                  <w:b/>
                  <w:color w:val="4F81BD" w:themeColor="accent1"/>
                  <w:szCs w:val="24"/>
                </w:rPr>
                <w:t xml:space="preserve"> : Vuot so phut mien phi?</w:t>
              </w:r>
            </w:ins>
          </w:p>
        </w:tc>
      </w:tr>
      <w:tr w:rsidR="00DA4D36" w:rsidRPr="00DB6E0C" w:rsidTr="007222F2">
        <w:trPr>
          <w:trHeight w:val="718"/>
        </w:trPr>
        <w:tc>
          <w:tcPr>
            <w:tcW w:w="1856" w:type="pct"/>
            <w:shd w:val="clear" w:color="auto" w:fill="FFFFFF"/>
            <w:vAlign w:val="center"/>
            <w:hideMark/>
          </w:tcPr>
          <w:p w:rsidR="00DA4D36" w:rsidRPr="00DB6E0C" w:rsidRDefault="00DA4D36" w:rsidP="00E537CD">
            <w:pPr>
              <w:spacing w:before="100" w:beforeAutospacing="1"/>
              <w:jc w:val="both"/>
              <w:rPr>
                <w:rFonts w:cs="Times New Roman"/>
                <w:szCs w:val="24"/>
              </w:rPr>
            </w:pPr>
            <w:r w:rsidRPr="00DB6E0C">
              <w:rPr>
                <w:rFonts w:cs="Times New Roman"/>
                <w:szCs w:val="24"/>
              </w:rPr>
              <w:t xml:space="preserve">Cước data </w:t>
            </w:r>
          </w:p>
        </w:tc>
        <w:tc>
          <w:tcPr>
            <w:tcW w:w="3144" w:type="pct"/>
            <w:gridSpan w:val="3"/>
            <w:shd w:val="clear" w:color="auto" w:fill="FFFFFF"/>
            <w:vAlign w:val="center"/>
            <w:hideMark/>
          </w:tcPr>
          <w:p w:rsidR="00DA4D36" w:rsidRPr="00DB6E0C" w:rsidRDefault="00E82596" w:rsidP="00E82596">
            <w:pPr>
              <w:spacing w:before="100" w:beforeAutospacing="1"/>
              <w:jc w:val="both"/>
              <w:rPr>
                <w:rFonts w:cs="Times New Roman"/>
                <w:szCs w:val="24"/>
              </w:rPr>
            </w:pPr>
            <w:r w:rsidRPr="00E82596">
              <w:rPr>
                <w:rFonts w:cs="Times New Roman"/>
                <w:szCs w:val="24"/>
                <w:highlight w:val="yellow"/>
              </w:rPr>
              <w:t>2</w:t>
            </w:r>
            <w:r w:rsidR="00DA4D36" w:rsidRPr="00E82596">
              <w:rPr>
                <w:rFonts w:cs="Times New Roman"/>
                <w:szCs w:val="24"/>
                <w:highlight w:val="yellow"/>
              </w:rPr>
              <w:t>5đ/</w:t>
            </w:r>
            <w:r w:rsidRPr="00E82596">
              <w:rPr>
                <w:rFonts w:cs="Times New Roman"/>
                <w:szCs w:val="24"/>
                <w:highlight w:val="yellow"/>
              </w:rPr>
              <w:t>5</w:t>
            </w:r>
            <w:r w:rsidR="00DA4D36" w:rsidRPr="00E82596">
              <w:rPr>
                <w:rFonts w:cs="Times New Roman"/>
                <w:szCs w:val="24"/>
                <w:highlight w:val="yellow"/>
              </w:rPr>
              <w:t>0 Kb</w:t>
            </w:r>
            <w:r w:rsidR="00DA4D36" w:rsidRPr="00DB6E0C">
              <w:rPr>
                <w:rFonts w:cs="Times New Roman"/>
                <w:szCs w:val="24"/>
              </w:rPr>
              <w:t xml:space="preserve"> và không quá 500.000 đồng/tháng đối với phần dữ liệu data phát sinh ngoài gói</w:t>
            </w:r>
            <w:r w:rsidR="00E60A6E">
              <w:rPr>
                <w:rFonts w:cs="Times New Roman"/>
                <w:szCs w:val="24"/>
              </w:rPr>
              <w:t>. Không tính roaming data</w:t>
            </w:r>
            <w:r w:rsidR="00DA4D36" w:rsidRPr="00DB6E0C">
              <w:rPr>
                <w:rFonts w:cs="Times New Roman"/>
                <w:szCs w:val="24"/>
              </w:rPr>
              <w:t xml:space="preserve"> </w:t>
            </w:r>
            <w:ins w:id="1267" w:author="Comverse" w:date="2013-09-27T14:47:00Z">
              <w:r w:rsidR="00C23170">
                <w:rPr>
                  <w:rFonts w:cs="Times New Roman"/>
                  <w:szCs w:val="24"/>
                </w:rPr>
                <w:t>: DIscont 100% khi so tien dung Data =500.000 vnd</w:t>
              </w:r>
            </w:ins>
          </w:p>
        </w:tc>
      </w:tr>
    </w:tbl>
    <w:p w:rsidR="00704B65" w:rsidRDefault="00704B65" w:rsidP="00E537CD">
      <w:pPr>
        <w:jc w:val="both"/>
        <w:rPr>
          <w:ins w:id="1268" w:author="ThaoDH" w:date="2013-10-15T16:42:00Z"/>
          <w:rFonts w:cs="Times New Roman"/>
          <w:b/>
          <w:szCs w:val="24"/>
        </w:rPr>
      </w:pPr>
    </w:p>
    <w:p w:rsidR="00704B65" w:rsidRDefault="00704B65" w:rsidP="00E537CD">
      <w:pPr>
        <w:jc w:val="both"/>
        <w:rPr>
          <w:ins w:id="1269" w:author="ThaoDH" w:date="2013-10-15T16:42:00Z"/>
          <w:rFonts w:cs="Times New Roman"/>
          <w:b/>
          <w:szCs w:val="24"/>
        </w:rPr>
      </w:pPr>
      <w:ins w:id="1270" w:author="ThaoDH" w:date="2013-10-15T16:42:00Z">
        <w:r>
          <w:rPr>
            <w:rFonts w:cs="Times New Roman"/>
            <w:b/>
            <w:szCs w:val="24"/>
          </w:rPr>
          <w:t>Elcom/Comverse: bảng cước OK</w:t>
        </w:r>
      </w:ins>
    </w:p>
    <w:p w:rsidR="00704B65" w:rsidRDefault="009F04ED" w:rsidP="00E537CD">
      <w:pPr>
        <w:jc w:val="both"/>
        <w:rPr>
          <w:ins w:id="1271" w:author="ThaoDH" w:date="2013-10-15T16:45:00Z"/>
          <w:rFonts w:cs="Times New Roman"/>
          <w:b/>
          <w:szCs w:val="24"/>
        </w:rPr>
      </w:pPr>
      <w:ins w:id="1272" w:author="ThaoDH" w:date="2013-10-15T16:45:00Z">
        <w:r>
          <w:rPr>
            <w:rFonts w:cs="Times New Roman"/>
            <w:b/>
            <w:szCs w:val="24"/>
          </w:rPr>
          <w:t xml:space="preserve">Phần cước gói, hệ thống C1RT sẽ cấu hình hàng thàng </w:t>
        </w:r>
      </w:ins>
      <w:ins w:id="1273" w:author="ThaoDH" w:date="2013-10-15T16:46:00Z">
        <w:r>
          <w:rPr>
            <w:rFonts w:cs="Times New Roman"/>
            <w:b/>
            <w:szCs w:val="24"/>
          </w:rPr>
          <w:t>= phí hàng tháng – tiền khuyến mại</w:t>
        </w:r>
      </w:ins>
    </w:p>
    <w:p w:rsidR="009F04ED" w:rsidRDefault="009F04ED" w:rsidP="00E537CD">
      <w:pPr>
        <w:jc w:val="both"/>
        <w:rPr>
          <w:ins w:id="1274" w:author="ThaoDH" w:date="2013-10-15T16:42:00Z"/>
          <w:rFonts w:cs="Times New Roman"/>
          <w:b/>
          <w:szCs w:val="24"/>
        </w:rPr>
      </w:pPr>
    </w:p>
    <w:p w:rsidR="00DA4D36" w:rsidRPr="00DB6E0C" w:rsidDel="00E542F4" w:rsidRDefault="00E542F4" w:rsidP="00E537CD">
      <w:pPr>
        <w:jc w:val="both"/>
        <w:rPr>
          <w:del w:id="1275" w:author="Comverse" w:date="2013-09-27T14:26:00Z"/>
          <w:rFonts w:cs="Times New Roman"/>
          <w:b/>
          <w:bCs/>
          <w:szCs w:val="24"/>
        </w:rPr>
      </w:pPr>
      <w:ins w:id="1276" w:author="Comverse" w:date="2013-09-27T14:26:00Z">
        <w:r>
          <w:rPr>
            <w:rFonts w:cs="Times New Roman"/>
            <w:b/>
            <w:szCs w:val="24"/>
          </w:rPr>
          <w:t xml:space="preserve">Cach lam: dung </w:t>
        </w:r>
      </w:ins>
      <w:ins w:id="1277" w:author="Comverse" w:date="2013-09-27T14:28:00Z">
        <w:r>
          <w:rPr>
            <w:rFonts w:cs="Times New Roman"/>
            <w:b/>
            <w:szCs w:val="24"/>
          </w:rPr>
          <w:t>6</w:t>
        </w:r>
      </w:ins>
      <w:ins w:id="1278" w:author="Comverse" w:date="2013-09-27T14:26:00Z">
        <w:r>
          <w:rPr>
            <w:rFonts w:cs="Times New Roman"/>
            <w:b/>
            <w:szCs w:val="24"/>
          </w:rPr>
          <w:t xml:space="preserve"> PO, </w:t>
        </w:r>
      </w:ins>
      <w:ins w:id="1279" w:author="Comverse" w:date="2013-09-27T14:27:00Z">
        <w:r>
          <w:rPr>
            <w:rFonts w:cs="Times New Roman"/>
            <w:b/>
            <w:szCs w:val="24"/>
          </w:rPr>
          <w:t>moi PO co 1</w:t>
        </w:r>
      </w:ins>
      <w:ins w:id="1280" w:author="Comverse" w:date="2013-09-27T14:26:00Z">
        <w:r>
          <w:rPr>
            <w:rFonts w:cs="Times New Roman"/>
            <w:b/>
            <w:szCs w:val="24"/>
          </w:rPr>
          <w:t xml:space="preserve"> RC 0 vnd </w:t>
        </w:r>
      </w:ins>
      <w:ins w:id="1281" w:author="Comverse" w:date="2013-09-27T14:27:00Z">
        <w:r>
          <w:rPr>
            <w:rFonts w:cs="Times New Roman"/>
            <w:b/>
            <w:szCs w:val="24"/>
          </w:rPr>
          <w:t>va gan cac khuyen mai nhu tren</w:t>
        </w:r>
      </w:ins>
      <w:ins w:id="1282" w:author="Comverse" w:date="2013-09-27T14:28:00Z">
        <w:r>
          <w:rPr>
            <w:rFonts w:cs="Times New Roman"/>
            <w:b/>
            <w:szCs w:val="24"/>
          </w:rPr>
          <w:t>, gioi han chi tieu se dung accumulaltor de dem so tien chi tieu, khi dat nguong thi discount 100%.</w:t>
        </w:r>
      </w:ins>
    </w:p>
    <w:p w:rsidR="004244C3" w:rsidRPr="004244C3" w:rsidRDefault="004244C3">
      <w:pPr>
        <w:jc w:val="both"/>
        <w:rPr>
          <w:ins w:id="1283" w:author="Comverse" w:date="2013-09-27T14:25:00Z"/>
          <w:rFonts w:cs="Times New Roman"/>
          <w:b/>
          <w:szCs w:val="24"/>
          <w:rPrChange w:id="1284" w:author="Comverse" w:date="2013-09-27T14:25:00Z">
            <w:rPr>
              <w:ins w:id="1285" w:author="Comverse" w:date="2013-09-27T14:25:00Z"/>
            </w:rPr>
          </w:rPrChange>
        </w:rPr>
        <w:pPrChange w:id="1286" w:author="Comverse" w:date="2013-09-27T14:25:00Z">
          <w:pPr>
            <w:numPr>
              <w:numId w:val="22"/>
            </w:numPr>
            <w:ind w:left="720" w:hanging="720"/>
            <w:jc w:val="both"/>
          </w:pPr>
        </w:pPrChange>
      </w:pPr>
    </w:p>
    <w:p w:rsidR="000B4340" w:rsidRPr="00DB6E0C" w:rsidRDefault="000B4340" w:rsidP="005C0964">
      <w:pPr>
        <w:pStyle w:val="ListParagraph"/>
        <w:numPr>
          <w:ilvl w:val="0"/>
          <w:numId w:val="22"/>
        </w:numPr>
        <w:ind w:hanging="720"/>
        <w:jc w:val="both"/>
        <w:rPr>
          <w:rFonts w:cs="Times New Roman"/>
          <w:b/>
          <w:szCs w:val="24"/>
        </w:rPr>
      </w:pPr>
      <w:r w:rsidRPr="00DB6E0C">
        <w:rPr>
          <w:rFonts w:cs="Times New Roman"/>
          <w:b/>
          <w:szCs w:val="24"/>
        </w:rPr>
        <w:t>Provisioning</w:t>
      </w:r>
    </w:p>
    <w:p w:rsidR="000B4340" w:rsidRPr="00DB6E0C" w:rsidRDefault="000B4340" w:rsidP="00E537CD">
      <w:pPr>
        <w:pStyle w:val="ListParagraph"/>
        <w:jc w:val="both"/>
        <w:rPr>
          <w:rFonts w:cs="Times New Roman"/>
          <w:b/>
          <w:szCs w:val="24"/>
        </w:rPr>
      </w:pPr>
    </w:p>
    <w:p w:rsidR="00DA4D36" w:rsidRPr="00DB6E0C" w:rsidRDefault="000B4340" w:rsidP="005C0964">
      <w:pPr>
        <w:pStyle w:val="ListParagraph"/>
        <w:numPr>
          <w:ilvl w:val="0"/>
          <w:numId w:val="23"/>
        </w:numPr>
        <w:ind w:hanging="720"/>
        <w:jc w:val="both"/>
        <w:rPr>
          <w:rFonts w:cs="Times New Roman"/>
          <w:b/>
          <w:szCs w:val="24"/>
        </w:rPr>
      </w:pPr>
      <w:r w:rsidRPr="00DB6E0C">
        <w:rPr>
          <w:rFonts w:cs="Times New Roman"/>
          <w:b/>
          <w:szCs w:val="24"/>
        </w:rPr>
        <w:t>Đăng kí</w:t>
      </w:r>
    </w:p>
    <w:p w:rsidR="00E76A12" w:rsidRPr="00DB6E0C" w:rsidRDefault="00DA4D36" w:rsidP="005C0964">
      <w:pPr>
        <w:pStyle w:val="NormalWeb"/>
        <w:numPr>
          <w:ilvl w:val="0"/>
          <w:numId w:val="6"/>
        </w:numPr>
        <w:jc w:val="both"/>
        <w:rPr>
          <w:rStyle w:val="Strong"/>
          <w:b w:val="0"/>
        </w:rPr>
      </w:pPr>
      <w:r w:rsidRPr="00DB6E0C">
        <w:rPr>
          <w:rStyle w:val="Strong"/>
          <w:b w:val="0"/>
        </w:rPr>
        <w:t xml:space="preserve">Việc đăng kí sẽ có hiệu lực ngay tại thời điểm đăng kí đối với data. </w:t>
      </w:r>
    </w:p>
    <w:p w:rsidR="00B30F6B" w:rsidRDefault="00B30F6B" w:rsidP="005C0964">
      <w:pPr>
        <w:pStyle w:val="NormalWeb"/>
        <w:numPr>
          <w:ilvl w:val="0"/>
          <w:numId w:val="6"/>
        </w:numPr>
        <w:jc w:val="both"/>
        <w:rPr>
          <w:ins w:id="1287" w:author="ThaoDH" w:date="2013-10-15T16:48:00Z"/>
          <w:rStyle w:val="apple-style-span"/>
        </w:rPr>
      </w:pPr>
      <w:r w:rsidRPr="00DB6E0C">
        <w:rPr>
          <w:rStyle w:val="apple-style-span"/>
        </w:rPr>
        <w:t xml:space="preserve">Khi đăng ký, khách hàng phải cam kết sử dụng gói cước iTouch liên tục và tối thiểu 12 tháng </w:t>
      </w:r>
      <w:r w:rsidR="00893986">
        <w:rPr>
          <w:rStyle w:val="apple-style-span"/>
        </w:rPr>
        <w:t>hoặc 24 tháng tùy theo từng loại gói</w:t>
      </w:r>
    </w:p>
    <w:p w:rsidR="004244C3" w:rsidRDefault="009F04ED">
      <w:pPr>
        <w:pStyle w:val="NormalWeb"/>
        <w:jc w:val="both"/>
        <w:pPrChange w:id="1288" w:author="ThaoDH" w:date="2013-10-15T16:49:00Z">
          <w:pPr>
            <w:pStyle w:val="NormalWeb"/>
            <w:numPr>
              <w:numId w:val="6"/>
            </w:numPr>
            <w:tabs>
              <w:tab w:val="num" w:pos="720"/>
            </w:tabs>
            <w:ind w:left="720" w:hanging="360"/>
            <w:jc w:val="both"/>
          </w:pPr>
        </w:pPrChange>
      </w:pPr>
      <w:ins w:id="1289" w:author="ThaoDH" w:date="2013-10-15T16:48:00Z">
        <w:r>
          <w:rPr>
            <w:rStyle w:val="apple-style-span"/>
          </w:rPr>
          <w:t>Elcom/</w:t>
        </w:r>
      </w:ins>
      <w:ins w:id="1290" w:author="ThaoDH" w:date="2013-10-15T16:49:00Z">
        <w:r>
          <w:rPr>
            <w:rStyle w:val="apple-style-span"/>
          </w:rPr>
          <w:t>Comverse: Việc cam kết theo 12 hoặc 24 tháng hệ thống Billing của VNP quản lí. Trên hệ thống C1RT sẽ cấu hình hai loại gói theo 12 hoặc 24 tháng</w:t>
        </w:r>
      </w:ins>
      <w:ins w:id="1291" w:author="ThaoDH" w:date="2013-10-15T16:50:00Z">
        <w:r w:rsidR="00E221EC">
          <w:rPr>
            <w:rStyle w:val="apple-style-span"/>
          </w:rPr>
          <w:t>.</w:t>
        </w:r>
      </w:ins>
    </w:p>
    <w:p w:rsidR="00B30F6B" w:rsidRPr="00DB6E0C" w:rsidRDefault="00B30F6B" w:rsidP="005C0964">
      <w:pPr>
        <w:pStyle w:val="NormalWeb"/>
        <w:numPr>
          <w:ilvl w:val="0"/>
          <w:numId w:val="6"/>
        </w:numPr>
        <w:jc w:val="both"/>
      </w:pPr>
      <w:r w:rsidRPr="00DB6E0C">
        <w:rPr>
          <w:rStyle w:val="apple-style-span"/>
        </w:rPr>
        <w:t>Trường hợp đăng ký sử dụng gói cước không tròn tháng (theo tháng dương lịch), khách hàng vẫn được hưởng toàn bộ các ưu đãi của gói cước và phải trả cước thuê bao của tháng đó như sau:</w:t>
      </w:r>
    </w:p>
    <w:p w:rsidR="00A06EA8" w:rsidRPr="00DB6E0C" w:rsidRDefault="00B30F6B" w:rsidP="00E537CD">
      <w:pPr>
        <w:pStyle w:val="NormalWeb"/>
        <w:ind w:left="720"/>
        <w:jc w:val="both"/>
      </w:pPr>
      <w:r w:rsidRPr="00DB6E0C">
        <w:rPr>
          <w:rStyle w:val="apple-style-span"/>
        </w:rPr>
        <w:t> +  Đăng ký sử dụng trước ngày 15 của tháng: trả toàn bộ cước thuê bao của tháng đó. Số phút thoại và SMS miễn phí luôn có hiệu lực từ đầu tháng. Phần cước data có hiệu lực từ ngày đăng kí</w:t>
      </w:r>
      <w:ins w:id="1292" w:author="Comverse" w:date="2013-09-27T14:31:00Z">
        <w:r w:rsidR="00E542F4">
          <w:rPr>
            <w:rStyle w:val="apple-style-span"/>
          </w:rPr>
          <w:t xml:space="preserve"> </w:t>
        </w:r>
      </w:ins>
    </w:p>
    <w:p w:rsidR="004244C3" w:rsidRDefault="00B30F6B">
      <w:pPr>
        <w:pStyle w:val="NormalWeb"/>
        <w:ind w:left="720"/>
        <w:jc w:val="both"/>
        <w:rPr>
          <w:ins w:id="1293" w:author="ThaoDH" w:date="2013-10-15T16:51:00Z"/>
          <w:rStyle w:val="apple-style-span"/>
          <w:rFonts w:eastAsiaTheme="minorHAnsi" w:cstheme="minorBidi"/>
          <w:sz w:val="22"/>
          <w:szCs w:val="22"/>
        </w:rPr>
        <w:pPrChange w:id="1294" w:author="ThaoDH" w:date="2013-10-15T16:51:00Z">
          <w:pPr>
            <w:pStyle w:val="NormalWeb"/>
            <w:numPr>
              <w:numId w:val="6"/>
            </w:numPr>
            <w:tabs>
              <w:tab w:val="num" w:pos="720"/>
            </w:tabs>
            <w:ind w:left="720" w:hanging="360"/>
            <w:jc w:val="both"/>
          </w:pPr>
        </w:pPrChange>
      </w:pPr>
      <w:r w:rsidRPr="00DB6E0C">
        <w:rPr>
          <w:rStyle w:val="apple-style-span"/>
        </w:rPr>
        <w:t>+  Đăng ký sử dụng từ ngày thứ 16 của tháng: trả</w:t>
      </w:r>
      <w:r w:rsidR="007D6898" w:rsidRPr="00DB6E0C">
        <w:rPr>
          <w:rStyle w:val="apple-style-span"/>
        </w:rPr>
        <w:t xml:space="preserve"> 50% cước thuê bao của tháng đó</w:t>
      </w:r>
      <w:r w:rsidRPr="00DB6E0C">
        <w:rPr>
          <w:rStyle w:val="apple-style-span"/>
        </w:rPr>
        <w:t>. Số phút thoại và SMS luôn có hiệu lực từ ngày 16. Cước data có hiệu lực từ ngày đăng kí.. Số SMS miễn phí sẽ được tính cả SMS nhắn tin từ portal, nhưng không được miễn đối với các SMS gửi từ SMS online</w:t>
      </w:r>
    </w:p>
    <w:p w:rsidR="004244C3" w:rsidRDefault="00E221EC">
      <w:pPr>
        <w:pStyle w:val="NormalWeb"/>
        <w:jc w:val="both"/>
        <w:rPr>
          <w:ins w:id="1295" w:author="ThaoDH" w:date="2013-10-15T16:54:00Z"/>
          <w:rStyle w:val="apple-style-span"/>
          <w:rFonts w:eastAsiaTheme="minorHAnsi" w:cstheme="minorBidi"/>
          <w:sz w:val="22"/>
          <w:szCs w:val="22"/>
        </w:rPr>
        <w:pPrChange w:id="1296" w:author="ThaoDH" w:date="2013-10-15T16:51:00Z">
          <w:pPr>
            <w:pStyle w:val="NormalWeb"/>
            <w:numPr>
              <w:numId w:val="6"/>
            </w:numPr>
            <w:tabs>
              <w:tab w:val="num" w:pos="720"/>
            </w:tabs>
            <w:ind w:left="720" w:hanging="360"/>
            <w:jc w:val="both"/>
          </w:pPr>
        </w:pPrChange>
      </w:pPr>
      <w:ins w:id="1297" w:author="ThaoDH" w:date="2013-10-15T16:51:00Z">
        <w:r>
          <w:rPr>
            <w:rStyle w:val="apple-style-span"/>
          </w:rPr>
          <w:t xml:space="preserve">Elcom/Comverse: </w:t>
        </w:r>
        <w:r w:rsidR="00C9302C">
          <w:rPr>
            <w:rStyle w:val="apple-style-span"/>
          </w:rPr>
          <w:t>Hệ thống C1RT chỉ có thể tính 100% cước cuộc gọi</w:t>
        </w:r>
      </w:ins>
      <w:ins w:id="1298" w:author="ThaoDH" w:date="2013-10-15T16:52:00Z">
        <w:r w:rsidR="00C9302C">
          <w:rPr>
            <w:rStyle w:val="apple-style-span"/>
          </w:rPr>
          <w:t xml:space="preserve"> và hiệu lực của gói bắt đầu từ thời điểm đăng kí</w:t>
        </w:r>
      </w:ins>
      <w:ins w:id="1299" w:author="ThaoDH" w:date="2013-10-17T13:22:00Z">
        <w:r w:rsidR="00CF0CB2">
          <w:rPr>
            <w:rStyle w:val="apple-style-span"/>
          </w:rPr>
          <w:t xml:space="preserve"> do đây là hệ thống realtime</w:t>
        </w:r>
      </w:ins>
      <w:ins w:id="1300" w:author="ThaoDH" w:date="2013-10-15T16:52:00Z">
        <w:r w:rsidR="00C9302C">
          <w:rPr>
            <w:rStyle w:val="apple-style-span"/>
          </w:rPr>
          <w:t xml:space="preserve">. </w:t>
        </w:r>
      </w:ins>
      <w:ins w:id="1301" w:author="ThaoDH" w:date="2013-10-15T16:54:00Z">
        <w:r w:rsidR="00C9302C">
          <w:rPr>
            <w:rStyle w:val="apple-style-span"/>
          </w:rPr>
          <w:t xml:space="preserve">Do đó Elcom/Comverse đề xuất: </w:t>
        </w:r>
      </w:ins>
    </w:p>
    <w:p w:rsidR="00C9302C" w:rsidRDefault="00C9302C" w:rsidP="00C9302C">
      <w:pPr>
        <w:pStyle w:val="NormalWeb"/>
        <w:numPr>
          <w:ilvl w:val="0"/>
          <w:numId w:val="6"/>
        </w:numPr>
        <w:jc w:val="both"/>
        <w:rPr>
          <w:ins w:id="1302" w:author="ThaoDH" w:date="2013-10-15T16:59:00Z"/>
          <w:rStyle w:val="apple-style-span"/>
        </w:rPr>
      </w:pPr>
      <w:ins w:id="1303" w:author="ThaoDH" w:date="2013-10-15T16:55:00Z">
        <w:r>
          <w:rPr>
            <w:rStyle w:val="apple-style-span"/>
          </w:rPr>
          <w:t>Đối với cước thuê bao</w:t>
        </w:r>
      </w:ins>
      <w:ins w:id="1304" w:author="ThaoDH" w:date="2013-10-15T16:59:00Z">
        <w:r>
          <w:rPr>
            <w:rStyle w:val="apple-style-span"/>
          </w:rPr>
          <w:t xml:space="preserve"> có ba giải pháp: </w:t>
        </w:r>
      </w:ins>
    </w:p>
    <w:p w:rsidR="004244C3" w:rsidRDefault="00C9302C">
      <w:pPr>
        <w:pStyle w:val="NormalWeb"/>
        <w:ind w:left="360"/>
        <w:jc w:val="both"/>
        <w:rPr>
          <w:ins w:id="1305" w:author="ThaoDH" w:date="2013-10-15T16:59:00Z"/>
          <w:rStyle w:val="apple-style-span"/>
          <w:rFonts w:eastAsiaTheme="minorHAnsi" w:cstheme="minorBidi"/>
          <w:sz w:val="22"/>
          <w:szCs w:val="22"/>
        </w:rPr>
        <w:pPrChange w:id="1306" w:author="ThaoDH" w:date="2013-10-15T16:59:00Z">
          <w:pPr>
            <w:pStyle w:val="NormalWeb"/>
            <w:numPr>
              <w:numId w:val="6"/>
            </w:numPr>
            <w:tabs>
              <w:tab w:val="num" w:pos="720"/>
            </w:tabs>
            <w:ind w:left="720" w:hanging="360"/>
            <w:jc w:val="both"/>
          </w:pPr>
        </w:pPrChange>
      </w:pPr>
      <w:ins w:id="1307" w:author="ThaoDH" w:date="2013-10-15T16:59:00Z">
        <w:r>
          <w:rPr>
            <w:rStyle w:val="apple-style-span"/>
          </w:rPr>
          <w:t>+ H</w:t>
        </w:r>
      </w:ins>
      <w:ins w:id="1308" w:author="ThaoDH" w:date="2013-10-15T16:55:00Z">
        <w:r>
          <w:rPr>
            <w:rStyle w:val="apple-style-span"/>
          </w:rPr>
          <w:t xml:space="preserve">ệ thống billing của VNP </w:t>
        </w:r>
      </w:ins>
      <w:ins w:id="1309" w:author="ThaoDH" w:date="2013-10-15T16:58:00Z">
        <w:r>
          <w:rPr>
            <w:rStyle w:val="apple-style-span"/>
          </w:rPr>
          <w:t xml:space="preserve">thực hiện xử lí </w:t>
        </w:r>
      </w:ins>
      <w:ins w:id="1310" w:author="ThaoDH" w:date="2013-10-15T16:55:00Z">
        <w:r>
          <w:rPr>
            <w:rStyle w:val="apple-style-span"/>
          </w:rPr>
          <w:t xml:space="preserve"> tính như hiện tại </w:t>
        </w:r>
      </w:ins>
    </w:p>
    <w:p w:rsidR="004244C3" w:rsidRDefault="00C9302C">
      <w:pPr>
        <w:pStyle w:val="NormalWeb"/>
        <w:ind w:left="360"/>
        <w:jc w:val="both"/>
        <w:rPr>
          <w:ins w:id="1311" w:author="ThaoDH" w:date="2013-10-15T17:09:00Z"/>
          <w:rStyle w:val="apple-style-span"/>
          <w:rFonts w:eastAsiaTheme="minorHAnsi" w:cstheme="minorBidi"/>
          <w:sz w:val="22"/>
          <w:szCs w:val="22"/>
        </w:rPr>
        <w:pPrChange w:id="1312" w:author="ThaoDH" w:date="2013-10-15T17:09:00Z">
          <w:pPr>
            <w:pStyle w:val="NormalWeb"/>
            <w:numPr>
              <w:numId w:val="6"/>
            </w:numPr>
            <w:tabs>
              <w:tab w:val="num" w:pos="720"/>
            </w:tabs>
            <w:ind w:left="720" w:hanging="360"/>
            <w:jc w:val="both"/>
          </w:pPr>
        </w:pPrChange>
      </w:pPr>
      <w:ins w:id="1313" w:author="ThaoDH" w:date="2013-10-15T16:59:00Z">
        <w:r>
          <w:rPr>
            <w:rStyle w:val="apple-style-span"/>
          </w:rPr>
          <w:t xml:space="preserve">+ </w:t>
        </w:r>
      </w:ins>
      <w:ins w:id="1314" w:author="ThaoDH" w:date="2013-10-15T17:00:00Z">
        <w:r>
          <w:rPr>
            <w:rStyle w:val="apple-style-span"/>
          </w:rPr>
          <w:t xml:space="preserve">Để </w:t>
        </w:r>
      </w:ins>
      <w:ins w:id="1315" w:author="ThaoDH" w:date="2013-10-15T16:55:00Z">
        <w:r>
          <w:rPr>
            <w:rStyle w:val="apple-style-span"/>
          </w:rPr>
          <w:t xml:space="preserve">hệ thống C1RT tính </w:t>
        </w:r>
      </w:ins>
      <w:ins w:id="1316" w:author="ThaoDH" w:date="2013-10-15T16:56:00Z">
        <w:r>
          <w:rPr>
            <w:rStyle w:val="apple-style-span"/>
          </w:rPr>
          <w:t>prorate hoặc tính 100</w:t>
        </w:r>
      </w:ins>
      <w:ins w:id="1317" w:author="ThaoDH" w:date="2013-10-15T16:59:00Z">
        <w:r>
          <w:rPr>
            <w:rStyle w:val="apple-style-span"/>
          </w:rPr>
          <w:t>%</w:t>
        </w:r>
      </w:ins>
    </w:p>
    <w:p w:rsidR="007D0540" w:rsidRDefault="007D0540" w:rsidP="007D0540">
      <w:pPr>
        <w:pStyle w:val="NormalWeb"/>
        <w:numPr>
          <w:ilvl w:val="0"/>
          <w:numId w:val="6"/>
        </w:numPr>
        <w:jc w:val="both"/>
        <w:rPr>
          <w:ins w:id="1318" w:author="ThaoDH" w:date="2013-10-15T16:52:00Z"/>
          <w:rStyle w:val="apple-style-span"/>
        </w:rPr>
      </w:pPr>
      <w:ins w:id="1319" w:author="ThaoDH" w:date="2013-10-15T17:09:00Z">
        <w:r>
          <w:rPr>
            <w:rStyle w:val="apple-style-span"/>
          </w:rPr>
          <w:t xml:space="preserve">Đối với việc có hiệu lực </w:t>
        </w:r>
      </w:ins>
      <w:ins w:id="1320" w:author="ThaoDH" w:date="2013-10-17T13:23:00Z">
        <w:r w:rsidR="00CF0CB2">
          <w:rPr>
            <w:rStyle w:val="apple-style-span"/>
          </w:rPr>
          <w:t>thì chúng tôi đề xuất cả SMS và voice cũng có hiệu lực tại thời điểm đăng kí trở đi.</w:t>
        </w:r>
      </w:ins>
    </w:p>
    <w:p w:rsidR="00735EB8" w:rsidRDefault="0065117B">
      <w:pPr>
        <w:pStyle w:val="NormalWeb"/>
        <w:ind w:left="720"/>
        <w:jc w:val="both"/>
        <w:rPr>
          <w:rStyle w:val="apple-style-span"/>
          <w:rFonts w:eastAsiaTheme="minorHAnsi" w:cstheme="minorBidi"/>
          <w:strike/>
          <w:color w:val="FF0000"/>
          <w:sz w:val="22"/>
          <w:szCs w:val="22"/>
        </w:rPr>
      </w:pPr>
      <w:r w:rsidRPr="00CA7A53">
        <w:rPr>
          <w:rStyle w:val="apple-style-span"/>
          <w:strike/>
          <w:color w:val="FF0000"/>
        </w:rPr>
        <w:t>Nếu là thuê bao sử dụng dịch vụ chọn số thì gói I touch đó có hiệu lực từ tháng tiếp theo</w:t>
      </w:r>
    </w:p>
    <w:p w:rsidR="00527209" w:rsidRPr="00DB6E0C" w:rsidRDefault="00527209" w:rsidP="005C0964">
      <w:pPr>
        <w:pStyle w:val="ListParagraph"/>
        <w:numPr>
          <w:ilvl w:val="0"/>
          <w:numId w:val="23"/>
        </w:numPr>
        <w:ind w:hanging="720"/>
        <w:jc w:val="both"/>
        <w:rPr>
          <w:rFonts w:cs="Times New Roman"/>
          <w:b/>
          <w:szCs w:val="24"/>
        </w:rPr>
      </w:pPr>
      <w:r w:rsidRPr="00DB6E0C">
        <w:rPr>
          <w:rFonts w:cs="Times New Roman"/>
          <w:b/>
          <w:szCs w:val="24"/>
        </w:rPr>
        <w:t>Gia hạn</w:t>
      </w:r>
    </w:p>
    <w:p w:rsidR="00527209" w:rsidRPr="00DB6E0C" w:rsidRDefault="00527209" w:rsidP="00E537CD">
      <w:pPr>
        <w:jc w:val="both"/>
        <w:rPr>
          <w:rFonts w:cs="Times New Roman"/>
          <w:szCs w:val="24"/>
        </w:rPr>
      </w:pPr>
      <w:r w:rsidRPr="00DB6E0C">
        <w:rPr>
          <w:rFonts w:cs="Times New Roman"/>
          <w:szCs w:val="24"/>
        </w:rPr>
        <w:t>Gói cước có hiệu lực trong thời gian 12 hoặc 24 tháng</w:t>
      </w:r>
      <w:r w:rsidR="005D549C" w:rsidRPr="00DB6E0C">
        <w:rPr>
          <w:rFonts w:cs="Times New Roman"/>
          <w:szCs w:val="24"/>
        </w:rPr>
        <w:t>.</w:t>
      </w:r>
      <w:r w:rsidR="00883411" w:rsidRPr="00DB6E0C">
        <w:rPr>
          <w:rFonts w:cs="Times New Roman"/>
          <w:szCs w:val="24"/>
        </w:rPr>
        <w:t xml:space="preserve"> Và tự động gia hạn theo tháng dương lịch</w:t>
      </w:r>
      <w:r w:rsidR="005D549C" w:rsidRPr="00DB6E0C">
        <w:rPr>
          <w:rFonts w:cs="Times New Roman"/>
          <w:szCs w:val="24"/>
        </w:rPr>
        <w:t xml:space="preserve"> Sau khoảng thời gian này, thuê bao được </w:t>
      </w:r>
      <w:r w:rsidR="00F17C4D" w:rsidRPr="00DB6E0C">
        <w:rPr>
          <w:rFonts w:cs="Times New Roman"/>
          <w:szCs w:val="24"/>
        </w:rPr>
        <w:t xml:space="preserve">tiếp tục sử dụng gói cước có </w:t>
      </w:r>
      <w:r w:rsidR="00883411" w:rsidRPr="00DB6E0C">
        <w:rPr>
          <w:rFonts w:cs="Times New Roman"/>
          <w:szCs w:val="24"/>
        </w:rPr>
        <w:t xml:space="preserve">ưu đãi như trên </w:t>
      </w:r>
      <w:r w:rsidR="00F17C4D" w:rsidRPr="00DB6E0C">
        <w:rPr>
          <w:rFonts w:cs="Times New Roman"/>
          <w:szCs w:val="24"/>
        </w:rPr>
        <w:t xml:space="preserve">nhưng sẽ bị áp </w:t>
      </w:r>
      <w:r w:rsidR="00FC3F1E" w:rsidRPr="00DB6E0C">
        <w:rPr>
          <w:rFonts w:cs="Times New Roman"/>
          <w:szCs w:val="24"/>
        </w:rPr>
        <w:t>phí thuê bao trên tháng như sau</w:t>
      </w:r>
      <w:r w:rsidR="00883411" w:rsidRPr="00DB6E0C">
        <w:rPr>
          <w:rFonts w:cs="Times New Roman"/>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1321" w:author="ThaoDH" w:date="2013-10-04T13:48:00Z">
          <w:tblPr>
            <w:tblW w:w="0" w:type="auto"/>
            <w:tblLook w:val="04A0" w:firstRow="1" w:lastRow="0" w:firstColumn="1" w:lastColumn="0" w:noHBand="0" w:noVBand="1"/>
          </w:tblPr>
        </w:tblPrChange>
      </w:tblPr>
      <w:tblGrid>
        <w:gridCol w:w="2500"/>
        <w:gridCol w:w="1118"/>
        <w:gridCol w:w="1080"/>
        <w:gridCol w:w="1080"/>
        <w:gridCol w:w="1080"/>
        <w:gridCol w:w="1260"/>
        <w:gridCol w:w="1458"/>
        <w:tblGridChange w:id="1322">
          <w:tblGrid>
            <w:gridCol w:w="2500"/>
            <w:gridCol w:w="1118"/>
            <w:gridCol w:w="1080"/>
            <w:gridCol w:w="1080"/>
            <w:gridCol w:w="1080"/>
            <w:gridCol w:w="1260"/>
            <w:gridCol w:w="1458"/>
          </w:tblGrid>
        </w:tblGridChange>
      </w:tblGrid>
      <w:tr w:rsidR="00F17C4D" w:rsidRPr="00DB6E0C" w:rsidTr="00F50F4E">
        <w:tc>
          <w:tcPr>
            <w:tcW w:w="2500" w:type="dxa"/>
            <w:vMerge w:val="restart"/>
            <w:tcPrChange w:id="1323" w:author="ThaoDH" w:date="2013-10-04T13:48:00Z">
              <w:tcPr>
                <w:tcW w:w="2500" w:type="dxa"/>
                <w:vMerge w:val="restart"/>
              </w:tcPr>
            </w:tcPrChange>
          </w:tcPr>
          <w:p w:rsidR="00F17C4D" w:rsidRPr="00DB6E0C" w:rsidRDefault="00F17C4D" w:rsidP="00E537CD">
            <w:pPr>
              <w:jc w:val="both"/>
              <w:rPr>
                <w:rFonts w:cs="Times New Roman"/>
                <w:szCs w:val="24"/>
              </w:rPr>
            </w:pPr>
          </w:p>
        </w:tc>
        <w:tc>
          <w:tcPr>
            <w:tcW w:w="7076" w:type="dxa"/>
            <w:gridSpan w:val="6"/>
            <w:tcPrChange w:id="1324" w:author="ThaoDH" w:date="2013-10-04T13:48:00Z">
              <w:tcPr>
                <w:tcW w:w="7076" w:type="dxa"/>
                <w:gridSpan w:val="6"/>
              </w:tcPr>
            </w:tcPrChange>
          </w:tcPr>
          <w:p w:rsidR="00F17C4D" w:rsidRPr="00DB6E0C" w:rsidRDefault="00F17C4D" w:rsidP="00E537CD">
            <w:pPr>
              <w:jc w:val="both"/>
              <w:rPr>
                <w:rFonts w:cs="Times New Roman"/>
                <w:szCs w:val="24"/>
              </w:rPr>
            </w:pPr>
            <w:r w:rsidRPr="00DB6E0C">
              <w:rPr>
                <w:rFonts w:eastAsia="Times New Roman" w:cs="Times New Roman"/>
                <w:szCs w:val="24"/>
              </w:rPr>
              <w:t>Giá trị khuyến mại cho khách hàng (đã bao gồm VAT)</w:t>
            </w:r>
          </w:p>
        </w:tc>
      </w:tr>
      <w:tr w:rsidR="00F17C4D" w:rsidRPr="00DB6E0C" w:rsidTr="00F50F4E">
        <w:tc>
          <w:tcPr>
            <w:tcW w:w="2500" w:type="dxa"/>
            <w:vMerge/>
            <w:tcPrChange w:id="1325" w:author="ThaoDH" w:date="2013-10-04T13:48:00Z">
              <w:tcPr>
                <w:tcW w:w="2500" w:type="dxa"/>
                <w:vMerge/>
              </w:tcPr>
            </w:tcPrChange>
          </w:tcPr>
          <w:p w:rsidR="00F17C4D" w:rsidRPr="00DB6E0C" w:rsidRDefault="00F17C4D" w:rsidP="00E537CD">
            <w:pPr>
              <w:jc w:val="both"/>
              <w:rPr>
                <w:rFonts w:cs="Times New Roman"/>
                <w:szCs w:val="24"/>
              </w:rPr>
            </w:pPr>
          </w:p>
        </w:tc>
        <w:tc>
          <w:tcPr>
            <w:tcW w:w="3278" w:type="dxa"/>
            <w:gridSpan w:val="3"/>
            <w:tcPrChange w:id="1326" w:author="ThaoDH" w:date="2013-10-04T13:48:00Z">
              <w:tcPr>
                <w:tcW w:w="3278" w:type="dxa"/>
                <w:gridSpan w:val="3"/>
              </w:tcPr>
            </w:tcPrChange>
          </w:tcPr>
          <w:p w:rsidR="00F17C4D" w:rsidRPr="00DB6E0C" w:rsidRDefault="00F17C4D" w:rsidP="00E537CD">
            <w:pPr>
              <w:jc w:val="both"/>
              <w:rPr>
                <w:rFonts w:cs="Times New Roman"/>
                <w:szCs w:val="24"/>
              </w:rPr>
            </w:pPr>
            <w:r w:rsidRPr="00DB6E0C">
              <w:rPr>
                <w:rFonts w:eastAsia="Times New Roman" w:cs="Times New Roman"/>
                <w:szCs w:val="24"/>
              </w:rPr>
              <w:t>6 tháng đầu</w:t>
            </w:r>
          </w:p>
        </w:tc>
        <w:tc>
          <w:tcPr>
            <w:tcW w:w="3798" w:type="dxa"/>
            <w:gridSpan w:val="3"/>
            <w:tcPrChange w:id="1327" w:author="ThaoDH" w:date="2013-10-04T13:48:00Z">
              <w:tcPr>
                <w:tcW w:w="3798" w:type="dxa"/>
                <w:gridSpan w:val="3"/>
              </w:tcPr>
            </w:tcPrChange>
          </w:tcPr>
          <w:p w:rsidR="00F17C4D" w:rsidRPr="00DB6E0C" w:rsidRDefault="00F17C4D" w:rsidP="00E537CD">
            <w:pPr>
              <w:jc w:val="both"/>
              <w:rPr>
                <w:rFonts w:cs="Times New Roman"/>
                <w:szCs w:val="24"/>
              </w:rPr>
            </w:pPr>
            <w:r w:rsidRPr="00DB6E0C">
              <w:rPr>
                <w:rFonts w:eastAsia="Times New Roman" w:cs="Times New Roman"/>
                <w:szCs w:val="24"/>
              </w:rPr>
              <w:t>6 tháng tiếp theo</w:t>
            </w:r>
          </w:p>
        </w:tc>
      </w:tr>
      <w:tr w:rsidR="00F17C4D" w:rsidRPr="00DB6E0C" w:rsidTr="00F50F4E">
        <w:tc>
          <w:tcPr>
            <w:tcW w:w="2500" w:type="dxa"/>
            <w:vMerge/>
            <w:tcPrChange w:id="1328" w:author="ThaoDH" w:date="2013-10-04T13:48:00Z">
              <w:tcPr>
                <w:tcW w:w="2500" w:type="dxa"/>
                <w:vMerge/>
              </w:tcPr>
            </w:tcPrChange>
          </w:tcPr>
          <w:p w:rsidR="00F17C4D" w:rsidRPr="00DB6E0C" w:rsidRDefault="00F17C4D" w:rsidP="00E537CD">
            <w:pPr>
              <w:jc w:val="both"/>
              <w:rPr>
                <w:rFonts w:cs="Times New Roman"/>
                <w:szCs w:val="24"/>
              </w:rPr>
            </w:pPr>
          </w:p>
        </w:tc>
        <w:tc>
          <w:tcPr>
            <w:tcW w:w="1118" w:type="dxa"/>
            <w:vAlign w:val="bottom"/>
            <w:tcPrChange w:id="1329" w:author="ThaoDH" w:date="2013-10-04T13:48:00Z">
              <w:tcPr>
                <w:tcW w:w="1118" w:type="dxa"/>
                <w:vAlign w:val="bottom"/>
              </w:tcPr>
            </w:tcPrChange>
          </w:tcPr>
          <w:p w:rsidR="005D549C" w:rsidRPr="00DB6E0C" w:rsidRDefault="00F17C4D"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iTouch 1</w:t>
            </w:r>
          </w:p>
        </w:tc>
        <w:tc>
          <w:tcPr>
            <w:tcW w:w="1080" w:type="dxa"/>
            <w:vAlign w:val="bottom"/>
            <w:tcPrChange w:id="1330" w:author="ThaoDH" w:date="2013-10-04T13:48:00Z">
              <w:tcPr>
                <w:tcW w:w="1080" w:type="dxa"/>
                <w:vAlign w:val="bottom"/>
              </w:tcPr>
            </w:tcPrChange>
          </w:tcPr>
          <w:p w:rsidR="005D549C" w:rsidRPr="00DB6E0C" w:rsidRDefault="00F17C4D"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iTouch 2</w:t>
            </w:r>
          </w:p>
        </w:tc>
        <w:tc>
          <w:tcPr>
            <w:tcW w:w="1080" w:type="dxa"/>
            <w:vAlign w:val="bottom"/>
            <w:tcPrChange w:id="1331" w:author="ThaoDH" w:date="2013-10-04T13:48:00Z">
              <w:tcPr>
                <w:tcW w:w="1080" w:type="dxa"/>
                <w:vAlign w:val="bottom"/>
              </w:tcPr>
            </w:tcPrChange>
          </w:tcPr>
          <w:p w:rsidR="005D549C" w:rsidRPr="00DB6E0C" w:rsidRDefault="00F17C4D"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iTouch 3</w:t>
            </w:r>
          </w:p>
        </w:tc>
        <w:tc>
          <w:tcPr>
            <w:tcW w:w="1080" w:type="dxa"/>
            <w:vAlign w:val="bottom"/>
            <w:tcPrChange w:id="1332" w:author="ThaoDH" w:date="2013-10-04T13:48:00Z">
              <w:tcPr>
                <w:tcW w:w="1080" w:type="dxa"/>
                <w:vAlign w:val="bottom"/>
              </w:tcPr>
            </w:tcPrChange>
          </w:tcPr>
          <w:p w:rsidR="005D549C" w:rsidRPr="00DB6E0C" w:rsidRDefault="00F17C4D"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iTouch 1</w:t>
            </w:r>
          </w:p>
        </w:tc>
        <w:tc>
          <w:tcPr>
            <w:tcW w:w="1260" w:type="dxa"/>
            <w:vAlign w:val="bottom"/>
            <w:tcPrChange w:id="1333" w:author="ThaoDH" w:date="2013-10-04T13:48:00Z">
              <w:tcPr>
                <w:tcW w:w="1260" w:type="dxa"/>
                <w:vAlign w:val="bottom"/>
              </w:tcPr>
            </w:tcPrChange>
          </w:tcPr>
          <w:p w:rsidR="005D549C" w:rsidRPr="00DB6E0C" w:rsidRDefault="00F17C4D"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iTouch 2</w:t>
            </w:r>
          </w:p>
        </w:tc>
        <w:tc>
          <w:tcPr>
            <w:tcW w:w="1458" w:type="dxa"/>
            <w:vAlign w:val="bottom"/>
            <w:tcPrChange w:id="1334" w:author="ThaoDH" w:date="2013-10-04T13:48:00Z">
              <w:tcPr>
                <w:tcW w:w="1458" w:type="dxa"/>
                <w:vAlign w:val="bottom"/>
              </w:tcPr>
            </w:tcPrChange>
          </w:tcPr>
          <w:p w:rsidR="005D549C" w:rsidRPr="00DB6E0C" w:rsidRDefault="00F17C4D"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iTouch 3</w:t>
            </w:r>
          </w:p>
        </w:tc>
      </w:tr>
      <w:tr w:rsidR="00F17C4D" w:rsidRPr="00DB6E0C" w:rsidTr="00F50F4E">
        <w:tc>
          <w:tcPr>
            <w:tcW w:w="2500" w:type="dxa"/>
            <w:tcPrChange w:id="1335" w:author="ThaoDH" w:date="2013-10-04T13:48:00Z">
              <w:tcPr>
                <w:tcW w:w="2500" w:type="dxa"/>
              </w:tcPr>
            </w:tcPrChange>
          </w:tcPr>
          <w:p w:rsidR="00F17C4D" w:rsidRPr="00DB6E0C" w:rsidRDefault="00F17C4D" w:rsidP="00E537CD">
            <w:pPr>
              <w:jc w:val="both"/>
              <w:rPr>
                <w:rFonts w:cs="Times New Roman"/>
                <w:szCs w:val="24"/>
              </w:rPr>
            </w:pPr>
            <w:r w:rsidRPr="00DB6E0C">
              <w:rPr>
                <w:rFonts w:eastAsia="Times New Roman" w:cs="Times New Roman"/>
                <w:szCs w:val="24"/>
              </w:rPr>
              <w:t xml:space="preserve">Giá gói khách hàng </w:t>
            </w:r>
            <w:r w:rsidRPr="00DB6E0C">
              <w:rPr>
                <w:rFonts w:eastAsia="Times New Roman" w:cs="Times New Roman"/>
                <w:szCs w:val="24"/>
              </w:rPr>
              <w:lastRenderedPageBreak/>
              <w:t>đóng/tháng</w:t>
            </w:r>
          </w:p>
        </w:tc>
        <w:tc>
          <w:tcPr>
            <w:tcW w:w="1118" w:type="dxa"/>
            <w:vAlign w:val="bottom"/>
            <w:tcPrChange w:id="1336" w:author="ThaoDH" w:date="2013-10-04T13:48:00Z">
              <w:tcPr>
                <w:tcW w:w="1118" w:type="dxa"/>
                <w:vAlign w:val="bottom"/>
              </w:tcPr>
            </w:tcPrChange>
          </w:tcPr>
          <w:p w:rsidR="005D549C" w:rsidRPr="00DB6E0C" w:rsidRDefault="00F17C4D" w:rsidP="00E537CD">
            <w:pPr>
              <w:spacing w:before="100" w:beforeAutospacing="1" w:after="100" w:afterAutospacing="1"/>
              <w:jc w:val="both"/>
              <w:rPr>
                <w:rFonts w:eastAsia="Times New Roman" w:cs="Times New Roman"/>
                <w:szCs w:val="24"/>
              </w:rPr>
            </w:pPr>
            <w:r w:rsidRPr="00DB6E0C">
              <w:rPr>
                <w:rFonts w:eastAsia="Times New Roman" w:cs="Times New Roman"/>
                <w:szCs w:val="24"/>
              </w:rPr>
              <w:lastRenderedPageBreak/>
              <w:t xml:space="preserve">360.000 </w:t>
            </w:r>
          </w:p>
        </w:tc>
        <w:tc>
          <w:tcPr>
            <w:tcW w:w="1080" w:type="dxa"/>
            <w:vAlign w:val="bottom"/>
            <w:tcPrChange w:id="1337" w:author="ThaoDH" w:date="2013-10-04T13:48:00Z">
              <w:tcPr>
                <w:tcW w:w="1080" w:type="dxa"/>
                <w:vAlign w:val="bottom"/>
              </w:tcPr>
            </w:tcPrChange>
          </w:tcPr>
          <w:p w:rsidR="005D549C" w:rsidRPr="00DB6E0C" w:rsidRDefault="00F17C4D"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 xml:space="preserve">467.500 </w:t>
            </w:r>
          </w:p>
        </w:tc>
        <w:tc>
          <w:tcPr>
            <w:tcW w:w="1080" w:type="dxa"/>
            <w:vAlign w:val="bottom"/>
            <w:tcPrChange w:id="1338" w:author="ThaoDH" w:date="2013-10-04T13:48:00Z">
              <w:tcPr>
                <w:tcW w:w="1080" w:type="dxa"/>
                <w:vAlign w:val="bottom"/>
              </w:tcPr>
            </w:tcPrChange>
          </w:tcPr>
          <w:p w:rsidR="005D549C" w:rsidRPr="00DB6E0C" w:rsidRDefault="00F17C4D"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 xml:space="preserve">520.000 </w:t>
            </w:r>
          </w:p>
        </w:tc>
        <w:tc>
          <w:tcPr>
            <w:tcW w:w="1080" w:type="dxa"/>
            <w:vAlign w:val="bottom"/>
            <w:tcPrChange w:id="1339" w:author="ThaoDH" w:date="2013-10-04T13:48:00Z">
              <w:tcPr>
                <w:tcW w:w="1080" w:type="dxa"/>
                <w:vAlign w:val="bottom"/>
              </w:tcPr>
            </w:tcPrChange>
          </w:tcPr>
          <w:p w:rsidR="005D549C" w:rsidRPr="00DB6E0C" w:rsidRDefault="00F17C4D"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 xml:space="preserve">320.000 </w:t>
            </w:r>
          </w:p>
        </w:tc>
        <w:tc>
          <w:tcPr>
            <w:tcW w:w="1260" w:type="dxa"/>
            <w:vAlign w:val="bottom"/>
            <w:tcPrChange w:id="1340" w:author="ThaoDH" w:date="2013-10-04T13:48:00Z">
              <w:tcPr>
                <w:tcW w:w="1260" w:type="dxa"/>
                <w:vAlign w:val="bottom"/>
              </w:tcPr>
            </w:tcPrChange>
          </w:tcPr>
          <w:p w:rsidR="005D549C" w:rsidRPr="00DB6E0C" w:rsidRDefault="00F17C4D"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 xml:space="preserve">412.500 </w:t>
            </w:r>
          </w:p>
        </w:tc>
        <w:tc>
          <w:tcPr>
            <w:tcW w:w="1458" w:type="dxa"/>
            <w:vAlign w:val="bottom"/>
            <w:tcPrChange w:id="1341" w:author="ThaoDH" w:date="2013-10-04T13:48:00Z">
              <w:tcPr>
                <w:tcW w:w="1458" w:type="dxa"/>
                <w:vAlign w:val="bottom"/>
              </w:tcPr>
            </w:tcPrChange>
          </w:tcPr>
          <w:p w:rsidR="005D549C" w:rsidRPr="00DB6E0C" w:rsidRDefault="00F17C4D"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 xml:space="preserve">455.000 </w:t>
            </w:r>
          </w:p>
        </w:tc>
      </w:tr>
    </w:tbl>
    <w:p w:rsidR="005D549C" w:rsidRPr="00DB6E0C" w:rsidRDefault="005D549C" w:rsidP="00E537CD">
      <w:pPr>
        <w:jc w:val="both"/>
        <w:rPr>
          <w:rFonts w:cs="Times New Roman"/>
          <w:szCs w:val="24"/>
        </w:rPr>
      </w:pPr>
    </w:p>
    <w:p w:rsidR="005D549C" w:rsidRDefault="009E0283" w:rsidP="00E537CD">
      <w:pPr>
        <w:jc w:val="both"/>
        <w:rPr>
          <w:ins w:id="1342" w:author="ThaoDH" w:date="2013-10-07T16:33:00Z"/>
          <w:rFonts w:cs="Times New Roman"/>
          <w:color w:val="FF0000"/>
          <w:szCs w:val="24"/>
        </w:rPr>
      </w:pPr>
      <w:r w:rsidRPr="00CA7A53">
        <w:rPr>
          <w:rFonts w:cs="Times New Roman"/>
          <w:color w:val="FF0000"/>
          <w:szCs w:val="24"/>
          <w:highlight w:val="yellow"/>
        </w:rPr>
        <w:t>Sau 12 tháng này thì</w:t>
      </w:r>
      <w:r w:rsidR="00CA7A53" w:rsidRPr="00CA7A53">
        <w:rPr>
          <w:rFonts w:cs="Times New Roman"/>
          <w:color w:val="FF0000"/>
          <w:szCs w:val="24"/>
          <w:highlight w:val="yellow"/>
        </w:rPr>
        <w:t xml:space="preserve"> </w:t>
      </w:r>
      <w:r w:rsidRPr="00CA7A53">
        <w:rPr>
          <w:rFonts w:cs="Times New Roman"/>
          <w:color w:val="FF0000"/>
          <w:szCs w:val="24"/>
          <w:highlight w:val="yellow"/>
        </w:rPr>
        <w:t xml:space="preserve">tiếp </w:t>
      </w:r>
      <w:r w:rsidR="00CA7A53" w:rsidRPr="00CA7A53">
        <w:rPr>
          <w:rFonts w:cs="Times New Roman"/>
          <w:color w:val="FF0000"/>
          <w:szCs w:val="24"/>
          <w:highlight w:val="yellow"/>
        </w:rPr>
        <w:t>tục gia hạn theo chính sách mới</w:t>
      </w:r>
      <w:r w:rsidR="001B30FC">
        <w:rPr>
          <w:rFonts w:cs="Times New Roman"/>
          <w:color w:val="FF0000"/>
          <w:szCs w:val="24"/>
        </w:rPr>
        <w:t>:</w:t>
      </w:r>
    </w:p>
    <w:p w:rsidR="003531F5" w:rsidRDefault="003531F5" w:rsidP="00E537CD">
      <w:pPr>
        <w:jc w:val="both"/>
        <w:rPr>
          <w:ins w:id="1343" w:author="ThaoDH" w:date="2013-10-09T16:23:00Z"/>
          <w:rFonts w:cs="Times New Roman"/>
          <w:color w:val="FF0000"/>
          <w:szCs w:val="24"/>
        </w:rPr>
      </w:pPr>
      <w:ins w:id="1344" w:author="ThaoDH" w:date="2013-10-07T16:33:00Z">
        <w:r>
          <w:rPr>
            <w:rFonts w:cs="Times New Roman"/>
            <w:color w:val="FF0000"/>
            <w:szCs w:val="24"/>
          </w:rPr>
          <w:t>Sau 12 tháng/24 tháng tự động gia hạn hoặc khách hàng phải ra PoS gia hạn ???</w:t>
        </w:r>
      </w:ins>
      <w:ins w:id="1345" w:author="ThaoDH" w:date="2013-10-09T16:23:00Z">
        <w:r w:rsidR="006D798E">
          <w:rPr>
            <w:rFonts w:cs="Times New Roman"/>
            <w:color w:val="FF0000"/>
            <w:szCs w:val="24"/>
          </w:rPr>
          <w:t xml:space="preserve"> Gói cước sẽ tự động gia hạn</w:t>
        </w:r>
      </w:ins>
      <w:ins w:id="1346" w:author="ThaoDH" w:date="2013-10-09T16:25:00Z">
        <w:r w:rsidR="00DB072D">
          <w:rPr>
            <w:rFonts w:cs="Times New Roman"/>
            <w:color w:val="FF0000"/>
            <w:szCs w:val="24"/>
          </w:rPr>
          <w:t>, khách hàng không cần ra PoS</w:t>
        </w:r>
      </w:ins>
    </w:p>
    <w:p w:rsidR="006D798E" w:rsidRDefault="006D798E" w:rsidP="006D798E">
      <w:pPr>
        <w:jc w:val="both"/>
        <w:rPr>
          <w:ins w:id="1347" w:author="ThaoDH" w:date="2013-10-09T16:23:00Z"/>
          <w:rFonts w:cs="Times New Roman"/>
          <w:b/>
          <w:color w:val="FF0000"/>
          <w:szCs w:val="24"/>
          <w:highlight w:val="yellow"/>
          <w:u w:val="single"/>
        </w:rPr>
      </w:pPr>
      <w:ins w:id="1348" w:author="ThaoDH" w:date="2013-10-09T16:23:00Z">
        <w:r>
          <w:rPr>
            <w:rFonts w:cs="Times New Roman"/>
            <w:b/>
            <w:color w:val="FF0000"/>
            <w:szCs w:val="24"/>
            <w:highlight w:val="yellow"/>
            <w:u w:val="single"/>
          </w:rPr>
          <w:t>Gia hạn lần 2</w:t>
        </w:r>
      </w:ins>
    </w:p>
    <w:p w:rsidR="006D798E" w:rsidRDefault="006D798E" w:rsidP="006D798E">
      <w:pPr>
        <w:jc w:val="both"/>
        <w:rPr>
          <w:ins w:id="1349" w:author="ThaoDH" w:date="2013-10-09T16:23:00Z"/>
          <w:rFonts w:cs="Times New Roman"/>
          <w:color w:val="FF0000"/>
          <w:szCs w:val="24"/>
        </w:rPr>
      </w:pPr>
      <w:ins w:id="1350" w:author="ThaoDH" w:date="2013-10-09T16:23:00Z">
        <w:r>
          <w:rPr>
            <w:rFonts w:cs="Times New Roman"/>
            <w:color w:val="FF0000"/>
            <w:szCs w:val="24"/>
            <w:highlight w:val="yellow"/>
          </w:rPr>
          <w:t>Sau 12 tháng này thì tiếp tục gia hạn theo chính sách mới</w:t>
        </w:r>
        <w:r>
          <w:rPr>
            <w:rFonts w:cs="Times New Roman"/>
            <w:color w:val="FF0000"/>
            <w:szCs w:val="24"/>
          </w:rPr>
          <w:t>:</w:t>
        </w:r>
      </w:ins>
    </w:p>
    <w:tbl>
      <w:tblPr>
        <w:tblW w:w="90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Look w:val="04A0" w:firstRow="1" w:lastRow="0" w:firstColumn="1" w:lastColumn="0" w:noHBand="0" w:noVBand="1"/>
      </w:tblPr>
      <w:tblGrid>
        <w:gridCol w:w="3347"/>
        <w:gridCol w:w="1709"/>
        <w:gridCol w:w="1981"/>
        <w:gridCol w:w="1978"/>
      </w:tblGrid>
      <w:tr w:rsidR="006D798E" w:rsidTr="00724767">
        <w:trPr>
          <w:trHeight w:val="700"/>
          <w:ins w:id="1351" w:author="ThaoDH" w:date="2013-10-09T16:23:00Z"/>
        </w:trPr>
        <w:tc>
          <w:tcPr>
            <w:tcW w:w="1856" w:type="pct"/>
            <w:tcBorders>
              <w:top w:val="single" w:sz="8" w:space="0" w:color="auto"/>
              <w:left w:val="single" w:sz="8" w:space="0" w:color="auto"/>
              <w:bottom w:val="single" w:sz="8" w:space="0" w:color="auto"/>
              <w:right w:val="single" w:sz="8" w:space="0" w:color="auto"/>
            </w:tcBorders>
            <w:shd w:val="clear" w:color="auto" w:fill="FFFFFF"/>
            <w:noWrap/>
            <w:vAlign w:val="center"/>
            <w:hideMark/>
          </w:tcPr>
          <w:p w:rsidR="006D798E" w:rsidRDefault="006D798E" w:rsidP="00724767">
            <w:pPr>
              <w:spacing w:before="100" w:beforeAutospacing="1"/>
              <w:jc w:val="both"/>
              <w:rPr>
                <w:ins w:id="1352" w:author="ThaoDH" w:date="2013-10-09T16:23:00Z"/>
                <w:rFonts w:cs="Times New Roman"/>
                <w:szCs w:val="24"/>
              </w:rPr>
            </w:pPr>
            <w:ins w:id="1353" w:author="ThaoDH" w:date="2013-10-09T16:23:00Z">
              <w:r>
                <w:rPr>
                  <w:rFonts w:cs="Times New Roman"/>
                  <w:b/>
                  <w:bCs/>
                  <w:szCs w:val="24"/>
                </w:rPr>
                <w:t>Gia hạn 12 tháng lần 2</w:t>
              </w:r>
            </w:ins>
          </w:p>
        </w:tc>
        <w:tc>
          <w:tcPr>
            <w:tcW w:w="948" w:type="pct"/>
            <w:tcBorders>
              <w:top w:val="single" w:sz="8" w:space="0" w:color="auto"/>
              <w:left w:val="single" w:sz="8" w:space="0" w:color="auto"/>
              <w:bottom w:val="single" w:sz="8" w:space="0" w:color="auto"/>
              <w:right w:val="single" w:sz="8" w:space="0" w:color="auto"/>
            </w:tcBorders>
            <w:shd w:val="clear" w:color="auto" w:fill="FFFFFF"/>
            <w:noWrap/>
            <w:vAlign w:val="center"/>
            <w:hideMark/>
          </w:tcPr>
          <w:p w:rsidR="006D798E" w:rsidRDefault="006D798E" w:rsidP="00724767">
            <w:pPr>
              <w:spacing w:before="100" w:beforeAutospacing="1"/>
              <w:jc w:val="both"/>
              <w:rPr>
                <w:ins w:id="1354" w:author="ThaoDH" w:date="2013-10-09T16:23:00Z"/>
                <w:rFonts w:cs="Times New Roman"/>
                <w:szCs w:val="24"/>
              </w:rPr>
            </w:pPr>
            <w:ins w:id="1355" w:author="ThaoDH" w:date="2013-10-09T16:23:00Z">
              <w:r>
                <w:rPr>
                  <w:rFonts w:cs="Times New Roman"/>
                  <w:b/>
                  <w:bCs/>
                  <w:szCs w:val="24"/>
                </w:rPr>
                <w:t>Gói iTouch 1</w:t>
              </w:r>
            </w:ins>
          </w:p>
        </w:tc>
        <w:tc>
          <w:tcPr>
            <w:tcW w:w="1099" w:type="pct"/>
            <w:tcBorders>
              <w:top w:val="single" w:sz="8" w:space="0" w:color="auto"/>
              <w:left w:val="single" w:sz="8" w:space="0" w:color="auto"/>
              <w:bottom w:val="single" w:sz="8" w:space="0" w:color="auto"/>
              <w:right w:val="single" w:sz="8" w:space="0" w:color="auto"/>
            </w:tcBorders>
            <w:shd w:val="clear" w:color="auto" w:fill="FFFFFF"/>
            <w:noWrap/>
            <w:vAlign w:val="center"/>
            <w:hideMark/>
          </w:tcPr>
          <w:p w:rsidR="006D798E" w:rsidRDefault="006D798E" w:rsidP="00724767">
            <w:pPr>
              <w:spacing w:before="100" w:beforeAutospacing="1"/>
              <w:jc w:val="both"/>
              <w:rPr>
                <w:ins w:id="1356" w:author="ThaoDH" w:date="2013-10-09T16:23:00Z"/>
                <w:rFonts w:cs="Times New Roman"/>
                <w:szCs w:val="24"/>
              </w:rPr>
            </w:pPr>
            <w:ins w:id="1357" w:author="ThaoDH" w:date="2013-10-09T16:23:00Z">
              <w:r>
                <w:rPr>
                  <w:rFonts w:cs="Times New Roman"/>
                  <w:b/>
                  <w:bCs/>
                  <w:szCs w:val="24"/>
                </w:rPr>
                <w:t>Gói iTouch 2</w:t>
              </w:r>
            </w:ins>
          </w:p>
        </w:tc>
        <w:tc>
          <w:tcPr>
            <w:tcW w:w="1097" w:type="pct"/>
            <w:tcBorders>
              <w:top w:val="single" w:sz="8" w:space="0" w:color="auto"/>
              <w:left w:val="single" w:sz="8" w:space="0" w:color="auto"/>
              <w:bottom w:val="single" w:sz="8" w:space="0" w:color="auto"/>
              <w:right w:val="single" w:sz="8" w:space="0" w:color="auto"/>
            </w:tcBorders>
            <w:shd w:val="clear" w:color="auto" w:fill="FFFFFF"/>
            <w:noWrap/>
            <w:vAlign w:val="center"/>
            <w:hideMark/>
          </w:tcPr>
          <w:p w:rsidR="006D798E" w:rsidRDefault="006D798E" w:rsidP="00724767">
            <w:pPr>
              <w:spacing w:before="100" w:beforeAutospacing="1"/>
              <w:jc w:val="both"/>
              <w:rPr>
                <w:ins w:id="1358" w:author="ThaoDH" w:date="2013-10-09T16:23:00Z"/>
                <w:rFonts w:cs="Times New Roman"/>
                <w:szCs w:val="24"/>
              </w:rPr>
            </w:pPr>
            <w:ins w:id="1359" w:author="ThaoDH" w:date="2013-10-09T16:23:00Z">
              <w:r>
                <w:rPr>
                  <w:rFonts w:cs="Times New Roman"/>
                  <w:b/>
                  <w:bCs/>
                  <w:szCs w:val="24"/>
                </w:rPr>
                <w:t>Gói iTouch 3</w:t>
              </w:r>
            </w:ins>
          </w:p>
        </w:tc>
      </w:tr>
      <w:tr w:rsidR="006D798E" w:rsidTr="00724767">
        <w:trPr>
          <w:trHeight w:val="520"/>
          <w:ins w:id="1360" w:author="ThaoDH" w:date="2013-10-09T16:23:00Z"/>
        </w:trPr>
        <w:tc>
          <w:tcPr>
            <w:tcW w:w="1856" w:type="pct"/>
            <w:tcBorders>
              <w:top w:val="single" w:sz="8" w:space="0" w:color="auto"/>
              <w:left w:val="single" w:sz="8" w:space="0" w:color="auto"/>
              <w:bottom w:val="single" w:sz="8" w:space="0" w:color="auto"/>
              <w:right w:val="single" w:sz="8" w:space="0" w:color="auto"/>
            </w:tcBorders>
            <w:shd w:val="clear" w:color="auto" w:fill="FFFFFF"/>
            <w:noWrap/>
            <w:vAlign w:val="center"/>
            <w:hideMark/>
          </w:tcPr>
          <w:p w:rsidR="006D798E" w:rsidRDefault="006D798E" w:rsidP="00724767">
            <w:pPr>
              <w:spacing w:before="100" w:beforeAutospacing="1"/>
              <w:jc w:val="both"/>
              <w:rPr>
                <w:ins w:id="1361" w:author="ThaoDH" w:date="2013-10-09T16:23:00Z"/>
                <w:rFonts w:cs="Times New Roman"/>
                <w:szCs w:val="24"/>
                <w:highlight w:val="yellow"/>
              </w:rPr>
            </w:pPr>
            <w:ins w:id="1362" w:author="ThaoDH" w:date="2013-10-09T16:23:00Z">
              <w:r>
                <w:rPr>
                  <w:rFonts w:cs="Times New Roman"/>
                  <w:b/>
                  <w:bCs/>
                  <w:szCs w:val="24"/>
                  <w:highlight w:val="yellow"/>
                </w:rPr>
                <w:t xml:space="preserve">Phí hàng tháng </w:t>
              </w:r>
            </w:ins>
          </w:p>
        </w:tc>
        <w:tc>
          <w:tcPr>
            <w:tcW w:w="948" w:type="pct"/>
            <w:tcBorders>
              <w:top w:val="single" w:sz="8" w:space="0" w:color="auto"/>
              <w:left w:val="single" w:sz="8" w:space="0" w:color="auto"/>
              <w:bottom w:val="single" w:sz="8" w:space="0" w:color="auto"/>
              <w:right w:val="single" w:sz="8" w:space="0" w:color="auto"/>
            </w:tcBorders>
            <w:shd w:val="clear" w:color="auto" w:fill="FFFFFF"/>
            <w:noWrap/>
            <w:vAlign w:val="center"/>
            <w:hideMark/>
          </w:tcPr>
          <w:p w:rsidR="006D798E" w:rsidRDefault="006D798E" w:rsidP="00724767">
            <w:pPr>
              <w:spacing w:before="100" w:beforeAutospacing="1"/>
              <w:jc w:val="both"/>
              <w:rPr>
                <w:ins w:id="1363" w:author="ThaoDH" w:date="2013-10-09T16:23:00Z"/>
                <w:rFonts w:cs="Times New Roman"/>
                <w:szCs w:val="24"/>
                <w:highlight w:val="yellow"/>
              </w:rPr>
            </w:pPr>
            <w:ins w:id="1364" w:author="ThaoDH" w:date="2013-10-09T16:23:00Z">
              <w:r>
                <w:rPr>
                  <w:rFonts w:cs="Times New Roman"/>
                  <w:szCs w:val="24"/>
                  <w:highlight w:val="yellow"/>
                </w:rPr>
                <w:t>400.000</w:t>
              </w:r>
            </w:ins>
          </w:p>
        </w:tc>
        <w:tc>
          <w:tcPr>
            <w:tcW w:w="1099" w:type="pct"/>
            <w:tcBorders>
              <w:top w:val="single" w:sz="8" w:space="0" w:color="auto"/>
              <w:left w:val="single" w:sz="8" w:space="0" w:color="auto"/>
              <w:bottom w:val="single" w:sz="8" w:space="0" w:color="auto"/>
              <w:right w:val="single" w:sz="8" w:space="0" w:color="auto"/>
            </w:tcBorders>
            <w:shd w:val="clear" w:color="auto" w:fill="FFFFFF"/>
            <w:noWrap/>
            <w:vAlign w:val="center"/>
            <w:hideMark/>
          </w:tcPr>
          <w:p w:rsidR="006D798E" w:rsidRDefault="006D798E" w:rsidP="00724767">
            <w:pPr>
              <w:spacing w:before="100" w:beforeAutospacing="1"/>
              <w:jc w:val="both"/>
              <w:rPr>
                <w:ins w:id="1365" w:author="ThaoDH" w:date="2013-10-09T16:23:00Z"/>
                <w:rFonts w:cs="Times New Roman"/>
                <w:szCs w:val="24"/>
                <w:highlight w:val="yellow"/>
              </w:rPr>
            </w:pPr>
            <w:ins w:id="1366" w:author="ThaoDH" w:date="2013-10-09T16:23:00Z">
              <w:r>
                <w:rPr>
                  <w:rFonts w:cs="Times New Roman"/>
                  <w:szCs w:val="24"/>
                  <w:highlight w:val="yellow"/>
                </w:rPr>
                <w:t xml:space="preserve">550.000 </w:t>
              </w:r>
            </w:ins>
          </w:p>
        </w:tc>
        <w:tc>
          <w:tcPr>
            <w:tcW w:w="1097" w:type="pct"/>
            <w:tcBorders>
              <w:top w:val="single" w:sz="8" w:space="0" w:color="auto"/>
              <w:left w:val="single" w:sz="8" w:space="0" w:color="auto"/>
              <w:bottom w:val="single" w:sz="8" w:space="0" w:color="auto"/>
              <w:right w:val="single" w:sz="8" w:space="0" w:color="auto"/>
            </w:tcBorders>
            <w:shd w:val="clear" w:color="auto" w:fill="FFFFFF"/>
            <w:noWrap/>
            <w:vAlign w:val="center"/>
            <w:hideMark/>
          </w:tcPr>
          <w:p w:rsidR="006D798E" w:rsidRDefault="006D798E" w:rsidP="00724767">
            <w:pPr>
              <w:spacing w:before="100" w:beforeAutospacing="1"/>
              <w:jc w:val="both"/>
              <w:rPr>
                <w:ins w:id="1367" w:author="ThaoDH" w:date="2013-10-09T16:23:00Z"/>
                <w:rFonts w:cs="Times New Roman"/>
                <w:szCs w:val="24"/>
                <w:highlight w:val="yellow"/>
              </w:rPr>
            </w:pPr>
            <w:ins w:id="1368" w:author="ThaoDH" w:date="2013-10-09T16:23:00Z">
              <w:r>
                <w:rPr>
                  <w:rFonts w:cs="Times New Roman"/>
                  <w:szCs w:val="24"/>
                  <w:highlight w:val="yellow"/>
                </w:rPr>
                <w:t>650.000</w:t>
              </w:r>
            </w:ins>
          </w:p>
        </w:tc>
      </w:tr>
      <w:tr w:rsidR="006D798E" w:rsidTr="00724767">
        <w:trPr>
          <w:trHeight w:val="520"/>
          <w:ins w:id="1369" w:author="ThaoDH" w:date="2013-10-09T16:23:00Z"/>
        </w:trPr>
        <w:tc>
          <w:tcPr>
            <w:tcW w:w="1856" w:type="pct"/>
            <w:tcBorders>
              <w:top w:val="single" w:sz="8" w:space="0" w:color="auto"/>
              <w:left w:val="single" w:sz="8" w:space="0" w:color="auto"/>
              <w:bottom w:val="single" w:sz="8" w:space="0" w:color="auto"/>
              <w:right w:val="single" w:sz="8" w:space="0" w:color="auto"/>
            </w:tcBorders>
            <w:shd w:val="clear" w:color="auto" w:fill="FFFFFF"/>
            <w:noWrap/>
            <w:vAlign w:val="center"/>
            <w:hideMark/>
          </w:tcPr>
          <w:p w:rsidR="006D798E" w:rsidRDefault="006D798E" w:rsidP="00724767">
            <w:pPr>
              <w:spacing w:before="100" w:beforeAutospacing="1"/>
              <w:jc w:val="both"/>
              <w:rPr>
                <w:ins w:id="1370" w:author="ThaoDH" w:date="2013-10-09T16:23:00Z"/>
                <w:rFonts w:cs="Times New Roman"/>
                <w:b/>
                <w:bCs/>
                <w:szCs w:val="24"/>
                <w:highlight w:val="yellow"/>
              </w:rPr>
            </w:pPr>
            <w:ins w:id="1371" w:author="ThaoDH" w:date="2013-10-09T16:23:00Z">
              <w:r>
                <w:rPr>
                  <w:rFonts w:cs="Times New Roman"/>
                  <w:b/>
                  <w:bCs/>
                  <w:szCs w:val="24"/>
                  <w:highlight w:val="yellow"/>
                </w:rPr>
                <w:t>Khuyên mại</w:t>
              </w:r>
            </w:ins>
          </w:p>
        </w:tc>
        <w:tc>
          <w:tcPr>
            <w:tcW w:w="948" w:type="pct"/>
            <w:tcBorders>
              <w:top w:val="single" w:sz="8" w:space="0" w:color="auto"/>
              <w:left w:val="single" w:sz="8" w:space="0" w:color="auto"/>
              <w:bottom w:val="single" w:sz="8" w:space="0" w:color="auto"/>
              <w:right w:val="single" w:sz="8" w:space="0" w:color="auto"/>
            </w:tcBorders>
            <w:shd w:val="clear" w:color="auto" w:fill="FFFFFF"/>
            <w:noWrap/>
            <w:vAlign w:val="center"/>
            <w:hideMark/>
          </w:tcPr>
          <w:p w:rsidR="006D798E" w:rsidRDefault="006D798E" w:rsidP="00724767">
            <w:pPr>
              <w:jc w:val="both"/>
              <w:rPr>
                <w:ins w:id="1372" w:author="ThaoDH" w:date="2013-10-09T16:23:00Z"/>
                <w:rFonts w:ascii="Calibri" w:hAnsi="Calibri" w:cs="Calibri"/>
                <w:color w:val="000000"/>
                <w:highlight w:val="yellow"/>
              </w:rPr>
            </w:pPr>
            <w:ins w:id="1373" w:author="ThaoDH" w:date="2013-10-09T16:23:00Z">
              <w:r>
                <w:rPr>
                  <w:rFonts w:ascii="Calibri" w:hAnsi="Calibri" w:cs="Calibri"/>
                  <w:color w:val="000000"/>
                  <w:highlight w:val="yellow"/>
                </w:rPr>
                <w:t>80.000</w:t>
              </w:r>
            </w:ins>
          </w:p>
        </w:tc>
        <w:tc>
          <w:tcPr>
            <w:tcW w:w="1099" w:type="pct"/>
            <w:tcBorders>
              <w:top w:val="single" w:sz="8" w:space="0" w:color="auto"/>
              <w:left w:val="single" w:sz="8" w:space="0" w:color="auto"/>
              <w:bottom w:val="single" w:sz="8" w:space="0" w:color="auto"/>
              <w:right w:val="single" w:sz="8" w:space="0" w:color="auto"/>
            </w:tcBorders>
            <w:shd w:val="clear" w:color="auto" w:fill="FFFFFF"/>
            <w:noWrap/>
            <w:vAlign w:val="center"/>
            <w:hideMark/>
          </w:tcPr>
          <w:p w:rsidR="006D798E" w:rsidRDefault="006D798E" w:rsidP="00724767">
            <w:pPr>
              <w:jc w:val="both"/>
              <w:rPr>
                <w:ins w:id="1374" w:author="ThaoDH" w:date="2013-10-09T16:23:00Z"/>
                <w:rFonts w:ascii="Calibri" w:hAnsi="Calibri" w:cs="Calibri"/>
                <w:color w:val="000000"/>
                <w:highlight w:val="yellow"/>
              </w:rPr>
            </w:pPr>
            <w:ins w:id="1375" w:author="ThaoDH" w:date="2013-10-09T16:23:00Z">
              <w:r>
                <w:rPr>
                  <w:rFonts w:ascii="Calibri" w:hAnsi="Calibri" w:cs="Calibri"/>
                  <w:color w:val="000000"/>
                  <w:highlight w:val="yellow"/>
                </w:rPr>
                <w:t>110.000</w:t>
              </w:r>
            </w:ins>
          </w:p>
        </w:tc>
        <w:tc>
          <w:tcPr>
            <w:tcW w:w="1097" w:type="pct"/>
            <w:tcBorders>
              <w:top w:val="single" w:sz="8" w:space="0" w:color="auto"/>
              <w:left w:val="single" w:sz="8" w:space="0" w:color="auto"/>
              <w:bottom w:val="single" w:sz="8" w:space="0" w:color="auto"/>
              <w:right w:val="single" w:sz="8" w:space="0" w:color="auto"/>
            </w:tcBorders>
            <w:shd w:val="clear" w:color="auto" w:fill="FFFFFF"/>
            <w:noWrap/>
            <w:vAlign w:val="center"/>
            <w:hideMark/>
          </w:tcPr>
          <w:p w:rsidR="006D798E" w:rsidRDefault="006D798E" w:rsidP="00724767">
            <w:pPr>
              <w:jc w:val="both"/>
              <w:rPr>
                <w:ins w:id="1376" w:author="ThaoDH" w:date="2013-10-09T16:23:00Z"/>
                <w:rFonts w:ascii="Calibri" w:hAnsi="Calibri" w:cs="Calibri"/>
                <w:color w:val="000000"/>
                <w:highlight w:val="yellow"/>
              </w:rPr>
            </w:pPr>
            <w:ins w:id="1377" w:author="ThaoDH" w:date="2013-10-09T16:23:00Z">
              <w:r>
                <w:rPr>
                  <w:rFonts w:ascii="Calibri" w:hAnsi="Calibri" w:cs="Calibri"/>
                  <w:color w:val="000000"/>
                  <w:highlight w:val="yellow"/>
                </w:rPr>
                <w:t>130.000</w:t>
              </w:r>
            </w:ins>
          </w:p>
        </w:tc>
      </w:tr>
    </w:tbl>
    <w:p w:rsidR="006D798E" w:rsidRDefault="006D798E" w:rsidP="006D798E">
      <w:pPr>
        <w:jc w:val="both"/>
        <w:rPr>
          <w:ins w:id="1378" w:author="ThaoDH" w:date="2013-10-09T16:23:00Z"/>
          <w:rFonts w:cs="Times New Roman"/>
          <w:color w:val="FF0000"/>
          <w:szCs w:val="24"/>
        </w:rPr>
      </w:pPr>
    </w:p>
    <w:p w:rsidR="006D798E" w:rsidRDefault="004B3556" w:rsidP="00E537CD">
      <w:pPr>
        <w:jc w:val="both"/>
        <w:rPr>
          <w:rFonts w:cs="Times New Roman"/>
          <w:color w:val="FF0000"/>
          <w:szCs w:val="24"/>
        </w:rPr>
      </w:pPr>
      <w:ins w:id="1379" w:author="ThaoDH" w:date="2013-10-17T13:28:00Z">
        <w:r>
          <w:rPr>
            <w:rStyle w:val="apple-style-span"/>
          </w:rPr>
          <w:t>Elcom/Comverse</w:t>
        </w:r>
        <w:r>
          <w:rPr>
            <w:rFonts w:cs="Times New Roman"/>
            <w:color w:val="FF0000"/>
            <w:szCs w:val="24"/>
          </w:rPr>
          <w:t xml:space="preserve">: </w:t>
        </w:r>
      </w:ins>
      <w:ins w:id="1380" w:author="ThaoDH" w:date="2013-10-17T13:26:00Z">
        <w:r>
          <w:rPr>
            <w:rFonts w:cs="Times New Roman"/>
            <w:color w:val="FF0000"/>
            <w:szCs w:val="24"/>
          </w:rPr>
          <w:t xml:space="preserve">Hệ thống provisioning sẽ thực hiện gia hạn </w:t>
        </w:r>
      </w:ins>
      <w:ins w:id="1381" w:author="ThaoDH" w:date="2013-10-17T13:27:00Z">
        <w:r>
          <w:rPr>
            <w:rFonts w:cs="Times New Roman"/>
            <w:color w:val="FF0000"/>
            <w:szCs w:val="24"/>
          </w:rPr>
          <w:t>sau 12 hoặc 24 tháng cho khách hàng do giá gói thay đổi</w:t>
        </w:r>
      </w:ins>
    </w:p>
    <w:p w:rsidR="001B30FC" w:rsidRPr="00DB6E0C" w:rsidRDefault="00F23338" w:rsidP="00E537CD">
      <w:pPr>
        <w:jc w:val="both"/>
        <w:rPr>
          <w:rFonts w:cs="Times New Roman"/>
          <w:szCs w:val="24"/>
        </w:rPr>
      </w:pPr>
      <w:ins w:id="1382" w:author="Comverse" w:date="2013-09-27T14:53:00Z">
        <w:del w:id="1383" w:author="ThaoDH" w:date="2013-10-17T13:26:00Z">
          <w:r w:rsidDel="004B3556">
            <w:rPr>
              <w:rFonts w:cs="Times New Roman"/>
              <w:szCs w:val="24"/>
            </w:rPr>
            <w:delText xml:space="preserve">Gia goi cuoc hang thang tinh o </w:delText>
          </w:r>
        </w:del>
      </w:ins>
      <w:ins w:id="1384" w:author="Comverse" w:date="2013-09-27T15:00:00Z">
        <w:del w:id="1385" w:author="ThaoDH" w:date="2013-10-17T13:26:00Z">
          <w:r w:rsidDel="004B3556">
            <w:rPr>
              <w:rFonts w:cs="Times New Roman"/>
              <w:szCs w:val="24"/>
            </w:rPr>
            <w:delText xml:space="preserve">chuong trinh </w:delText>
          </w:r>
        </w:del>
      </w:ins>
      <w:ins w:id="1386" w:author="Comverse" w:date="2013-09-27T14:53:00Z">
        <w:del w:id="1387" w:author="ThaoDH" w:date="2013-10-17T13:26:00Z">
          <w:r w:rsidDel="004B3556">
            <w:rPr>
              <w:rFonts w:cs="Times New Roman"/>
              <w:szCs w:val="24"/>
            </w:rPr>
            <w:delText>ngoai</w:delText>
          </w:r>
        </w:del>
      </w:ins>
      <w:ins w:id="1388" w:author="Comverse" w:date="2013-09-27T15:01:00Z">
        <w:del w:id="1389" w:author="ThaoDH" w:date="2013-10-17T13:26:00Z">
          <w:r w:rsidDel="004B3556">
            <w:rPr>
              <w:rFonts w:cs="Times New Roman"/>
              <w:szCs w:val="24"/>
            </w:rPr>
            <w:delText xml:space="preserve"> </w:delText>
          </w:r>
        </w:del>
      </w:ins>
      <w:ins w:id="1390" w:author="Comverse" w:date="2013-09-27T14:53:00Z">
        <w:del w:id="1391" w:author="ThaoDH" w:date="2013-10-17T13:26:00Z">
          <w:r w:rsidDel="004B3556">
            <w:rPr>
              <w:rFonts w:cs="Times New Roman"/>
              <w:szCs w:val="24"/>
            </w:rPr>
            <w:delText>(khong dinh nghia RC tren Offer)</w:delText>
          </w:r>
        </w:del>
      </w:ins>
    </w:p>
    <w:p w:rsidR="00316576" w:rsidRPr="00DB6E0C" w:rsidRDefault="00316576" w:rsidP="005C0964">
      <w:pPr>
        <w:pStyle w:val="ListParagraph"/>
        <w:numPr>
          <w:ilvl w:val="0"/>
          <w:numId w:val="23"/>
        </w:numPr>
        <w:ind w:hanging="720"/>
        <w:jc w:val="both"/>
        <w:rPr>
          <w:rFonts w:cs="Times New Roman"/>
          <w:b/>
          <w:szCs w:val="24"/>
        </w:rPr>
      </w:pPr>
      <w:r w:rsidRPr="00DB6E0C">
        <w:rPr>
          <w:rFonts w:cs="Times New Roman"/>
          <w:b/>
          <w:szCs w:val="24"/>
        </w:rPr>
        <w:t>Chuyển đổi</w:t>
      </w:r>
    </w:p>
    <w:p w:rsidR="00DA4D36" w:rsidRPr="00DB6E0C" w:rsidRDefault="00046627" w:rsidP="00F23338">
      <w:pPr>
        <w:pStyle w:val="NormalWeb"/>
        <w:numPr>
          <w:ilvl w:val="0"/>
          <w:numId w:val="6"/>
        </w:numPr>
        <w:jc w:val="both"/>
        <w:rPr>
          <w:rStyle w:val="Strong"/>
          <w:b w:val="0"/>
        </w:rPr>
      </w:pPr>
      <w:r w:rsidRPr="00DB6E0C">
        <w:rPr>
          <w:rStyle w:val="Strong"/>
          <w:b w:val="0"/>
        </w:rPr>
        <w:t>Nếu chuyển đổi từ</w:t>
      </w:r>
      <w:r w:rsidR="00DA4D36" w:rsidRPr="00DB6E0C">
        <w:rPr>
          <w:rStyle w:val="Strong"/>
          <w:b w:val="0"/>
        </w:rPr>
        <w:t xml:space="preserve"> các gói </w:t>
      </w:r>
      <w:r w:rsidR="00316576" w:rsidRPr="00DB6E0C">
        <w:rPr>
          <w:rStyle w:val="Strong"/>
          <w:b w:val="0"/>
        </w:rPr>
        <w:t>Itouch</w:t>
      </w:r>
      <w:r w:rsidR="00EF0E6B">
        <w:rPr>
          <w:rStyle w:val="Strong"/>
          <w:b w:val="0"/>
        </w:rPr>
        <w:t xml:space="preserve"> sang</w:t>
      </w:r>
      <w:r w:rsidRPr="00DB6E0C">
        <w:rPr>
          <w:rStyle w:val="Strong"/>
          <w:b w:val="0"/>
        </w:rPr>
        <w:t xml:space="preserve"> thuê bao trả sau</w:t>
      </w:r>
      <w:r w:rsidR="00316576" w:rsidRPr="00DB6E0C">
        <w:rPr>
          <w:rStyle w:val="Strong"/>
          <w:b w:val="0"/>
        </w:rPr>
        <w:t xml:space="preserve"> thông thường, thuê bao VIP, </w:t>
      </w:r>
      <w:r w:rsidRPr="00DB6E0C">
        <w:rPr>
          <w:rStyle w:val="Strong"/>
          <w:b w:val="0"/>
        </w:rPr>
        <w:t xml:space="preserve">thuê bao </w:t>
      </w:r>
      <w:r w:rsidR="00316576" w:rsidRPr="00DB6E0C">
        <w:rPr>
          <w:rStyle w:val="Strong"/>
          <w:b w:val="0"/>
        </w:rPr>
        <w:t xml:space="preserve">BlackBerry </w:t>
      </w:r>
      <w:r w:rsidR="00DA4D36" w:rsidRPr="00DB6E0C">
        <w:rPr>
          <w:rStyle w:val="Strong"/>
          <w:b w:val="0"/>
        </w:rPr>
        <w:t xml:space="preserve">thì </w:t>
      </w:r>
      <w:r w:rsidR="00EF0E6B">
        <w:rPr>
          <w:rStyle w:val="Strong"/>
          <w:b w:val="0"/>
        </w:rPr>
        <w:t xml:space="preserve">gói cước mới </w:t>
      </w:r>
      <w:r w:rsidR="00DA4D36" w:rsidRPr="00DB6E0C">
        <w:rPr>
          <w:rStyle w:val="Strong"/>
          <w:b w:val="0"/>
        </w:rPr>
        <w:t xml:space="preserve">có hiệu lực từ </w:t>
      </w:r>
      <w:r w:rsidR="00316576" w:rsidRPr="00DB6E0C">
        <w:rPr>
          <w:rStyle w:val="Strong"/>
          <w:b w:val="0"/>
        </w:rPr>
        <w:t>chu kì cước tiếp theo (tháng tiếp theo)</w:t>
      </w:r>
      <w:r w:rsidR="00BA3B70" w:rsidRPr="00DB6E0C">
        <w:rPr>
          <w:rStyle w:val="Strong"/>
          <w:b w:val="0"/>
        </w:rPr>
        <w:t>.</w:t>
      </w:r>
      <w:ins w:id="1392" w:author="Comverse" w:date="2013-09-27T14:57:00Z">
        <w:del w:id="1393" w:author="ThaoDH" w:date="2013-10-17T13:28:00Z">
          <w:r w:rsidR="00F23338" w:rsidDel="00D27855">
            <w:rPr>
              <w:rStyle w:val="Strong"/>
              <w:b w:val="0"/>
            </w:rPr>
            <w:delText xml:space="preserve"> </w:delText>
          </w:r>
        </w:del>
      </w:ins>
      <w:ins w:id="1394" w:author="ThaoDH" w:date="2013-10-17T13:28:00Z">
        <w:r w:rsidR="00D27855">
          <w:rPr>
            <w:rStyle w:val="apple-style-span"/>
          </w:rPr>
          <w:t>Elcom/Comverse</w:t>
        </w:r>
        <w:r w:rsidR="00D27855">
          <w:rPr>
            <w:color w:val="FF0000"/>
          </w:rPr>
          <w:t xml:space="preserve">:  </w:t>
        </w:r>
        <w:r w:rsidR="00D27855">
          <w:rPr>
            <w:rStyle w:val="Strong"/>
            <w:b w:val="0"/>
          </w:rPr>
          <w:t xml:space="preserve">Hệ thống VNP Prov thực hiện trigger vào C1RT </w:t>
        </w:r>
      </w:ins>
      <w:ins w:id="1395" w:author="ThaoDH" w:date="2013-10-17T13:29:00Z">
        <w:r w:rsidR="00D27855">
          <w:rPr>
            <w:rStyle w:val="Strong"/>
            <w:b w:val="0"/>
          </w:rPr>
          <w:t xml:space="preserve">vào đâu tháng tiếp theo </w:t>
        </w:r>
      </w:ins>
      <w:ins w:id="1396" w:author="ThaoDH" w:date="2013-10-17T13:28:00Z">
        <w:r w:rsidR="00D27855">
          <w:rPr>
            <w:rStyle w:val="Strong"/>
            <w:b w:val="0"/>
          </w:rPr>
          <w:t>để thực hiện chuyển đổi</w:t>
        </w:r>
      </w:ins>
      <w:ins w:id="1397" w:author="ThaoDH" w:date="2013-10-17T13:29:00Z">
        <w:r w:rsidR="00D27855">
          <w:rPr>
            <w:rStyle w:val="Strong"/>
            <w:b w:val="0"/>
          </w:rPr>
          <w:t xml:space="preserve"> do hệ thống C1RT có hiệu lực </w:t>
        </w:r>
      </w:ins>
      <w:ins w:id="1398" w:author="ThaoDH" w:date="2013-10-17T13:30:00Z">
        <w:r w:rsidR="008E022E">
          <w:rPr>
            <w:rStyle w:val="Strong"/>
            <w:b w:val="0"/>
          </w:rPr>
          <w:t xml:space="preserve">ngay </w:t>
        </w:r>
      </w:ins>
    </w:p>
    <w:p w:rsidR="00FE01F3" w:rsidRPr="00DB6E0C" w:rsidRDefault="00FE01F3" w:rsidP="005C0964">
      <w:pPr>
        <w:pStyle w:val="NormalWeb"/>
        <w:numPr>
          <w:ilvl w:val="0"/>
          <w:numId w:val="6"/>
        </w:numPr>
        <w:jc w:val="both"/>
        <w:rPr>
          <w:rStyle w:val="Strong"/>
          <w:b w:val="0"/>
        </w:rPr>
      </w:pPr>
      <w:r w:rsidRPr="00DB6E0C">
        <w:rPr>
          <w:rStyle w:val="Strong"/>
          <w:b w:val="0"/>
        </w:rPr>
        <w:t>Khi chuyển đổi giữa các gói cước thì các gói cước cộng thêm</w:t>
      </w:r>
      <w:r w:rsidR="00EF0E6B">
        <w:rPr>
          <w:rStyle w:val="Strong"/>
          <w:b w:val="0"/>
        </w:rPr>
        <w:t xml:space="preserve"> </w:t>
      </w:r>
      <w:r w:rsidR="001F3991">
        <w:rPr>
          <w:rStyle w:val="Strong"/>
          <w:b w:val="0"/>
        </w:rPr>
        <w:t>sẽ bị hủy ???</w:t>
      </w:r>
      <w:r w:rsidR="00074E0C" w:rsidRPr="00074E0C">
        <w:rPr>
          <w:rStyle w:val="Strong"/>
          <w:b w:val="0"/>
          <w:highlight w:val="yellow"/>
        </w:rPr>
        <w:t>--&gt; KHÔNG</w:t>
      </w:r>
    </w:p>
    <w:p w:rsidR="00DA4D36" w:rsidRPr="00DB6E0C" w:rsidRDefault="00BA3B70" w:rsidP="005C0964">
      <w:pPr>
        <w:pStyle w:val="ListParagraph"/>
        <w:numPr>
          <w:ilvl w:val="0"/>
          <w:numId w:val="23"/>
        </w:numPr>
        <w:ind w:hanging="720"/>
        <w:jc w:val="both"/>
        <w:rPr>
          <w:rFonts w:cs="Times New Roman"/>
          <w:b/>
          <w:szCs w:val="24"/>
        </w:rPr>
      </w:pPr>
      <w:r w:rsidRPr="00DB6E0C">
        <w:rPr>
          <w:rFonts w:cs="Times New Roman"/>
          <w:b/>
          <w:szCs w:val="24"/>
        </w:rPr>
        <w:t>Kết thúc</w:t>
      </w:r>
    </w:p>
    <w:p w:rsidR="00316576" w:rsidRDefault="00BA3B70" w:rsidP="005C0964">
      <w:pPr>
        <w:pStyle w:val="NormalWeb"/>
        <w:numPr>
          <w:ilvl w:val="0"/>
          <w:numId w:val="6"/>
        </w:numPr>
        <w:jc w:val="both"/>
        <w:rPr>
          <w:ins w:id="1399" w:author="ThaoDH" w:date="2013-10-17T13:30:00Z"/>
          <w:rStyle w:val="Strong"/>
          <w:b w:val="0"/>
        </w:rPr>
      </w:pPr>
      <w:r w:rsidRPr="00DB6E0C">
        <w:rPr>
          <w:rStyle w:val="Strong"/>
          <w:b w:val="0"/>
        </w:rPr>
        <w:t xml:space="preserve">Nếu thuê bao </w:t>
      </w:r>
      <w:r w:rsidR="00527209" w:rsidRPr="00DB6E0C">
        <w:rPr>
          <w:rStyle w:val="Strong"/>
          <w:b w:val="0"/>
        </w:rPr>
        <w:t>kết thúc</w:t>
      </w:r>
      <w:r w:rsidR="007E6F7A" w:rsidRPr="00DB6E0C">
        <w:rPr>
          <w:rStyle w:val="Strong"/>
          <w:b w:val="0"/>
        </w:rPr>
        <w:t xml:space="preserve"> gói cước, sẽ có tác dụng </w:t>
      </w:r>
      <w:ins w:id="1400" w:author="ThaoDH" w:date="2013-10-04T13:48:00Z">
        <w:r w:rsidR="00F50F4E">
          <w:rPr>
            <w:rStyle w:val="Strong"/>
            <w:b w:val="0"/>
          </w:rPr>
          <w:t xml:space="preserve">vào tháng tiếp theo </w:t>
        </w:r>
      </w:ins>
      <w:r w:rsidR="007E6F7A" w:rsidRPr="00DB6E0C">
        <w:rPr>
          <w:rStyle w:val="Strong"/>
          <w:b w:val="0"/>
        </w:rPr>
        <w:t>(với điều kiện phải dùng qua thời gian cam kết)</w:t>
      </w:r>
      <w:r w:rsidR="00074E0C">
        <w:rPr>
          <w:rStyle w:val="Strong"/>
          <w:b w:val="0"/>
        </w:rPr>
        <w:t xml:space="preserve">. </w:t>
      </w:r>
    </w:p>
    <w:p w:rsidR="004244C3" w:rsidRDefault="008E022E">
      <w:pPr>
        <w:pStyle w:val="NormalWeb"/>
        <w:jc w:val="both"/>
        <w:rPr>
          <w:rStyle w:val="Strong"/>
          <w:rFonts w:eastAsiaTheme="minorHAnsi" w:cstheme="minorBidi"/>
          <w:b w:val="0"/>
          <w:sz w:val="22"/>
          <w:szCs w:val="22"/>
        </w:rPr>
        <w:pPrChange w:id="1401" w:author="ThaoDH" w:date="2013-10-17T13:30:00Z">
          <w:pPr>
            <w:pStyle w:val="NormalWeb"/>
            <w:numPr>
              <w:numId w:val="6"/>
            </w:numPr>
            <w:tabs>
              <w:tab w:val="num" w:pos="720"/>
            </w:tabs>
            <w:ind w:left="720" w:hanging="360"/>
            <w:jc w:val="both"/>
          </w:pPr>
        </w:pPrChange>
      </w:pPr>
      <w:ins w:id="1402" w:author="ThaoDH" w:date="2013-10-17T13:30:00Z">
        <w:r>
          <w:rPr>
            <w:rStyle w:val="apple-style-span"/>
          </w:rPr>
          <w:t>Elcom/Comverse</w:t>
        </w:r>
        <w:r>
          <w:rPr>
            <w:color w:val="FF0000"/>
          </w:rPr>
          <w:t xml:space="preserve">: </w:t>
        </w:r>
        <w:r>
          <w:rPr>
            <w:rStyle w:val="Strong"/>
            <w:b w:val="0"/>
          </w:rPr>
          <w:t xml:space="preserve">Hệ thống VNP Prov thực hiện trigger vào C1RT </w:t>
        </w:r>
        <w:r w:rsidR="007E75ED">
          <w:rPr>
            <w:rStyle w:val="Strong"/>
            <w:b w:val="0"/>
          </w:rPr>
          <w:t>vào đ</w:t>
        </w:r>
      </w:ins>
      <w:ins w:id="1403" w:author="ThaoDH" w:date="2013-10-17T13:31:00Z">
        <w:r w:rsidR="007E75ED">
          <w:rPr>
            <w:rStyle w:val="Strong"/>
            <w:b w:val="0"/>
          </w:rPr>
          <w:t>ầ</w:t>
        </w:r>
      </w:ins>
      <w:ins w:id="1404" w:author="ThaoDH" w:date="2013-10-17T13:30:00Z">
        <w:r>
          <w:rPr>
            <w:rStyle w:val="Strong"/>
            <w:b w:val="0"/>
          </w:rPr>
          <w:t>u tháng tiếp theo để thực hiện chuyển đổi do hệ thống C1RT có hiệu lực tức thời.</w:t>
        </w:r>
      </w:ins>
    </w:p>
    <w:p w:rsidR="00DA4D36" w:rsidRPr="00DB6E0C" w:rsidRDefault="00DA4D36" w:rsidP="005C0964">
      <w:pPr>
        <w:pStyle w:val="ListParagraph"/>
        <w:numPr>
          <w:ilvl w:val="0"/>
          <w:numId w:val="22"/>
        </w:numPr>
        <w:ind w:hanging="720"/>
        <w:jc w:val="both"/>
        <w:rPr>
          <w:rFonts w:cs="Times New Roman"/>
          <w:b/>
          <w:szCs w:val="24"/>
        </w:rPr>
      </w:pPr>
      <w:r w:rsidRPr="00DB6E0C">
        <w:rPr>
          <w:rFonts w:cs="Times New Roman"/>
          <w:b/>
          <w:szCs w:val="24"/>
        </w:rPr>
        <w:t>Tương tác giữa các gói</w:t>
      </w:r>
    </w:p>
    <w:p w:rsidR="00C419B9" w:rsidRPr="00DB6E0C" w:rsidRDefault="00DA4D36" w:rsidP="00E537CD">
      <w:pPr>
        <w:pStyle w:val="NormalWeb"/>
        <w:jc w:val="both"/>
        <w:rPr>
          <w:rStyle w:val="apple-style-span"/>
        </w:rPr>
      </w:pPr>
      <w:r w:rsidRPr="00DB6E0C">
        <w:rPr>
          <w:rStyle w:val="apple-style-span"/>
        </w:rPr>
        <w:t xml:space="preserve">Khách hàng đăng ký gói cước iPhone trả sau vẫn được sử dụng các gói cước </w:t>
      </w:r>
      <w:r w:rsidR="00C419B9" w:rsidRPr="00DB6E0C">
        <w:rPr>
          <w:rStyle w:val="apple-style-span"/>
        </w:rPr>
        <w:t xml:space="preserve">cộng thêm </w:t>
      </w:r>
      <w:r w:rsidRPr="00DB6E0C">
        <w:rPr>
          <w:rStyle w:val="apple-style-span"/>
        </w:rPr>
        <w:t xml:space="preserve">khác của VinaPhone  </w:t>
      </w:r>
      <w:r w:rsidR="00C419B9" w:rsidRPr="00DB6E0C">
        <w:rPr>
          <w:rStyle w:val="apple-style-span"/>
        </w:rPr>
        <w:t xml:space="preserve">bao gồm </w:t>
      </w:r>
    </w:p>
    <w:p w:rsidR="00C46DD9" w:rsidRDefault="00C419B9" w:rsidP="005C0964">
      <w:pPr>
        <w:pStyle w:val="NormalWeb"/>
        <w:numPr>
          <w:ilvl w:val="0"/>
          <w:numId w:val="6"/>
        </w:numPr>
        <w:jc w:val="both"/>
        <w:rPr>
          <w:ins w:id="1405" w:author="ThaoDH" w:date="2013-10-03T10:50:00Z"/>
          <w:rStyle w:val="apple-style-span"/>
        </w:rPr>
      </w:pPr>
      <w:r w:rsidRPr="00DB6E0C">
        <w:rPr>
          <w:rStyle w:val="apple-style-span"/>
        </w:rPr>
        <w:t>G</w:t>
      </w:r>
      <w:r w:rsidR="00DA4D36" w:rsidRPr="00DB6E0C">
        <w:rPr>
          <w:rStyle w:val="apple-style-span"/>
        </w:rPr>
        <w:t xml:space="preserve">ói </w:t>
      </w:r>
      <w:r w:rsidRPr="00DB6E0C">
        <w:rPr>
          <w:rStyle w:val="apple-style-span"/>
        </w:rPr>
        <w:t>gia đình, đồng nghiệp, Talk24: Thuê bao i</w:t>
      </w:r>
      <w:r w:rsidR="00D82ED9">
        <w:rPr>
          <w:rStyle w:val="apple-style-span"/>
        </w:rPr>
        <w:t>Touch</w:t>
      </w:r>
      <w:r w:rsidRPr="00DB6E0C">
        <w:rPr>
          <w:rStyle w:val="apple-style-span"/>
        </w:rPr>
        <w:t xml:space="preserve"> có thể được</w:t>
      </w:r>
      <w:r w:rsidR="006D2BFB" w:rsidRPr="00DB6E0C">
        <w:rPr>
          <w:rStyle w:val="apple-style-span"/>
        </w:rPr>
        <w:t xml:space="preserve"> sử dụng một trong các gói này cộng thêm này.</w:t>
      </w:r>
      <w:del w:id="1406" w:author="ThaoDH" w:date="2013-10-17T13:31:00Z">
        <w:r w:rsidR="006D2BFB" w:rsidRPr="00DB6E0C" w:rsidDel="007E75ED">
          <w:rPr>
            <w:rStyle w:val="apple-style-span"/>
          </w:rPr>
          <w:delText xml:space="preserve"> </w:delText>
        </w:r>
        <w:r w:rsidR="006D2BFB" w:rsidRPr="00074E0C" w:rsidDel="007E75ED">
          <w:rPr>
            <w:rStyle w:val="apple-style-span"/>
            <w:strike/>
          </w:rPr>
          <w:delText xml:space="preserve">Phần lưu lượng miễn phí thuê bao iphone được </w:delText>
        </w:r>
        <w:r w:rsidR="003D3D13" w:rsidRPr="00074E0C" w:rsidDel="007E75ED">
          <w:rPr>
            <w:rStyle w:val="apple-style-span"/>
            <w:strike/>
          </w:rPr>
          <w:delText>sử dụng trước, sau đó sẽ áp</w:delText>
        </w:r>
        <w:r w:rsidR="00FE01F3" w:rsidRPr="00074E0C" w:rsidDel="007E75ED">
          <w:rPr>
            <w:rStyle w:val="apple-style-span"/>
            <w:strike/>
          </w:rPr>
          <w:delText xml:space="preserve"> theo gói cộng thêm nếu có thể</w:delText>
        </w:r>
      </w:del>
      <w:r w:rsidR="00FE01F3" w:rsidRPr="00DB6E0C">
        <w:rPr>
          <w:rStyle w:val="apple-style-span"/>
        </w:rPr>
        <w:t xml:space="preserve"> </w:t>
      </w:r>
      <w:r w:rsidR="00074E0C">
        <w:rPr>
          <w:rStyle w:val="apple-style-span"/>
        </w:rPr>
        <w:t xml:space="preserve"> :</w:t>
      </w:r>
      <w:r w:rsidR="00074E0C" w:rsidRPr="00074E0C">
        <w:rPr>
          <w:rStyle w:val="apple-style-span"/>
          <w:highlight w:val="yellow"/>
        </w:rPr>
        <w:t>Lưu lượng miễn phí Iphone bao gồm cả các gói trên</w:t>
      </w:r>
      <w:ins w:id="1407" w:author="ThaoDH" w:date="2013-10-02T15:44:00Z">
        <w:r w:rsidR="00AC70AA">
          <w:rPr>
            <w:rStyle w:val="apple-style-span"/>
          </w:rPr>
          <w:t>. Chưa rõ khi miễn phí 50% với cuộc gọi gia đình đồng nghiệp vậy</w:t>
        </w:r>
      </w:ins>
      <w:ins w:id="1408" w:author="ThaoDH" w:date="2013-10-04T13:49:00Z">
        <w:r w:rsidR="004D44D5">
          <w:rPr>
            <w:rStyle w:val="apple-style-span"/>
          </w:rPr>
          <w:t xml:space="preserve"> </w:t>
        </w:r>
      </w:ins>
      <w:ins w:id="1409" w:author="ThaoDH" w:date="2013-10-02T15:45:00Z">
        <w:r w:rsidR="00AC70AA">
          <w:rPr>
            <w:rStyle w:val="apple-style-span"/>
          </w:rPr>
          <w:t>50% là trên phần đã giảm giá</w:t>
        </w:r>
      </w:ins>
      <w:ins w:id="1410" w:author="ThaoDH" w:date="2013-10-02T15:46:00Z">
        <w:r w:rsidR="00AC70AA">
          <w:rPr>
            <w:rStyle w:val="apple-style-span"/>
          </w:rPr>
          <w:t xml:space="preserve"> 10%</w:t>
        </w:r>
      </w:ins>
      <w:ins w:id="1411" w:author="ThaoDH" w:date="2013-10-02T15:45:00Z">
        <w:r w:rsidR="00AC70AA">
          <w:rPr>
            <w:rStyle w:val="apple-style-span"/>
          </w:rPr>
          <w:t xml:space="preserve"> (do dùng gói </w:t>
        </w:r>
      </w:ins>
      <w:ins w:id="1412" w:author="ThaoDH" w:date="2013-10-02T15:46:00Z">
        <w:r w:rsidR="00AC70AA">
          <w:rPr>
            <w:rStyle w:val="apple-style-span"/>
          </w:rPr>
          <w:t>Itouch</w:t>
        </w:r>
      </w:ins>
      <w:ins w:id="1413" w:author="ThaoDH" w:date="2013-10-02T15:44:00Z">
        <w:r w:rsidR="00AC70AA">
          <w:rPr>
            <w:rStyle w:val="apple-style-span"/>
          </w:rPr>
          <w:t>?</w:t>
        </w:r>
      </w:ins>
      <w:ins w:id="1414" w:author="ThaoDH" w:date="2013-10-02T15:46:00Z">
        <w:r w:rsidR="00AC70AA">
          <w:rPr>
            <w:rStyle w:val="apple-style-span"/>
          </w:rPr>
          <w:t>)</w:t>
        </w:r>
      </w:ins>
      <w:ins w:id="1415" w:author="ThaoDH" w:date="2013-10-03T10:48:00Z">
        <w:r w:rsidR="00752578">
          <w:rPr>
            <w:rStyle w:val="apple-style-span"/>
          </w:rPr>
          <w:t xml:space="preserve">. </w:t>
        </w:r>
      </w:ins>
    </w:p>
    <w:p w:rsidR="004244C3" w:rsidRDefault="00C46DD9">
      <w:pPr>
        <w:pStyle w:val="NormalWeb"/>
        <w:ind w:left="720"/>
        <w:jc w:val="both"/>
        <w:rPr>
          <w:rStyle w:val="apple-style-span"/>
          <w:rFonts w:eastAsiaTheme="minorHAnsi" w:cstheme="minorBidi"/>
          <w:sz w:val="22"/>
          <w:szCs w:val="22"/>
        </w:rPr>
        <w:pPrChange w:id="1416" w:author="ThaoDH" w:date="2013-10-03T10:50:00Z">
          <w:pPr>
            <w:pStyle w:val="NormalWeb"/>
            <w:numPr>
              <w:numId w:val="6"/>
            </w:numPr>
            <w:tabs>
              <w:tab w:val="num" w:pos="720"/>
            </w:tabs>
            <w:ind w:left="720" w:hanging="360"/>
            <w:jc w:val="both"/>
          </w:pPr>
        </w:pPrChange>
      </w:pPr>
      <w:ins w:id="1417" w:author="ThaoDH" w:date="2013-10-03T10:50:00Z">
        <w:r>
          <w:rPr>
            <w:rStyle w:val="apple-style-span"/>
          </w:rPr>
          <w:lastRenderedPageBreak/>
          <w:t>Trả lời: Giảm 10% sau khi đã apply 50%</w:t>
        </w:r>
      </w:ins>
      <w:ins w:id="1418" w:author="ThaoDH" w:date="2013-10-04T13:49:00Z">
        <w:r w:rsidR="004D44D5">
          <w:rPr>
            <w:rStyle w:val="apple-style-span"/>
          </w:rPr>
          <w:t xml:space="preserve"> gia đình đồng nghiệp</w:t>
        </w:r>
      </w:ins>
    </w:p>
    <w:p w:rsidR="004237A2" w:rsidRPr="00DB6E0C" w:rsidRDefault="00C130CF" w:rsidP="005C0964">
      <w:pPr>
        <w:pStyle w:val="NormalWeb"/>
        <w:numPr>
          <w:ilvl w:val="0"/>
          <w:numId w:val="6"/>
        </w:numPr>
        <w:jc w:val="both"/>
        <w:rPr>
          <w:rStyle w:val="apple-style-span"/>
        </w:rPr>
      </w:pPr>
      <w:r w:rsidRPr="00DB6E0C">
        <w:rPr>
          <w:rStyle w:val="apple-style-span"/>
        </w:rPr>
        <w:t xml:space="preserve">Thuê bao </w:t>
      </w:r>
      <w:r w:rsidR="00D82ED9" w:rsidRPr="00DB6E0C">
        <w:rPr>
          <w:rStyle w:val="apple-style-span"/>
        </w:rPr>
        <w:t>i</w:t>
      </w:r>
      <w:r w:rsidR="00D82ED9">
        <w:rPr>
          <w:rStyle w:val="apple-style-span"/>
        </w:rPr>
        <w:t>Touch</w:t>
      </w:r>
      <w:r w:rsidR="00D82ED9" w:rsidRPr="00DB6E0C">
        <w:rPr>
          <w:rStyle w:val="apple-style-span"/>
        </w:rPr>
        <w:t xml:space="preserve"> </w:t>
      </w:r>
      <w:r w:rsidRPr="00DB6E0C">
        <w:rPr>
          <w:rStyle w:val="apple-style-span"/>
        </w:rPr>
        <w:t xml:space="preserve">có thể đăng kí sử dụng gói “VNPT-Trò chuyện thoải mái”. Lưu lượng cuộc gọi VNPT trò chuyện thoải mái không được tính vào lưu lượng miễn phí của </w:t>
      </w:r>
      <w:r w:rsidR="00D82ED9" w:rsidRPr="00DB6E0C">
        <w:rPr>
          <w:rStyle w:val="apple-style-span"/>
        </w:rPr>
        <w:t>i</w:t>
      </w:r>
      <w:r w:rsidR="00D82ED9">
        <w:rPr>
          <w:rStyle w:val="apple-style-span"/>
        </w:rPr>
        <w:t>Touch</w:t>
      </w:r>
      <w:r w:rsidRPr="00DB6E0C">
        <w:rPr>
          <w:rStyle w:val="apple-style-span"/>
        </w:rPr>
        <w:t xml:space="preserve">. </w:t>
      </w:r>
    </w:p>
    <w:p w:rsidR="00F50441" w:rsidRPr="00AC0D7C" w:rsidRDefault="00F50441" w:rsidP="005C0964">
      <w:pPr>
        <w:pStyle w:val="NormalWeb"/>
        <w:numPr>
          <w:ilvl w:val="0"/>
          <w:numId w:val="6"/>
        </w:numPr>
        <w:jc w:val="both"/>
        <w:rPr>
          <w:ins w:id="1419" w:author="ThaoDH" w:date="2013-10-03T10:52:00Z"/>
          <w:rStyle w:val="apple-style-span"/>
          <w:strike/>
          <w:color w:val="FF0000"/>
          <w:highlight w:val="yellow"/>
          <w:rPrChange w:id="1420" w:author="ThaoDH" w:date="2013-10-03T10:52:00Z">
            <w:rPr>
              <w:ins w:id="1421" w:author="ThaoDH" w:date="2013-10-03T10:52:00Z"/>
              <w:rStyle w:val="apple-style-span"/>
              <w:rFonts w:eastAsiaTheme="minorHAnsi" w:cstheme="minorBidi"/>
              <w:color w:val="FF0000"/>
              <w:sz w:val="22"/>
              <w:szCs w:val="22"/>
              <w:highlight w:val="yellow"/>
            </w:rPr>
          </w:rPrChange>
        </w:rPr>
      </w:pPr>
      <w:r w:rsidRPr="00F50441">
        <w:rPr>
          <w:rStyle w:val="apple-style-span"/>
          <w:color w:val="FF0000"/>
          <w:highlight w:val="yellow"/>
        </w:rPr>
        <w:t>Được đăng ký thêm các gói MI để cộng thêm dung lượng miễn phí</w:t>
      </w:r>
      <w:r>
        <w:rPr>
          <w:rStyle w:val="apple-style-span"/>
          <w:color w:val="FF0000"/>
          <w:highlight w:val="yellow"/>
        </w:rPr>
        <w:t xml:space="preserve"> (from 01/09/2013)</w:t>
      </w:r>
      <w:ins w:id="1422" w:author="ThaoDH" w:date="2013-10-02T15:46:00Z">
        <w:r w:rsidR="00893C3B">
          <w:rPr>
            <w:rStyle w:val="apple-style-span"/>
            <w:color w:val="FF0000"/>
            <w:highlight w:val="yellow"/>
          </w:rPr>
          <w:t xml:space="preserve">. </w:t>
        </w:r>
      </w:ins>
      <w:ins w:id="1423" w:author="ThaoDH" w:date="2013-10-03T10:51:00Z">
        <w:r w:rsidR="00B45A5B">
          <w:rPr>
            <w:rStyle w:val="apple-style-span"/>
            <w:color w:val="FF0000"/>
            <w:highlight w:val="yellow"/>
          </w:rPr>
          <w:t xml:space="preserve">Tính theo hạn mức của </w:t>
        </w:r>
      </w:ins>
      <w:ins w:id="1424" w:author="ThaoDH" w:date="2013-10-04T13:52:00Z">
        <w:r w:rsidR="002E172F">
          <w:rPr>
            <w:rStyle w:val="apple-style-span"/>
            <w:color w:val="FF0000"/>
            <w:highlight w:val="yellow"/>
          </w:rPr>
          <w:t>I</w:t>
        </w:r>
      </w:ins>
      <w:ins w:id="1425" w:author="ThaoDH" w:date="2013-10-03T10:51:00Z">
        <w:r w:rsidR="00B45A5B">
          <w:rPr>
            <w:rStyle w:val="apple-style-span"/>
            <w:color w:val="FF0000"/>
            <w:highlight w:val="yellow"/>
          </w:rPr>
          <w:t>touch</w:t>
        </w:r>
      </w:ins>
      <w:ins w:id="1426" w:author="ThaoDH" w:date="2013-10-04T13:52:00Z">
        <w:r w:rsidR="002E172F">
          <w:rPr>
            <w:rStyle w:val="apple-style-span"/>
            <w:color w:val="FF0000"/>
            <w:highlight w:val="yellow"/>
          </w:rPr>
          <w:t xml:space="preserve"> (500K)</w:t>
        </w:r>
      </w:ins>
    </w:p>
    <w:p w:rsidR="004244C3" w:rsidRDefault="00AC0D7C">
      <w:pPr>
        <w:pStyle w:val="NormalWeb"/>
        <w:ind w:left="720"/>
        <w:jc w:val="both"/>
        <w:rPr>
          <w:ins w:id="1427" w:author="ThaoDH" w:date="2013-10-03T10:58:00Z"/>
          <w:rStyle w:val="apple-style-span"/>
          <w:rFonts w:eastAsiaTheme="minorHAnsi" w:cstheme="minorBidi"/>
          <w:color w:val="FF0000"/>
          <w:sz w:val="22"/>
          <w:szCs w:val="22"/>
          <w:highlight w:val="yellow"/>
        </w:rPr>
        <w:pPrChange w:id="1428" w:author="ThaoDH" w:date="2013-10-03T10:52:00Z">
          <w:pPr>
            <w:pStyle w:val="NormalWeb"/>
            <w:numPr>
              <w:numId w:val="6"/>
            </w:numPr>
            <w:tabs>
              <w:tab w:val="num" w:pos="720"/>
            </w:tabs>
            <w:ind w:left="720" w:hanging="360"/>
            <w:jc w:val="both"/>
          </w:pPr>
        </w:pPrChange>
      </w:pPr>
      <w:ins w:id="1429" w:author="ThaoDH" w:date="2013-10-03T10:52:00Z">
        <w:r>
          <w:rPr>
            <w:rStyle w:val="apple-style-span"/>
            <w:color w:val="FF0000"/>
            <w:highlight w:val="yellow"/>
          </w:rPr>
          <w:t xml:space="preserve">Trong tháng đăng kí gói MI, phần lưu lượng của gói MI có hiệu lực từ </w:t>
        </w:r>
      </w:ins>
      <w:ins w:id="1430" w:author="ThaoDH" w:date="2013-10-04T13:53:00Z">
        <w:r w:rsidR="002E172F">
          <w:rPr>
            <w:rStyle w:val="apple-style-span"/>
            <w:color w:val="FF0000"/>
            <w:highlight w:val="yellow"/>
          </w:rPr>
          <w:t>thời điểm đăng kí</w:t>
        </w:r>
      </w:ins>
      <w:ins w:id="1431" w:author="ThaoDH" w:date="2013-10-04T13:54:00Z">
        <w:r w:rsidR="002E172F">
          <w:rPr>
            <w:rStyle w:val="apple-style-span"/>
            <w:color w:val="FF0000"/>
            <w:highlight w:val="yellow"/>
          </w:rPr>
          <w:t>.</w:t>
        </w:r>
      </w:ins>
    </w:p>
    <w:p w:rsidR="004244C3" w:rsidRDefault="00356A33">
      <w:pPr>
        <w:pStyle w:val="NormalWeb"/>
        <w:ind w:left="720"/>
        <w:jc w:val="both"/>
        <w:rPr>
          <w:ins w:id="1432" w:author="ThaoDH" w:date="2013-10-17T13:32:00Z"/>
          <w:rStyle w:val="apple-style-span"/>
          <w:rFonts w:eastAsiaTheme="minorHAnsi" w:cstheme="minorBidi"/>
          <w:color w:val="FF0000"/>
          <w:sz w:val="22"/>
          <w:szCs w:val="22"/>
          <w:highlight w:val="yellow"/>
        </w:rPr>
        <w:pPrChange w:id="1433" w:author="ThaoDH" w:date="2013-10-03T10:52:00Z">
          <w:pPr>
            <w:pStyle w:val="NormalWeb"/>
            <w:numPr>
              <w:numId w:val="6"/>
            </w:numPr>
            <w:tabs>
              <w:tab w:val="num" w:pos="720"/>
            </w:tabs>
            <w:ind w:left="720" w:hanging="360"/>
            <w:jc w:val="both"/>
          </w:pPr>
        </w:pPrChange>
      </w:pPr>
      <w:ins w:id="1434" w:author="ThaoDH" w:date="2013-10-03T10:58:00Z">
        <w:r>
          <w:rPr>
            <w:rStyle w:val="apple-style-span"/>
            <w:color w:val="FF0000"/>
            <w:highlight w:val="yellow"/>
          </w:rPr>
          <w:t>Thuê bao itouch có thể đăng kí thêm gói MAX, lưu luợng miễn phí tốc độ cao của gói MAX sẽ được cộng dồn sang Itouch</w:t>
        </w:r>
      </w:ins>
      <w:ins w:id="1435" w:author="ThaoDH" w:date="2013-10-04T13:54:00Z">
        <w:r w:rsidR="00560A15">
          <w:rPr>
            <w:rStyle w:val="apple-style-span"/>
            <w:color w:val="FF0000"/>
            <w:highlight w:val="yellow"/>
          </w:rPr>
          <w:t>. Sau khi tiêu dùng hết lưu lượng tốc độ cao sẽ miễn phí</w:t>
        </w:r>
      </w:ins>
    </w:p>
    <w:p w:rsidR="004244C3" w:rsidRDefault="007E75ED">
      <w:pPr>
        <w:pStyle w:val="NormalWeb"/>
        <w:jc w:val="both"/>
        <w:rPr>
          <w:rStyle w:val="apple-style-span"/>
          <w:rFonts w:eastAsiaTheme="minorHAnsi" w:cstheme="minorBidi"/>
          <w:strike/>
          <w:color w:val="FF0000"/>
          <w:sz w:val="22"/>
          <w:szCs w:val="22"/>
          <w:highlight w:val="yellow"/>
        </w:rPr>
        <w:pPrChange w:id="1436" w:author="ThaoDH" w:date="2013-10-17T13:32:00Z">
          <w:pPr>
            <w:pStyle w:val="NormalWeb"/>
            <w:numPr>
              <w:numId w:val="6"/>
            </w:numPr>
            <w:tabs>
              <w:tab w:val="num" w:pos="720"/>
            </w:tabs>
            <w:ind w:left="720" w:hanging="360"/>
            <w:jc w:val="both"/>
          </w:pPr>
        </w:pPrChange>
      </w:pPr>
      <w:ins w:id="1437" w:author="ThaoDH" w:date="2013-10-17T13:32:00Z">
        <w:r>
          <w:rPr>
            <w:rStyle w:val="apple-style-span"/>
          </w:rPr>
          <w:t>Elcom/Comverse</w:t>
        </w:r>
        <w:r>
          <w:rPr>
            <w:color w:val="FF0000"/>
          </w:rPr>
          <w:t>: OK</w:t>
        </w:r>
      </w:ins>
    </w:p>
    <w:p w:rsidR="00962B6E" w:rsidRDefault="008808F5" w:rsidP="005C0964">
      <w:pPr>
        <w:pStyle w:val="NormalWeb"/>
        <w:numPr>
          <w:ilvl w:val="0"/>
          <w:numId w:val="6"/>
        </w:numPr>
        <w:jc w:val="both"/>
        <w:rPr>
          <w:rStyle w:val="apple-style-span"/>
        </w:rPr>
      </w:pPr>
      <w:r>
        <w:rPr>
          <w:rStyle w:val="apple-style-span"/>
        </w:rPr>
        <w:t xml:space="preserve">Thuê bao </w:t>
      </w:r>
      <w:r w:rsidRPr="00DB6E0C">
        <w:rPr>
          <w:rStyle w:val="apple-style-span"/>
        </w:rPr>
        <w:t>i</w:t>
      </w:r>
      <w:r>
        <w:rPr>
          <w:rStyle w:val="apple-style-span"/>
        </w:rPr>
        <w:t>Touch</w:t>
      </w:r>
      <w:r w:rsidR="00DD396A" w:rsidRPr="00DB6E0C">
        <w:rPr>
          <w:rStyle w:val="apple-style-span"/>
        </w:rPr>
        <w:t xml:space="preserve"> có thể sử dụng đồng thời gói VNPT </w:t>
      </w:r>
      <w:r w:rsidR="005443E6">
        <w:rPr>
          <w:rStyle w:val="apple-style-span"/>
        </w:rPr>
        <w:t>trò chuyện thoải mái</w:t>
      </w:r>
      <w:r w:rsidR="00DD396A" w:rsidRPr="00DB6E0C">
        <w:rPr>
          <w:rStyle w:val="apple-style-span"/>
        </w:rPr>
        <w:t xml:space="preserve"> và một trong các gói Talk24, gia đình, hoặ</w:t>
      </w:r>
      <w:r w:rsidR="00B11BEA" w:rsidRPr="00DB6E0C">
        <w:rPr>
          <w:rStyle w:val="apple-style-span"/>
        </w:rPr>
        <w:t xml:space="preserve">c </w:t>
      </w:r>
      <w:r w:rsidR="003409C9" w:rsidRPr="00DB6E0C">
        <w:rPr>
          <w:rStyle w:val="apple-style-span"/>
        </w:rPr>
        <w:t>đồng nghiệp</w:t>
      </w:r>
      <w:r w:rsidR="00B11BEA" w:rsidRPr="00DB6E0C">
        <w:rPr>
          <w:rStyle w:val="apple-style-span"/>
        </w:rPr>
        <w:t xml:space="preserve">. Cuộc gọi VNPT </w:t>
      </w:r>
      <w:r w:rsidR="005443E6">
        <w:rPr>
          <w:rStyle w:val="apple-style-span"/>
        </w:rPr>
        <w:t>trò chuyện thoải mái</w:t>
      </w:r>
      <w:r w:rsidR="00B11BEA" w:rsidRPr="00DB6E0C">
        <w:rPr>
          <w:rStyle w:val="apple-style-span"/>
        </w:rPr>
        <w:t xml:space="preserve"> sẽ được ư</w:t>
      </w:r>
      <w:r w:rsidR="00591480" w:rsidRPr="00DB6E0C">
        <w:rPr>
          <w:rStyle w:val="apple-style-span"/>
        </w:rPr>
        <w:t xml:space="preserve">u tiên trừ cước </w:t>
      </w:r>
      <w:r w:rsidR="00CD055F">
        <w:rPr>
          <w:rStyle w:val="apple-style-span"/>
        </w:rPr>
        <w:t xml:space="preserve">đầu tiên </w:t>
      </w:r>
      <w:r w:rsidR="0040289B">
        <w:rPr>
          <w:rStyle w:val="apple-style-span"/>
        </w:rPr>
        <w:t>(</w:t>
      </w:r>
      <w:r w:rsidR="0040289B" w:rsidRPr="00DB6E0C">
        <w:rPr>
          <w:rStyle w:val="apple-style-span"/>
        </w:rPr>
        <w:t>nếu có thể</w:t>
      </w:r>
      <w:r w:rsidR="0040289B">
        <w:rPr>
          <w:rStyle w:val="apple-style-span"/>
        </w:rPr>
        <w:t>)</w:t>
      </w:r>
      <w:r w:rsidR="005443E6">
        <w:rPr>
          <w:rStyle w:val="apple-style-span"/>
        </w:rPr>
        <w:t>.</w:t>
      </w:r>
      <w:r w:rsidR="0040289B">
        <w:rPr>
          <w:rStyle w:val="apple-style-span"/>
        </w:rPr>
        <w:t xml:space="preserve"> Lưu lượng VNPT trò chuyện thoải mái không bị trừ vào lưu lượng của Itouch</w:t>
      </w:r>
      <w:r w:rsidR="00591480" w:rsidRPr="00DB6E0C">
        <w:rPr>
          <w:rStyle w:val="apple-style-span"/>
        </w:rPr>
        <w:t xml:space="preserve">. Sau đó sử dụng lưu lượng của Itouch </w:t>
      </w:r>
      <w:r w:rsidR="005443E6">
        <w:rPr>
          <w:rStyle w:val="apple-style-span"/>
        </w:rPr>
        <w:t>(</w:t>
      </w:r>
      <w:r w:rsidR="005443E6" w:rsidRPr="00DB6E0C">
        <w:rPr>
          <w:rStyle w:val="apple-style-span"/>
        </w:rPr>
        <w:t>nếu có thể</w:t>
      </w:r>
      <w:r w:rsidR="005443E6">
        <w:rPr>
          <w:rStyle w:val="apple-style-span"/>
        </w:rPr>
        <w:t xml:space="preserve">) </w:t>
      </w:r>
      <w:r w:rsidR="00591480" w:rsidRPr="00DB6E0C">
        <w:rPr>
          <w:rStyle w:val="apple-style-span"/>
        </w:rPr>
        <w:t xml:space="preserve">cuối cùng mới áp dụng Talk24 hoặc gia đình </w:t>
      </w:r>
      <w:r w:rsidR="00E404D9" w:rsidRPr="00DB6E0C">
        <w:rPr>
          <w:rStyle w:val="apple-style-span"/>
        </w:rPr>
        <w:t xml:space="preserve">hoặc </w:t>
      </w:r>
      <w:r w:rsidR="003409C9" w:rsidRPr="00DB6E0C">
        <w:rPr>
          <w:rStyle w:val="apple-style-span"/>
        </w:rPr>
        <w:t>đồng nghiệp</w:t>
      </w:r>
      <w:r w:rsidR="00E404D9" w:rsidRPr="00DB6E0C">
        <w:rPr>
          <w:rStyle w:val="apple-style-span"/>
        </w:rPr>
        <w:t xml:space="preserve"> </w:t>
      </w:r>
      <w:r w:rsidR="0040289B">
        <w:rPr>
          <w:rStyle w:val="apple-style-span"/>
        </w:rPr>
        <w:t>(</w:t>
      </w:r>
      <w:r w:rsidR="00E404D9" w:rsidRPr="00DB6E0C">
        <w:rPr>
          <w:rStyle w:val="apple-style-span"/>
        </w:rPr>
        <w:t>nếu có thể</w:t>
      </w:r>
      <w:r w:rsidR="0040289B">
        <w:rPr>
          <w:rStyle w:val="apple-style-span"/>
        </w:rPr>
        <w:t>)</w:t>
      </w:r>
      <w:r w:rsidR="00E404D9" w:rsidRPr="00DB6E0C">
        <w:rPr>
          <w:rStyle w:val="apple-style-span"/>
        </w:rPr>
        <w:t>.</w:t>
      </w:r>
    </w:p>
    <w:p w:rsidR="005443E6" w:rsidRDefault="005443E6" w:rsidP="005443E6">
      <w:pPr>
        <w:pStyle w:val="NormalWeb"/>
        <w:ind w:left="720"/>
        <w:jc w:val="both"/>
        <w:rPr>
          <w:ins w:id="1438" w:author="ThaoDH" w:date="2013-10-17T13:33:00Z"/>
          <w:rStyle w:val="apple-style-span"/>
        </w:rPr>
      </w:pPr>
      <w:r>
        <w:rPr>
          <w:rStyle w:val="apple-style-span"/>
        </w:rPr>
        <w:t xml:space="preserve">Ví dụ nếu một thuê bao </w:t>
      </w:r>
      <w:r w:rsidR="00CD6CB4">
        <w:rPr>
          <w:rStyle w:val="apple-style-span"/>
        </w:rPr>
        <w:t xml:space="preserve">A </w:t>
      </w:r>
      <w:r>
        <w:rPr>
          <w:rStyle w:val="apple-style-span"/>
        </w:rPr>
        <w:t xml:space="preserve">sử dụng </w:t>
      </w:r>
      <w:r w:rsidR="00CD6CB4">
        <w:rPr>
          <w:rStyle w:val="apple-style-span"/>
        </w:rPr>
        <w:t xml:space="preserve">đồng thời cả ba gói này bao gồm VNPT trò chuyện thoải mái itouch, talk24. B là một thành viên trong của Talk24. A còn 5 phút itouch và C là một thành viên của cả hai nhóm Talk24 và VNPT trò chuyện thoải mái. </w:t>
      </w:r>
      <w:r w:rsidR="00CD055F">
        <w:rPr>
          <w:rStyle w:val="apple-style-span"/>
        </w:rPr>
        <w:t xml:space="preserve">A gọi C 10 phút. Cuộc gọi này là miễn phí do áp dụng VNPT trò chuyện thoải mái. A gọi B10 phút. A bị trừ 5 phút trong lưu lượng của itouch và </w:t>
      </w:r>
      <w:r w:rsidR="005008FD">
        <w:rPr>
          <w:rStyle w:val="apple-style-span"/>
        </w:rPr>
        <w:t>5 phút còn l</w:t>
      </w:r>
      <w:r w:rsidR="00F00A2F">
        <w:rPr>
          <w:rStyle w:val="apple-style-span"/>
        </w:rPr>
        <w:t>ại tính theo Talk24 và được giảm 70% (do cuộc gọi từ phút thứ 5-&gt; phút thứ 10</w:t>
      </w:r>
      <w:r w:rsidR="00482177">
        <w:rPr>
          <w:rStyle w:val="apple-style-span"/>
        </w:rPr>
        <w:t>)</w:t>
      </w:r>
      <w:r w:rsidR="00F00A2F">
        <w:rPr>
          <w:rStyle w:val="apple-style-span"/>
        </w:rPr>
        <w:t xml:space="preserve">. </w:t>
      </w:r>
    </w:p>
    <w:p w:rsidR="004244C3" w:rsidRPr="004244C3" w:rsidRDefault="0028658E">
      <w:pPr>
        <w:pStyle w:val="NormalWeb"/>
        <w:jc w:val="both"/>
        <w:rPr>
          <w:del w:id="1439" w:author="ThaoDH" w:date="2013-10-17T13:33:00Z"/>
          <w:rStyle w:val="apple-style-span"/>
          <w:rFonts w:eastAsiaTheme="minorHAnsi" w:cstheme="minorBidi"/>
          <w:strike/>
          <w:color w:val="FF0000"/>
          <w:sz w:val="22"/>
          <w:szCs w:val="22"/>
          <w:highlight w:val="yellow"/>
          <w:rPrChange w:id="1440" w:author="ThaoDH" w:date="2013-10-17T13:33:00Z">
            <w:rPr>
              <w:del w:id="1441" w:author="ThaoDH" w:date="2013-10-17T13:33:00Z"/>
              <w:rStyle w:val="apple-style-span"/>
              <w:rFonts w:eastAsiaTheme="minorHAnsi" w:cstheme="minorBidi"/>
              <w:sz w:val="22"/>
              <w:szCs w:val="22"/>
            </w:rPr>
          </w:rPrChange>
        </w:rPr>
        <w:pPrChange w:id="1442" w:author="ThaoDH" w:date="2013-10-17T13:33:00Z">
          <w:pPr>
            <w:pStyle w:val="NormalWeb"/>
            <w:ind w:left="720"/>
            <w:jc w:val="both"/>
          </w:pPr>
        </w:pPrChange>
      </w:pPr>
      <w:ins w:id="1443" w:author="ThaoDH" w:date="2013-10-17T13:33:00Z">
        <w:r>
          <w:rPr>
            <w:rStyle w:val="apple-style-span"/>
          </w:rPr>
          <w:t>Elcom/Comverse</w:t>
        </w:r>
        <w:r>
          <w:rPr>
            <w:color w:val="FF0000"/>
          </w:rPr>
          <w:t>: OK</w:t>
        </w:r>
      </w:ins>
    </w:p>
    <w:p w:rsidR="00E404D9" w:rsidRDefault="00E404D9" w:rsidP="005C0964">
      <w:pPr>
        <w:pStyle w:val="NormalWeb"/>
        <w:numPr>
          <w:ilvl w:val="0"/>
          <w:numId w:val="6"/>
        </w:numPr>
        <w:jc w:val="both"/>
        <w:rPr>
          <w:ins w:id="1444" w:author="ThaoDH" w:date="2013-10-07T16:12:00Z"/>
          <w:rStyle w:val="apple-style-span"/>
        </w:rPr>
      </w:pPr>
      <w:r w:rsidRPr="00DB6E0C">
        <w:rPr>
          <w:rStyle w:val="apple-style-span"/>
        </w:rPr>
        <w:t>Thuê bao I</w:t>
      </w:r>
      <w:r w:rsidR="00F25DBF">
        <w:rPr>
          <w:rStyle w:val="apple-style-span"/>
        </w:rPr>
        <w:t>touch</w:t>
      </w:r>
      <w:r w:rsidRPr="00DB6E0C">
        <w:rPr>
          <w:rStyle w:val="apple-style-span"/>
        </w:rPr>
        <w:t xml:space="preserve"> cũng có thể sử dụng một trong các gói Alô. Thuê bao sẽ được áp dụng theo gói Alo trước (nếu có thể) sau đó mới đến sử dụng đến lưu lượng của gói I</w:t>
      </w:r>
      <w:r w:rsidR="00F25DBF">
        <w:rPr>
          <w:rStyle w:val="apple-style-span"/>
        </w:rPr>
        <w:t>touch</w:t>
      </w:r>
      <w:r w:rsidR="00BD30B6">
        <w:rPr>
          <w:rStyle w:val="apple-style-span"/>
        </w:rPr>
        <w:t xml:space="preserve">. </w:t>
      </w:r>
    </w:p>
    <w:p w:rsidR="004244C3" w:rsidRDefault="00811579">
      <w:pPr>
        <w:pStyle w:val="NormalWeb"/>
        <w:jc w:val="both"/>
        <w:rPr>
          <w:rStyle w:val="apple-style-span"/>
          <w:rFonts w:eastAsiaTheme="minorHAnsi" w:cstheme="minorBidi"/>
          <w:sz w:val="22"/>
          <w:szCs w:val="22"/>
        </w:rPr>
        <w:pPrChange w:id="1445" w:author="ThaoDH" w:date="2013-10-17T13:33:00Z">
          <w:pPr>
            <w:pStyle w:val="NormalWeb"/>
            <w:numPr>
              <w:numId w:val="6"/>
            </w:numPr>
            <w:tabs>
              <w:tab w:val="num" w:pos="720"/>
            </w:tabs>
            <w:ind w:left="720" w:hanging="360"/>
            <w:jc w:val="both"/>
          </w:pPr>
        </w:pPrChange>
      </w:pPr>
      <w:ins w:id="1446" w:author="ThaoDH" w:date="2013-10-17T13:33:00Z">
        <w:r w:rsidRPr="00811579">
          <w:rPr>
            <w:rStyle w:val="apple-style-span"/>
            <w:highlight w:val="cyan"/>
            <w:rPrChange w:id="1447" w:author="ThaoDH" w:date="2013-10-17T13:38:00Z">
              <w:rPr>
                <w:rStyle w:val="apple-style-span"/>
              </w:rPr>
            </w:rPrChange>
          </w:rPr>
          <w:t>Elcom/Comverse</w:t>
        </w:r>
        <w:r w:rsidRPr="00811579">
          <w:rPr>
            <w:color w:val="FF0000"/>
            <w:highlight w:val="cyan"/>
            <w:rPrChange w:id="1448" w:author="ThaoDH" w:date="2013-10-17T13:38:00Z">
              <w:rPr>
                <w:color w:val="FF0000"/>
              </w:rPr>
            </w:rPrChange>
          </w:rPr>
          <w:t>: Gói alo</w:t>
        </w:r>
      </w:ins>
      <w:ins w:id="1449" w:author="ThaoDH" w:date="2013-10-17T13:38:00Z">
        <w:r w:rsidRPr="00811579">
          <w:rPr>
            <w:color w:val="FF0000"/>
            <w:highlight w:val="cyan"/>
            <w:rPrChange w:id="1450" w:author="ThaoDH" w:date="2013-10-17T13:38:00Z">
              <w:rPr>
                <w:color w:val="FF0000"/>
              </w:rPr>
            </w:rPrChange>
          </w:rPr>
          <w:t xml:space="preserve"> </w:t>
        </w:r>
      </w:ins>
      <w:ins w:id="1451" w:author="ThaoDH" w:date="2013-10-17T13:33:00Z">
        <w:r w:rsidRPr="00811579">
          <w:rPr>
            <w:color w:val="FF0000"/>
            <w:highlight w:val="cyan"/>
            <w:rPrChange w:id="1452" w:author="ThaoDH" w:date="2013-10-17T13:38:00Z">
              <w:rPr>
                <w:color w:val="FF0000"/>
              </w:rPr>
            </w:rPrChange>
          </w:rPr>
          <w:t>???</w:t>
        </w:r>
      </w:ins>
      <w:ins w:id="1453" w:author="ThaoDH" w:date="2013-10-17T13:38:00Z">
        <w:r w:rsidRPr="00811579">
          <w:rPr>
            <w:color w:val="FF0000"/>
            <w:highlight w:val="cyan"/>
            <w:rPrChange w:id="1454" w:author="ThaoDH" w:date="2013-10-17T13:38:00Z">
              <w:rPr>
                <w:color w:val="FF0000"/>
              </w:rPr>
            </w:rPrChange>
          </w:rPr>
          <w:t>Kết hợp với Itouch</w:t>
        </w:r>
      </w:ins>
    </w:p>
    <w:p w:rsidR="00E404D9" w:rsidRDefault="00E404D9" w:rsidP="005C0964">
      <w:pPr>
        <w:pStyle w:val="NormalWeb"/>
        <w:numPr>
          <w:ilvl w:val="0"/>
          <w:numId w:val="6"/>
        </w:numPr>
        <w:jc w:val="both"/>
        <w:rPr>
          <w:ins w:id="1455" w:author="ThaoDH" w:date="2013-10-17T13:35:00Z"/>
          <w:rStyle w:val="apple-style-span"/>
        </w:rPr>
      </w:pPr>
      <w:r w:rsidRPr="00DB6E0C">
        <w:rPr>
          <w:rStyle w:val="apple-style-span"/>
        </w:rPr>
        <w:t xml:space="preserve">Thuê bao Iphone có thể đồng thời sử dụng gói Alo </w:t>
      </w:r>
      <w:del w:id="1456" w:author="ThaoDH" w:date="2013-10-07T16:21:00Z">
        <w:r w:rsidRPr="00DB6E0C" w:rsidDel="00F51B9E">
          <w:rPr>
            <w:rStyle w:val="apple-style-span"/>
          </w:rPr>
          <w:delText xml:space="preserve">free </w:delText>
        </w:r>
      </w:del>
      <w:r w:rsidRPr="00DB6E0C">
        <w:rPr>
          <w:rStyle w:val="apple-style-span"/>
        </w:rPr>
        <w:t xml:space="preserve">và gói VNPT trò chuyện thoải mái. Gói VNPT trò chuyện thoải mái sẽ được áp dụng trước (nếu có thể). Sau đó </w:t>
      </w:r>
      <w:r w:rsidR="00575D51" w:rsidRPr="00DB6E0C">
        <w:rPr>
          <w:rStyle w:val="apple-style-span"/>
        </w:rPr>
        <w:t xml:space="preserve">áp dụng </w:t>
      </w:r>
      <w:r w:rsidR="009A37DA">
        <w:rPr>
          <w:rStyle w:val="apple-style-span"/>
        </w:rPr>
        <w:t>đến gói Alô</w:t>
      </w:r>
      <w:r w:rsidRPr="00DB6E0C">
        <w:rPr>
          <w:rStyle w:val="apple-style-span"/>
        </w:rPr>
        <w:t xml:space="preserve"> cuối cùng là áp dụng lưu lượng Itouch</w:t>
      </w:r>
    </w:p>
    <w:p w:rsidR="004244C3" w:rsidRPr="004244C3" w:rsidRDefault="00811579">
      <w:pPr>
        <w:pStyle w:val="NormalWeb"/>
        <w:jc w:val="both"/>
        <w:rPr>
          <w:ins w:id="1457" w:author="ThaoDH" w:date="2013-10-17T13:35:00Z"/>
          <w:rStyle w:val="apple-style-span"/>
          <w:highlight w:val="cyan"/>
          <w:rPrChange w:id="1458" w:author="ThaoDH" w:date="2013-10-17T13:38:00Z">
            <w:rPr>
              <w:ins w:id="1459" w:author="ThaoDH" w:date="2013-10-17T13:35:00Z"/>
              <w:rStyle w:val="apple-style-span"/>
              <w:rFonts w:eastAsiaTheme="minorHAnsi" w:cstheme="minorBidi"/>
              <w:sz w:val="22"/>
              <w:szCs w:val="22"/>
            </w:rPr>
          </w:rPrChange>
        </w:rPr>
        <w:pPrChange w:id="1460" w:author="ThaoDH" w:date="2013-10-17T13:38:00Z">
          <w:pPr>
            <w:pStyle w:val="NormalWeb"/>
            <w:numPr>
              <w:numId w:val="6"/>
            </w:numPr>
            <w:tabs>
              <w:tab w:val="num" w:pos="720"/>
            </w:tabs>
            <w:ind w:left="720" w:hanging="360"/>
            <w:jc w:val="both"/>
          </w:pPr>
        </w:pPrChange>
      </w:pPr>
      <w:ins w:id="1461" w:author="ThaoDH" w:date="2013-10-17T13:35:00Z">
        <w:r w:rsidRPr="00811579">
          <w:rPr>
            <w:rStyle w:val="apple-style-span"/>
            <w:highlight w:val="cyan"/>
            <w:rPrChange w:id="1462" w:author="ThaoDH" w:date="2013-10-17T13:38:00Z">
              <w:rPr>
                <w:rStyle w:val="apple-style-span"/>
              </w:rPr>
            </w:rPrChange>
          </w:rPr>
          <w:t>Elcom/Comverse: Gói alo???</w:t>
        </w:r>
      </w:ins>
    </w:p>
    <w:p w:rsidR="004244C3" w:rsidRDefault="004244C3">
      <w:pPr>
        <w:pStyle w:val="NormalWeb"/>
        <w:jc w:val="both"/>
        <w:rPr>
          <w:del w:id="1463" w:author="ThaoDH" w:date="2013-10-17T13:35:00Z"/>
          <w:rStyle w:val="apple-style-span"/>
        </w:rPr>
        <w:pPrChange w:id="1464" w:author="ThaoDH" w:date="2013-10-17T13:35:00Z">
          <w:pPr>
            <w:pStyle w:val="NormalWeb"/>
            <w:numPr>
              <w:numId w:val="6"/>
            </w:numPr>
            <w:tabs>
              <w:tab w:val="num" w:pos="720"/>
            </w:tabs>
            <w:ind w:left="720" w:hanging="360"/>
            <w:jc w:val="both"/>
          </w:pPr>
        </w:pPrChange>
      </w:pPr>
    </w:p>
    <w:p w:rsidR="00204C25" w:rsidRDefault="00204C25" w:rsidP="005C0964">
      <w:pPr>
        <w:pStyle w:val="NormalWeb"/>
        <w:numPr>
          <w:ilvl w:val="0"/>
          <w:numId w:val="6"/>
        </w:numPr>
        <w:jc w:val="both"/>
        <w:rPr>
          <w:ins w:id="1465" w:author="ThaoDH" w:date="2013-10-17T13:36:00Z"/>
          <w:rStyle w:val="apple-style-span"/>
        </w:rPr>
      </w:pPr>
      <w:r w:rsidRPr="00DB6E0C">
        <w:rPr>
          <w:rStyle w:val="apple-style-span"/>
        </w:rPr>
        <w:lastRenderedPageBreak/>
        <w:t xml:space="preserve">Thuê bao Iphone cũng có thể đồng thời tham gia Alo Free, VNPT trò chuyện thỏai mái và một trong các gói Talk24, gia đình, </w:t>
      </w:r>
      <w:r w:rsidR="003409C9" w:rsidRPr="00DB6E0C">
        <w:rPr>
          <w:rStyle w:val="apple-style-span"/>
        </w:rPr>
        <w:t>đồng nghiệp</w:t>
      </w:r>
      <w:r w:rsidRPr="00DB6E0C">
        <w:rPr>
          <w:rStyle w:val="apple-style-span"/>
        </w:rPr>
        <w:t xml:space="preserve">. </w:t>
      </w:r>
      <w:r w:rsidR="008A6B59" w:rsidRPr="00DB6E0C">
        <w:rPr>
          <w:rStyle w:val="apple-style-span"/>
        </w:rPr>
        <w:t>Thứ tự được áp dụng (nếu có thể</w:t>
      </w:r>
      <w:r w:rsidR="009A37DA">
        <w:rPr>
          <w:rStyle w:val="apple-style-span"/>
        </w:rPr>
        <w:t>)</w:t>
      </w:r>
      <w:r w:rsidR="008A6B59" w:rsidRPr="00DB6E0C">
        <w:rPr>
          <w:rStyle w:val="apple-style-span"/>
        </w:rPr>
        <w:t xml:space="preserve"> là VNPT trò chuyện thoải mái, Alo, Itouch và Talk24 (hoặc gia đình, </w:t>
      </w:r>
      <w:r w:rsidR="003409C9" w:rsidRPr="00DB6E0C">
        <w:rPr>
          <w:rStyle w:val="apple-style-span"/>
        </w:rPr>
        <w:t>đồng nghiệp</w:t>
      </w:r>
      <w:r w:rsidR="008A6B59" w:rsidRPr="00DB6E0C">
        <w:rPr>
          <w:rStyle w:val="apple-style-span"/>
        </w:rPr>
        <w:t>)</w:t>
      </w:r>
    </w:p>
    <w:p w:rsidR="004244C3" w:rsidRPr="004244C3" w:rsidRDefault="00811579">
      <w:pPr>
        <w:pStyle w:val="NormalWeb"/>
        <w:jc w:val="both"/>
        <w:rPr>
          <w:ins w:id="1466" w:author="ThaoDH" w:date="2013-10-02T15:51:00Z"/>
          <w:rStyle w:val="apple-style-span"/>
          <w:highlight w:val="cyan"/>
          <w:rPrChange w:id="1467" w:author="ThaoDH" w:date="2013-10-17T13:38:00Z">
            <w:rPr>
              <w:ins w:id="1468" w:author="ThaoDH" w:date="2013-10-02T15:51:00Z"/>
              <w:rStyle w:val="apple-style-span"/>
            </w:rPr>
          </w:rPrChange>
        </w:rPr>
        <w:pPrChange w:id="1469" w:author="ThaoDH" w:date="2013-10-17T13:38:00Z">
          <w:pPr>
            <w:pStyle w:val="NormalWeb"/>
            <w:numPr>
              <w:numId w:val="6"/>
            </w:numPr>
            <w:tabs>
              <w:tab w:val="num" w:pos="720"/>
            </w:tabs>
            <w:ind w:left="720" w:hanging="360"/>
            <w:jc w:val="both"/>
          </w:pPr>
        </w:pPrChange>
      </w:pPr>
      <w:ins w:id="1470" w:author="ThaoDH" w:date="2013-10-17T13:36:00Z">
        <w:r w:rsidRPr="00811579">
          <w:rPr>
            <w:rStyle w:val="apple-style-span"/>
            <w:highlight w:val="cyan"/>
            <w:rPrChange w:id="1471" w:author="ThaoDH" w:date="2013-10-17T13:38:00Z">
              <w:rPr>
                <w:rStyle w:val="apple-style-span"/>
              </w:rPr>
            </w:rPrChange>
          </w:rPr>
          <w:t>Elcom/Comverse: gói Alo không thể trừ được</w:t>
        </w:r>
      </w:ins>
    </w:p>
    <w:p w:rsidR="004F4EDA" w:rsidRDefault="004F4EDA" w:rsidP="005C0964">
      <w:pPr>
        <w:pStyle w:val="NormalWeb"/>
        <w:numPr>
          <w:ilvl w:val="0"/>
          <w:numId w:val="6"/>
        </w:numPr>
        <w:jc w:val="both"/>
        <w:rPr>
          <w:ins w:id="1472" w:author="ThaoDH" w:date="2013-10-17T13:37:00Z"/>
          <w:rStyle w:val="apple-style-span"/>
        </w:rPr>
      </w:pPr>
      <w:ins w:id="1473" w:author="ThaoDH" w:date="2013-10-02T15:51:00Z">
        <w:r>
          <w:rPr>
            <w:rStyle w:val="apple-style-span"/>
          </w:rPr>
          <w:t>Trong trường hợp thuê bao Itouch đồng thời tham gia cả gói MI, Alo có kèm gói phụ</w:t>
        </w:r>
      </w:ins>
      <w:ins w:id="1474" w:author="ThaoDH" w:date="2013-10-02T15:56:00Z">
        <w:r>
          <w:rPr>
            <w:rStyle w:val="apple-style-span"/>
          </w:rPr>
          <w:t xml:space="preserve"> data, lưu lượng là cộng dồn lại</w:t>
        </w:r>
      </w:ins>
      <w:ins w:id="1475" w:author="ThaoDH" w:date="2013-10-17T13:36:00Z">
        <w:r w:rsidR="002D0D07">
          <w:rPr>
            <w:rStyle w:val="apple-style-span"/>
          </w:rPr>
          <w:t>.</w:t>
        </w:r>
      </w:ins>
      <w:ins w:id="1476" w:author="ThaoDH" w:date="2013-10-02T15:56:00Z">
        <w:r>
          <w:rPr>
            <w:rStyle w:val="apple-style-span"/>
          </w:rPr>
          <w:t xml:space="preserve"> </w:t>
        </w:r>
      </w:ins>
      <w:ins w:id="1477" w:author="ThaoDH" w:date="2013-10-03T10:56:00Z">
        <w:r w:rsidR="008769D7">
          <w:rPr>
            <w:rStyle w:val="apple-style-span"/>
          </w:rPr>
          <w:t>Hạn mức theo itouch</w:t>
        </w:r>
      </w:ins>
      <w:ins w:id="1478" w:author="ThaoDH" w:date="2013-10-04T13:55:00Z">
        <w:r w:rsidR="007A0EA7">
          <w:rPr>
            <w:rStyle w:val="apple-style-span"/>
          </w:rPr>
          <w:t xml:space="preserve"> (500K)</w:t>
        </w:r>
      </w:ins>
    </w:p>
    <w:p w:rsidR="004244C3" w:rsidRDefault="00811579">
      <w:pPr>
        <w:pStyle w:val="NormalWeb"/>
        <w:ind w:left="360"/>
        <w:jc w:val="both"/>
        <w:rPr>
          <w:ins w:id="1479" w:author="ThaoDH" w:date="2013-10-03T10:57:00Z"/>
          <w:rStyle w:val="apple-style-span"/>
        </w:rPr>
        <w:pPrChange w:id="1480" w:author="ThaoDH" w:date="2013-10-17T13:37:00Z">
          <w:pPr>
            <w:pStyle w:val="NormalWeb"/>
            <w:numPr>
              <w:numId w:val="6"/>
            </w:numPr>
            <w:tabs>
              <w:tab w:val="num" w:pos="720"/>
            </w:tabs>
            <w:ind w:left="720" w:hanging="360"/>
            <w:jc w:val="both"/>
          </w:pPr>
        </w:pPrChange>
      </w:pPr>
      <w:ins w:id="1481" w:author="ThaoDH" w:date="2013-10-17T13:37:00Z">
        <w:r w:rsidRPr="00811579">
          <w:rPr>
            <w:rStyle w:val="apple-style-span"/>
            <w:highlight w:val="cyan"/>
            <w:rPrChange w:id="1482" w:author="ThaoDH" w:date="2013-10-17T13:37:00Z">
              <w:rPr>
                <w:rStyle w:val="apple-style-span"/>
              </w:rPr>
            </w:rPrChange>
          </w:rPr>
          <w:t>Elcom/Comverse</w:t>
        </w:r>
        <w:r w:rsidRPr="00811579">
          <w:rPr>
            <w:color w:val="FF0000"/>
            <w:highlight w:val="cyan"/>
            <w:rPrChange w:id="1483" w:author="ThaoDH" w:date="2013-10-17T13:37:00Z">
              <w:rPr>
                <w:color w:val="FF0000"/>
              </w:rPr>
            </w:rPrChange>
          </w:rPr>
          <w:t xml:space="preserve">: Gói </w:t>
        </w:r>
        <w:r w:rsidRPr="00811579">
          <w:rPr>
            <w:rStyle w:val="apple-style-span"/>
            <w:highlight w:val="cyan"/>
            <w:rPrChange w:id="1484" w:author="ThaoDH" w:date="2013-10-17T13:38:00Z">
              <w:rPr>
                <w:color w:val="FF0000"/>
              </w:rPr>
            </w:rPrChange>
          </w:rPr>
          <w:t>Alo???</w:t>
        </w:r>
      </w:ins>
    </w:p>
    <w:p w:rsidR="00F92515" w:rsidRDefault="00C5122E" w:rsidP="005C0964">
      <w:pPr>
        <w:pStyle w:val="NormalWeb"/>
        <w:numPr>
          <w:ilvl w:val="0"/>
          <w:numId w:val="6"/>
        </w:numPr>
        <w:jc w:val="both"/>
        <w:rPr>
          <w:ins w:id="1485" w:author="ThaoDH" w:date="2013-10-07T16:40:00Z"/>
          <w:rStyle w:val="apple-style-span"/>
        </w:rPr>
      </w:pPr>
      <w:ins w:id="1486" w:author="ThaoDH" w:date="2013-10-03T10:57:00Z">
        <w:r>
          <w:rPr>
            <w:rStyle w:val="apple-style-span"/>
          </w:rPr>
          <w:t xml:space="preserve">Khi đăng kí Itouch nếu thuê bao có gói MI sẽ bị hủy, lưu lượng miễn phí </w:t>
        </w:r>
      </w:ins>
      <w:ins w:id="1487" w:author="ThaoDH" w:date="2013-10-07T16:38:00Z">
        <w:r w:rsidR="00745851">
          <w:rPr>
            <w:rStyle w:val="apple-style-span"/>
          </w:rPr>
          <w:t xml:space="preserve">còn lại </w:t>
        </w:r>
      </w:ins>
      <w:ins w:id="1488" w:author="ThaoDH" w:date="2013-10-03T10:57:00Z">
        <w:r w:rsidR="00745851">
          <w:rPr>
            <w:rStyle w:val="apple-style-span"/>
          </w:rPr>
          <w:t>được cộng dồn</w:t>
        </w:r>
        <w:r>
          <w:rPr>
            <w:rStyle w:val="apple-style-span"/>
          </w:rPr>
          <w:t xml:space="preserve"> sang</w:t>
        </w:r>
      </w:ins>
    </w:p>
    <w:p w:rsidR="004244C3" w:rsidRDefault="00191AED">
      <w:pPr>
        <w:pStyle w:val="NormalWeb"/>
        <w:jc w:val="both"/>
        <w:rPr>
          <w:rStyle w:val="apple-style-span"/>
          <w:rFonts w:eastAsiaTheme="minorHAnsi" w:cstheme="minorBidi"/>
          <w:sz w:val="22"/>
          <w:szCs w:val="22"/>
        </w:rPr>
        <w:pPrChange w:id="1489" w:author="ThaoDH" w:date="2013-10-17T13:39:00Z">
          <w:pPr>
            <w:pStyle w:val="NormalWeb"/>
            <w:numPr>
              <w:numId w:val="6"/>
            </w:numPr>
            <w:tabs>
              <w:tab w:val="num" w:pos="720"/>
            </w:tabs>
            <w:ind w:left="720" w:hanging="360"/>
            <w:jc w:val="both"/>
          </w:pPr>
        </w:pPrChange>
      </w:pPr>
      <w:ins w:id="1490" w:author="ThaoDH" w:date="2013-10-17T13:39:00Z">
        <w:r w:rsidRPr="00EF4C0C">
          <w:rPr>
            <w:rStyle w:val="apple-style-span"/>
            <w:highlight w:val="cyan"/>
          </w:rPr>
          <w:t>Elcom/Comverse</w:t>
        </w:r>
        <w:r w:rsidRPr="00EF4C0C">
          <w:rPr>
            <w:color w:val="FF0000"/>
            <w:highlight w:val="cyan"/>
          </w:rPr>
          <w:t xml:space="preserve">: </w:t>
        </w:r>
        <w:r>
          <w:rPr>
            <w:color w:val="FF0000"/>
          </w:rPr>
          <w:t xml:space="preserve">OK. Việc hủy gói MI do hệ thống provisioning </w:t>
        </w:r>
      </w:ins>
      <w:ins w:id="1491" w:author="ThaoDH" w:date="2013-10-17T13:40:00Z">
        <w:r>
          <w:rPr>
            <w:color w:val="FF0000"/>
          </w:rPr>
          <w:t>VNP thực hiện (</w:t>
        </w:r>
      </w:ins>
      <w:ins w:id="1492" w:author="ThaoDH" w:date="2013-10-07T16:40:00Z">
        <w:r w:rsidR="00F92515">
          <w:rPr>
            <w:rStyle w:val="apple-style-span"/>
          </w:rPr>
          <w:t>Nếu itouch sử dụng PO, chuơng trình ngoài cộng dồn. Itouch sử dụng SO thì không cần</w:t>
        </w:r>
      </w:ins>
      <w:ins w:id="1493" w:author="ThaoDH" w:date="2013-10-07T16:41:00Z">
        <w:r w:rsidR="009C47AC">
          <w:rPr>
            <w:rStyle w:val="apple-style-span"/>
          </w:rPr>
          <w:t>. Việc hủy gói MI luôn do chuơng trình ngoài làm</w:t>
        </w:r>
      </w:ins>
      <w:ins w:id="1494" w:author="ThaoDH" w:date="2013-10-17T13:40:00Z">
        <w:r>
          <w:rPr>
            <w:rStyle w:val="apple-style-span"/>
          </w:rPr>
          <w:t>)</w:t>
        </w:r>
      </w:ins>
    </w:p>
    <w:p w:rsidR="002E28FB" w:rsidRPr="00DB6E0C" w:rsidRDefault="002E28FB" w:rsidP="005C0964">
      <w:pPr>
        <w:pStyle w:val="ListParagraph"/>
        <w:numPr>
          <w:ilvl w:val="0"/>
          <w:numId w:val="22"/>
        </w:numPr>
        <w:ind w:hanging="720"/>
        <w:jc w:val="both"/>
        <w:rPr>
          <w:rFonts w:cs="Times New Roman"/>
          <w:b/>
          <w:szCs w:val="24"/>
        </w:rPr>
      </w:pPr>
      <w:r w:rsidRPr="00DB6E0C">
        <w:rPr>
          <w:rFonts w:cs="Times New Roman"/>
          <w:b/>
          <w:szCs w:val="24"/>
        </w:rPr>
        <w:t>Các chú ý khác</w:t>
      </w:r>
    </w:p>
    <w:p w:rsidR="002E28FB" w:rsidRPr="00DB6E0C" w:rsidRDefault="002E28FB" w:rsidP="00E537CD">
      <w:pPr>
        <w:pStyle w:val="NormalWeb"/>
        <w:jc w:val="both"/>
        <w:rPr>
          <w:rStyle w:val="apple-style-span"/>
        </w:rPr>
      </w:pPr>
      <w:r w:rsidRPr="00DB6E0C">
        <w:rPr>
          <w:rStyle w:val="apple-style-span"/>
        </w:rPr>
        <w:t>Nếu thuê bao không mua Iphone từ VNP vẫn có thể sử dụng gói Itouch với chi phí như sau</w:t>
      </w:r>
      <w:r w:rsidR="007222F2" w:rsidRPr="00DB6E0C">
        <w:rPr>
          <w:rStyle w:val="apple-style-span"/>
        </w:rPr>
        <w:t xml:space="preserve"> (</w:t>
      </w:r>
      <w:r w:rsidR="00C52A73">
        <w:rPr>
          <w:rStyle w:val="apple-style-span"/>
        </w:rPr>
        <w:t xml:space="preserve">cũng </w:t>
      </w:r>
      <w:r w:rsidR="007222F2" w:rsidRPr="00DB6E0C">
        <w:rPr>
          <w:rStyle w:val="apple-style-span"/>
        </w:rPr>
        <w:t>giống</w:t>
      </w:r>
      <w:r w:rsidR="00635213" w:rsidRPr="00DB6E0C">
        <w:rPr>
          <w:rStyle w:val="apple-style-span"/>
        </w:rPr>
        <w:t xml:space="preserve"> trường hợp thuê bao mua Iphone từ VNP và muốn gia hạn gói Itouch sau khi hết thời hạn cam kết) </w:t>
      </w:r>
      <w:r w:rsidRPr="00DB6E0C">
        <w:rPr>
          <w:rStyle w:val="apple-style-spa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0"/>
        <w:gridCol w:w="1118"/>
        <w:gridCol w:w="1080"/>
        <w:gridCol w:w="1080"/>
        <w:gridCol w:w="1080"/>
        <w:gridCol w:w="1260"/>
        <w:gridCol w:w="1458"/>
      </w:tblGrid>
      <w:tr w:rsidR="002E28FB" w:rsidRPr="00DB6E0C" w:rsidTr="00985DA0">
        <w:tc>
          <w:tcPr>
            <w:tcW w:w="2500" w:type="dxa"/>
            <w:vMerge w:val="restart"/>
          </w:tcPr>
          <w:p w:rsidR="002E28FB" w:rsidRPr="00DB6E0C" w:rsidRDefault="002E28FB" w:rsidP="00E537CD">
            <w:pPr>
              <w:jc w:val="both"/>
              <w:rPr>
                <w:rFonts w:cs="Times New Roman"/>
                <w:szCs w:val="24"/>
              </w:rPr>
            </w:pPr>
          </w:p>
        </w:tc>
        <w:tc>
          <w:tcPr>
            <w:tcW w:w="7076" w:type="dxa"/>
            <w:gridSpan w:val="6"/>
          </w:tcPr>
          <w:p w:rsidR="002E28FB" w:rsidRPr="00DB6E0C" w:rsidRDefault="002E28FB" w:rsidP="00E537CD">
            <w:pPr>
              <w:jc w:val="both"/>
              <w:rPr>
                <w:rFonts w:cs="Times New Roman"/>
                <w:szCs w:val="24"/>
              </w:rPr>
            </w:pPr>
            <w:r w:rsidRPr="00DB6E0C">
              <w:rPr>
                <w:rFonts w:eastAsia="Times New Roman" w:cs="Times New Roman"/>
                <w:szCs w:val="24"/>
              </w:rPr>
              <w:t>Giá trị khuyến mại cho khách hàng (đã bao gồm VAT)</w:t>
            </w:r>
          </w:p>
        </w:tc>
      </w:tr>
      <w:tr w:rsidR="002E28FB" w:rsidRPr="00DB6E0C" w:rsidTr="00985DA0">
        <w:tc>
          <w:tcPr>
            <w:tcW w:w="2500" w:type="dxa"/>
            <w:vMerge/>
          </w:tcPr>
          <w:p w:rsidR="002E28FB" w:rsidRPr="00DB6E0C" w:rsidRDefault="002E28FB" w:rsidP="00E537CD">
            <w:pPr>
              <w:jc w:val="both"/>
              <w:rPr>
                <w:rFonts w:cs="Times New Roman"/>
                <w:szCs w:val="24"/>
              </w:rPr>
            </w:pPr>
          </w:p>
        </w:tc>
        <w:tc>
          <w:tcPr>
            <w:tcW w:w="3278" w:type="dxa"/>
            <w:gridSpan w:val="3"/>
          </w:tcPr>
          <w:p w:rsidR="002E28FB" w:rsidRPr="00DB6E0C" w:rsidRDefault="002E28FB" w:rsidP="00E537CD">
            <w:pPr>
              <w:jc w:val="both"/>
              <w:rPr>
                <w:rFonts w:cs="Times New Roman"/>
                <w:szCs w:val="24"/>
              </w:rPr>
            </w:pPr>
            <w:r w:rsidRPr="00DB6E0C">
              <w:rPr>
                <w:rFonts w:eastAsia="Times New Roman" w:cs="Times New Roman"/>
                <w:szCs w:val="24"/>
              </w:rPr>
              <w:t>6 tháng đầu</w:t>
            </w:r>
          </w:p>
        </w:tc>
        <w:tc>
          <w:tcPr>
            <w:tcW w:w="3798" w:type="dxa"/>
            <w:gridSpan w:val="3"/>
          </w:tcPr>
          <w:p w:rsidR="002E28FB" w:rsidRPr="00DB6E0C" w:rsidRDefault="002E28FB" w:rsidP="00E537CD">
            <w:pPr>
              <w:jc w:val="both"/>
              <w:rPr>
                <w:rFonts w:cs="Times New Roman"/>
                <w:szCs w:val="24"/>
              </w:rPr>
            </w:pPr>
            <w:r w:rsidRPr="00DB6E0C">
              <w:rPr>
                <w:rFonts w:eastAsia="Times New Roman" w:cs="Times New Roman"/>
                <w:szCs w:val="24"/>
              </w:rPr>
              <w:t>6 tháng tiếp theo</w:t>
            </w:r>
          </w:p>
        </w:tc>
      </w:tr>
      <w:tr w:rsidR="002E28FB" w:rsidRPr="00DB6E0C" w:rsidTr="00985DA0">
        <w:tc>
          <w:tcPr>
            <w:tcW w:w="2500" w:type="dxa"/>
            <w:vMerge/>
          </w:tcPr>
          <w:p w:rsidR="002E28FB" w:rsidRPr="00DB6E0C" w:rsidRDefault="002E28FB" w:rsidP="00E537CD">
            <w:pPr>
              <w:jc w:val="both"/>
              <w:rPr>
                <w:rFonts w:cs="Times New Roman"/>
                <w:szCs w:val="24"/>
              </w:rPr>
            </w:pPr>
          </w:p>
        </w:tc>
        <w:tc>
          <w:tcPr>
            <w:tcW w:w="1118" w:type="dxa"/>
            <w:vAlign w:val="bottom"/>
          </w:tcPr>
          <w:p w:rsidR="002E28FB" w:rsidRPr="00DB6E0C" w:rsidRDefault="002E28FB"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iTouch 1</w:t>
            </w:r>
          </w:p>
        </w:tc>
        <w:tc>
          <w:tcPr>
            <w:tcW w:w="1080" w:type="dxa"/>
            <w:vAlign w:val="bottom"/>
          </w:tcPr>
          <w:p w:rsidR="002E28FB" w:rsidRPr="00DB6E0C" w:rsidRDefault="002E28FB"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iTouch 2</w:t>
            </w:r>
          </w:p>
        </w:tc>
        <w:tc>
          <w:tcPr>
            <w:tcW w:w="1080" w:type="dxa"/>
            <w:vAlign w:val="bottom"/>
          </w:tcPr>
          <w:p w:rsidR="002E28FB" w:rsidRPr="00DB6E0C" w:rsidRDefault="002E28FB"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iTouch 3</w:t>
            </w:r>
          </w:p>
        </w:tc>
        <w:tc>
          <w:tcPr>
            <w:tcW w:w="1080" w:type="dxa"/>
            <w:vAlign w:val="bottom"/>
          </w:tcPr>
          <w:p w:rsidR="002E28FB" w:rsidRPr="00DB6E0C" w:rsidRDefault="002E28FB"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iTouch 1</w:t>
            </w:r>
          </w:p>
        </w:tc>
        <w:tc>
          <w:tcPr>
            <w:tcW w:w="1260" w:type="dxa"/>
            <w:vAlign w:val="bottom"/>
          </w:tcPr>
          <w:p w:rsidR="002E28FB" w:rsidRPr="00DB6E0C" w:rsidRDefault="002E28FB"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iTouch 2</w:t>
            </w:r>
          </w:p>
        </w:tc>
        <w:tc>
          <w:tcPr>
            <w:tcW w:w="1458" w:type="dxa"/>
            <w:vAlign w:val="bottom"/>
          </w:tcPr>
          <w:p w:rsidR="002E28FB" w:rsidRPr="00DB6E0C" w:rsidRDefault="002E28FB"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iTouch 3</w:t>
            </w:r>
          </w:p>
        </w:tc>
      </w:tr>
      <w:tr w:rsidR="002E28FB" w:rsidRPr="00DB6E0C" w:rsidTr="00985DA0">
        <w:tc>
          <w:tcPr>
            <w:tcW w:w="2500" w:type="dxa"/>
          </w:tcPr>
          <w:p w:rsidR="002E28FB" w:rsidRPr="00DB6E0C" w:rsidRDefault="002E28FB" w:rsidP="00E537CD">
            <w:pPr>
              <w:jc w:val="both"/>
              <w:rPr>
                <w:rFonts w:cs="Times New Roman"/>
                <w:szCs w:val="24"/>
              </w:rPr>
            </w:pPr>
            <w:r w:rsidRPr="00DB6E0C">
              <w:rPr>
                <w:rFonts w:eastAsia="Times New Roman" w:cs="Times New Roman"/>
                <w:szCs w:val="24"/>
              </w:rPr>
              <w:t>Giá gói khách hàng đóng/tháng</w:t>
            </w:r>
          </w:p>
        </w:tc>
        <w:tc>
          <w:tcPr>
            <w:tcW w:w="1118" w:type="dxa"/>
            <w:vAlign w:val="bottom"/>
          </w:tcPr>
          <w:p w:rsidR="002E28FB" w:rsidRPr="00DB6E0C" w:rsidRDefault="002E28FB"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 xml:space="preserve">360.000 </w:t>
            </w:r>
          </w:p>
        </w:tc>
        <w:tc>
          <w:tcPr>
            <w:tcW w:w="1080" w:type="dxa"/>
            <w:vAlign w:val="bottom"/>
          </w:tcPr>
          <w:p w:rsidR="002E28FB" w:rsidRPr="00DB6E0C" w:rsidRDefault="002E28FB"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 xml:space="preserve">467.500 </w:t>
            </w:r>
          </w:p>
        </w:tc>
        <w:tc>
          <w:tcPr>
            <w:tcW w:w="1080" w:type="dxa"/>
            <w:vAlign w:val="bottom"/>
          </w:tcPr>
          <w:p w:rsidR="002E28FB" w:rsidRPr="00DB6E0C" w:rsidRDefault="002E28FB"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 xml:space="preserve">520.000 </w:t>
            </w:r>
          </w:p>
        </w:tc>
        <w:tc>
          <w:tcPr>
            <w:tcW w:w="1080" w:type="dxa"/>
            <w:vAlign w:val="bottom"/>
          </w:tcPr>
          <w:p w:rsidR="002E28FB" w:rsidRPr="00DB6E0C" w:rsidRDefault="002E28FB"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 xml:space="preserve">320.000 </w:t>
            </w:r>
          </w:p>
        </w:tc>
        <w:tc>
          <w:tcPr>
            <w:tcW w:w="1260" w:type="dxa"/>
            <w:vAlign w:val="bottom"/>
          </w:tcPr>
          <w:p w:rsidR="002E28FB" w:rsidRPr="00DB6E0C" w:rsidRDefault="002E28FB"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 xml:space="preserve">412.500 </w:t>
            </w:r>
          </w:p>
        </w:tc>
        <w:tc>
          <w:tcPr>
            <w:tcW w:w="1458" w:type="dxa"/>
            <w:vAlign w:val="bottom"/>
          </w:tcPr>
          <w:p w:rsidR="002E28FB" w:rsidRPr="00DB6E0C" w:rsidRDefault="002E28FB"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 xml:space="preserve">455.000 </w:t>
            </w:r>
          </w:p>
        </w:tc>
      </w:tr>
    </w:tbl>
    <w:p w:rsidR="002E28FB" w:rsidRPr="00DB6E0C" w:rsidRDefault="00F42A2B" w:rsidP="00E537CD">
      <w:pPr>
        <w:pStyle w:val="NormalWeb"/>
        <w:jc w:val="both"/>
        <w:rPr>
          <w:rStyle w:val="apple-style-span"/>
        </w:rPr>
      </w:pPr>
      <w:ins w:id="1495" w:author="ThaoDH" w:date="2013-10-17T13:40:00Z">
        <w:r w:rsidRPr="00EF4C0C">
          <w:rPr>
            <w:rStyle w:val="apple-style-span"/>
            <w:highlight w:val="cyan"/>
          </w:rPr>
          <w:t>Elcom/Comverse</w:t>
        </w:r>
        <w:r w:rsidRPr="00EF4C0C">
          <w:rPr>
            <w:color w:val="FF0000"/>
            <w:highlight w:val="cyan"/>
          </w:rPr>
          <w:t>:</w:t>
        </w:r>
        <w:r>
          <w:rPr>
            <w:color w:val="FF0000"/>
          </w:rPr>
          <w:t xml:space="preserve"> Thực hiện đăng kí mới giống như gói gia hạn lần</w:t>
        </w:r>
      </w:ins>
      <w:ins w:id="1496" w:author="ThaoDH" w:date="2013-10-17T13:41:00Z">
        <w:r w:rsidR="00E21655">
          <w:rPr>
            <w:color w:val="FF0000"/>
          </w:rPr>
          <w:t xml:space="preserve"> 1</w:t>
        </w:r>
      </w:ins>
      <w:ins w:id="1497" w:author="ThaoDH" w:date="2013-10-17T13:40:00Z">
        <w:r>
          <w:rPr>
            <w:color w:val="FF0000"/>
          </w:rPr>
          <w:t xml:space="preserve">. </w:t>
        </w:r>
      </w:ins>
    </w:p>
    <w:p w:rsidR="008D3B3B" w:rsidRPr="00DB6E0C" w:rsidRDefault="008D3B3B" w:rsidP="005C0964">
      <w:pPr>
        <w:pStyle w:val="ListParagraph"/>
        <w:numPr>
          <w:ilvl w:val="0"/>
          <w:numId w:val="5"/>
        </w:numPr>
        <w:ind w:hanging="720"/>
        <w:jc w:val="both"/>
        <w:outlineLvl w:val="1"/>
        <w:rPr>
          <w:rFonts w:cs="Times New Roman"/>
          <w:b/>
          <w:szCs w:val="24"/>
        </w:rPr>
      </w:pPr>
      <w:bookmarkStart w:id="1498" w:name="_Toc369791797"/>
      <w:r w:rsidRPr="00DB6E0C">
        <w:rPr>
          <w:rFonts w:cs="Times New Roman"/>
          <w:b/>
          <w:szCs w:val="24"/>
        </w:rPr>
        <w:t>Gói doanh nghiệp VIP250</w:t>
      </w:r>
      <w:r w:rsidR="005B7283" w:rsidRPr="00DB6E0C">
        <w:rPr>
          <w:rFonts w:cs="Times New Roman"/>
          <w:b/>
          <w:szCs w:val="24"/>
        </w:rPr>
        <w:t>/ VIP350</w:t>
      </w:r>
      <w:bookmarkEnd w:id="1498"/>
    </w:p>
    <w:p w:rsidR="007836BB" w:rsidRPr="00DB6E0C" w:rsidRDefault="007836BB" w:rsidP="005C0964">
      <w:pPr>
        <w:pStyle w:val="ListParagraph"/>
        <w:numPr>
          <w:ilvl w:val="0"/>
          <w:numId w:val="24"/>
        </w:numPr>
        <w:ind w:hanging="720"/>
        <w:jc w:val="both"/>
        <w:rPr>
          <w:rFonts w:cs="Times New Roman"/>
          <w:b/>
          <w:szCs w:val="24"/>
        </w:rPr>
      </w:pPr>
      <w:r w:rsidRPr="00DB6E0C">
        <w:rPr>
          <w:rFonts w:cs="Times New Roman"/>
          <w:b/>
          <w:szCs w:val="24"/>
        </w:rPr>
        <w:t>Bảng cước</w:t>
      </w:r>
    </w:p>
    <w:p w:rsidR="007836BB" w:rsidRPr="00DB6E0C" w:rsidRDefault="007836BB" w:rsidP="00E537CD">
      <w:pPr>
        <w:jc w:val="both"/>
        <w:rPr>
          <w:rFonts w:cs="Times New Roman"/>
          <w:b/>
          <w:bCs/>
          <w:szCs w:val="24"/>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12"/>
        <w:gridCol w:w="4312"/>
        <w:gridCol w:w="2283"/>
        <w:gridCol w:w="2283"/>
      </w:tblGrid>
      <w:tr w:rsidR="007836BB" w:rsidRPr="00DB6E0C" w:rsidTr="00945FDC">
        <w:trPr>
          <w:tblCellSpacing w:w="0" w:type="dxa"/>
        </w:trPr>
        <w:tc>
          <w:tcPr>
            <w:tcW w:w="512" w:type="dxa"/>
            <w:vMerge w:val="restart"/>
            <w:tcBorders>
              <w:top w:val="outset" w:sz="6" w:space="0" w:color="auto"/>
              <w:left w:val="outset" w:sz="6" w:space="0" w:color="auto"/>
              <w:bottom w:val="outset" w:sz="6" w:space="0" w:color="auto"/>
              <w:right w:val="outset" w:sz="6" w:space="0" w:color="auto"/>
            </w:tcBorders>
            <w:vAlign w:val="center"/>
            <w:hideMark/>
          </w:tcPr>
          <w:p w:rsidR="007836BB" w:rsidRPr="00DB6E0C" w:rsidRDefault="007836BB" w:rsidP="00E537CD">
            <w:pPr>
              <w:pStyle w:val="NormalWeb"/>
              <w:jc w:val="both"/>
            </w:pPr>
            <w:r w:rsidRPr="00DB6E0C">
              <w:t>TT</w:t>
            </w:r>
          </w:p>
        </w:tc>
        <w:tc>
          <w:tcPr>
            <w:tcW w:w="4312" w:type="dxa"/>
            <w:vMerge w:val="restart"/>
            <w:tcBorders>
              <w:top w:val="outset" w:sz="6" w:space="0" w:color="auto"/>
              <w:left w:val="outset" w:sz="6" w:space="0" w:color="auto"/>
              <w:bottom w:val="outset" w:sz="6" w:space="0" w:color="auto"/>
              <w:right w:val="outset" w:sz="6" w:space="0" w:color="auto"/>
            </w:tcBorders>
            <w:vAlign w:val="center"/>
            <w:hideMark/>
          </w:tcPr>
          <w:p w:rsidR="007836BB" w:rsidRPr="00DB6E0C" w:rsidRDefault="007836BB" w:rsidP="00E537CD">
            <w:pPr>
              <w:pStyle w:val="NormalWeb"/>
              <w:jc w:val="both"/>
            </w:pPr>
            <w:r w:rsidRPr="00DB6E0C">
              <w:t>Nội dung</w:t>
            </w:r>
          </w:p>
        </w:tc>
        <w:tc>
          <w:tcPr>
            <w:tcW w:w="4566" w:type="dxa"/>
            <w:gridSpan w:val="2"/>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Gói cước VIP</w:t>
            </w:r>
          </w:p>
        </w:tc>
      </w:tr>
      <w:tr w:rsidR="007836BB" w:rsidRPr="00DB6E0C" w:rsidTr="00945FDC">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36BB" w:rsidRPr="00DB6E0C" w:rsidRDefault="007836BB" w:rsidP="00E537CD">
            <w:pPr>
              <w:jc w:val="both"/>
              <w:rPr>
                <w:rFonts w:cs="Times New Roman"/>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7836BB" w:rsidRPr="00DB6E0C" w:rsidRDefault="007836BB" w:rsidP="00E537CD">
            <w:pPr>
              <w:jc w:val="both"/>
              <w:rPr>
                <w:rFonts w:cs="Times New Roman"/>
                <w:szCs w:val="24"/>
              </w:rPr>
            </w:pPr>
          </w:p>
        </w:tc>
        <w:tc>
          <w:tcPr>
            <w:tcW w:w="2283"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VIP250</w:t>
            </w:r>
          </w:p>
        </w:tc>
        <w:tc>
          <w:tcPr>
            <w:tcW w:w="2283"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VIP350</w:t>
            </w:r>
          </w:p>
        </w:tc>
      </w:tr>
      <w:tr w:rsidR="007836BB" w:rsidRPr="00DB6E0C" w:rsidTr="00945FDC">
        <w:trPr>
          <w:tblCellSpacing w:w="0" w:type="dxa"/>
        </w:trPr>
        <w:tc>
          <w:tcPr>
            <w:tcW w:w="512"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1</w:t>
            </w:r>
          </w:p>
        </w:tc>
        <w:tc>
          <w:tcPr>
            <w:tcW w:w="4312"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Cước hòa mạng (đồng/thuê bao/lần), bao gồm cả SIM 128K</w:t>
            </w:r>
          </w:p>
        </w:tc>
        <w:tc>
          <w:tcPr>
            <w:tcW w:w="2283" w:type="dxa"/>
            <w:tcBorders>
              <w:top w:val="outset" w:sz="6" w:space="0" w:color="auto"/>
              <w:left w:val="outset" w:sz="6" w:space="0" w:color="auto"/>
              <w:bottom w:val="outset" w:sz="6" w:space="0" w:color="auto"/>
              <w:right w:val="outset" w:sz="6" w:space="0" w:color="auto"/>
            </w:tcBorders>
            <w:hideMark/>
          </w:tcPr>
          <w:p w:rsidR="007836BB" w:rsidRDefault="007836BB" w:rsidP="00E537CD">
            <w:pPr>
              <w:pStyle w:val="NormalWeb"/>
              <w:jc w:val="both"/>
              <w:rPr>
                <w:ins w:id="1499" w:author="Comverse" w:date="2013-09-27T15:02:00Z"/>
                <w:highlight w:val="yellow"/>
              </w:rPr>
            </w:pPr>
            <w:r w:rsidRPr="009A5459">
              <w:rPr>
                <w:highlight w:val="yellow"/>
              </w:rPr>
              <w:t> </w:t>
            </w:r>
            <w:r w:rsidR="009A5459" w:rsidRPr="009A5459">
              <w:rPr>
                <w:highlight w:val="yellow"/>
              </w:rPr>
              <w:t>35k+25k=60k</w:t>
            </w:r>
          </w:p>
          <w:p w:rsidR="00F23338" w:rsidRPr="009A5459" w:rsidRDefault="00F23338" w:rsidP="00E537CD">
            <w:pPr>
              <w:pStyle w:val="NormalWeb"/>
              <w:jc w:val="both"/>
              <w:rPr>
                <w:highlight w:val="yellow"/>
              </w:rPr>
            </w:pPr>
            <w:ins w:id="1500" w:author="Comverse" w:date="2013-09-27T15:02:00Z">
              <w:r>
                <w:rPr>
                  <w:highlight w:val="yellow"/>
                </w:rPr>
                <w:t>Cuoc hoa mang se do POS thu, khong dinh nghia NRC tren C1-RT</w:t>
              </w:r>
            </w:ins>
          </w:p>
        </w:tc>
        <w:tc>
          <w:tcPr>
            <w:tcW w:w="2283" w:type="dxa"/>
            <w:tcBorders>
              <w:top w:val="outset" w:sz="6" w:space="0" w:color="auto"/>
              <w:left w:val="outset" w:sz="6" w:space="0" w:color="auto"/>
              <w:bottom w:val="outset" w:sz="6" w:space="0" w:color="auto"/>
              <w:right w:val="outset" w:sz="6" w:space="0" w:color="auto"/>
            </w:tcBorders>
            <w:hideMark/>
          </w:tcPr>
          <w:p w:rsidR="007836BB" w:rsidRPr="009A5459" w:rsidRDefault="007836BB" w:rsidP="00E537CD">
            <w:pPr>
              <w:pStyle w:val="NormalWeb"/>
              <w:jc w:val="both"/>
              <w:rPr>
                <w:highlight w:val="yellow"/>
              </w:rPr>
            </w:pPr>
            <w:r w:rsidRPr="009A5459">
              <w:rPr>
                <w:highlight w:val="yellow"/>
              </w:rPr>
              <w:t> </w:t>
            </w:r>
            <w:r w:rsidR="009A5459" w:rsidRPr="009A5459">
              <w:rPr>
                <w:highlight w:val="yellow"/>
              </w:rPr>
              <w:t>35k+25k=60k</w:t>
            </w:r>
          </w:p>
        </w:tc>
      </w:tr>
      <w:tr w:rsidR="007836BB" w:rsidRPr="00DB6E0C" w:rsidTr="00945FDC">
        <w:trPr>
          <w:tblCellSpacing w:w="0" w:type="dxa"/>
        </w:trPr>
        <w:tc>
          <w:tcPr>
            <w:tcW w:w="512"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 </w:t>
            </w:r>
          </w:p>
        </w:tc>
        <w:tc>
          <w:tcPr>
            <w:tcW w:w="4312"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 Chưa VAT</w:t>
            </w:r>
          </w:p>
        </w:tc>
        <w:tc>
          <w:tcPr>
            <w:tcW w:w="2283" w:type="dxa"/>
            <w:tcBorders>
              <w:top w:val="outset" w:sz="6" w:space="0" w:color="auto"/>
              <w:left w:val="outset" w:sz="6" w:space="0" w:color="auto"/>
              <w:bottom w:val="outset" w:sz="6" w:space="0" w:color="auto"/>
              <w:right w:val="outset" w:sz="6" w:space="0" w:color="auto"/>
            </w:tcBorders>
            <w:hideMark/>
          </w:tcPr>
          <w:p w:rsidR="007836BB" w:rsidRPr="009A5459" w:rsidRDefault="007836BB" w:rsidP="00E537CD">
            <w:pPr>
              <w:pStyle w:val="NormalWeb"/>
              <w:jc w:val="both"/>
              <w:rPr>
                <w:strike/>
              </w:rPr>
            </w:pPr>
            <w:r w:rsidRPr="009A5459">
              <w:rPr>
                <w:strike/>
              </w:rPr>
              <w:t>44.545</w:t>
            </w:r>
          </w:p>
        </w:tc>
        <w:tc>
          <w:tcPr>
            <w:tcW w:w="2283" w:type="dxa"/>
            <w:tcBorders>
              <w:top w:val="outset" w:sz="6" w:space="0" w:color="auto"/>
              <w:left w:val="outset" w:sz="6" w:space="0" w:color="auto"/>
              <w:bottom w:val="outset" w:sz="6" w:space="0" w:color="auto"/>
              <w:right w:val="outset" w:sz="6" w:space="0" w:color="auto"/>
            </w:tcBorders>
            <w:hideMark/>
          </w:tcPr>
          <w:p w:rsidR="007836BB" w:rsidRPr="009A5459" w:rsidRDefault="007836BB" w:rsidP="00E537CD">
            <w:pPr>
              <w:pStyle w:val="NormalWeb"/>
              <w:jc w:val="both"/>
              <w:rPr>
                <w:strike/>
              </w:rPr>
            </w:pPr>
            <w:r w:rsidRPr="009A5459">
              <w:rPr>
                <w:strike/>
              </w:rPr>
              <w:t>44.545</w:t>
            </w:r>
          </w:p>
        </w:tc>
      </w:tr>
      <w:tr w:rsidR="007836BB" w:rsidRPr="00DB6E0C" w:rsidTr="00945FDC">
        <w:trPr>
          <w:tblCellSpacing w:w="0" w:type="dxa"/>
        </w:trPr>
        <w:tc>
          <w:tcPr>
            <w:tcW w:w="512"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 </w:t>
            </w:r>
          </w:p>
        </w:tc>
        <w:tc>
          <w:tcPr>
            <w:tcW w:w="4312"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 Bao gồm cả VAT</w:t>
            </w:r>
          </w:p>
        </w:tc>
        <w:tc>
          <w:tcPr>
            <w:tcW w:w="2283"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9A5459">
              <w:rPr>
                <w:strike/>
              </w:rPr>
              <w:t>49.000</w:t>
            </w:r>
            <w:r w:rsidR="009A5459">
              <w:t xml:space="preserve"> </w:t>
            </w:r>
            <w:r w:rsidR="009A5459" w:rsidRPr="009A5459">
              <w:rPr>
                <w:highlight w:val="yellow"/>
              </w:rPr>
              <w:t>60.000</w:t>
            </w:r>
          </w:p>
        </w:tc>
        <w:tc>
          <w:tcPr>
            <w:tcW w:w="2283"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9A5459">
              <w:rPr>
                <w:strike/>
              </w:rPr>
              <w:t>49.000</w:t>
            </w:r>
            <w:r w:rsidR="009A5459">
              <w:t xml:space="preserve"> </w:t>
            </w:r>
            <w:r w:rsidR="009A5459" w:rsidRPr="009A5459">
              <w:rPr>
                <w:highlight w:val="yellow"/>
              </w:rPr>
              <w:t>60.000</w:t>
            </w:r>
          </w:p>
        </w:tc>
      </w:tr>
      <w:tr w:rsidR="007836BB" w:rsidRPr="00DB6E0C" w:rsidTr="00945FDC">
        <w:trPr>
          <w:tblCellSpacing w:w="0" w:type="dxa"/>
        </w:trPr>
        <w:tc>
          <w:tcPr>
            <w:tcW w:w="512"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lastRenderedPageBreak/>
              <w:t>2</w:t>
            </w:r>
          </w:p>
        </w:tc>
        <w:tc>
          <w:tcPr>
            <w:tcW w:w="4312" w:type="dxa"/>
            <w:tcBorders>
              <w:top w:val="outset" w:sz="6" w:space="0" w:color="auto"/>
              <w:left w:val="outset" w:sz="6" w:space="0" w:color="auto"/>
              <w:bottom w:val="outset" w:sz="6" w:space="0" w:color="auto"/>
              <w:right w:val="outset" w:sz="6" w:space="0" w:color="auto"/>
            </w:tcBorders>
            <w:hideMark/>
          </w:tcPr>
          <w:p w:rsidR="00F50441" w:rsidRPr="00DB6E0C" w:rsidRDefault="007836BB" w:rsidP="00E537CD">
            <w:pPr>
              <w:pStyle w:val="NormalWeb"/>
              <w:jc w:val="both"/>
            </w:pPr>
            <w:r w:rsidRPr="009A68CD">
              <w:rPr>
                <w:highlight w:val="yellow"/>
              </w:rPr>
              <w:t xml:space="preserve">Cước </w:t>
            </w:r>
            <w:r w:rsidR="009A68CD" w:rsidRPr="009A68CD">
              <w:rPr>
                <w:highlight w:val="yellow"/>
              </w:rPr>
              <w:t>gói</w:t>
            </w:r>
            <w:r w:rsidRPr="009A68CD">
              <w:rPr>
                <w:highlight w:val="yellow"/>
              </w:rPr>
              <w:t xml:space="preserve"> (đồng/tháng)</w:t>
            </w:r>
          </w:p>
        </w:tc>
        <w:tc>
          <w:tcPr>
            <w:tcW w:w="2283" w:type="dxa"/>
            <w:tcBorders>
              <w:top w:val="outset" w:sz="6" w:space="0" w:color="auto"/>
              <w:left w:val="outset" w:sz="6" w:space="0" w:color="auto"/>
              <w:bottom w:val="outset" w:sz="6" w:space="0" w:color="auto"/>
              <w:right w:val="outset" w:sz="6" w:space="0" w:color="auto"/>
            </w:tcBorders>
          </w:tcPr>
          <w:p w:rsidR="007836BB" w:rsidRPr="00DB6E0C" w:rsidRDefault="009A68CD" w:rsidP="00E537CD">
            <w:pPr>
              <w:pStyle w:val="NormalWeb"/>
              <w:jc w:val="both"/>
              <w:rPr>
                <w:color w:val="FF0000"/>
              </w:rPr>
            </w:pPr>
            <w:r>
              <w:rPr>
                <w:color w:val="FF0000"/>
              </w:rPr>
              <w:t>B</w:t>
            </w:r>
            <w:r w:rsidRPr="009A68CD">
              <w:rPr>
                <w:color w:val="FF0000"/>
              </w:rPr>
              <w:t>ỏ</w:t>
            </w:r>
            <w:r>
              <w:rPr>
                <w:color w:val="FF0000"/>
              </w:rPr>
              <w:t xml:space="preserve"> cư</w:t>
            </w:r>
            <w:r w:rsidRPr="009A68CD">
              <w:rPr>
                <w:color w:val="FF0000"/>
              </w:rPr>
              <w:t>ớc</w:t>
            </w:r>
            <w:r>
              <w:rPr>
                <w:color w:val="FF0000"/>
              </w:rPr>
              <w:t xml:space="preserve"> tb 49k</w:t>
            </w:r>
          </w:p>
        </w:tc>
        <w:tc>
          <w:tcPr>
            <w:tcW w:w="2283" w:type="dxa"/>
            <w:tcBorders>
              <w:top w:val="outset" w:sz="6" w:space="0" w:color="auto"/>
              <w:left w:val="outset" w:sz="6" w:space="0" w:color="auto"/>
              <w:bottom w:val="outset" w:sz="6" w:space="0" w:color="auto"/>
              <w:right w:val="outset" w:sz="6" w:space="0" w:color="auto"/>
            </w:tcBorders>
          </w:tcPr>
          <w:p w:rsidR="007836BB" w:rsidRPr="00DB6E0C" w:rsidRDefault="007836BB" w:rsidP="00E537CD">
            <w:pPr>
              <w:pStyle w:val="NormalWeb"/>
              <w:jc w:val="both"/>
            </w:pPr>
          </w:p>
        </w:tc>
      </w:tr>
      <w:tr w:rsidR="007836BB" w:rsidRPr="00DB6E0C" w:rsidTr="00945FDC">
        <w:trPr>
          <w:tblCellSpacing w:w="0" w:type="dxa"/>
        </w:trPr>
        <w:tc>
          <w:tcPr>
            <w:tcW w:w="512"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 </w:t>
            </w:r>
          </w:p>
        </w:tc>
        <w:tc>
          <w:tcPr>
            <w:tcW w:w="4312"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 Chưa VAT</w:t>
            </w:r>
          </w:p>
        </w:tc>
        <w:tc>
          <w:tcPr>
            <w:tcW w:w="2283" w:type="dxa"/>
            <w:tcBorders>
              <w:top w:val="outset" w:sz="6" w:space="0" w:color="auto"/>
              <w:left w:val="outset" w:sz="6" w:space="0" w:color="auto"/>
              <w:bottom w:val="outset" w:sz="6" w:space="0" w:color="auto"/>
              <w:right w:val="outset" w:sz="6" w:space="0" w:color="auto"/>
            </w:tcBorders>
            <w:hideMark/>
          </w:tcPr>
          <w:p w:rsidR="007836BB" w:rsidRDefault="007836BB" w:rsidP="00E537CD">
            <w:pPr>
              <w:pStyle w:val="NormalWeb"/>
              <w:jc w:val="both"/>
              <w:rPr>
                <w:ins w:id="1501" w:author="Comverse" w:date="2013-09-27T15:03:00Z"/>
              </w:rPr>
            </w:pPr>
            <w:r w:rsidRPr="00DB6E0C">
              <w:t>227.272</w:t>
            </w:r>
          </w:p>
          <w:p w:rsidR="006650A7" w:rsidRPr="00DB6E0C" w:rsidRDefault="006650A7" w:rsidP="00E537CD">
            <w:pPr>
              <w:pStyle w:val="NormalWeb"/>
              <w:jc w:val="both"/>
            </w:pPr>
            <w:ins w:id="1502" w:author="Comverse" w:date="2013-09-27T15:03:00Z">
              <w:r>
                <w:t>Dung RC khong prorate, chu ky ngay 1 hang thang</w:t>
              </w:r>
            </w:ins>
          </w:p>
        </w:tc>
        <w:tc>
          <w:tcPr>
            <w:tcW w:w="2283"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318.181</w:t>
            </w:r>
          </w:p>
        </w:tc>
      </w:tr>
      <w:tr w:rsidR="007836BB" w:rsidRPr="00DB6E0C" w:rsidTr="00945FDC">
        <w:trPr>
          <w:tblCellSpacing w:w="0" w:type="dxa"/>
        </w:trPr>
        <w:tc>
          <w:tcPr>
            <w:tcW w:w="512"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 </w:t>
            </w:r>
          </w:p>
        </w:tc>
        <w:tc>
          <w:tcPr>
            <w:tcW w:w="4312"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 Bao gồm cả VAT</w:t>
            </w:r>
          </w:p>
        </w:tc>
        <w:tc>
          <w:tcPr>
            <w:tcW w:w="2283" w:type="dxa"/>
            <w:tcBorders>
              <w:top w:val="outset" w:sz="6" w:space="0" w:color="auto"/>
              <w:left w:val="outset" w:sz="6" w:space="0" w:color="auto"/>
              <w:bottom w:val="outset" w:sz="6" w:space="0" w:color="auto"/>
              <w:right w:val="outset" w:sz="6" w:space="0" w:color="auto"/>
            </w:tcBorders>
            <w:hideMark/>
          </w:tcPr>
          <w:p w:rsidR="006650A7" w:rsidRPr="00DB6E0C" w:rsidRDefault="007836BB" w:rsidP="006650A7">
            <w:pPr>
              <w:pStyle w:val="NormalWeb"/>
              <w:jc w:val="both"/>
            </w:pPr>
            <w:r w:rsidRPr="00DB6E0C">
              <w:t>250.000</w:t>
            </w:r>
          </w:p>
        </w:tc>
        <w:tc>
          <w:tcPr>
            <w:tcW w:w="2283"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350.000</w:t>
            </w:r>
          </w:p>
        </w:tc>
      </w:tr>
      <w:tr w:rsidR="007836BB" w:rsidRPr="00DB6E0C" w:rsidTr="00945FDC">
        <w:trPr>
          <w:tblCellSpacing w:w="0" w:type="dxa"/>
        </w:trPr>
        <w:tc>
          <w:tcPr>
            <w:tcW w:w="512"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3</w:t>
            </w:r>
          </w:p>
        </w:tc>
        <w:tc>
          <w:tcPr>
            <w:tcW w:w="4312"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Các ưu đãi của gói cước</w:t>
            </w:r>
          </w:p>
        </w:tc>
        <w:tc>
          <w:tcPr>
            <w:tcW w:w="2283"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 </w:t>
            </w:r>
          </w:p>
        </w:tc>
        <w:tc>
          <w:tcPr>
            <w:tcW w:w="2283"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 </w:t>
            </w:r>
          </w:p>
        </w:tc>
      </w:tr>
      <w:tr w:rsidR="007836BB" w:rsidRPr="00DB6E0C" w:rsidTr="00945FDC">
        <w:trPr>
          <w:tblCellSpacing w:w="0" w:type="dxa"/>
        </w:trPr>
        <w:tc>
          <w:tcPr>
            <w:tcW w:w="512"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 </w:t>
            </w:r>
          </w:p>
        </w:tc>
        <w:tc>
          <w:tcPr>
            <w:tcW w:w="4312"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 Số phút liên lạc trong nước miễn phí/tháng</w:t>
            </w:r>
          </w:p>
        </w:tc>
        <w:tc>
          <w:tcPr>
            <w:tcW w:w="2283"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250</w:t>
            </w:r>
          </w:p>
        </w:tc>
        <w:tc>
          <w:tcPr>
            <w:tcW w:w="2283"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350</w:t>
            </w:r>
          </w:p>
        </w:tc>
      </w:tr>
      <w:tr w:rsidR="007836BB" w:rsidRPr="00DB6E0C" w:rsidTr="00945FDC">
        <w:trPr>
          <w:tblCellSpacing w:w="0" w:type="dxa"/>
        </w:trPr>
        <w:tc>
          <w:tcPr>
            <w:tcW w:w="512"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 </w:t>
            </w:r>
          </w:p>
        </w:tc>
        <w:tc>
          <w:tcPr>
            <w:tcW w:w="4312"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 Số SMS trong nước miễn phí/tháng</w:t>
            </w:r>
          </w:p>
        </w:tc>
        <w:tc>
          <w:tcPr>
            <w:tcW w:w="2283"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100</w:t>
            </w:r>
          </w:p>
        </w:tc>
        <w:tc>
          <w:tcPr>
            <w:tcW w:w="2283"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200</w:t>
            </w:r>
          </w:p>
        </w:tc>
      </w:tr>
      <w:tr w:rsidR="007836BB" w:rsidRPr="00DB6E0C" w:rsidTr="00945FDC">
        <w:trPr>
          <w:tblCellSpacing w:w="0" w:type="dxa"/>
        </w:trPr>
        <w:tc>
          <w:tcPr>
            <w:tcW w:w="512"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 </w:t>
            </w:r>
          </w:p>
        </w:tc>
        <w:tc>
          <w:tcPr>
            <w:tcW w:w="4312"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 Số lượng data sử dụng miễn phí (MB)/tháng</w:t>
            </w:r>
          </w:p>
        </w:tc>
        <w:tc>
          <w:tcPr>
            <w:tcW w:w="2283"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300</w:t>
            </w:r>
          </w:p>
        </w:tc>
        <w:tc>
          <w:tcPr>
            <w:tcW w:w="2283"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500</w:t>
            </w:r>
          </w:p>
        </w:tc>
      </w:tr>
      <w:tr w:rsidR="007836BB" w:rsidRPr="00DB6E0C" w:rsidTr="00945FDC">
        <w:trPr>
          <w:tblCellSpacing w:w="0" w:type="dxa"/>
        </w:trPr>
        <w:tc>
          <w:tcPr>
            <w:tcW w:w="512"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 </w:t>
            </w:r>
          </w:p>
        </w:tc>
        <w:tc>
          <w:tcPr>
            <w:tcW w:w="4312"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 xml:space="preserve">- Cước TB tháng dịch vụ MCA </w:t>
            </w:r>
          </w:p>
        </w:tc>
        <w:tc>
          <w:tcPr>
            <w:tcW w:w="4566" w:type="dxa"/>
            <w:gridSpan w:val="2"/>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Miễn phí</w:t>
            </w:r>
          </w:p>
        </w:tc>
      </w:tr>
      <w:tr w:rsidR="007836BB" w:rsidRPr="00DB6E0C" w:rsidTr="00945FDC">
        <w:trPr>
          <w:tblCellSpacing w:w="0" w:type="dxa"/>
        </w:trPr>
        <w:tc>
          <w:tcPr>
            <w:tcW w:w="512"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 </w:t>
            </w:r>
          </w:p>
        </w:tc>
        <w:tc>
          <w:tcPr>
            <w:tcW w:w="4312"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 Đăng ký VinaPhone 3G</w:t>
            </w:r>
          </w:p>
        </w:tc>
        <w:tc>
          <w:tcPr>
            <w:tcW w:w="4566" w:type="dxa"/>
            <w:gridSpan w:val="2"/>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Khai báo mặc định là VinaPhone 3G.</w:t>
            </w:r>
          </w:p>
        </w:tc>
      </w:tr>
      <w:tr w:rsidR="007836BB" w:rsidRPr="00DB6E0C" w:rsidTr="00945FDC">
        <w:trPr>
          <w:tblCellSpacing w:w="0" w:type="dxa"/>
        </w:trPr>
        <w:tc>
          <w:tcPr>
            <w:tcW w:w="512"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4</w:t>
            </w:r>
          </w:p>
        </w:tc>
        <w:tc>
          <w:tcPr>
            <w:tcW w:w="4312"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 xml:space="preserve">Giá cước đối với phần sử dụng vượt gói: </w:t>
            </w:r>
          </w:p>
        </w:tc>
        <w:tc>
          <w:tcPr>
            <w:tcW w:w="4566" w:type="dxa"/>
            <w:gridSpan w:val="2"/>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 </w:t>
            </w:r>
          </w:p>
        </w:tc>
      </w:tr>
      <w:tr w:rsidR="007836BB" w:rsidRPr="00DB6E0C" w:rsidTr="00945FDC">
        <w:trPr>
          <w:tblCellSpacing w:w="0" w:type="dxa"/>
        </w:trPr>
        <w:tc>
          <w:tcPr>
            <w:tcW w:w="512"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 </w:t>
            </w:r>
          </w:p>
        </w:tc>
        <w:tc>
          <w:tcPr>
            <w:tcW w:w="4312"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Cước thoại/SMS trong nước</w:t>
            </w:r>
          </w:p>
        </w:tc>
        <w:tc>
          <w:tcPr>
            <w:tcW w:w="4566" w:type="dxa"/>
            <w:gridSpan w:val="2"/>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Áp dụng theo mức cước của TB trả sau thông thưởng.</w:t>
            </w:r>
          </w:p>
        </w:tc>
      </w:tr>
      <w:tr w:rsidR="007836BB" w:rsidRPr="00DB6E0C" w:rsidTr="00945FDC">
        <w:trPr>
          <w:tblCellSpacing w:w="0" w:type="dxa"/>
        </w:trPr>
        <w:tc>
          <w:tcPr>
            <w:tcW w:w="512"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 </w:t>
            </w:r>
          </w:p>
        </w:tc>
        <w:tc>
          <w:tcPr>
            <w:tcW w:w="4312"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Cước lưu lượng vượt gói</w:t>
            </w:r>
          </w:p>
        </w:tc>
        <w:tc>
          <w:tcPr>
            <w:tcW w:w="2283"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 </w:t>
            </w:r>
          </w:p>
        </w:tc>
        <w:tc>
          <w:tcPr>
            <w:tcW w:w="2283"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 </w:t>
            </w:r>
          </w:p>
        </w:tc>
      </w:tr>
      <w:tr w:rsidR="007836BB" w:rsidRPr="00DB6E0C" w:rsidTr="00945FDC">
        <w:trPr>
          <w:tblCellSpacing w:w="0" w:type="dxa"/>
        </w:trPr>
        <w:tc>
          <w:tcPr>
            <w:tcW w:w="512"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 </w:t>
            </w:r>
          </w:p>
        </w:tc>
        <w:tc>
          <w:tcPr>
            <w:tcW w:w="4312"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 Chưa VAT</w:t>
            </w:r>
          </w:p>
        </w:tc>
        <w:tc>
          <w:tcPr>
            <w:tcW w:w="4566" w:type="dxa"/>
            <w:gridSpan w:val="2"/>
            <w:tcBorders>
              <w:top w:val="outset" w:sz="6" w:space="0" w:color="auto"/>
              <w:left w:val="outset" w:sz="6" w:space="0" w:color="auto"/>
              <w:bottom w:val="outset" w:sz="6" w:space="0" w:color="auto"/>
              <w:right w:val="outset" w:sz="6" w:space="0" w:color="auto"/>
            </w:tcBorders>
            <w:hideMark/>
          </w:tcPr>
          <w:p w:rsidR="007836BB" w:rsidRPr="00DB6E0C" w:rsidRDefault="009A68CD" w:rsidP="00E537CD">
            <w:pPr>
              <w:pStyle w:val="NormalWeb"/>
              <w:jc w:val="both"/>
            </w:pPr>
            <w:r w:rsidRPr="009A68CD">
              <w:rPr>
                <w:highlight w:val="yellow"/>
              </w:rPr>
              <w:t>25</w:t>
            </w:r>
            <w:r>
              <w:rPr>
                <w:highlight w:val="yellow"/>
              </w:rPr>
              <w:t>/1.1</w:t>
            </w:r>
            <w:r w:rsidRPr="009A68CD">
              <w:rPr>
                <w:highlight w:val="yellow"/>
              </w:rPr>
              <w:t xml:space="preserve"> đ/50 KB</w:t>
            </w:r>
            <w:ins w:id="1503" w:author="Comverse" w:date="2013-09-27T15:04:00Z">
              <w:r w:rsidR="006650A7">
                <w:t xml:space="preserve"> Vuot dung luong data mien phi</w:t>
              </w:r>
            </w:ins>
            <w:ins w:id="1504" w:author="Comverse" w:date="2013-09-27T15:05:00Z">
              <w:r w:rsidR="006650A7">
                <w:t xml:space="preserve"> thi ap dung gia nay</w:t>
              </w:r>
            </w:ins>
            <w:ins w:id="1505" w:author="Comverse" w:date="2013-09-27T15:04:00Z">
              <w:r w:rsidR="006650A7">
                <w:t>?</w:t>
              </w:r>
            </w:ins>
          </w:p>
        </w:tc>
      </w:tr>
      <w:tr w:rsidR="007836BB" w:rsidRPr="00DB6E0C" w:rsidTr="00945FDC">
        <w:trPr>
          <w:tblCellSpacing w:w="0" w:type="dxa"/>
        </w:trPr>
        <w:tc>
          <w:tcPr>
            <w:tcW w:w="512"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 </w:t>
            </w:r>
          </w:p>
        </w:tc>
        <w:tc>
          <w:tcPr>
            <w:tcW w:w="4312"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 Bao gồm cả VAT</w:t>
            </w:r>
          </w:p>
        </w:tc>
        <w:tc>
          <w:tcPr>
            <w:tcW w:w="4566" w:type="dxa"/>
            <w:gridSpan w:val="2"/>
            <w:tcBorders>
              <w:top w:val="outset" w:sz="6" w:space="0" w:color="auto"/>
              <w:left w:val="outset" w:sz="6" w:space="0" w:color="auto"/>
              <w:bottom w:val="outset" w:sz="6" w:space="0" w:color="auto"/>
              <w:right w:val="outset" w:sz="6" w:space="0" w:color="auto"/>
            </w:tcBorders>
            <w:hideMark/>
          </w:tcPr>
          <w:p w:rsidR="007836BB" w:rsidRPr="00DB6E0C" w:rsidRDefault="009A68CD" w:rsidP="009A68CD">
            <w:pPr>
              <w:pStyle w:val="NormalWeb"/>
              <w:jc w:val="both"/>
            </w:pPr>
            <w:r w:rsidRPr="009A68CD">
              <w:rPr>
                <w:highlight w:val="yellow"/>
              </w:rPr>
              <w:t>2</w:t>
            </w:r>
            <w:r w:rsidR="007836BB" w:rsidRPr="009A68CD">
              <w:rPr>
                <w:highlight w:val="yellow"/>
              </w:rPr>
              <w:t>5 đ/</w:t>
            </w:r>
            <w:r w:rsidRPr="009A68CD">
              <w:rPr>
                <w:highlight w:val="yellow"/>
              </w:rPr>
              <w:t>5</w:t>
            </w:r>
            <w:r w:rsidR="007836BB" w:rsidRPr="009A68CD">
              <w:rPr>
                <w:highlight w:val="yellow"/>
              </w:rPr>
              <w:t>0 KB</w:t>
            </w:r>
          </w:p>
        </w:tc>
      </w:tr>
      <w:tr w:rsidR="007836BB" w:rsidRPr="00DB6E0C" w:rsidTr="00945FDC">
        <w:trPr>
          <w:tblCellSpacing w:w="0" w:type="dxa"/>
        </w:trPr>
        <w:tc>
          <w:tcPr>
            <w:tcW w:w="512"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 </w:t>
            </w:r>
          </w:p>
        </w:tc>
        <w:tc>
          <w:tcPr>
            <w:tcW w:w="4312"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 Hạn mức thanh toán tối đa đối với phần lưu lượng vượt gói</w:t>
            </w:r>
          </w:p>
        </w:tc>
        <w:tc>
          <w:tcPr>
            <w:tcW w:w="4566" w:type="dxa"/>
            <w:gridSpan w:val="2"/>
            <w:tcBorders>
              <w:top w:val="outset" w:sz="6" w:space="0" w:color="auto"/>
              <w:left w:val="outset" w:sz="6" w:space="0" w:color="auto"/>
              <w:bottom w:val="outset" w:sz="6" w:space="0" w:color="auto"/>
              <w:right w:val="outset" w:sz="6" w:space="0" w:color="auto"/>
            </w:tcBorders>
            <w:hideMark/>
          </w:tcPr>
          <w:p w:rsidR="007836BB" w:rsidRDefault="007836BB" w:rsidP="00E537CD">
            <w:pPr>
              <w:pStyle w:val="NormalWeb"/>
              <w:jc w:val="both"/>
              <w:rPr>
                <w:ins w:id="1506" w:author="Comverse" w:date="2013-09-27T15:06:00Z"/>
              </w:rPr>
            </w:pPr>
            <w:r w:rsidRPr="00DB6E0C">
              <w:t>500.000đ/TB/tháng (đã bao gồm VAT)</w:t>
            </w:r>
          </w:p>
          <w:p w:rsidR="006650A7" w:rsidRDefault="006650A7" w:rsidP="00E537CD">
            <w:pPr>
              <w:pStyle w:val="NormalWeb"/>
              <w:jc w:val="both"/>
              <w:rPr>
                <w:ins w:id="1507" w:author="Comverse" w:date="2013-09-27T15:05:00Z"/>
              </w:rPr>
            </w:pPr>
            <w:ins w:id="1508" w:author="Comverse" w:date="2013-09-27T15:06:00Z">
              <w:r>
                <w:t>Se discount 100% neu cuoc data =500.000VND</w:t>
              </w:r>
            </w:ins>
          </w:p>
          <w:p w:rsidR="006650A7" w:rsidRPr="00DB6E0C" w:rsidRDefault="006650A7" w:rsidP="00E537CD">
            <w:pPr>
              <w:pStyle w:val="NormalWeb"/>
              <w:jc w:val="both"/>
            </w:pPr>
          </w:p>
        </w:tc>
      </w:tr>
    </w:tbl>
    <w:p w:rsidR="00945FDC" w:rsidRDefault="00811579" w:rsidP="00E537CD">
      <w:pPr>
        <w:pStyle w:val="NormalWeb"/>
        <w:jc w:val="both"/>
        <w:rPr>
          <w:ins w:id="1509" w:author="ThaoDH" w:date="2013-10-17T13:42:00Z"/>
          <w:rStyle w:val="Strong"/>
        </w:rPr>
      </w:pPr>
      <w:ins w:id="1510" w:author="ThaoDH" w:date="2013-10-17T13:42:00Z">
        <w:r w:rsidRPr="00811579">
          <w:rPr>
            <w:rStyle w:val="apple-style-span"/>
            <w:rPrChange w:id="1511" w:author="ThaoDH" w:date="2013-10-17T13:42:00Z">
              <w:rPr>
                <w:rStyle w:val="apple-style-span"/>
                <w:highlight w:val="cyan"/>
              </w:rPr>
            </w:rPrChange>
          </w:rPr>
          <w:t>Elcom/Comverse</w:t>
        </w:r>
        <w:r w:rsidRPr="00811579">
          <w:rPr>
            <w:color w:val="FF0000"/>
            <w:rPrChange w:id="1512" w:author="ThaoDH" w:date="2013-10-17T13:42:00Z">
              <w:rPr>
                <w:color w:val="FF0000"/>
                <w:highlight w:val="cyan"/>
              </w:rPr>
            </w:rPrChange>
          </w:rPr>
          <w:t>:</w:t>
        </w:r>
        <w:r w:rsidR="00945FDC" w:rsidRPr="00945FDC">
          <w:rPr>
            <w:color w:val="FF0000"/>
          </w:rPr>
          <w:t>OK</w:t>
        </w:r>
      </w:ins>
    </w:p>
    <w:p w:rsidR="007836BB" w:rsidRPr="00DB6E0C" w:rsidRDefault="007836BB" w:rsidP="00E537CD">
      <w:pPr>
        <w:pStyle w:val="NormalWeb"/>
        <w:jc w:val="both"/>
      </w:pPr>
      <w:r w:rsidRPr="00DB6E0C">
        <w:rPr>
          <w:rStyle w:val="Strong"/>
        </w:rPr>
        <w:t>*Phương thức tính cước:</w:t>
      </w:r>
    </w:p>
    <w:p w:rsidR="007836BB" w:rsidRPr="00DB6E0C" w:rsidRDefault="007836BB" w:rsidP="00E537CD">
      <w:pPr>
        <w:pStyle w:val="NormalWeb"/>
        <w:jc w:val="both"/>
      </w:pPr>
      <w:r w:rsidRPr="00DB6E0C">
        <w:t>+        Thoại: tính theo block 6 giây đầu + 01 giây tiếp theo.</w:t>
      </w:r>
    </w:p>
    <w:p w:rsidR="007836BB" w:rsidRDefault="007836BB" w:rsidP="00E537CD">
      <w:pPr>
        <w:pStyle w:val="NormalWeb"/>
        <w:jc w:val="both"/>
        <w:rPr>
          <w:ins w:id="1513" w:author="ThaoDH" w:date="2013-10-17T13:42:00Z"/>
        </w:rPr>
      </w:pPr>
      <w:r w:rsidRPr="00DB6E0C">
        <w:t xml:space="preserve">+        Data: tính trên tổng dung lượng download và upload. Đơn vị tính cước tối thiểu là </w:t>
      </w:r>
      <w:r w:rsidR="009A68CD">
        <w:t>5</w:t>
      </w:r>
      <w:r w:rsidRPr="00DB6E0C">
        <w:t>0 KB (</w:t>
      </w:r>
      <w:r w:rsidR="009A68CD">
        <w:t>n</w:t>
      </w:r>
      <w:r w:rsidR="009A68CD" w:rsidRPr="009A68CD">
        <w:t>ă</w:t>
      </w:r>
      <w:r w:rsidR="009A68CD">
        <w:t>m m</w:t>
      </w:r>
      <w:r w:rsidR="009A68CD" w:rsidRPr="009A68CD">
        <w:t>ươ</w:t>
      </w:r>
      <w:r w:rsidR="009A68CD">
        <w:t>i</w:t>
      </w:r>
      <w:r w:rsidRPr="00DB6E0C">
        <w:t xml:space="preserve"> kylobytes), phần lẻ chưa đến </w:t>
      </w:r>
      <w:r w:rsidR="009A68CD">
        <w:t>50 Kb được tính tròn thành 5</w:t>
      </w:r>
      <w:r w:rsidRPr="00DB6E0C">
        <w:t>0 KB.</w:t>
      </w:r>
      <w:ins w:id="1514" w:author="Comverse" w:date="2013-09-27T15:07:00Z">
        <w:r w:rsidR="006650A7">
          <w:t xml:space="preserve"> Tinh cuoc theo block 50K</w:t>
        </w:r>
      </w:ins>
    </w:p>
    <w:p w:rsidR="00945FDC" w:rsidRPr="00DB6E0C" w:rsidRDefault="00945FDC" w:rsidP="00E537CD">
      <w:pPr>
        <w:pStyle w:val="NormalWeb"/>
        <w:jc w:val="both"/>
      </w:pPr>
      <w:ins w:id="1515" w:author="ThaoDH" w:date="2013-10-17T13:42:00Z">
        <w:r w:rsidRPr="00945FDC">
          <w:rPr>
            <w:rStyle w:val="apple-style-span"/>
          </w:rPr>
          <w:t>Elcom/Comverse</w:t>
        </w:r>
        <w:r w:rsidRPr="00945FDC">
          <w:rPr>
            <w:color w:val="FF0000"/>
          </w:rPr>
          <w:t>:OK</w:t>
        </w:r>
      </w:ins>
    </w:p>
    <w:p w:rsidR="007836BB" w:rsidRPr="00DB6E0C" w:rsidRDefault="007836BB" w:rsidP="00E537CD">
      <w:pPr>
        <w:pStyle w:val="NormalWeb"/>
        <w:jc w:val="both"/>
      </w:pPr>
      <w:r w:rsidRPr="00DB6E0C">
        <w:rPr>
          <w:rStyle w:val="Strong"/>
        </w:rPr>
        <w:t>*Nguyên tắc tính cước</w:t>
      </w:r>
    </w:p>
    <w:p w:rsidR="007836BB" w:rsidRPr="00DB6E0C" w:rsidRDefault="007836BB" w:rsidP="00E537CD">
      <w:pPr>
        <w:pStyle w:val="NormalWeb"/>
        <w:jc w:val="both"/>
      </w:pPr>
      <w:r w:rsidRPr="00DB6E0C">
        <w:t>-          Tổng số phút thoại/bản tin SMS trong nước, data miễn phí phải được sử dụng hết trong tháng. Tổng số phút thoại/SMS trong nước, data miễn phí không sử dụng hết trong tháng sẽ không được cộng dồn cho tháng sau.</w:t>
      </w:r>
    </w:p>
    <w:p w:rsidR="007836BB" w:rsidRPr="00DB6E0C" w:rsidRDefault="007836BB" w:rsidP="00E537CD">
      <w:pPr>
        <w:pStyle w:val="NormalWeb"/>
        <w:jc w:val="both"/>
      </w:pPr>
      <w:r w:rsidRPr="00DB6E0C">
        <w:lastRenderedPageBreak/>
        <w:t>-          Số phút liên lạc trong nước miễn phí bao gồm cả các cuộc gọi trong trường hợp sau:</w:t>
      </w:r>
    </w:p>
    <w:p w:rsidR="007836BB" w:rsidRPr="00DB6E0C" w:rsidRDefault="007836BB" w:rsidP="00E537CD">
      <w:pPr>
        <w:jc w:val="both"/>
        <w:rPr>
          <w:rFonts w:cs="Times New Roman"/>
          <w:szCs w:val="24"/>
        </w:rPr>
      </w:pPr>
      <w:r w:rsidRPr="00DB6E0C">
        <w:rPr>
          <w:rFonts w:cs="Times New Roman"/>
          <w:szCs w:val="24"/>
        </w:rPr>
        <w:t xml:space="preserve">+           Các cuộc gọi trong nước, không phân biệt giờ bình thường và giờ thấp điểm, gọi nội mạng và liên mạng. </w:t>
      </w:r>
    </w:p>
    <w:p w:rsidR="007836BB" w:rsidRPr="00DB6E0C" w:rsidRDefault="007836BB" w:rsidP="00E537CD">
      <w:pPr>
        <w:jc w:val="both"/>
        <w:rPr>
          <w:rFonts w:cs="Times New Roman"/>
          <w:szCs w:val="24"/>
        </w:rPr>
      </w:pPr>
      <w:r w:rsidRPr="00DB6E0C">
        <w:rPr>
          <w:rFonts w:cs="Times New Roman"/>
          <w:szCs w:val="24"/>
        </w:rPr>
        <w:t>+           Các cuộc gọi nội nhóm đối với thuê bao VIP đồng thời đăng ký gọi nhóm đồng nghiệp/nhóm gia đình/Talk24.</w:t>
      </w:r>
    </w:p>
    <w:p w:rsidR="007836BB" w:rsidRPr="00DB6E0C" w:rsidRDefault="007836BB" w:rsidP="00E537CD">
      <w:pPr>
        <w:jc w:val="both"/>
        <w:rPr>
          <w:rFonts w:cs="Times New Roman"/>
          <w:szCs w:val="24"/>
        </w:rPr>
      </w:pPr>
      <w:r w:rsidRPr="00DB6E0C">
        <w:rPr>
          <w:rFonts w:cs="Times New Roman"/>
          <w:szCs w:val="24"/>
        </w:rPr>
        <w:t>-       Số phút miễn phí không bao gồm các cuộc gọi trong trường hợp sau:</w:t>
      </w:r>
    </w:p>
    <w:p w:rsidR="007836BB" w:rsidRPr="00DB6E0C" w:rsidRDefault="007836BB" w:rsidP="00E537CD">
      <w:pPr>
        <w:jc w:val="both"/>
        <w:rPr>
          <w:rFonts w:cs="Times New Roman"/>
          <w:szCs w:val="24"/>
        </w:rPr>
      </w:pPr>
      <w:r w:rsidRPr="00DB6E0C">
        <w:rPr>
          <w:rFonts w:cs="Times New Roman"/>
          <w:szCs w:val="24"/>
        </w:rPr>
        <w:t>+     Các cuộc gọ</w:t>
      </w:r>
      <w:r w:rsidR="00C52A73">
        <w:rPr>
          <w:rFonts w:cs="Times New Roman"/>
          <w:szCs w:val="24"/>
        </w:rPr>
        <w:t xml:space="preserve">i giá trị gia tăng như </w:t>
      </w:r>
      <w:r w:rsidRPr="00DB6E0C">
        <w:rPr>
          <w:rFonts w:cs="Times New Roman"/>
          <w:szCs w:val="24"/>
        </w:rPr>
        <w:t>dịch vụ 108/1080, 108x, Audiotext, hộ</w:t>
      </w:r>
      <w:r w:rsidR="00C52A73">
        <w:rPr>
          <w:rFonts w:cs="Times New Roman"/>
          <w:szCs w:val="24"/>
        </w:rPr>
        <w:t>p thư thông tin</w:t>
      </w:r>
    </w:p>
    <w:p w:rsidR="007836BB" w:rsidRPr="00DB6E0C" w:rsidRDefault="007836BB" w:rsidP="00E537CD">
      <w:pPr>
        <w:jc w:val="both"/>
        <w:rPr>
          <w:rFonts w:cs="Times New Roman"/>
          <w:szCs w:val="24"/>
        </w:rPr>
      </w:pPr>
      <w:r w:rsidRPr="00DB6E0C">
        <w:rPr>
          <w:rFonts w:cs="Times New Roman"/>
          <w:szCs w:val="24"/>
        </w:rPr>
        <w:t>+     Các cuộc gọi VideoCall;</w:t>
      </w:r>
    </w:p>
    <w:p w:rsidR="007836BB" w:rsidRPr="00DB6E0C" w:rsidRDefault="00EA44C3" w:rsidP="00E537CD">
      <w:pPr>
        <w:jc w:val="both"/>
        <w:rPr>
          <w:rFonts w:cs="Times New Roman"/>
          <w:szCs w:val="24"/>
        </w:rPr>
      </w:pPr>
      <w:r w:rsidRPr="00DB6E0C">
        <w:rPr>
          <w:rFonts w:cs="Times New Roman"/>
          <w:szCs w:val="24"/>
        </w:rPr>
        <w:t>+      </w:t>
      </w:r>
      <w:r w:rsidR="007836BB" w:rsidRPr="00DB6E0C">
        <w:rPr>
          <w:rFonts w:cs="Times New Roman"/>
          <w:szCs w:val="24"/>
        </w:rPr>
        <w:t>Các cuộc gọi vào các mã số tắt có tính cước thông tin di động trong nước (116, 117…);</w:t>
      </w:r>
    </w:p>
    <w:p w:rsidR="007836BB" w:rsidRPr="00DB6E0C" w:rsidRDefault="007836BB" w:rsidP="00E537CD">
      <w:pPr>
        <w:jc w:val="both"/>
        <w:rPr>
          <w:rFonts w:cs="Times New Roman"/>
          <w:szCs w:val="24"/>
        </w:rPr>
      </w:pPr>
      <w:r w:rsidRPr="00DB6E0C">
        <w:rPr>
          <w:rFonts w:cs="Times New Roman"/>
          <w:szCs w:val="24"/>
        </w:rPr>
        <w:t>+     Truy xuất hộp thư thoại 942 của thuê bao, gọi đến số 9194 của hệ thống Ringtunes;</w:t>
      </w:r>
    </w:p>
    <w:p w:rsidR="007836BB" w:rsidRPr="00DB6E0C" w:rsidRDefault="007836BB" w:rsidP="00E537CD">
      <w:pPr>
        <w:jc w:val="both"/>
        <w:rPr>
          <w:rFonts w:cs="Times New Roman"/>
          <w:szCs w:val="24"/>
        </w:rPr>
      </w:pPr>
      <w:r w:rsidRPr="00DB6E0C">
        <w:rPr>
          <w:rFonts w:cs="Times New Roman"/>
          <w:szCs w:val="24"/>
        </w:rPr>
        <w:t>+     Các cuộc gọi tới dịch vụ nhắn tin qua bàn khai thác viên 141;</w:t>
      </w:r>
    </w:p>
    <w:p w:rsidR="007836BB" w:rsidRPr="00DB6E0C" w:rsidRDefault="007836BB" w:rsidP="00E537CD">
      <w:pPr>
        <w:jc w:val="both"/>
        <w:rPr>
          <w:rFonts w:cs="Times New Roman"/>
          <w:szCs w:val="24"/>
        </w:rPr>
      </w:pPr>
      <w:r w:rsidRPr="00DB6E0C">
        <w:rPr>
          <w:rFonts w:cs="Times New Roman"/>
          <w:szCs w:val="24"/>
        </w:rPr>
        <w:t>+     Truy xuất WAP;</w:t>
      </w:r>
    </w:p>
    <w:p w:rsidR="007836BB" w:rsidRPr="00DB6E0C" w:rsidRDefault="007836BB" w:rsidP="00E537CD">
      <w:pPr>
        <w:jc w:val="both"/>
        <w:rPr>
          <w:rFonts w:cs="Times New Roman"/>
          <w:szCs w:val="24"/>
        </w:rPr>
      </w:pPr>
      <w:r w:rsidRPr="00DB6E0C">
        <w:rPr>
          <w:rFonts w:cs="Times New Roman"/>
          <w:szCs w:val="24"/>
        </w:rPr>
        <w:t>+     Các cuộc gọi vào dịch vụ VSAT;</w:t>
      </w:r>
    </w:p>
    <w:p w:rsidR="007836BB" w:rsidRPr="00DB6E0C" w:rsidRDefault="007836BB" w:rsidP="00E537CD">
      <w:pPr>
        <w:jc w:val="both"/>
        <w:rPr>
          <w:rFonts w:cs="Times New Roman"/>
          <w:szCs w:val="24"/>
        </w:rPr>
      </w:pPr>
      <w:r w:rsidRPr="00DB6E0C">
        <w:rPr>
          <w:rFonts w:cs="Times New Roman"/>
          <w:szCs w:val="24"/>
        </w:rPr>
        <w:t>+     Các cuộc gọi vào các dịch vụ đã được quy định miễn cước (113, 114, 115);</w:t>
      </w:r>
    </w:p>
    <w:p w:rsidR="007836BB" w:rsidRPr="00DB6E0C" w:rsidRDefault="007836BB" w:rsidP="00E537CD">
      <w:pPr>
        <w:jc w:val="both"/>
        <w:rPr>
          <w:rFonts w:cs="Times New Roman"/>
          <w:szCs w:val="24"/>
        </w:rPr>
      </w:pPr>
      <w:r w:rsidRPr="00DB6E0C">
        <w:rPr>
          <w:rFonts w:cs="Times New Roman"/>
          <w:szCs w:val="24"/>
        </w:rPr>
        <w:t>+     Các cuộc gọi vào các dịch vụ báo hỏng máy 119;</w:t>
      </w:r>
    </w:p>
    <w:p w:rsidR="007836BB" w:rsidRPr="00DB6E0C" w:rsidRDefault="007836BB" w:rsidP="00E537CD">
      <w:pPr>
        <w:jc w:val="both"/>
        <w:rPr>
          <w:rFonts w:cs="Times New Roman"/>
          <w:szCs w:val="24"/>
        </w:rPr>
      </w:pPr>
      <w:r w:rsidRPr="00DB6E0C">
        <w:rPr>
          <w:rFonts w:cs="Times New Roman"/>
          <w:szCs w:val="24"/>
        </w:rPr>
        <w:t>+     Các cuộc gọi vào dịch vụ 1800xxxx, 1900xxxx;</w:t>
      </w:r>
    </w:p>
    <w:p w:rsidR="007836BB" w:rsidRPr="00DB6E0C" w:rsidRDefault="007836BB" w:rsidP="00E537CD">
      <w:pPr>
        <w:jc w:val="both"/>
        <w:rPr>
          <w:rFonts w:cs="Times New Roman"/>
          <w:szCs w:val="24"/>
        </w:rPr>
      </w:pPr>
      <w:r w:rsidRPr="00DB6E0C">
        <w:rPr>
          <w:rFonts w:cs="Times New Roman"/>
          <w:szCs w:val="24"/>
        </w:rPr>
        <w:t>+     Các cuộc gọi do thuê bao bị gọi trả cước;</w:t>
      </w:r>
    </w:p>
    <w:p w:rsidR="007836BB" w:rsidRPr="00DB6E0C" w:rsidRDefault="007836BB" w:rsidP="00E537CD">
      <w:pPr>
        <w:jc w:val="both"/>
        <w:rPr>
          <w:rFonts w:cs="Times New Roman"/>
          <w:szCs w:val="24"/>
        </w:rPr>
      </w:pPr>
      <w:r w:rsidRPr="00DB6E0C">
        <w:rPr>
          <w:rFonts w:cs="Times New Roman"/>
          <w:szCs w:val="24"/>
        </w:rPr>
        <w:t>+       Các cuộc gọi giữa các thuê bao thành viên của gói cước “VNPT- trò chuyện thoải mái”.</w:t>
      </w:r>
    </w:p>
    <w:p w:rsidR="007836BB" w:rsidRPr="00DB6E0C" w:rsidRDefault="007836BB" w:rsidP="00E537CD">
      <w:pPr>
        <w:pStyle w:val="NormalWeb"/>
        <w:jc w:val="both"/>
      </w:pPr>
      <w:r w:rsidRPr="00DB6E0C">
        <w:t>-       SMS miễn phí bao gồm tất cả các bản tin SMS gửi đi trong nướ</w:t>
      </w:r>
      <w:r w:rsidRPr="00DB6E0C">
        <w:rPr>
          <w:rStyle w:val="Emphasis"/>
        </w:rPr>
        <w:t xml:space="preserve">c </w:t>
      </w:r>
      <w:r w:rsidRPr="00DB6E0C">
        <w:t>(nhắn tin nội mạng, liên mạng trong và ngoài VNPT, nhắn tin từ VinaPortal đến thuê bao trong nước). Các trường hợp SMS khác (SMS gửi đến các số dịch vụ nội dung 8/7/6/4xxx, 9xx, nhắn tin thoại Say2Send….) thu cước theo quy định thông thường. Riêng các tin nhắn SMS miễn phí được quy định  trong các chương trình khuyến mãi của VinaPhone sẽ không bị tính vào số lượng SMS miễn phí trong gói.</w:t>
      </w:r>
    </w:p>
    <w:p w:rsidR="007836BB" w:rsidRDefault="007836BB" w:rsidP="00E537CD">
      <w:pPr>
        <w:pStyle w:val="NormalWeb"/>
        <w:jc w:val="both"/>
        <w:rPr>
          <w:ins w:id="1516" w:author="ThaoDH" w:date="2013-10-16T10:47:00Z"/>
        </w:rPr>
      </w:pPr>
      <w:r w:rsidRPr="00DB6E0C">
        <w:t>-       Số lượng data miễn phí được tính trừ trong trường hợp khách hàng sử dụng dịch vụ truyền dữ liệu trong nước, không bao gồm dữ liệu phát sinh khi khách hàng sử dụng dịch vụ truyền dữ liệu ở nước ngoài trong quá trình chuyển vùng quốc tế.</w:t>
      </w:r>
    </w:p>
    <w:p w:rsidR="007054F5" w:rsidRPr="00DB6E0C" w:rsidRDefault="007054F5" w:rsidP="00E537CD">
      <w:pPr>
        <w:pStyle w:val="NormalWeb"/>
        <w:jc w:val="both"/>
      </w:pPr>
      <w:ins w:id="1517" w:author="ThaoDH" w:date="2013-10-16T10:47:00Z">
        <w:r>
          <w:t>[Elcom/Comverse]: Ok</w:t>
        </w:r>
      </w:ins>
    </w:p>
    <w:p w:rsidR="007836BB" w:rsidRPr="00DB6E0C" w:rsidRDefault="003D7BAF" w:rsidP="005C0964">
      <w:pPr>
        <w:pStyle w:val="ListParagraph"/>
        <w:numPr>
          <w:ilvl w:val="0"/>
          <w:numId w:val="24"/>
        </w:numPr>
        <w:ind w:hanging="720"/>
        <w:jc w:val="both"/>
        <w:rPr>
          <w:rFonts w:cs="Times New Roman"/>
          <w:b/>
          <w:szCs w:val="24"/>
        </w:rPr>
      </w:pPr>
      <w:r w:rsidRPr="00DB6E0C">
        <w:rPr>
          <w:rFonts w:cs="Times New Roman"/>
          <w:b/>
          <w:szCs w:val="24"/>
        </w:rPr>
        <w:t>Provisioning</w:t>
      </w:r>
    </w:p>
    <w:p w:rsidR="003D7BAF" w:rsidRPr="00DB6E0C" w:rsidRDefault="003D7BAF" w:rsidP="005C0964">
      <w:pPr>
        <w:pStyle w:val="NormalWeb"/>
        <w:numPr>
          <w:ilvl w:val="0"/>
          <w:numId w:val="25"/>
        </w:numPr>
        <w:ind w:hanging="720"/>
        <w:jc w:val="both"/>
        <w:rPr>
          <w:b/>
        </w:rPr>
      </w:pPr>
      <w:r w:rsidRPr="00DB6E0C">
        <w:rPr>
          <w:b/>
        </w:rPr>
        <w:t xml:space="preserve">Đăng kí gói cước </w:t>
      </w:r>
    </w:p>
    <w:p w:rsidR="007836BB" w:rsidRPr="00DB6E0C" w:rsidRDefault="002E28FB" w:rsidP="005C0964">
      <w:pPr>
        <w:pStyle w:val="NormalWeb"/>
        <w:numPr>
          <w:ilvl w:val="0"/>
          <w:numId w:val="6"/>
        </w:numPr>
        <w:jc w:val="both"/>
      </w:pPr>
      <w:r w:rsidRPr="00DB6E0C">
        <w:t xml:space="preserve">Đăng kí trước ngày </w:t>
      </w:r>
      <w:r w:rsidR="007836BB" w:rsidRPr="00DB6E0C">
        <w:t xml:space="preserve">16 của tháng thì khách hàng phải trả toàn bộ cước thuê bao của gói VIP trong tháng đăng kí. Đồng thời hưởng toàn bộ ưu đãi của gói VIP (gồm tổng số phút thoại, SMS miễn phí tương ứng tương ứng với từng gói cước VIP) tính từ thời điểm 0h00 ngày mùng 1 của tháng đăng kí. Riêng data miễn phí được tính từ thời điểm đăng kí gói. </w:t>
      </w:r>
    </w:p>
    <w:p w:rsidR="007836BB" w:rsidRDefault="007B6F28" w:rsidP="005C0964">
      <w:pPr>
        <w:pStyle w:val="NormalWeb"/>
        <w:numPr>
          <w:ilvl w:val="0"/>
          <w:numId w:val="6"/>
        </w:numPr>
        <w:jc w:val="both"/>
        <w:rPr>
          <w:ins w:id="1518" w:author="ThaoDH" w:date="2013-10-16T10:51:00Z"/>
        </w:rPr>
      </w:pPr>
      <w:r w:rsidRPr="00DB6E0C">
        <w:t>Đối với khách hàng đăng kí</w:t>
      </w:r>
      <w:r w:rsidR="007836BB" w:rsidRPr="00DB6E0C">
        <w:t xml:space="preserve"> sau 0h ngày 16, khách hàng trả 50% cước thê bao VIP trong tháng đăng kí. Hưởng toàn bộ ưu đãi của gói VIP (tổng số phút thoại, SMS miễn phí </w:t>
      </w:r>
      <w:r w:rsidR="007836BB" w:rsidRPr="00DB6E0C">
        <w:lastRenderedPageBreak/>
        <w:t>tương ứng của gói VIP) tính từ 0h ngày 16 của tháng đăng kí. Riêng đối với phần data miễn phí sẽ được tính từ thời điểm đăng kí gói.</w:t>
      </w:r>
      <w:ins w:id="1519" w:author="Comverse" w:date="2013-09-27T15:14:00Z">
        <w:r w:rsidR="008D0447">
          <w:t xml:space="preserve"> </w:t>
        </w:r>
      </w:ins>
    </w:p>
    <w:p w:rsidR="004244C3" w:rsidRDefault="00E01815">
      <w:pPr>
        <w:pStyle w:val="NormalWeb"/>
        <w:jc w:val="both"/>
        <w:pPrChange w:id="1520" w:author="ThaoDH" w:date="2013-10-16T10:51:00Z">
          <w:pPr>
            <w:pStyle w:val="NormalWeb"/>
            <w:numPr>
              <w:numId w:val="6"/>
            </w:numPr>
            <w:tabs>
              <w:tab w:val="num" w:pos="720"/>
            </w:tabs>
            <w:ind w:left="720" w:hanging="360"/>
            <w:jc w:val="both"/>
          </w:pPr>
        </w:pPrChange>
      </w:pPr>
      <w:ins w:id="1521" w:author="ThaoDH" w:date="2013-10-16T10:51:00Z">
        <w:r>
          <w:t>[Elcom/Comverse]</w:t>
        </w:r>
      </w:ins>
      <w:ins w:id="1522" w:author="ThaoDH" w:date="2013-10-16T10:54:00Z">
        <w:r w:rsidR="00CC01BC">
          <w:t xml:space="preserve">: </w:t>
        </w:r>
      </w:ins>
      <w:ins w:id="1523" w:author="ThaoDH" w:date="2013-10-16T11:02:00Z">
        <w:r w:rsidR="00C56C1D">
          <w:t xml:space="preserve">Tương tự như </w:t>
        </w:r>
      </w:ins>
      <w:ins w:id="1524" w:author="ThaoDH" w:date="2013-10-16T10:54:00Z">
        <w:r w:rsidR="00CC01BC">
          <w:t>trong Itouch</w:t>
        </w:r>
        <w:r w:rsidR="00B56604">
          <w:t>.</w:t>
        </w:r>
      </w:ins>
    </w:p>
    <w:p w:rsidR="007B6F28" w:rsidRPr="00E01815" w:rsidRDefault="007B6F28" w:rsidP="005C0964">
      <w:pPr>
        <w:pStyle w:val="NormalWeb"/>
        <w:numPr>
          <w:ilvl w:val="0"/>
          <w:numId w:val="6"/>
        </w:numPr>
        <w:jc w:val="both"/>
        <w:rPr>
          <w:ins w:id="1525" w:author="ThaoDH" w:date="2013-10-16T10:50:00Z"/>
          <w:rPrChange w:id="1526" w:author="ThaoDH" w:date="2013-10-16T10:50:00Z">
            <w:rPr>
              <w:ins w:id="1527" w:author="ThaoDH" w:date="2013-10-16T10:50:00Z"/>
              <w:color w:val="FF0000"/>
            </w:rPr>
          </w:rPrChange>
        </w:rPr>
      </w:pPr>
      <w:r w:rsidRPr="00DB6E0C">
        <w:t>Đối với các gói cước của dịch vụ Mobile Internet khách hàng đăng kí sử dụng trước thời điểm chuyển sang gói VIP sẽ bị hủy và khách hàng không đ</w:t>
      </w:r>
      <w:r w:rsidR="008F5B14" w:rsidRPr="00DB6E0C">
        <w:t xml:space="preserve">ược hoàn tiền cước thuê bao gói. </w:t>
      </w:r>
      <w:r w:rsidR="008F5B14" w:rsidRPr="00DB6E0C">
        <w:rPr>
          <w:color w:val="FF0000"/>
        </w:rPr>
        <w:t>Lưu lượng còn thừa của gói MI đang sử dụng được chuyển sang gói VIP</w:t>
      </w:r>
      <w:ins w:id="1528" w:author="ThaoDH" w:date="2013-10-04T13:56:00Z">
        <w:r w:rsidR="008310FA">
          <w:rPr>
            <w:color w:val="FF0000"/>
          </w:rPr>
          <w:t>.</w:t>
        </w:r>
      </w:ins>
    </w:p>
    <w:p w:rsidR="004244C3" w:rsidRDefault="0017428A">
      <w:pPr>
        <w:pStyle w:val="NormalWeb"/>
        <w:jc w:val="both"/>
        <w:pPrChange w:id="1529" w:author="ThaoDH" w:date="2013-10-16T10:55:00Z">
          <w:pPr>
            <w:pStyle w:val="NormalWeb"/>
            <w:numPr>
              <w:numId w:val="6"/>
            </w:numPr>
            <w:tabs>
              <w:tab w:val="num" w:pos="720"/>
            </w:tabs>
            <w:ind w:left="720" w:hanging="360"/>
            <w:jc w:val="both"/>
          </w:pPr>
        </w:pPrChange>
      </w:pPr>
      <w:ins w:id="1530" w:author="ThaoDH" w:date="2013-10-16T10:55:00Z">
        <w:r>
          <w:t xml:space="preserve">[Elcom/Comverse]: </w:t>
        </w:r>
      </w:ins>
      <w:ins w:id="1531" w:author="ThaoDH" w:date="2013-10-16T10:56:00Z">
        <w:r>
          <w:t>Thực hiện thông qua hệ thống provisioning</w:t>
        </w:r>
        <w:r w:rsidR="00AC336D">
          <w:t xml:space="preserve"> của VNP</w:t>
        </w:r>
      </w:ins>
    </w:p>
    <w:p w:rsidR="00903E4C" w:rsidRPr="00DB6E0C" w:rsidRDefault="008D59A3" w:rsidP="005C0964">
      <w:pPr>
        <w:pStyle w:val="NormalWeb"/>
        <w:numPr>
          <w:ilvl w:val="0"/>
          <w:numId w:val="25"/>
        </w:numPr>
        <w:ind w:hanging="720"/>
        <w:jc w:val="both"/>
        <w:rPr>
          <w:b/>
        </w:rPr>
      </w:pPr>
      <w:r w:rsidRPr="00DB6E0C">
        <w:rPr>
          <w:b/>
        </w:rPr>
        <w:t>Gia hạn</w:t>
      </w:r>
    </w:p>
    <w:p w:rsidR="008D59A3" w:rsidRDefault="008D59A3" w:rsidP="00E537CD">
      <w:pPr>
        <w:pStyle w:val="NormalWeb"/>
        <w:jc w:val="both"/>
        <w:rPr>
          <w:ins w:id="1532" w:author="ThaoDH" w:date="2013-10-16T10:57:00Z"/>
        </w:rPr>
      </w:pPr>
      <w:r w:rsidRPr="00DB6E0C">
        <w:t xml:space="preserve">Gói cước được tự động gian hạn theo tháng dương lịch cho đến khi thuê bao hủy bỏ hoặc chuyển sang gói cước khác. </w:t>
      </w:r>
    </w:p>
    <w:p w:rsidR="00B83B09" w:rsidRPr="00DB6E0C" w:rsidRDefault="00B83B09" w:rsidP="00E537CD">
      <w:pPr>
        <w:pStyle w:val="NormalWeb"/>
        <w:jc w:val="both"/>
      </w:pPr>
      <w:ins w:id="1533" w:author="ThaoDH" w:date="2013-10-16T10:57:00Z">
        <w:r>
          <w:t>[Elcom/Comverse]: OK</w:t>
        </w:r>
      </w:ins>
    </w:p>
    <w:p w:rsidR="007836BB" w:rsidRPr="00DB6E0C" w:rsidRDefault="003A2C98" w:rsidP="005C0964">
      <w:pPr>
        <w:pStyle w:val="NormalWeb"/>
        <w:numPr>
          <w:ilvl w:val="0"/>
          <w:numId w:val="25"/>
        </w:numPr>
        <w:ind w:hanging="720"/>
        <w:jc w:val="both"/>
        <w:rPr>
          <w:b/>
        </w:rPr>
      </w:pPr>
      <w:r w:rsidRPr="00DB6E0C">
        <w:rPr>
          <w:b/>
        </w:rPr>
        <w:t>Chuyển gói cước</w:t>
      </w:r>
    </w:p>
    <w:p w:rsidR="003A2C98" w:rsidRDefault="003A2C98" w:rsidP="00E537CD">
      <w:pPr>
        <w:pStyle w:val="NormalWeb"/>
        <w:jc w:val="both"/>
        <w:rPr>
          <w:ins w:id="1534" w:author="ThaoDH" w:date="2013-10-16T10:57:00Z"/>
        </w:rPr>
      </w:pPr>
      <w:r w:rsidRPr="00DB6E0C">
        <w:t xml:space="preserve">Khách hàng chuyển từ gói cước VIP sang các gói cước </w:t>
      </w:r>
      <w:r w:rsidR="0061111C" w:rsidRPr="00DB6E0C">
        <w:t xml:space="preserve">cơ bản </w:t>
      </w:r>
      <w:r w:rsidR="001B7794" w:rsidRPr="00DB6E0C">
        <w:t xml:space="preserve">khác có </w:t>
      </w:r>
      <w:r w:rsidR="0061111C" w:rsidRPr="00DB6E0C">
        <w:t>hiệu lực</w:t>
      </w:r>
      <w:r w:rsidR="001B7794" w:rsidRPr="00DB6E0C">
        <w:t xml:space="preserve"> từ tháng tiếp theo. Lưu lượng miễn phí của gói VIP sẽ được sử dụng </w:t>
      </w:r>
      <w:r w:rsidR="00A45FC5" w:rsidRPr="00DB6E0C">
        <w:t xml:space="preserve">cho đến hết tháng. </w:t>
      </w:r>
    </w:p>
    <w:p w:rsidR="00AA5D58" w:rsidRPr="00DB6E0C" w:rsidRDefault="00AA5D58" w:rsidP="00E537CD">
      <w:pPr>
        <w:pStyle w:val="NormalWeb"/>
        <w:jc w:val="both"/>
      </w:pPr>
      <w:ins w:id="1535" w:author="ThaoDH" w:date="2013-10-16T10:57:00Z">
        <w:r>
          <w:t xml:space="preserve">[Elcom/Comverse]: Hệ thống </w:t>
        </w:r>
      </w:ins>
      <w:ins w:id="1536" w:author="ThaoDH" w:date="2013-10-16T11:08:00Z">
        <w:r w:rsidR="00571562">
          <w:t xml:space="preserve">VNP </w:t>
        </w:r>
      </w:ins>
      <w:ins w:id="1537" w:author="ThaoDH" w:date="2013-10-16T10:57:00Z">
        <w:r>
          <w:t xml:space="preserve">provisioning chuyển đổi gói thực hiện vào </w:t>
        </w:r>
      </w:ins>
      <w:ins w:id="1538" w:author="ThaoDH" w:date="2013-10-16T10:58:00Z">
        <w:r w:rsidR="00C56C1D">
          <w:t>do</w:t>
        </w:r>
      </w:ins>
      <w:ins w:id="1539" w:author="ThaoDH" w:date="2013-10-16T11:02:00Z">
        <w:r w:rsidR="00C56C1D">
          <w:t xml:space="preserve"> </w:t>
        </w:r>
      </w:ins>
      <w:ins w:id="1540" w:author="ThaoDH" w:date="2013-10-16T11:03:00Z">
        <w:r w:rsidR="00C56C1D">
          <w:t xml:space="preserve">khi chuyển gói thì </w:t>
        </w:r>
      </w:ins>
      <w:ins w:id="1541" w:author="ThaoDH" w:date="2013-10-16T11:02:00Z">
        <w:r w:rsidR="00C56C1D">
          <w:t>hệ thống C1RT sẽ có hiệu lực ngay tức khắc</w:t>
        </w:r>
      </w:ins>
      <w:ins w:id="1542" w:author="ThaoDH" w:date="2013-10-16T10:58:00Z">
        <w:r w:rsidR="00C56C1D">
          <w:t xml:space="preserve"> </w:t>
        </w:r>
      </w:ins>
      <w:ins w:id="1543" w:author="ThaoDH" w:date="2013-10-16T11:03:00Z">
        <w:r w:rsidR="00C56C1D">
          <w:t>chứ không đợi đến cuối tháng</w:t>
        </w:r>
      </w:ins>
    </w:p>
    <w:p w:rsidR="007836BB" w:rsidRPr="00DB6E0C" w:rsidRDefault="007836BB" w:rsidP="005C0964">
      <w:pPr>
        <w:pStyle w:val="NormalWeb"/>
        <w:numPr>
          <w:ilvl w:val="0"/>
          <w:numId w:val="25"/>
        </w:numPr>
        <w:ind w:hanging="720"/>
        <w:jc w:val="both"/>
        <w:rPr>
          <w:b/>
        </w:rPr>
      </w:pPr>
      <w:r w:rsidRPr="00DB6E0C">
        <w:rPr>
          <w:b/>
        </w:rPr>
        <w:t>Hủy gói VIP</w:t>
      </w:r>
    </w:p>
    <w:p w:rsidR="007836BB" w:rsidRDefault="007836BB" w:rsidP="00E537CD">
      <w:pPr>
        <w:pStyle w:val="NormalWeb"/>
        <w:jc w:val="both"/>
        <w:rPr>
          <w:ins w:id="1544" w:author="Comverse" w:date="2013-09-27T15:31:00Z"/>
        </w:rPr>
      </w:pPr>
      <w:r w:rsidRPr="00DB6E0C">
        <w:t xml:space="preserve">Trường hợp khách hàng yêu cầu hủy gói VIP, khách hàng thanh toán toàn bộ giá trị gói cước và các phần cước phát sinh nếu có. </w:t>
      </w:r>
    </w:p>
    <w:p w:rsidR="00DE0C92" w:rsidRPr="00DB6E0C" w:rsidRDefault="00CB2DD3" w:rsidP="00E537CD">
      <w:pPr>
        <w:pStyle w:val="NormalWeb"/>
        <w:jc w:val="both"/>
      </w:pPr>
      <w:ins w:id="1545" w:author="ThaoDH" w:date="2013-10-16T11:05:00Z">
        <w:r>
          <w:t xml:space="preserve">[Elcom/Comverse]: </w:t>
        </w:r>
      </w:ins>
      <w:ins w:id="1546" w:author="Comverse" w:date="2013-09-27T15:31:00Z">
        <w:r w:rsidR="00DE0C92">
          <w:t>Theo quy trinh huy thue bao</w:t>
        </w:r>
      </w:ins>
    </w:p>
    <w:p w:rsidR="007836BB" w:rsidRPr="00DB6E0C" w:rsidRDefault="007836BB" w:rsidP="00E537CD">
      <w:pPr>
        <w:pStyle w:val="NormalWeb"/>
        <w:jc w:val="both"/>
        <w:rPr>
          <w:b/>
        </w:rPr>
      </w:pPr>
      <w:r w:rsidRPr="00DB6E0C">
        <w:rPr>
          <w:b/>
        </w:rPr>
        <w:t>Chuyển quyền sử dụng</w:t>
      </w:r>
    </w:p>
    <w:p w:rsidR="007836BB" w:rsidRPr="00DB6E0C" w:rsidRDefault="007836BB" w:rsidP="00E537CD">
      <w:pPr>
        <w:pStyle w:val="NormalWeb"/>
        <w:jc w:val="both"/>
      </w:pPr>
      <w:r w:rsidRPr="00DB6E0C">
        <w:t>Khách hàng chuyển quyền sử dụng phải thanh toán hết các khoản nợ cước tính đến thời điểm chuyển nhượng bao gồm cả các mức giá gói trọn tháng và cước phát sinh ngoài gói cước (nếu có)</w:t>
      </w:r>
    </w:p>
    <w:p w:rsidR="007836BB" w:rsidRPr="00DB6E0C" w:rsidRDefault="007836BB" w:rsidP="00E537CD">
      <w:pPr>
        <w:pStyle w:val="NormalWeb"/>
        <w:jc w:val="both"/>
      </w:pPr>
      <w:r w:rsidRPr="00DB6E0C">
        <w:t xml:space="preserve">Khách hàng chuyển quyền sử dụng chưa sử dụng hết SMS, voice, data miễn phí tại thời điểm chuyển thì khách hàng được chuyển quyền được sử dụng hết số phút thoại, SMS, data miễn phí còn lại. </w:t>
      </w:r>
    </w:p>
    <w:p w:rsidR="007836BB" w:rsidRDefault="007836BB" w:rsidP="00E537CD">
      <w:pPr>
        <w:pStyle w:val="NormalWeb"/>
        <w:jc w:val="both"/>
        <w:rPr>
          <w:ins w:id="1547" w:author="Comverse" w:date="2013-09-27T15:31:00Z"/>
        </w:rPr>
      </w:pPr>
      <w:r w:rsidRPr="00DB6E0C">
        <w:t>Khách hàng được chuyển quyền phải thanh toán số cước phát sinh ngoài gói cước (nếu có) từ sau ngày đ</w:t>
      </w:r>
      <w:r w:rsidR="00297559" w:rsidRPr="00DB6E0C">
        <w:t>ược chuyển quyền cho đến hết thá</w:t>
      </w:r>
      <w:r w:rsidRPr="00DB6E0C">
        <w:t>ng nhưng không phải thanh toán giá trị gói cước (chủ cũ đã thanh toán)</w:t>
      </w:r>
    </w:p>
    <w:p w:rsidR="00DE0C92" w:rsidRPr="00DB6E0C" w:rsidRDefault="00CB2DD3" w:rsidP="00E537CD">
      <w:pPr>
        <w:pStyle w:val="NormalWeb"/>
        <w:jc w:val="both"/>
        <w:rPr>
          <w:rStyle w:val="apple-style-span"/>
        </w:rPr>
      </w:pPr>
      <w:ins w:id="1548" w:author="ThaoDH" w:date="2013-10-16T11:06:00Z">
        <w:r>
          <w:lastRenderedPageBreak/>
          <w:t xml:space="preserve">[Elcom/Comverse]: </w:t>
        </w:r>
      </w:ins>
      <w:ins w:id="1549" w:author="Comverse" w:date="2013-09-27T15:31:00Z">
        <w:r w:rsidR="00DE0C92">
          <w:t xml:space="preserve">Theo quy trinh </w:t>
        </w:r>
      </w:ins>
      <w:ins w:id="1550" w:author="Comverse" w:date="2013-09-27T15:32:00Z">
        <w:r w:rsidR="00DE0C92">
          <w:t>chuyen quyen su dung.</w:t>
        </w:r>
      </w:ins>
    </w:p>
    <w:p w:rsidR="007836BB" w:rsidRPr="00DB6E0C" w:rsidRDefault="00140A61" w:rsidP="005C0964">
      <w:pPr>
        <w:pStyle w:val="ListParagraph"/>
        <w:numPr>
          <w:ilvl w:val="0"/>
          <w:numId w:val="24"/>
        </w:numPr>
        <w:ind w:hanging="720"/>
        <w:jc w:val="both"/>
        <w:rPr>
          <w:rFonts w:cs="Times New Roman"/>
          <w:b/>
          <w:szCs w:val="24"/>
        </w:rPr>
      </w:pPr>
      <w:r>
        <w:rPr>
          <w:rFonts w:cs="Times New Roman"/>
          <w:b/>
          <w:szCs w:val="24"/>
        </w:rPr>
        <w:t>Tương tác với các gói cước khác</w:t>
      </w:r>
    </w:p>
    <w:p w:rsidR="001770A7" w:rsidDel="00E96842" w:rsidRDefault="001770A7" w:rsidP="00ED1DE3">
      <w:pPr>
        <w:pStyle w:val="NormalWeb"/>
        <w:jc w:val="both"/>
        <w:rPr>
          <w:del w:id="1551" w:author="ThaoDH" w:date="2013-10-07T16:42:00Z"/>
        </w:rPr>
      </w:pPr>
    </w:p>
    <w:p w:rsidR="001770A7" w:rsidDel="00CB2DD3" w:rsidRDefault="001770A7" w:rsidP="00C33B02">
      <w:pPr>
        <w:pStyle w:val="NormalWeb"/>
        <w:ind w:left="720"/>
        <w:jc w:val="both"/>
        <w:rPr>
          <w:del w:id="1552" w:author="ThaoDH" w:date="2013-10-16T11:06:00Z"/>
        </w:rPr>
      </w:pPr>
    </w:p>
    <w:p w:rsidR="00CB2DD3" w:rsidRPr="00CB2DD3" w:rsidRDefault="001770A7" w:rsidP="00CB2DD3">
      <w:pPr>
        <w:pStyle w:val="NormalWeb"/>
        <w:numPr>
          <w:ilvl w:val="0"/>
          <w:numId w:val="6"/>
        </w:numPr>
        <w:jc w:val="both"/>
        <w:rPr>
          <w:ins w:id="1553" w:author="ThaoDH" w:date="2013-10-16T11:06:00Z"/>
          <w:highlight w:val="yellow"/>
          <w:rPrChange w:id="1554" w:author="ThaoDH" w:date="2013-10-16T11:06:00Z">
            <w:rPr>
              <w:ins w:id="1555" w:author="ThaoDH" w:date="2013-10-16T11:06:00Z"/>
            </w:rPr>
          </w:rPrChange>
        </w:rPr>
      </w:pPr>
      <w:r w:rsidRPr="001770A7">
        <w:rPr>
          <w:highlight w:val="yellow"/>
        </w:rPr>
        <w:t>Được đăng ký bổ</w:t>
      </w:r>
      <w:r w:rsidR="00C33B02">
        <w:rPr>
          <w:highlight w:val="yellow"/>
        </w:rPr>
        <w:t xml:space="preserve"> s</w:t>
      </w:r>
      <w:r w:rsidRPr="001770A7">
        <w:rPr>
          <w:highlight w:val="yellow"/>
        </w:rPr>
        <w:t>ung các gói MI để cộng thêm dung lượng miễn phí</w:t>
      </w:r>
      <w:r>
        <w:rPr>
          <w:highlight w:val="yellow"/>
        </w:rPr>
        <w:t xml:space="preserve"> (from 01/09/2013)</w:t>
      </w:r>
      <w:ins w:id="1556" w:author="ThaoDH" w:date="2013-10-02T16:00:00Z">
        <w:r w:rsidR="00702F45">
          <w:rPr>
            <w:highlight w:val="yellow"/>
          </w:rPr>
          <w:t xml:space="preserve">, </w:t>
        </w:r>
      </w:ins>
      <w:ins w:id="1557" w:author="ThaoDH" w:date="2013-10-02T16:01:00Z">
        <w:r w:rsidR="00702F45">
          <w:rPr>
            <w:highlight w:val="yellow"/>
          </w:rPr>
          <w:t xml:space="preserve">Khi dùng gói MI bổ sung thì hạn mức tối đa trong tháng là 500K? </w:t>
        </w:r>
      </w:ins>
      <w:ins w:id="1558" w:author="ThaoDH" w:date="2013-10-02T16:03:00Z">
        <w:r w:rsidR="00D95D92">
          <w:rPr>
            <w:highlight w:val="yellow"/>
          </w:rPr>
          <w:t xml:space="preserve">Có được dùng gói MAX? </w:t>
        </w:r>
      </w:ins>
      <w:ins w:id="1559" w:author="ThaoDH" w:date="2013-10-02T16:04:00Z">
        <w:r w:rsidR="00D95D92">
          <w:rPr>
            <w:highlight w:val="yellow"/>
          </w:rPr>
          <w:t>Khi thay đổi các gói MI, hoặc hủy đăng kí thì có giống như các gói MI hiện tại không?</w:t>
        </w:r>
      </w:ins>
      <w:ins w:id="1560" w:author="ThaoDH" w:date="2013-10-03T11:01:00Z">
        <w:r w:rsidR="00351094">
          <w:rPr>
            <w:highlight w:val="yellow"/>
          </w:rPr>
          <w:t xml:space="preserve">Thay đổi MI theo quy trình bình thường. </w:t>
        </w:r>
        <w:r w:rsidR="0036103E">
          <w:rPr>
            <w:highlight w:val="yellow"/>
          </w:rPr>
          <w:t>Hạn mức tối đa vẫn 500K</w:t>
        </w:r>
      </w:ins>
    </w:p>
    <w:p w:rsidR="004244C3" w:rsidRDefault="00CB2DD3">
      <w:pPr>
        <w:pStyle w:val="NormalWeb"/>
        <w:ind w:left="360"/>
        <w:jc w:val="both"/>
        <w:rPr>
          <w:highlight w:val="yellow"/>
        </w:rPr>
        <w:pPrChange w:id="1561" w:author="ThaoDH" w:date="2013-10-16T11:06:00Z">
          <w:pPr>
            <w:pStyle w:val="NormalWeb"/>
            <w:numPr>
              <w:numId w:val="6"/>
            </w:numPr>
            <w:tabs>
              <w:tab w:val="num" w:pos="720"/>
            </w:tabs>
            <w:ind w:left="720" w:hanging="360"/>
            <w:jc w:val="both"/>
          </w:pPr>
        </w:pPrChange>
      </w:pPr>
      <w:ins w:id="1562" w:author="ThaoDH" w:date="2013-10-16T11:06:00Z">
        <w:r>
          <w:t xml:space="preserve">[Elcom/Comverse]: </w:t>
        </w:r>
      </w:ins>
      <w:ins w:id="1563" w:author="ThaoDH" w:date="2013-10-16T11:07:00Z">
        <w:r w:rsidR="00571562">
          <w:t>OK</w:t>
        </w:r>
      </w:ins>
    </w:p>
    <w:p w:rsidR="00571562" w:rsidRDefault="00EA44C3" w:rsidP="005C0964">
      <w:pPr>
        <w:pStyle w:val="NormalWeb"/>
        <w:numPr>
          <w:ilvl w:val="0"/>
          <w:numId w:val="6"/>
        </w:numPr>
        <w:jc w:val="both"/>
        <w:rPr>
          <w:ins w:id="1564" w:author="ThaoDH" w:date="2013-10-16T11:07:00Z"/>
        </w:rPr>
      </w:pPr>
      <w:r w:rsidRPr="00DB6E0C">
        <w:t xml:space="preserve">Thuê bao VIP không được phép đăng ký các gói </w:t>
      </w:r>
      <w:r w:rsidRPr="001770A7">
        <w:rPr>
          <w:strike/>
          <w:color w:val="FF0000"/>
        </w:rPr>
        <w:t>cước của dịch vụ Mobile Interne</w:t>
      </w:r>
      <w:r w:rsidR="00CF44AE" w:rsidRPr="001770A7">
        <w:rPr>
          <w:strike/>
          <w:color w:val="FF0000"/>
        </w:rPr>
        <w:t>t, cũng như các gói cước</w:t>
      </w:r>
      <w:r w:rsidR="00CF44AE" w:rsidRPr="00DB6E0C">
        <w:t xml:space="preserve"> cơ bản khác như Itouch, Blackbery. Việc chuyển đổi giữa các gói có hiệu lực từ tháng sau. </w:t>
      </w:r>
    </w:p>
    <w:p w:rsidR="004244C3" w:rsidRDefault="00571562">
      <w:pPr>
        <w:pStyle w:val="NormalWeb"/>
        <w:jc w:val="both"/>
        <w:pPrChange w:id="1565" w:author="ThaoDH" w:date="2013-10-16T11:07:00Z">
          <w:pPr>
            <w:pStyle w:val="NormalWeb"/>
            <w:numPr>
              <w:numId w:val="6"/>
            </w:numPr>
            <w:tabs>
              <w:tab w:val="num" w:pos="720"/>
            </w:tabs>
            <w:ind w:left="720" w:hanging="360"/>
            <w:jc w:val="both"/>
          </w:pPr>
        </w:pPrChange>
      </w:pPr>
      <w:ins w:id="1566" w:author="ThaoDH" w:date="2013-10-16T11:07:00Z">
        <w:r>
          <w:t xml:space="preserve">[Elcom/Comverse]: </w:t>
        </w:r>
      </w:ins>
      <w:ins w:id="1567" w:author="ThaoDH" w:date="2013-10-07T16:42:00Z">
        <w:r w:rsidR="00E96842">
          <w:t xml:space="preserve">Chương trình </w:t>
        </w:r>
      </w:ins>
      <w:ins w:id="1568" w:author="ThaoDH" w:date="2013-10-16T11:07:00Z">
        <w:r>
          <w:t xml:space="preserve">provisioning của VNP </w:t>
        </w:r>
      </w:ins>
      <w:ins w:id="1569" w:author="ThaoDH" w:date="2013-10-17T13:49:00Z">
        <w:r w:rsidR="00BF5630">
          <w:t>trigger và</w:t>
        </w:r>
      </w:ins>
      <w:ins w:id="1570" w:author="ThaoDH" w:date="2013-10-17T13:50:00Z">
        <w:r w:rsidR="00BF5630">
          <w:t>o</w:t>
        </w:r>
      </w:ins>
      <w:ins w:id="1571" w:author="ThaoDH" w:date="2013-10-17T13:49:00Z">
        <w:r w:rsidR="00BF5630">
          <w:t xml:space="preserve"> hệ thống C1RT qua giao diện SAPI </w:t>
        </w:r>
      </w:ins>
      <w:ins w:id="1572" w:author="ThaoDH" w:date="2013-10-17T13:50:00Z">
        <w:r w:rsidR="00BF5630">
          <w:t>vào đầu tháng tiếp theo để thực hiện chuyển gói</w:t>
        </w:r>
      </w:ins>
    </w:p>
    <w:p w:rsidR="00E93838" w:rsidRDefault="00E93838" w:rsidP="005C0964">
      <w:pPr>
        <w:pStyle w:val="NormalWeb"/>
        <w:numPr>
          <w:ilvl w:val="0"/>
          <w:numId w:val="6"/>
        </w:numPr>
        <w:jc w:val="both"/>
        <w:rPr>
          <w:ins w:id="1573" w:author="ThaoDH" w:date="2013-10-16T11:08:00Z"/>
          <w:rStyle w:val="apple-style-span"/>
        </w:rPr>
      </w:pPr>
      <w:r w:rsidRPr="00DB6E0C">
        <w:rPr>
          <w:rStyle w:val="apple-style-span"/>
        </w:rPr>
        <w:t xml:space="preserve">Gói gia đình, đồng nghiệp, Talk24: Thuê bao </w:t>
      </w:r>
      <w:r w:rsidR="00626F68" w:rsidRPr="00DB6E0C">
        <w:t>VIP</w:t>
      </w:r>
      <w:r w:rsidRPr="00DB6E0C">
        <w:rPr>
          <w:rStyle w:val="apple-style-span"/>
        </w:rPr>
        <w:t xml:space="preserve"> có thể được sử dụng một trong các gói này cộng thêm này. Phần lưu lượng miễn phí thuê bao </w:t>
      </w:r>
      <w:r w:rsidR="00626F68" w:rsidRPr="00DB6E0C">
        <w:t>VIP</w:t>
      </w:r>
      <w:r w:rsidRPr="00DB6E0C">
        <w:rPr>
          <w:rStyle w:val="apple-style-span"/>
        </w:rPr>
        <w:t xml:space="preserve"> được sử dụng trước, sau đó sẽ áp</w:t>
      </w:r>
      <w:r w:rsidR="00626F68" w:rsidRPr="00DB6E0C">
        <w:rPr>
          <w:rStyle w:val="apple-style-span"/>
        </w:rPr>
        <w:t xml:space="preserve"> theo gói cộng thêm nếu có thể.</w:t>
      </w:r>
    </w:p>
    <w:p w:rsidR="004244C3" w:rsidRDefault="00CE7C98">
      <w:pPr>
        <w:pStyle w:val="NormalWeb"/>
        <w:jc w:val="both"/>
        <w:rPr>
          <w:rStyle w:val="apple-style-span"/>
          <w:sz w:val="22"/>
        </w:rPr>
        <w:pPrChange w:id="1574" w:author="ThaoDH" w:date="2013-10-16T11:08:00Z">
          <w:pPr>
            <w:pStyle w:val="NormalWeb"/>
            <w:numPr>
              <w:numId w:val="6"/>
            </w:numPr>
            <w:tabs>
              <w:tab w:val="num" w:pos="720"/>
            </w:tabs>
            <w:ind w:left="720" w:hanging="360"/>
            <w:jc w:val="both"/>
          </w:pPr>
        </w:pPrChange>
      </w:pPr>
      <w:ins w:id="1575" w:author="ThaoDH" w:date="2013-10-16T11:08:00Z">
        <w:r>
          <w:t>[Elcom/Comverse]:</w:t>
        </w:r>
      </w:ins>
      <w:ins w:id="1576" w:author="ThaoDH" w:date="2013-10-16T11:13:00Z">
        <w:r>
          <w:t>OK</w:t>
        </w:r>
      </w:ins>
    </w:p>
    <w:p w:rsidR="00E93838" w:rsidRPr="00DB6E0C" w:rsidRDefault="00E93838" w:rsidP="005C0964">
      <w:pPr>
        <w:pStyle w:val="NormalWeb"/>
        <w:numPr>
          <w:ilvl w:val="0"/>
          <w:numId w:val="6"/>
        </w:numPr>
        <w:jc w:val="both"/>
        <w:rPr>
          <w:rStyle w:val="apple-style-span"/>
        </w:rPr>
      </w:pPr>
      <w:r w:rsidRPr="00DB6E0C">
        <w:rPr>
          <w:rStyle w:val="apple-style-span"/>
        </w:rPr>
        <w:t xml:space="preserve">Thuê bao </w:t>
      </w:r>
      <w:r w:rsidR="00E61C9E" w:rsidRPr="00DB6E0C">
        <w:t>VIP</w:t>
      </w:r>
      <w:r w:rsidRPr="00DB6E0C">
        <w:rPr>
          <w:rStyle w:val="apple-style-span"/>
        </w:rPr>
        <w:t xml:space="preserve"> có thể đăng kí sử dụng gói “VNPT-Trò chuyện thoải mái”. Lưu lượng cuộc gọi VNPT trò chuyện thoải mái không được tính vào lưu lượng miễn phí của </w:t>
      </w:r>
      <w:r w:rsidR="00E61C9E" w:rsidRPr="00DB6E0C">
        <w:t>VIP</w:t>
      </w:r>
      <w:r w:rsidRPr="00DB6E0C">
        <w:rPr>
          <w:rStyle w:val="apple-style-span"/>
        </w:rPr>
        <w:t xml:space="preserve">. </w:t>
      </w:r>
    </w:p>
    <w:p w:rsidR="00E93838" w:rsidRDefault="00E93838" w:rsidP="005C0964">
      <w:pPr>
        <w:pStyle w:val="NormalWeb"/>
        <w:numPr>
          <w:ilvl w:val="0"/>
          <w:numId w:val="6"/>
        </w:numPr>
        <w:jc w:val="both"/>
        <w:rPr>
          <w:ins w:id="1577" w:author="ThaoDH" w:date="2013-10-16T11:14:00Z"/>
          <w:rStyle w:val="apple-style-span"/>
        </w:rPr>
      </w:pPr>
      <w:r w:rsidRPr="00DB6E0C">
        <w:rPr>
          <w:rStyle w:val="apple-style-span"/>
        </w:rPr>
        <w:t xml:space="preserve">Thuê bao </w:t>
      </w:r>
      <w:r w:rsidR="00E61C9E" w:rsidRPr="00DB6E0C">
        <w:t>VIP</w:t>
      </w:r>
      <w:r w:rsidRPr="00DB6E0C">
        <w:rPr>
          <w:rStyle w:val="apple-style-span"/>
        </w:rPr>
        <w:t xml:space="preserve"> có thể sử dụng đồng thời gói VNPT Free talk và một trong các gói Talk24, gia đình, hoặc </w:t>
      </w:r>
      <w:r w:rsidR="003409C9" w:rsidRPr="00DB6E0C">
        <w:rPr>
          <w:rStyle w:val="apple-style-span"/>
        </w:rPr>
        <w:t>đồng nghiệp</w:t>
      </w:r>
      <w:r w:rsidRPr="00DB6E0C">
        <w:rPr>
          <w:rStyle w:val="apple-style-span"/>
        </w:rPr>
        <w:t>. Cuộc gọi VNPT Free talk sẽ được ưu tiên trừ cước trước</w:t>
      </w:r>
      <w:r w:rsidR="00CD5A6B" w:rsidRPr="00DB6E0C">
        <w:rPr>
          <w:rStyle w:val="apple-style-span"/>
        </w:rPr>
        <w:t xml:space="preserve"> (nếu có thể)</w:t>
      </w:r>
      <w:r w:rsidRPr="00DB6E0C">
        <w:rPr>
          <w:rStyle w:val="apple-style-span"/>
        </w:rPr>
        <w:t xml:space="preserve">. Sau đó sử dụng lưu lượng của Itouch cuối cùng mới áp dụng Talk24 hoặc gia đình hoặc </w:t>
      </w:r>
      <w:r w:rsidR="003409C9" w:rsidRPr="00DB6E0C">
        <w:rPr>
          <w:rStyle w:val="apple-style-span"/>
        </w:rPr>
        <w:t>đồng nghiệp</w:t>
      </w:r>
      <w:r w:rsidRPr="00DB6E0C">
        <w:rPr>
          <w:rStyle w:val="apple-style-span"/>
        </w:rPr>
        <w:t xml:space="preserve"> </w:t>
      </w:r>
      <w:r w:rsidR="00E61C9E" w:rsidRPr="00DB6E0C">
        <w:rPr>
          <w:rStyle w:val="apple-style-span"/>
        </w:rPr>
        <w:t>(</w:t>
      </w:r>
      <w:r w:rsidRPr="00DB6E0C">
        <w:rPr>
          <w:rStyle w:val="apple-style-span"/>
        </w:rPr>
        <w:t>nếu có thể</w:t>
      </w:r>
      <w:r w:rsidR="00E61C9E" w:rsidRPr="00DB6E0C">
        <w:rPr>
          <w:rStyle w:val="apple-style-span"/>
        </w:rPr>
        <w:t>)</w:t>
      </w:r>
      <w:r w:rsidRPr="00DB6E0C">
        <w:rPr>
          <w:rStyle w:val="apple-style-span"/>
        </w:rPr>
        <w:t>.</w:t>
      </w:r>
    </w:p>
    <w:p w:rsidR="004244C3" w:rsidRDefault="00CE7C98">
      <w:pPr>
        <w:pStyle w:val="NormalWeb"/>
        <w:jc w:val="both"/>
        <w:rPr>
          <w:rStyle w:val="apple-style-span"/>
          <w:sz w:val="22"/>
        </w:rPr>
        <w:pPrChange w:id="1578" w:author="ThaoDH" w:date="2013-10-16T11:14:00Z">
          <w:pPr>
            <w:pStyle w:val="NormalWeb"/>
            <w:numPr>
              <w:numId w:val="6"/>
            </w:numPr>
            <w:tabs>
              <w:tab w:val="num" w:pos="720"/>
            </w:tabs>
            <w:ind w:left="720" w:hanging="360"/>
            <w:jc w:val="both"/>
          </w:pPr>
        </w:pPrChange>
      </w:pPr>
      <w:ins w:id="1579" w:author="ThaoDH" w:date="2013-10-16T11:14:00Z">
        <w:r>
          <w:t>[Elcom/Comverse]:OK</w:t>
        </w:r>
      </w:ins>
    </w:p>
    <w:p w:rsidR="00E93838" w:rsidRDefault="00E93838" w:rsidP="005C0964">
      <w:pPr>
        <w:pStyle w:val="NormalWeb"/>
        <w:numPr>
          <w:ilvl w:val="0"/>
          <w:numId w:val="6"/>
        </w:numPr>
        <w:jc w:val="both"/>
        <w:rPr>
          <w:ins w:id="1580" w:author="ThaoDH" w:date="2013-10-16T11:14:00Z"/>
          <w:rStyle w:val="apple-style-span"/>
        </w:rPr>
      </w:pPr>
      <w:r w:rsidRPr="00DB6E0C">
        <w:rPr>
          <w:rStyle w:val="apple-style-span"/>
        </w:rPr>
        <w:t xml:space="preserve">Thuê bao </w:t>
      </w:r>
      <w:r w:rsidR="00CD5A6B" w:rsidRPr="00DB6E0C">
        <w:rPr>
          <w:rStyle w:val="apple-style-span"/>
        </w:rPr>
        <w:t>VIP</w:t>
      </w:r>
      <w:r w:rsidRPr="00DB6E0C">
        <w:rPr>
          <w:rStyle w:val="apple-style-span"/>
        </w:rPr>
        <w:t xml:space="preserve"> cũng có thể sử dụng một trong các gói Alô. Thuê bao sẽ được áp dụng theo gói Alo trước (nếu có thể) sau đó mới đến sử dụng đến lưu lượng của gói Iphone </w:t>
      </w:r>
    </w:p>
    <w:p w:rsidR="004244C3" w:rsidRDefault="00811579">
      <w:pPr>
        <w:pStyle w:val="NormalWeb"/>
        <w:jc w:val="both"/>
        <w:rPr>
          <w:rStyle w:val="apple-style-span"/>
          <w:sz w:val="22"/>
        </w:rPr>
        <w:pPrChange w:id="1581" w:author="ThaoDH" w:date="2013-10-16T11:14:00Z">
          <w:pPr>
            <w:pStyle w:val="NormalWeb"/>
            <w:numPr>
              <w:numId w:val="6"/>
            </w:numPr>
            <w:tabs>
              <w:tab w:val="num" w:pos="720"/>
            </w:tabs>
            <w:ind w:left="720" w:hanging="360"/>
            <w:jc w:val="both"/>
          </w:pPr>
        </w:pPrChange>
      </w:pPr>
      <w:ins w:id="1582" w:author="ThaoDH" w:date="2013-10-16T11:14:00Z">
        <w:r w:rsidRPr="00811579">
          <w:rPr>
            <w:highlight w:val="cyan"/>
            <w:rPrChange w:id="1583" w:author="ThaoDH" w:date="2013-10-17T13:51:00Z">
              <w:rPr/>
            </w:rPrChange>
          </w:rPr>
          <w:t>[Elcom/Comverse]: Gói Alo hiện đang không cấu hình được</w:t>
        </w:r>
      </w:ins>
      <w:ins w:id="1584" w:author="ThaoDH" w:date="2013-10-16T11:15:00Z">
        <w:r w:rsidRPr="00811579">
          <w:rPr>
            <w:highlight w:val="cyan"/>
            <w:rPrChange w:id="1585" w:author="ThaoDH" w:date="2013-10-17T13:51:00Z">
              <w:rPr/>
            </w:rPrChange>
          </w:rPr>
          <w:t>. Hơn nữa C1RT cũng sẽ trừ vào tài khoản VIP trước khi trừ vào Alo</w:t>
        </w:r>
      </w:ins>
    </w:p>
    <w:p w:rsidR="00E93838" w:rsidRDefault="00E93838" w:rsidP="005C0964">
      <w:pPr>
        <w:pStyle w:val="NormalWeb"/>
        <w:numPr>
          <w:ilvl w:val="0"/>
          <w:numId w:val="6"/>
        </w:numPr>
        <w:jc w:val="both"/>
        <w:rPr>
          <w:ins w:id="1586" w:author="ThaoDH" w:date="2013-10-16T11:14:00Z"/>
          <w:rStyle w:val="apple-style-span"/>
        </w:rPr>
      </w:pPr>
      <w:r w:rsidRPr="00DB6E0C">
        <w:rPr>
          <w:rStyle w:val="apple-style-span"/>
        </w:rPr>
        <w:t xml:space="preserve">Thuê bao </w:t>
      </w:r>
      <w:r w:rsidR="00850821" w:rsidRPr="00DB6E0C">
        <w:rPr>
          <w:rStyle w:val="apple-style-span"/>
        </w:rPr>
        <w:t>VIP</w:t>
      </w:r>
      <w:r w:rsidRPr="00DB6E0C">
        <w:rPr>
          <w:rStyle w:val="apple-style-span"/>
        </w:rPr>
        <w:t xml:space="preserve"> có thể đồng thời sử dụng gói Alo free và gói VNPT trò chuyện thoải mái. Gói VNPT trò chuyện thoải mái sẽ được áp dụng trước (nếu có thể). Sau đó áp dụng đến gói Alô Free </w:t>
      </w:r>
      <w:r w:rsidR="00CD5A6B" w:rsidRPr="00DB6E0C">
        <w:rPr>
          <w:rStyle w:val="apple-style-span"/>
        </w:rPr>
        <w:t xml:space="preserve">(nếu có thể) </w:t>
      </w:r>
      <w:r w:rsidRPr="00DB6E0C">
        <w:rPr>
          <w:rStyle w:val="apple-style-span"/>
        </w:rPr>
        <w:t xml:space="preserve">cuối cùng là </w:t>
      </w:r>
      <w:r w:rsidR="000616E6" w:rsidRPr="00DB6E0C">
        <w:rPr>
          <w:rStyle w:val="apple-style-span"/>
        </w:rPr>
        <w:t xml:space="preserve">trừ vào </w:t>
      </w:r>
      <w:r w:rsidRPr="00DB6E0C">
        <w:rPr>
          <w:rStyle w:val="apple-style-span"/>
        </w:rPr>
        <w:t xml:space="preserve">lưu lượng </w:t>
      </w:r>
      <w:r w:rsidR="00774E2E" w:rsidRPr="00DB6E0C">
        <w:rPr>
          <w:rStyle w:val="apple-style-span"/>
        </w:rPr>
        <w:t>VIP</w:t>
      </w:r>
    </w:p>
    <w:p w:rsidR="004244C3" w:rsidRPr="004244C3" w:rsidRDefault="00CE7C98">
      <w:pPr>
        <w:pStyle w:val="NormalWeb"/>
        <w:numPr>
          <w:ilvl w:val="0"/>
          <w:numId w:val="6"/>
        </w:numPr>
        <w:ind w:left="360"/>
        <w:jc w:val="both"/>
        <w:rPr>
          <w:del w:id="1587" w:author="ThaoDH" w:date="2013-10-16T11:14:00Z"/>
          <w:rStyle w:val="apple-style-span"/>
          <w:sz w:val="22"/>
          <w:highlight w:val="cyan"/>
          <w:rPrChange w:id="1588" w:author="ThaoDH" w:date="2013-10-17T13:51:00Z">
            <w:rPr>
              <w:del w:id="1589" w:author="ThaoDH" w:date="2013-10-16T11:14:00Z"/>
              <w:rStyle w:val="apple-style-span"/>
              <w:sz w:val="22"/>
            </w:rPr>
          </w:rPrChange>
        </w:rPr>
        <w:pPrChange w:id="1590" w:author="ThaoDH" w:date="2013-10-16T11:14:00Z">
          <w:pPr>
            <w:pStyle w:val="NormalWeb"/>
            <w:numPr>
              <w:numId w:val="6"/>
            </w:numPr>
            <w:tabs>
              <w:tab w:val="num" w:pos="720"/>
            </w:tabs>
            <w:ind w:left="720" w:hanging="360"/>
            <w:jc w:val="both"/>
          </w:pPr>
        </w:pPrChange>
      </w:pPr>
      <w:ins w:id="1591" w:author="ThaoDH" w:date="2013-10-16T11:14:00Z">
        <w:r>
          <w:lastRenderedPageBreak/>
          <w:t>[</w:t>
        </w:r>
        <w:r w:rsidR="00811579" w:rsidRPr="00811579">
          <w:rPr>
            <w:highlight w:val="cyan"/>
            <w:rPrChange w:id="1592" w:author="ThaoDH" w:date="2013-10-17T13:51:00Z">
              <w:rPr/>
            </w:rPrChange>
          </w:rPr>
          <w:t>Elcom/Comverse]: Gói Alo hiện đang không cấu hình được</w:t>
        </w:r>
      </w:ins>
    </w:p>
    <w:p w:rsidR="00E93838" w:rsidRDefault="00E93838" w:rsidP="005C0964">
      <w:pPr>
        <w:pStyle w:val="NormalWeb"/>
        <w:numPr>
          <w:ilvl w:val="0"/>
          <w:numId w:val="6"/>
        </w:numPr>
        <w:jc w:val="both"/>
        <w:rPr>
          <w:ins w:id="1593" w:author="ThaoDH" w:date="2013-10-16T11:15:00Z"/>
          <w:rStyle w:val="apple-style-span"/>
        </w:rPr>
      </w:pPr>
      <w:r w:rsidRPr="00DB6E0C">
        <w:rPr>
          <w:rStyle w:val="apple-style-span"/>
        </w:rPr>
        <w:t xml:space="preserve">Thuê bao </w:t>
      </w:r>
      <w:r w:rsidR="00850821" w:rsidRPr="00DB6E0C">
        <w:rPr>
          <w:rStyle w:val="apple-style-span"/>
        </w:rPr>
        <w:t>VIP</w:t>
      </w:r>
      <w:r w:rsidRPr="00DB6E0C">
        <w:rPr>
          <w:rStyle w:val="apple-style-span"/>
        </w:rPr>
        <w:t xml:space="preserve"> cũng có thể đồng thời tham gia Alo Free, VNPT trò chuyện th</w:t>
      </w:r>
      <w:r w:rsidR="00B37FAD" w:rsidRPr="00DB6E0C">
        <w:rPr>
          <w:rStyle w:val="apple-style-span"/>
        </w:rPr>
        <w:t>ỏa</w:t>
      </w:r>
      <w:r w:rsidRPr="00DB6E0C">
        <w:rPr>
          <w:rStyle w:val="apple-style-span"/>
        </w:rPr>
        <w:t xml:space="preserve">i mái và một trong các gói Talk24, gia đình, </w:t>
      </w:r>
      <w:r w:rsidR="003409C9" w:rsidRPr="00DB6E0C">
        <w:rPr>
          <w:rStyle w:val="apple-style-span"/>
        </w:rPr>
        <w:t>đồng nghiệp</w:t>
      </w:r>
      <w:r w:rsidRPr="00DB6E0C">
        <w:rPr>
          <w:rStyle w:val="apple-style-span"/>
        </w:rPr>
        <w:t>. Thứ tự được áp dụng (nếu có thể</w:t>
      </w:r>
      <w:r w:rsidR="0061111C" w:rsidRPr="00DB6E0C">
        <w:rPr>
          <w:rStyle w:val="apple-style-span"/>
        </w:rPr>
        <w:t>)</w:t>
      </w:r>
      <w:r w:rsidRPr="00DB6E0C">
        <w:rPr>
          <w:rStyle w:val="apple-style-span"/>
        </w:rPr>
        <w:t xml:space="preserve"> là VNPT trò chuyện thoải mái, Alo Free, </w:t>
      </w:r>
      <w:r w:rsidR="0061111C" w:rsidRPr="00DB6E0C">
        <w:rPr>
          <w:rStyle w:val="apple-style-span"/>
        </w:rPr>
        <w:t>Itouch và Talk24 (hoặc gia đình hoặc</w:t>
      </w:r>
      <w:r w:rsidRPr="00DB6E0C">
        <w:rPr>
          <w:rStyle w:val="apple-style-span"/>
        </w:rPr>
        <w:t xml:space="preserve"> </w:t>
      </w:r>
      <w:r w:rsidR="003409C9" w:rsidRPr="00DB6E0C">
        <w:rPr>
          <w:rStyle w:val="apple-style-span"/>
        </w:rPr>
        <w:t>đồng nghiệp</w:t>
      </w:r>
      <w:r w:rsidRPr="00DB6E0C">
        <w:rPr>
          <w:rStyle w:val="apple-style-span"/>
        </w:rPr>
        <w:t>)</w:t>
      </w:r>
    </w:p>
    <w:p w:rsidR="00CE7C98" w:rsidRPr="00E2226B" w:rsidRDefault="00811579" w:rsidP="00CE7C98">
      <w:pPr>
        <w:pStyle w:val="NormalWeb"/>
        <w:numPr>
          <w:ilvl w:val="0"/>
          <w:numId w:val="6"/>
        </w:numPr>
        <w:jc w:val="both"/>
        <w:rPr>
          <w:ins w:id="1594" w:author="ThaoDH" w:date="2013-10-16T11:15:00Z"/>
          <w:rStyle w:val="apple-style-span"/>
          <w:highlight w:val="cyan"/>
          <w:rPrChange w:id="1595" w:author="ThaoDH" w:date="2013-10-17T13:51:00Z">
            <w:rPr>
              <w:ins w:id="1596" w:author="ThaoDH" w:date="2013-10-16T11:15:00Z"/>
              <w:rStyle w:val="apple-style-span"/>
              <w:rFonts w:eastAsiaTheme="minorHAnsi" w:cstheme="minorBidi"/>
              <w:szCs w:val="22"/>
            </w:rPr>
          </w:rPrChange>
        </w:rPr>
      </w:pPr>
      <w:ins w:id="1597" w:author="ThaoDH" w:date="2013-10-16T11:15:00Z">
        <w:r w:rsidRPr="00811579">
          <w:rPr>
            <w:highlight w:val="cyan"/>
            <w:rPrChange w:id="1598" w:author="ThaoDH" w:date="2013-10-17T13:51:00Z">
              <w:rPr/>
            </w:rPrChange>
          </w:rPr>
          <w:t>[Elcom/Comverse]: Gói Alo hiện đang không cấu hình được. Hơn nữa C1RT cũng sẽ trừ vào tài khoản VIP trước khi trừ vào Alo</w:t>
        </w:r>
      </w:ins>
    </w:p>
    <w:p w:rsidR="004244C3" w:rsidRDefault="004244C3">
      <w:pPr>
        <w:pStyle w:val="NormalWeb"/>
        <w:jc w:val="both"/>
        <w:rPr>
          <w:del w:id="1599" w:author="ThaoDH" w:date="2013-10-16T11:15:00Z"/>
          <w:rStyle w:val="apple-style-span"/>
          <w:sz w:val="22"/>
        </w:rPr>
        <w:pPrChange w:id="1600" w:author="ThaoDH" w:date="2013-10-16T11:15:00Z">
          <w:pPr>
            <w:pStyle w:val="NormalWeb"/>
            <w:numPr>
              <w:numId w:val="6"/>
            </w:numPr>
            <w:tabs>
              <w:tab w:val="num" w:pos="720"/>
            </w:tabs>
            <w:ind w:left="720" w:hanging="360"/>
            <w:jc w:val="both"/>
          </w:pPr>
        </w:pPrChange>
      </w:pPr>
    </w:p>
    <w:p w:rsidR="003A2C98" w:rsidRPr="00DB6E0C" w:rsidRDefault="003A2C98" w:rsidP="005C0964">
      <w:pPr>
        <w:pStyle w:val="NormalWeb"/>
        <w:numPr>
          <w:ilvl w:val="0"/>
          <w:numId w:val="6"/>
        </w:numPr>
        <w:jc w:val="both"/>
      </w:pPr>
      <w:r w:rsidRPr="00DB6E0C">
        <w:t>Trường hợp thuê bao trả sau đăng kí gói cước VIP và tham gia chương trình thỏa sức chọn số thì ngoài quy định về thời gian sử dụng và thu hồi số thuê bao đã hòa mạng bao gồm thêm các điều kiện khác như sau:</w:t>
      </w:r>
    </w:p>
    <w:p w:rsidR="0061111C" w:rsidRPr="00DB6E0C" w:rsidRDefault="0061111C" w:rsidP="00E537CD">
      <w:pPr>
        <w:pStyle w:val="NormalWeb"/>
        <w:jc w:val="both"/>
      </w:pPr>
      <w:r w:rsidRPr="00DB6E0C">
        <w:t xml:space="preserve">+ Gói VIP phải có cam kết sử dụng theo thời gian cam kết của số thuê bao đã hòa mạng. </w:t>
      </w:r>
    </w:p>
    <w:p w:rsidR="0061111C" w:rsidRPr="00DB6E0C" w:rsidRDefault="0061111C" w:rsidP="00E537CD">
      <w:pPr>
        <w:pStyle w:val="NormalWeb"/>
        <w:jc w:val="both"/>
      </w:pPr>
      <w:r w:rsidRPr="00DB6E0C">
        <w:t>+ Thực hiện đóng tiền đặt cọc tương ứng theo số thuê bao đã hòa mạng</w:t>
      </w:r>
    </w:p>
    <w:p w:rsidR="003A2C98" w:rsidRPr="00DB6E0C" w:rsidRDefault="003A2C98" w:rsidP="00E537CD">
      <w:pPr>
        <w:pStyle w:val="NormalWeb"/>
        <w:jc w:val="both"/>
      </w:pPr>
      <w:r w:rsidRPr="00DB6E0C">
        <w:t xml:space="preserve">+ Thanh toán cước hàng tháng. Nếu giá gói VIP đăng kí nhỏ hơn hoặc bằng mức cam kết tháng của số thuê bao đã chọn: trả theo mức cước cam kết tháng. Nếu giá trị gói VIP lớn hơn thì trả theo giá trị gói VIP.  </w:t>
      </w:r>
    </w:p>
    <w:p w:rsidR="00CE7C98" w:rsidRPr="00DB6E0C" w:rsidRDefault="00CE7C98" w:rsidP="00CE7C98">
      <w:pPr>
        <w:pStyle w:val="NormalWeb"/>
        <w:jc w:val="both"/>
        <w:rPr>
          <w:ins w:id="1601" w:author="ThaoDH" w:date="2013-10-16T11:16:00Z"/>
          <w:rStyle w:val="apple-style-span"/>
        </w:rPr>
      </w:pPr>
      <w:ins w:id="1602" w:author="ThaoDH" w:date="2013-10-16T11:16:00Z">
        <w:r>
          <w:t>[Elcom/Comverse]: Việc thanh toán cước hàng tháng theo chương trình chọn số không thể cấu hình trên C1RT do C1RT không thể thực hiện tổng hợp cước</w:t>
        </w:r>
      </w:ins>
      <w:ins w:id="1603" w:author="ThaoDH" w:date="2013-10-16T11:18:00Z">
        <w:r w:rsidR="00113F4B">
          <w:t xml:space="preserve"> và tính ra invoice</w:t>
        </w:r>
      </w:ins>
      <w:ins w:id="1604" w:author="ThaoDH" w:date="2013-10-16T11:19:00Z">
        <w:r w:rsidR="00113F4B">
          <w:t xml:space="preserve"> được. C1RT chỉ có thể tính ra rated CDR. Hệ thống billing của VNP sẽ tổng hợp cước </w:t>
        </w:r>
      </w:ins>
      <w:ins w:id="1605" w:author="ThaoDH" w:date="2013-10-16T11:20:00Z">
        <w:r w:rsidR="00113F4B">
          <w:t xml:space="preserve">và so sánh với chương trình chọn số để ra con số cuối cho khách hàng. </w:t>
        </w:r>
      </w:ins>
    </w:p>
    <w:p w:rsidR="001413EF" w:rsidRDefault="001413EF" w:rsidP="00E537CD">
      <w:pPr>
        <w:jc w:val="both"/>
        <w:rPr>
          <w:ins w:id="1606" w:author="ThaoDH" w:date="2013-10-03T14:15:00Z"/>
          <w:rFonts w:cs="Times New Roman"/>
          <w:b/>
          <w:szCs w:val="24"/>
        </w:rPr>
      </w:pPr>
    </w:p>
    <w:p w:rsidR="00A14F41" w:rsidRPr="003C0E61" w:rsidRDefault="00A14F41" w:rsidP="003C0E61">
      <w:pPr>
        <w:pStyle w:val="ListParagraph"/>
        <w:numPr>
          <w:ilvl w:val="0"/>
          <w:numId w:val="5"/>
        </w:numPr>
        <w:ind w:hanging="720"/>
        <w:jc w:val="both"/>
        <w:outlineLvl w:val="1"/>
        <w:rPr>
          <w:rFonts w:cs="Times New Roman"/>
          <w:b/>
          <w:szCs w:val="24"/>
        </w:rPr>
      </w:pPr>
      <w:bookmarkStart w:id="1607" w:name="_Toc368641091"/>
      <w:bookmarkStart w:id="1608" w:name="_Toc369791798"/>
      <w:r w:rsidRPr="003C0E61">
        <w:rPr>
          <w:rFonts w:cs="Times New Roman"/>
          <w:b/>
          <w:szCs w:val="24"/>
        </w:rPr>
        <w:t>Gói Blackberry dành cho khách hàng doanh nghiệp – gói BES</w:t>
      </w:r>
      <w:bookmarkEnd w:id="1607"/>
      <w:bookmarkEnd w:id="1608"/>
    </w:p>
    <w:p w:rsidR="004244C3" w:rsidRDefault="00A14F41">
      <w:pPr>
        <w:pStyle w:val="TOC1"/>
        <w:rPr>
          <w:rStyle w:val="apple-style-span"/>
          <w:b/>
          <w:sz w:val="22"/>
        </w:rPr>
        <w:pPrChange w:id="1609" w:author="ThaoDH" w:date="2013-10-04T14:10:00Z">
          <w:pPr>
            <w:pStyle w:val="NormalWeb"/>
            <w:jc w:val="both"/>
          </w:pPr>
        </w:pPrChange>
      </w:pPr>
      <w:r w:rsidRPr="009E7581">
        <w:rPr>
          <w:rStyle w:val="apple-style-span"/>
          <w:b/>
        </w:rPr>
        <w:t>1.1</w:t>
      </w:r>
      <w:ins w:id="1610" w:author="ThaoDH" w:date="2013-10-04T14:07:00Z">
        <w:r w:rsidR="00DF6C05">
          <w:rPr>
            <w:rStyle w:val="apple-style-span"/>
            <w:b/>
          </w:rPr>
          <w:t>0</w:t>
        </w:r>
      </w:ins>
      <w:del w:id="1611" w:author="ThaoDH" w:date="2013-10-04T14:07:00Z">
        <w:r w:rsidRPr="009E7581" w:rsidDel="00DF6C05">
          <w:rPr>
            <w:rStyle w:val="apple-style-span"/>
            <w:b/>
          </w:rPr>
          <w:delText>1</w:delText>
        </w:r>
      </w:del>
      <w:r w:rsidRPr="009E7581">
        <w:rPr>
          <w:rStyle w:val="apple-style-span"/>
          <w:b/>
        </w:rPr>
        <w:t>.1. Nôi dung</w:t>
      </w:r>
    </w:p>
    <w:p w:rsidR="00A14F41" w:rsidRDefault="00A14F41" w:rsidP="00A14F41">
      <w:pPr>
        <w:pStyle w:val="ListParagraph"/>
        <w:spacing w:line="240" w:lineRule="auto"/>
        <w:ind w:left="567"/>
        <w:contextualSpacing w:val="0"/>
        <w:jc w:val="both"/>
        <w:rPr>
          <w:rStyle w:val="apple-style-span"/>
        </w:rPr>
      </w:pPr>
      <w:r>
        <w:rPr>
          <w:rStyle w:val="ListParagraphChar"/>
        </w:rPr>
        <w:t xml:space="preserve">Áp dụng cho khách hàng doanh nghiệp sử dụng máy Blackberry và có Server cái phần mềm BES, hệ thống mail </w:t>
      </w:r>
      <w:r w:rsidRPr="00915761">
        <w:rPr>
          <w:sz w:val="26"/>
          <w:szCs w:val="26"/>
        </w:rPr>
        <w:t>Microsoft Exchange Outlook, Lotus Domino, Novell Groupwise… </w:t>
      </w:r>
    </w:p>
    <w:p w:rsidR="00A14F41" w:rsidRPr="009E7581" w:rsidRDefault="00A14F41" w:rsidP="00A14F41">
      <w:pPr>
        <w:pStyle w:val="NormalWeb"/>
        <w:jc w:val="both"/>
        <w:rPr>
          <w:rStyle w:val="apple-style-span"/>
          <w:b/>
        </w:rPr>
      </w:pPr>
      <w:r w:rsidRPr="009E7581">
        <w:rPr>
          <w:rStyle w:val="apple-style-span"/>
          <w:b/>
        </w:rPr>
        <w:t>1.1</w:t>
      </w:r>
      <w:ins w:id="1612" w:author="ThaoDH" w:date="2013-10-04T14:07:00Z">
        <w:r w:rsidR="00DF6C05">
          <w:rPr>
            <w:rStyle w:val="apple-style-span"/>
            <w:b/>
          </w:rPr>
          <w:t>0</w:t>
        </w:r>
      </w:ins>
      <w:del w:id="1613" w:author="ThaoDH" w:date="2013-10-04T14:07:00Z">
        <w:r w:rsidRPr="009E7581" w:rsidDel="00DF6C05">
          <w:rPr>
            <w:rStyle w:val="apple-style-span"/>
            <w:b/>
          </w:rPr>
          <w:delText>1</w:delText>
        </w:r>
      </w:del>
      <w:r w:rsidRPr="009E7581">
        <w:rPr>
          <w:rStyle w:val="apple-style-span"/>
          <w:b/>
        </w:rPr>
        <w:t>.2. Bảng cước</w:t>
      </w:r>
      <w:ins w:id="1614" w:author="Comverse" w:date="2013-10-14T14:29:00Z">
        <w:r w:rsidR="00C40988">
          <w:rPr>
            <w:rStyle w:val="apple-style-span"/>
            <w:b/>
          </w:rPr>
          <w:t xml:space="preserve"> </w:t>
        </w:r>
      </w:ins>
    </w:p>
    <w:tbl>
      <w:tblPr>
        <w:tblW w:w="0" w:type="auto"/>
        <w:tblInd w:w="1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
        <w:gridCol w:w="3544"/>
        <w:gridCol w:w="3402"/>
      </w:tblGrid>
      <w:tr w:rsidR="00A14F41" w:rsidRPr="00761FF5" w:rsidTr="00780A2B">
        <w:tc>
          <w:tcPr>
            <w:tcW w:w="236" w:type="dxa"/>
            <w:shd w:val="clear" w:color="auto" w:fill="auto"/>
          </w:tcPr>
          <w:p w:rsidR="00A14F41" w:rsidRPr="00761FF5" w:rsidRDefault="00A14F41" w:rsidP="00780A2B">
            <w:pPr>
              <w:pStyle w:val="ListParagraph"/>
              <w:spacing w:before="40" w:after="40"/>
              <w:ind w:left="0"/>
              <w:jc w:val="center"/>
              <w:rPr>
                <w:rFonts w:eastAsia="Times New Roman"/>
                <w:b/>
                <w:sz w:val="20"/>
                <w:szCs w:val="20"/>
              </w:rPr>
            </w:pPr>
            <w:r w:rsidRPr="00761FF5">
              <w:rPr>
                <w:rFonts w:eastAsia="Times New Roman"/>
                <w:b/>
                <w:sz w:val="20"/>
                <w:szCs w:val="20"/>
              </w:rPr>
              <w:t>TT</w:t>
            </w:r>
          </w:p>
        </w:tc>
        <w:tc>
          <w:tcPr>
            <w:tcW w:w="3544" w:type="dxa"/>
            <w:shd w:val="clear" w:color="auto" w:fill="auto"/>
          </w:tcPr>
          <w:p w:rsidR="00A14F41" w:rsidRPr="00761FF5" w:rsidRDefault="00A14F41" w:rsidP="00780A2B">
            <w:pPr>
              <w:pStyle w:val="ListParagraph"/>
              <w:spacing w:before="40" w:after="40"/>
              <w:ind w:left="0"/>
              <w:jc w:val="center"/>
              <w:rPr>
                <w:rFonts w:eastAsia="Times New Roman"/>
                <w:b/>
                <w:sz w:val="20"/>
                <w:szCs w:val="20"/>
              </w:rPr>
            </w:pPr>
            <w:r w:rsidRPr="00761FF5">
              <w:rPr>
                <w:rFonts w:eastAsia="Times New Roman"/>
                <w:b/>
                <w:sz w:val="20"/>
                <w:szCs w:val="20"/>
              </w:rPr>
              <w:t>Tên gói cước</w:t>
            </w:r>
          </w:p>
        </w:tc>
        <w:tc>
          <w:tcPr>
            <w:tcW w:w="3402" w:type="dxa"/>
            <w:shd w:val="clear" w:color="auto" w:fill="auto"/>
          </w:tcPr>
          <w:p w:rsidR="00A14F41" w:rsidRPr="00761FF5" w:rsidRDefault="00A14F41" w:rsidP="00780A2B">
            <w:pPr>
              <w:pStyle w:val="ListParagraph"/>
              <w:spacing w:before="40" w:after="40"/>
              <w:ind w:left="0"/>
              <w:jc w:val="center"/>
              <w:rPr>
                <w:rFonts w:eastAsia="Times New Roman"/>
                <w:b/>
                <w:sz w:val="20"/>
                <w:szCs w:val="20"/>
              </w:rPr>
            </w:pPr>
            <w:r w:rsidRPr="00761FF5">
              <w:rPr>
                <w:rFonts w:eastAsia="Times New Roman"/>
                <w:b/>
                <w:sz w:val="20"/>
                <w:szCs w:val="20"/>
              </w:rPr>
              <w:t>Gói BlackBerry Unlimited</w:t>
            </w:r>
          </w:p>
        </w:tc>
      </w:tr>
      <w:tr w:rsidR="00A14F41" w:rsidRPr="00761FF5" w:rsidTr="00780A2B">
        <w:tc>
          <w:tcPr>
            <w:tcW w:w="236" w:type="dxa"/>
            <w:shd w:val="clear" w:color="auto" w:fill="auto"/>
          </w:tcPr>
          <w:p w:rsidR="00A14F41" w:rsidRPr="00761FF5" w:rsidRDefault="00A14F41" w:rsidP="00780A2B">
            <w:pPr>
              <w:pStyle w:val="ListParagraph"/>
              <w:spacing w:before="40" w:after="40"/>
              <w:ind w:left="0"/>
              <w:jc w:val="both"/>
              <w:rPr>
                <w:rFonts w:eastAsia="Times New Roman"/>
                <w:b/>
                <w:sz w:val="20"/>
                <w:szCs w:val="20"/>
              </w:rPr>
            </w:pPr>
            <w:r w:rsidRPr="00761FF5">
              <w:rPr>
                <w:rFonts w:eastAsia="Times New Roman"/>
                <w:b/>
                <w:sz w:val="20"/>
                <w:szCs w:val="20"/>
              </w:rPr>
              <w:t>1</w:t>
            </w:r>
          </w:p>
        </w:tc>
        <w:tc>
          <w:tcPr>
            <w:tcW w:w="6946" w:type="dxa"/>
            <w:gridSpan w:val="2"/>
            <w:shd w:val="clear" w:color="auto" w:fill="auto"/>
          </w:tcPr>
          <w:p w:rsidR="00A14F41" w:rsidRPr="00761FF5" w:rsidRDefault="00A14F41" w:rsidP="00780A2B">
            <w:pPr>
              <w:pStyle w:val="ListParagraph"/>
              <w:spacing w:before="40" w:after="40"/>
              <w:ind w:left="0"/>
              <w:jc w:val="both"/>
              <w:rPr>
                <w:rFonts w:eastAsia="Times New Roman"/>
                <w:b/>
                <w:sz w:val="20"/>
                <w:szCs w:val="20"/>
              </w:rPr>
            </w:pPr>
            <w:r w:rsidRPr="00761FF5">
              <w:rPr>
                <w:rFonts w:eastAsia="Times New Roman"/>
                <w:b/>
                <w:sz w:val="20"/>
                <w:szCs w:val="20"/>
              </w:rPr>
              <w:t>Các dịch vụ ứng dụng cung cấp</w:t>
            </w:r>
          </w:p>
        </w:tc>
      </w:tr>
      <w:tr w:rsidR="00A14F41" w:rsidRPr="00761FF5" w:rsidTr="00780A2B">
        <w:tc>
          <w:tcPr>
            <w:tcW w:w="236" w:type="dxa"/>
            <w:vMerge w:val="restart"/>
            <w:shd w:val="clear" w:color="auto" w:fill="auto"/>
          </w:tcPr>
          <w:p w:rsidR="00A14F41" w:rsidRPr="00761FF5" w:rsidRDefault="00A14F41" w:rsidP="00780A2B">
            <w:pPr>
              <w:pStyle w:val="ListParagraph"/>
              <w:spacing w:before="40" w:after="40"/>
              <w:ind w:left="0"/>
              <w:jc w:val="both"/>
              <w:rPr>
                <w:rFonts w:eastAsia="Times New Roman"/>
                <w:sz w:val="20"/>
                <w:szCs w:val="20"/>
              </w:rPr>
            </w:pPr>
          </w:p>
        </w:tc>
        <w:tc>
          <w:tcPr>
            <w:tcW w:w="3544" w:type="dxa"/>
            <w:shd w:val="clear" w:color="auto" w:fill="auto"/>
          </w:tcPr>
          <w:p w:rsidR="00A14F41" w:rsidRPr="00761FF5" w:rsidRDefault="00A14F41" w:rsidP="00780A2B">
            <w:pPr>
              <w:pStyle w:val="ListParagraph"/>
              <w:spacing w:before="40" w:after="40"/>
              <w:ind w:left="0"/>
              <w:jc w:val="both"/>
              <w:rPr>
                <w:rFonts w:eastAsia="Times New Roman"/>
                <w:sz w:val="20"/>
                <w:szCs w:val="20"/>
              </w:rPr>
            </w:pPr>
            <w:r w:rsidRPr="00761FF5">
              <w:rPr>
                <w:rFonts w:eastAsia="Times New Roman"/>
                <w:sz w:val="20"/>
                <w:szCs w:val="20"/>
              </w:rPr>
              <w:t>Email</w:t>
            </w:r>
          </w:p>
        </w:tc>
        <w:tc>
          <w:tcPr>
            <w:tcW w:w="3402" w:type="dxa"/>
            <w:shd w:val="clear" w:color="auto" w:fill="auto"/>
          </w:tcPr>
          <w:p w:rsidR="00A14F41" w:rsidRPr="00761FF5" w:rsidRDefault="00A14F41" w:rsidP="00780A2B">
            <w:pPr>
              <w:pStyle w:val="ListParagraph"/>
              <w:spacing w:before="40" w:after="40"/>
              <w:ind w:left="0"/>
              <w:jc w:val="both"/>
              <w:rPr>
                <w:rFonts w:eastAsia="Times New Roman"/>
                <w:sz w:val="20"/>
                <w:szCs w:val="20"/>
              </w:rPr>
            </w:pPr>
            <w:r w:rsidRPr="00761FF5">
              <w:rPr>
                <w:rFonts w:eastAsia="Times New Roman"/>
                <w:sz w:val="20"/>
                <w:szCs w:val="20"/>
              </w:rPr>
              <w:t>x</w:t>
            </w:r>
          </w:p>
        </w:tc>
      </w:tr>
      <w:tr w:rsidR="00A14F41" w:rsidRPr="00761FF5" w:rsidTr="00780A2B">
        <w:tc>
          <w:tcPr>
            <w:tcW w:w="236" w:type="dxa"/>
            <w:vMerge/>
            <w:shd w:val="clear" w:color="auto" w:fill="auto"/>
          </w:tcPr>
          <w:p w:rsidR="00A14F41" w:rsidRPr="00761FF5" w:rsidRDefault="00A14F41" w:rsidP="00780A2B">
            <w:pPr>
              <w:pStyle w:val="ListParagraph"/>
              <w:spacing w:before="40" w:after="40"/>
              <w:ind w:left="0"/>
              <w:jc w:val="both"/>
              <w:rPr>
                <w:rFonts w:eastAsia="Times New Roman"/>
                <w:sz w:val="20"/>
                <w:szCs w:val="20"/>
              </w:rPr>
            </w:pPr>
          </w:p>
        </w:tc>
        <w:tc>
          <w:tcPr>
            <w:tcW w:w="3544" w:type="dxa"/>
            <w:shd w:val="clear" w:color="auto" w:fill="auto"/>
          </w:tcPr>
          <w:p w:rsidR="00A14F41" w:rsidRPr="00761FF5" w:rsidRDefault="00A14F41" w:rsidP="00780A2B">
            <w:pPr>
              <w:pStyle w:val="ListParagraph"/>
              <w:spacing w:before="40" w:after="40"/>
              <w:ind w:left="0"/>
              <w:jc w:val="both"/>
              <w:rPr>
                <w:rFonts w:eastAsia="Times New Roman"/>
                <w:sz w:val="20"/>
                <w:szCs w:val="20"/>
              </w:rPr>
            </w:pPr>
            <w:r w:rsidRPr="00761FF5">
              <w:rPr>
                <w:rFonts w:eastAsia="Times New Roman"/>
                <w:sz w:val="20"/>
                <w:szCs w:val="20"/>
              </w:rPr>
              <w:t>SN (Mạng xã hội)</w:t>
            </w:r>
          </w:p>
        </w:tc>
        <w:tc>
          <w:tcPr>
            <w:tcW w:w="3402" w:type="dxa"/>
            <w:shd w:val="clear" w:color="auto" w:fill="auto"/>
          </w:tcPr>
          <w:p w:rsidR="00A14F41" w:rsidRPr="00761FF5" w:rsidRDefault="00A14F41" w:rsidP="00780A2B">
            <w:pPr>
              <w:pStyle w:val="ListParagraph"/>
              <w:spacing w:before="40" w:after="40"/>
              <w:ind w:left="0"/>
              <w:jc w:val="both"/>
              <w:rPr>
                <w:rFonts w:eastAsia="Times New Roman"/>
                <w:sz w:val="20"/>
                <w:szCs w:val="20"/>
              </w:rPr>
            </w:pPr>
            <w:r w:rsidRPr="00761FF5">
              <w:rPr>
                <w:rFonts w:eastAsia="Times New Roman"/>
                <w:sz w:val="20"/>
                <w:szCs w:val="20"/>
              </w:rPr>
              <w:t>x</w:t>
            </w:r>
          </w:p>
        </w:tc>
      </w:tr>
      <w:tr w:rsidR="00A14F41" w:rsidRPr="00761FF5" w:rsidTr="00780A2B">
        <w:tc>
          <w:tcPr>
            <w:tcW w:w="236" w:type="dxa"/>
            <w:vMerge/>
            <w:shd w:val="clear" w:color="auto" w:fill="auto"/>
          </w:tcPr>
          <w:p w:rsidR="00A14F41" w:rsidRPr="00761FF5" w:rsidRDefault="00A14F41" w:rsidP="00780A2B">
            <w:pPr>
              <w:pStyle w:val="ListParagraph"/>
              <w:spacing w:before="40" w:after="40"/>
              <w:ind w:left="0"/>
              <w:jc w:val="both"/>
              <w:rPr>
                <w:rFonts w:eastAsia="Times New Roman"/>
                <w:sz w:val="20"/>
                <w:szCs w:val="20"/>
              </w:rPr>
            </w:pPr>
          </w:p>
        </w:tc>
        <w:tc>
          <w:tcPr>
            <w:tcW w:w="3544" w:type="dxa"/>
            <w:shd w:val="clear" w:color="auto" w:fill="auto"/>
          </w:tcPr>
          <w:p w:rsidR="00A14F41" w:rsidRPr="00761FF5" w:rsidRDefault="00A14F41" w:rsidP="00780A2B">
            <w:pPr>
              <w:pStyle w:val="ListParagraph"/>
              <w:spacing w:before="40" w:after="40"/>
              <w:ind w:left="0"/>
              <w:jc w:val="both"/>
              <w:rPr>
                <w:rFonts w:eastAsia="Times New Roman"/>
                <w:sz w:val="20"/>
                <w:szCs w:val="20"/>
              </w:rPr>
            </w:pPr>
            <w:r w:rsidRPr="00761FF5">
              <w:rPr>
                <w:rFonts w:eastAsia="Times New Roman"/>
                <w:sz w:val="20"/>
                <w:szCs w:val="20"/>
              </w:rPr>
              <w:t>APP (Kho ứng dụng)</w:t>
            </w:r>
          </w:p>
        </w:tc>
        <w:tc>
          <w:tcPr>
            <w:tcW w:w="3402" w:type="dxa"/>
            <w:shd w:val="clear" w:color="auto" w:fill="auto"/>
          </w:tcPr>
          <w:p w:rsidR="00A14F41" w:rsidRPr="00761FF5" w:rsidRDefault="00A14F41" w:rsidP="00780A2B">
            <w:pPr>
              <w:pStyle w:val="ListParagraph"/>
              <w:spacing w:before="40" w:after="40"/>
              <w:ind w:left="0"/>
              <w:jc w:val="both"/>
              <w:rPr>
                <w:rFonts w:eastAsia="Times New Roman"/>
                <w:sz w:val="20"/>
                <w:szCs w:val="20"/>
              </w:rPr>
            </w:pPr>
            <w:r w:rsidRPr="00761FF5">
              <w:rPr>
                <w:rFonts w:eastAsia="Times New Roman"/>
                <w:sz w:val="20"/>
                <w:szCs w:val="20"/>
              </w:rPr>
              <w:t>x</w:t>
            </w:r>
          </w:p>
        </w:tc>
      </w:tr>
      <w:tr w:rsidR="00A14F41" w:rsidRPr="00761FF5" w:rsidTr="00780A2B">
        <w:tc>
          <w:tcPr>
            <w:tcW w:w="236" w:type="dxa"/>
            <w:vMerge/>
            <w:shd w:val="clear" w:color="auto" w:fill="auto"/>
          </w:tcPr>
          <w:p w:rsidR="00A14F41" w:rsidRPr="00761FF5" w:rsidRDefault="00A14F41" w:rsidP="00780A2B">
            <w:pPr>
              <w:pStyle w:val="ListParagraph"/>
              <w:spacing w:before="40" w:after="40"/>
              <w:ind w:left="0"/>
              <w:jc w:val="both"/>
              <w:rPr>
                <w:rFonts w:eastAsia="Times New Roman"/>
                <w:sz w:val="20"/>
                <w:szCs w:val="20"/>
              </w:rPr>
            </w:pPr>
          </w:p>
        </w:tc>
        <w:tc>
          <w:tcPr>
            <w:tcW w:w="3544" w:type="dxa"/>
            <w:shd w:val="clear" w:color="auto" w:fill="auto"/>
          </w:tcPr>
          <w:p w:rsidR="00A14F41" w:rsidRPr="00761FF5" w:rsidRDefault="00A14F41" w:rsidP="00780A2B">
            <w:pPr>
              <w:pStyle w:val="ListParagraph"/>
              <w:spacing w:before="40" w:after="40"/>
              <w:ind w:left="0"/>
              <w:jc w:val="both"/>
              <w:rPr>
                <w:rFonts w:eastAsia="Times New Roman"/>
                <w:sz w:val="20"/>
                <w:szCs w:val="20"/>
              </w:rPr>
            </w:pPr>
            <w:r w:rsidRPr="00761FF5">
              <w:rPr>
                <w:rFonts w:eastAsia="Times New Roman"/>
                <w:sz w:val="20"/>
                <w:szCs w:val="20"/>
              </w:rPr>
              <w:t>BBM (nhắn tin giữa các thuê bao BB)</w:t>
            </w:r>
          </w:p>
        </w:tc>
        <w:tc>
          <w:tcPr>
            <w:tcW w:w="3402" w:type="dxa"/>
            <w:shd w:val="clear" w:color="auto" w:fill="auto"/>
          </w:tcPr>
          <w:p w:rsidR="00A14F41" w:rsidRPr="00761FF5" w:rsidRDefault="00A14F41" w:rsidP="00780A2B">
            <w:pPr>
              <w:pStyle w:val="ListParagraph"/>
              <w:spacing w:before="40" w:after="40"/>
              <w:ind w:left="0"/>
              <w:jc w:val="both"/>
              <w:rPr>
                <w:rFonts w:eastAsia="Times New Roman"/>
                <w:sz w:val="20"/>
                <w:szCs w:val="20"/>
              </w:rPr>
            </w:pPr>
            <w:r w:rsidRPr="00761FF5">
              <w:rPr>
                <w:rFonts w:eastAsia="Times New Roman"/>
                <w:sz w:val="20"/>
                <w:szCs w:val="20"/>
              </w:rPr>
              <w:t>x</w:t>
            </w:r>
          </w:p>
        </w:tc>
      </w:tr>
      <w:tr w:rsidR="00A14F41" w:rsidRPr="00761FF5" w:rsidTr="00780A2B">
        <w:tc>
          <w:tcPr>
            <w:tcW w:w="236" w:type="dxa"/>
            <w:vMerge/>
            <w:shd w:val="clear" w:color="auto" w:fill="auto"/>
          </w:tcPr>
          <w:p w:rsidR="00A14F41" w:rsidRPr="00761FF5" w:rsidRDefault="00A14F41" w:rsidP="00780A2B">
            <w:pPr>
              <w:pStyle w:val="ListParagraph"/>
              <w:spacing w:before="40" w:after="40"/>
              <w:ind w:left="0"/>
              <w:jc w:val="both"/>
              <w:rPr>
                <w:rFonts w:eastAsia="Times New Roman"/>
                <w:sz w:val="20"/>
                <w:szCs w:val="20"/>
              </w:rPr>
            </w:pPr>
          </w:p>
        </w:tc>
        <w:tc>
          <w:tcPr>
            <w:tcW w:w="3544" w:type="dxa"/>
            <w:shd w:val="clear" w:color="auto" w:fill="auto"/>
          </w:tcPr>
          <w:p w:rsidR="00A14F41" w:rsidRPr="00761FF5" w:rsidRDefault="00A14F41" w:rsidP="00780A2B">
            <w:pPr>
              <w:pStyle w:val="ListParagraph"/>
              <w:spacing w:before="40" w:after="40"/>
              <w:ind w:left="0"/>
              <w:jc w:val="both"/>
              <w:rPr>
                <w:rFonts w:eastAsia="Times New Roman"/>
                <w:sz w:val="20"/>
                <w:szCs w:val="20"/>
              </w:rPr>
            </w:pPr>
            <w:r w:rsidRPr="00761FF5">
              <w:rPr>
                <w:rFonts w:eastAsia="Times New Roman"/>
                <w:sz w:val="20"/>
                <w:szCs w:val="20"/>
              </w:rPr>
              <w:t>Browser (Truy cập Internet)</w:t>
            </w:r>
          </w:p>
        </w:tc>
        <w:tc>
          <w:tcPr>
            <w:tcW w:w="3402" w:type="dxa"/>
            <w:shd w:val="clear" w:color="auto" w:fill="auto"/>
          </w:tcPr>
          <w:p w:rsidR="00A14F41" w:rsidRPr="00761FF5" w:rsidRDefault="00A14F41" w:rsidP="00780A2B">
            <w:pPr>
              <w:pStyle w:val="ListParagraph"/>
              <w:spacing w:before="40" w:after="40"/>
              <w:ind w:left="0"/>
              <w:jc w:val="both"/>
              <w:rPr>
                <w:rFonts w:eastAsia="Times New Roman"/>
                <w:sz w:val="20"/>
                <w:szCs w:val="20"/>
              </w:rPr>
            </w:pPr>
            <w:r w:rsidRPr="00761FF5">
              <w:rPr>
                <w:rFonts w:eastAsia="Times New Roman"/>
                <w:sz w:val="20"/>
                <w:szCs w:val="20"/>
              </w:rPr>
              <w:t>x</w:t>
            </w:r>
          </w:p>
        </w:tc>
      </w:tr>
      <w:tr w:rsidR="00A14F41" w:rsidRPr="00761FF5" w:rsidTr="00780A2B">
        <w:tc>
          <w:tcPr>
            <w:tcW w:w="236" w:type="dxa"/>
            <w:vMerge/>
            <w:shd w:val="clear" w:color="auto" w:fill="auto"/>
          </w:tcPr>
          <w:p w:rsidR="00A14F41" w:rsidRPr="00761FF5" w:rsidRDefault="00A14F41" w:rsidP="00780A2B">
            <w:pPr>
              <w:pStyle w:val="ListParagraph"/>
              <w:spacing w:before="40" w:after="40"/>
              <w:ind w:left="0"/>
              <w:jc w:val="both"/>
              <w:rPr>
                <w:rFonts w:eastAsia="Times New Roman"/>
                <w:sz w:val="20"/>
                <w:szCs w:val="20"/>
              </w:rPr>
            </w:pPr>
          </w:p>
        </w:tc>
        <w:tc>
          <w:tcPr>
            <w:tcW w:w="3544" w:type="dxa"/>
            <w:shd w:val="clear" w:color="auto" w:fill="auto"/>
          </w:tcPr>
          <w:p w:rsidR="00A14F41" w:rsidRPr="00761FF5" w:rsidRDefault="00A14F41" w:rsidP="00780A2B">
            <w:pPr>
              <w:pStyle w:val="ListParagraph"/>
              <w:spacing w:before="40" w:after="40"/>
              <w:ind w:left="0"/>
              <w:jc w:val="both"/>
              <w:rPr>
                <w:rFonts w:eastAsia="Times New Roman"/>
                <w:sz w:val="20"/>
                <w:szCs w:val="20"/>
              </w:rPr>
            </w:pPr>
            <w:r w:rsidRPr="00761FF5">
              <w:rPr>
                <w:rFonts w:eastAsia="Times New Roman"/>
                <w:sz w:val="20"/>
                <w:szCs w:val="20"/>
              </w:rPr>
              <w:t>IM (Chat)</w:t>
            </w:r>
          </w:p>
        </w:tc>
        <w:tc>
          <w:tcPr>
            <w:tcW w:w="3402" w:type="dxa"/>
            <w:shd w:val="clear" w:color="auto" w:fill="auto"/>
          </w:tcPr>
          <w:p w:rsidR="00A14F41" w:rsidRPr="00761FF5" w:rsidRDefault="00A14F41" w:rsidP="00780A2B">
            <w:pPr>
              <w:pStyle w:val="ListParagraph"/>
              <w:spacing w:before="40" w:after="40"/>
              <w:ind w:left="0"/>
              <w:jc w:val="both"/>
              <w:rPr>
                <w:rFonts w:eastAsia="Times New Roman"/>
                <w:sz w:val="20"/>
                <w:szCs w:val="20"/>
              </w:rPr>
            </w:pPr>
            <w:r w:rsidRPr="00761FF5">
              <w:rPr>
                <w:rFonts w:eastAsia="Times New Roman"/>
                <w:sz w:val="20"/>
                <w:szCs w:val="20"/>
              </w:rPr>
              <w:t>x</w:t>
            </w:r>
          </w:p>
        </w:tc>
      </w:tr>
      <w:tr w:rsidR="00A14F41" w:rsidRPr="00761FF5" w:rsidTr="00780A2B">
        <w:tc>
          <w:tcPr>
            <w:tcW w:w="236" w:type="dxa"/>
            <w:shd w:val="clear" w:color="auto" w:fill="auto"/>
          </w:tcPr>
          <w:p w:rsidR="00A14F41" w:rsidRPr="00761FF5" w:rsidRDefault="00A14F41" w:rsidP="00780A2B">
            <w:pPr>
              <w:pStyle w:val="ListParagraph"/>
              <w:spacing w:before="40" w:after="40"/>
              <w:ind w:left="0"/>
              <w:jc w:val="both"/>
              <w:rPr>
                <w:rFonts w:eastAsia="Times New Roman"/>
                <w:b/>
                <w:sz w:val="20"/>
                <w:szCs w:val="20"/>
              </w:rPr>
            </w:pPr>
            <w:r w:rsidRPr="00761FF5">
              <w:rPr>
                <w:rFonts w:eastAsia="Times New Roman"/>
                <w:b/>
                <w:sz w:val="20"/>
                <w:szCs w:val="20"/>
              </w:rPr>
              <w:lastRenderedPageBreak/>
              <w:t>2</w:t>
            </w:r>
          </w:p>
        </w:tc>
        <w:tc>
          <w:tcPr>
            <w:tcW w:w="6946" w:type="dxa"/>
            <w:gridSpan w:val="2"/>
            <w:shd w:val="clear" w:color="auto" w:fill="auto"/>
          </w:tcPr>
          <w:p w:rsidR="00A14F41" w:rsidRPr="00761FF5" w:rsidRDefault="00A14F41" w:rsidP="00780A2B">
            <w:pPr>
              <w:pStyle w:val="ListParagraph"/>
              <w:spacing w:before="40" w:after="40"/>
              <w:ind w:left="0"/>
              <w:jc w:val="both"/>
              <w:rPr>
                <w:rFonts w:eastAsia="Times New Roman"/>
                <w:sz w:val="20"/>
                <w:szCs w:val="20"/>
              </w:rPr>
            </w:pPr>
            <w:r w:rsidRPr="00761FF5">
              <w:rPr>
                <w:rFonts w:eastAsia="Times New Roman"/>
                <w:b/>
                <w:sz w:val="20"/>
                <w:szCs w:val="20"/>
              </w:rPr>
              <w:t>Nội dung gói cước</w:t>
            </w:r>
          </w:p>
        </w:tc>
      </w:tr>
      <w:tr w:rsidR="00A14F41" w:rsidRPr="00761FF5" w:rsidTr="00780A2B">
        <w:tc>
          <w:tcPr>
            <w:tcW w:w="236" w:type="dxa"/>
            <w:shd w:val="clear" w:color="auto" w:fill="auto"/>
          </w:tcPr>
          <w:p w:rsidR="00A14F41" w:rsidRPr="00761FF5" w:rsidRDefault="00A14F41" w:rsidP="00780A2B">
            <w:pPr>
              <w:pStyle w:val="ListParagraph"/>
              <w:spacing w:before="40" w:after="40"/>
              <w:ind w:left="0"/>
              <w:jc w:val="both"/>
              <w:rPr>
                <w:rFonts w:eastAsia="Times New Roman"/>
                <w:sz w:val="20"/>
                <w:szCs w:val="20"/>
              </w:rPr>
            </w:pPr>
          </w:p>
        </w:tc>
        <w:tc>
          <w:tcPr>
            <w:tcW w:w="3544" w:type="dxa"/>
            <w:shd w:val="clear" w:color="auto" w:fill="auto"/>
          </w:tcPr>
          <w:p w:rsidR="00A14F41" w:rsidRPr="00761FF5" w:rsidRDefault="00A14F41" w:rsidP="00780A2B">
            <w:pPr>
              <w:pStyle w:val="ListParagraph"/>
              <w:spacing w:before="40" w:after="40"/>
              <w:ind w:left="0"/>
              <w:jc w:val="both"/>
              <w:rPr>
                <w:rFonts w:eastAsia="Times New Roman"/>
                <w:b/>
                <w:sz w:val="20"/>
                <w:szCs w:val="20"/>
              </w:rPr>
            </w:pPr>
            <w:r w:rsidRPr="00761FF5">
              <w:rPr>
                <w:rFonts w:eastAsia="Times New Roman"/>
                <w:b/>
                <w:sz w:val="20"/>
                <w:szCs w:val="20"/>
              </w:rPr>
              <w:t>Cước thuê bao tháng</w:t>
            </w:r>
            <w:r>
              <w:rPr>
                <w:rFonts w:eastAsia="Times New Roman"/>
                <w:b/>
                <w:sz w:val="20"/>
                <w:szCs w:val="20"/>
              </w:rPr>
              <w:t xml:space="preserve"> (Đã bao thuế GTGT)</w:t>
            </w:r>
          </w:p>
        </w:tc>
        <w:tc>
          <w:tcPr>
            <w:tcW w:w="3402" w:type="dxa"/>
            <w:shd w:val="clear" w:color="auto" w:fill="auto"/>
          </w:tcPr>
          <w:p w:rsidR="00A14F41" w:rsidRPr="00761FF5" w:rsidRDefault="00A14F41" w:rsidP="00780A2B">
            <w:pPr>
              <w:pStyle w:val="ListParagraph"/>
              <w:spacing w:before="40" w:after="40"/>
              <w:ind w:left="0"/>
              <w:jc w:val="both"/>
              <w:rPr>
                <w:rFonts w:eastAsia="Times New Roman"/>
                <w:sz w:val="20"/>
                <w:szCs w:val="20"/>
              </w:rPr>
            </w:pPr>
            <w:r w:rsidRPr="00761FF5">
              <w:rPr>
                <w:rFonts w:eastAsia="Times New Roman"/>
                <w:sz w:val="20"/>
                <w:szCs w:val="20"/>
              </w:rPr>
              <w:t>400.000 đ/TB/tháng</w:t>
            </w:r>
          </w:p>
        </w:tc>
      </w:tr>
      <w:tr w:rsidR="00A14F41" w:rsidRPr="00761FF5" w:rsidTr="00780A2B">
        <w:tc>
          <w:tcPr>
            <w:tcW w:w="236" w:type="dxa"/>
            <w:vMerge w:val="restart"/>
            <w:shd w:val="clear" w:color="auto" w:fill="auto"/>
          </w:tcPr>
          <w:p w:rsidR="00A14F41" w:rsidRPr="00761FF5" w:rsidRDefault="00A14F41" w:rsidP="00780A2B">
            <w:pPr>
              <w:pStyle w:val="ListParagraph"/>
              <w:spacing w:before="40" w:after="40"/>
              <w:ind w:left="0"/>
              <w:jc w:val="both"/>
              <w:rPr>
                <w:rFonts w:eastAsia="Times New Roman"/>
                <w:sz w:val="20"/>
                <w:szCs w:val="20"/>
              </w:rPr>
            </w:pPr>
          </w:p>
        </w:tc>
        <w:tc>
          <w:tcPr>
            <w:tcW w:w="3544" w:type="dxa"/>
            <w:shd w:val="clear" w:color="auto" w:fill="auto"/>
          </w:tcPr>
          <w:p w:rsidR="00A14F41" w:rsidRPr="00761FF5" w:rsidRDefault="00A14F41" w:rsidP="00780A2B">
            <w:pPr>
              <w:pStyle w:val="ListParagraph"/>
              <w:spacing w:before="40" w:after="40"/>
              <w:ind w:left="0"/>
              <w:jc w:val="both"/>
              <w:rPr>
                <w:rFonts w:eastAsia="Times New Roman"/>
                <w:b/>
                <w:sz w:val="20"/>
                <w:szCs w:val="20"/>
              </w:rPr>
            </w:pPr>
            <w:r w:rsidRPr="00761FF5">
              <w:rPr>
                <w:rFonts w:eastAsia="Times New Roman"/>
                <w:b/>
                <w:sz w:val="20"/>
                <w:szCs w:val="20"/>
              </w:rPr>
              <w:t xml:space="preserve">Ưu đãi miễn phí </w:t>
            </w:r>
          </w:p>
        </w:tc>
        <w:tc>
          <w:tcPr>
            <w:tcW w:w="3402" w:type="dxa"/>
            <w:shd w:val="clear" w:color="auto" w:fill="auto"/>
          </w:tcPr>
          <w:p w:rsidR="00A14F41" w:rsidRPr="00761FF5" w:rsidRDefault="00A14F41" w:rsidP="00780A2B">
            <w:pPr>
              <w:pStyle w:val="ListParagraph"/>
              <w:spacing w:before="40" w:after="40"/>
              <w:ind w:left="0"/>
              <w:jc w:val="both"/>
              <w:rPr>
                <w:rFonts w:eastAsia="Times New Roman"/>
                <w:sz w:val="20"/>
                <w:szCs w:val="20"/>
              </w:rPr>
            </w:pPr>
          </w:p>
        </w:tc>
      </w:tr>
      <w:tr w:rsidR="00A14F41" w:rsidRPr="00761FF5" w:rsidTr="00780A2B">
        <w:tc>
          <w:tcPr>
            <w:tcW w:w="236" w:type="dxa"/>
            <w:vMerge/>
            <w:shd w:val="clear" w:color="auto" w:fill="auto"/>
          </w:tcPr>
          <w:p w:rsidR="00A14F41" w:rsidRPr="00761FF5" w:rsidRDefault="00A14F41" w:rsidP="00780A2B">
            <w:pPr>
              <w:pStyle w:val="ListParagraph"/>
              <w:spacing w:before="40" w:after="40"/>
              <w:ind w:left="0"/>
              <w:jc w:val="both"/>
              <w:rPr>
                <w:rFonts w:eastAsia="Times New Roman"/>
                <w:sz w:val="20"/>
                <w:szCs w:val="20"/>
              </w:rPr>
            </w:pPr>
          </w:p>
        </w:tc>
        <w:tc>
          <w:tcPr>
            <w:tcW w:w="3544" w:type="dxa"/>
            <w:shd w:val="clear" w:color="auto" w:fill="auto"/>
          </w:tcPr>
          <w:p w:rsidR="00A14F41" w:rsidRPr="00761FF5" w:rsidRDefault="00A14F41" w:rsidP="00780A2B">
            <w:pPr>
              <w:pStyle w:val="ListParagraph"/>
              <w:spacing w:before="40" w:after="40"/>
              <w:ind w:left="0"/>
              <w:jc w:val="both"/>
              <w:rPr>
                <w:rFonts w:eastAsia="Times New Roman"/>
                <w:sz w:val="20"/>
                <w:szCs w:val="20"/>
              </w:rPr>
            </w:pPr>
            <w:r w:rsidRPr="00761FF5">
              <w:rPr>
                <w:rFonts w:eastAsia="Times New Roman"/>
                <w:sz w:val="20"/>
                <w:szCs w:val="20"/>
              </w:rPr>
              <w:t>Data</w:t>
            </w:r>
          </w:p>
        </w:tc>
        <w:tc>
          <w:tcPr>
            <w:tcW w:w="3402" w:type="dxa"/>
            <w:shd w:val="clear" w:color="auto" w:fill="auto"/>
          </w:tcPr>
          <w:p w:rsidR="00A14F41" w:rsidRPr="00761FF5" w:rsidRDefault="00A14F41" w:rsidP="00780A2B">
            <w:pPr>
              <w:pStyle w:val="ListParagraph"/>
              <w:spacing w:before="40" w:after="40"/>
              <w:ind w:left="0"/>
              <w:jc w:val="both"/>
              <w:rPr>
                <w:rFonts w:eastAsia="Times New Roman"/>
                <w:sz w:val="20"/>
                <w:szCs w:val="20"/>
              </w:rPr>
            </w:pPr>
            <w:r w:rsidRPr="00761FF5">
              <w:rPr>
                <w:rFonts w:eastAsia="Times New Roman"/>
                <w:sz w:val="20"/>
                <w:szCs w:val="20"/>
              </w:rPr>
              <w:t>300 MB</w:t>
            </w:r>
          </w:p>
        </w:tc>
      </w:tr>
      <w:tr w:rsidR="00A14F41" w:rsidRPr="00761FF5" w:rsidTr="00780A2B">
        <w:tc>
          <w:tcPr>
            <w:tcW w:w="236" w:type="dxa"/>
            <w:vMerge/>
            <w:shd w:val="clear" w:color="auto" w:fill="auto"/>
          </w:tcPr>
          <w:p w:rsidR="00A14F41" w:rsidRPr="00761FF5" w:rsidRDefault="00A14F41" w:rsidP="00780A2B">
            <w:pPr>
              <w:pStyle w:val="ListParagraph"/>
              <w:spacing w:before="40" w:after="40"/>
              <w:ind w:left="0"/>
              <w:jc w:val="both"/>
              <w:rPr>
                <w:rFonts w:eastAsia="Times New Roman"/>
                <w:sz w:val="20"/>
                <w:szCs w:val="20"/>
              </w:rPr>
            </w:pPr>
          </w:p>
        </w:tc>
        <w:tc>
          <w:tcPr>
            <w:tcW w:w="3544" w:type="dxa"/>
            <w:shd w:val="clear" w:color="auto" w:fill="auto"/>
          </w:tcPr>
          <w:p w:rsidR="00A14F41" w:rsidRPr="00761FF5" w:rsidRDefault="00A14F41" w:rsidP="00780A2B">
            <w:pPr>
              <w:pStyle w:val="ListParagraph"/>
              <w:spacing w:before="40" w:after="40"/>
              <w:ind w:left="0"/>
              <w:jc w:val="both"/>
              <w:rPr>
                <w:rFonts w:eastAsia="Times New Roman"/>
                <w:sz w:val="20"/>
                <w:szCs w:val="20"/>
              </w:rPr>
            </w:pPr>
            <w:r w:rsidRPr="00761FF5">
              <w:rPr>
                <w:rFonts w:eastAsia="Times New Roman"/>
                <w:sz w:val="20"/>
                <w:szCs w:val="20"/>
              </w:rPr>
              <w:t>Thoại nội mạng</w:t>
            </w:r>
          </w:p>
        </w:tc>
        <w:tc>
          <w:tcPr>
            <w:tcW w:w="3402" w:type="dxa"/>
            <w:shd w:val="clear" w:color="auto" w:fill="auto"/>
          </w:tcPr>
          <w:p w:rsidR="00A14F41" w:rsidRPr="00761FF5" w:rsidRDefault="00A14F41" w:rsidP="00780A2B">
            <w:pPr>
              <w:pStyle w:val="ListParagraph"/>
              <w:spacing w:before="40" w:after="40"/>
              <w:ind w:left="0"/>
              <w:jc w:val="both"/>
              <w:rPr>
                <w:rFonts w:eastAsia="Times New Roman"/>
                <w:sz w:val="20"/>
                <w:szCs w:val="20"/>
              </w:rPr>
            </w:pPr>
            <w:r w:rsidRPr="00761FF5">
              <w:rPr>
                <w:rFonts w:eastAsia="Times New Roman"/>
                <w:sz w:val="20"/>
                <w:szCs w:val="20"/>
              </w:rPr>
              <w:t>100 phút</w:t>
            </w:r>
          </w:p>
        </w:tc>
      </w:tr>
      <w:tr w:rsidR="00A14F41" w:rsidRPr="00761FF5" w:rsidTr="00780A2B">
        <w:tc>
          <w:tcPr>
            <w:tcW w:w="236" w:type="dxa"/>
            <w:vMerge/>
            <w:shd w:val="clear" w:color="auto" w:fill="auto"/>
          </w:tcPr>
          <w:p w:rsidR="00A14F41" w:rsidRPr="00761FF5" w:rsidRDefault="00A14F41" w:rsidP="00780A2B">
            <w:pPr>
              <w:pStyle w:val="ListParagraph"/>
              <w:spacing w:before="40" w:after="40"/>
              <w:ind w:left="0"/>
              <w:jc w:val="both"/>
              <w:rPr>
                <w:rFonts w:eastAsia="Times New Roman"/>
                <w:sz w:val="20"/>
                <w:szCs w:val="20"/>
              </w:rPr>
            </w:pPr>
          </w:p>
        </w:tc>
        <w:tc>
          <w:tcPr>
            <w:tcW w:w="3544" w:type="dxa"/>
            <w:shd w:val="clear" w:color="auto" w:fill="auto"/>
          </w:tcPr>
          <w:p w:rsidR="00A14F41" w:rsidRPr="00761FF5" w:rsidRDefault="00A14F41" w:rsidP="00780A2B">
            <w:pPr>
              <w:pStyle w:val="ListParagraph"/>
              <w:spacing w:before="40" w:after="40"/>
              <w:ind w:left="0"/>
              <w:jc w:val="both"/>
              <w:rPr>
                <w:rFonts w:eastAsia="Times New Roman"/>
                <w:sz w:val="20"/>
                <w:szCs w:val="20"/>
              </w:rPr>
            </w:pPr>
            <w:r w:rsidRPr="00761FF5">
              <w:rPr>
                <w:rFonts w:eastAsia="Times New Roman"/>
                <w:sz w:val="20"/>
                <w:szCs w:val="20"/>
              </w:rPr>
              <w:t>SMS nội mạng</w:t>
            </w:r>
          </w:p>
        </w:tc>
        <w:tc>
          <w:tcPr>
            <w:tcW w:w="3402" w:type="dxa"/>
            <w:shd w:val="clear" w:color="auto" w:fill="auto"/>
          </w:tcPr>
          <w:p w:rsidR="00A14F41" w:rsidRPr="00761FF5" w:rsidRDefault="00A14F41" w:rsidP="00780A2B">
            <w:pPr>
              <w:pStyle w:val="ListParagraph"/>
              <w:spacing w:before="40" w:after="40"/>
              <w:ind w:left="0"/>
              <w:jc w:val="both"/>
              <w:rPr>
                <w:rFonts w:eastAsia="Times New Roman"/>
                <w:sz w:val="20"/>
                <w:szCs w:val="20"/>
              </w:rPr>
            </w:pPr>
            <w:r w:rsidRPr="00761FF5">
              <w:rPr>
                <w:rFonts w:eastAsia="Times New Roman"/>
                <w:sz w:val="20"/>
                <w:szCs w:val="20"/>
              </w:rPr>
              <w:t>100SMS</w:t>
            </w:r>
          </w:p>
        </w:tc>
      </w:tr>
      <w:tr w:rsidR="00A14F41" w:rsidRPr="00761FF5" w:rsidTr="00780A2B">
        <w:tc>
          <w:tcPr>
            <w:tcW w:w="236" w:type="dxa"/>
            <w:vMerge w:val="restart"/>
            <w:shd w:val="clear" w:color="auto" w:fill="auto"/>
          </w:tcPr>
          <w:p w:rsidR="00A14F41" w:rsidRPr="00761FF5" w:rsidRDefault="00A14F41" w:rsidP="00780A2B">
            <w:pPr>
              <w:pStyle w:val="ListParagraph"/>
              <w:spacing w:before="40" w:after="40"/>
              <w:ind w:left="0"/>
              <w:jc w:val="both"/>
              <w:rPr>
                <w:rFonts w:eastAsia="Times New Roman"/>
                <w:sz w:val="20"/>
                <w:szCs w:val="20"/>
              </w:rPr>
            </w:pPr>
          </w:p>
        </w:tc>
        <w:tc>
          <w:tcPr>
            <w:tcW w:w="3544" w:type="dxa"/>
            <w:shd w:val="clear" w:color="auto" w:fill="auto"/>
          </w:tcPr>
          <w:p w:rsidR="00A14F41" w:rsidRPr="00761FF5" w:rsidRDefault="00A14F41" w:rsidP="00780A2B">
            <w:pPr>
              <w:pStyle w:val="ListParagraph"/>
              <w:spacing w:before="40" w:after="40"/>
              <w:ind w:left="0"/>
              <w:jc w:val="both"/>
              <w:rPr>
                <w:rFonts w:eastAsia="Times New Roman"/>
                <w:b/>
                <w:sz w:val="20"/>
                <w:szCs w:val="20"/>
              </w:rPr>
            </w:pPr>
            <w:r w:rsidRPr="00761FF5">
              <w:rPr>
                <w:rFonts w:eastAsia="Times New Roman"/>
                <w:b/>
                <w:sz w:val="20"/>
                <w:szCs w:val="20"/>
              </w:rPr>
              <w:t>Cước vượt gói</w:t>
            </w:r>
          </w:p>
        </w:tc>
        <w:tc>
          <w:tcPr>
            <w:tcW w:w="3402" w:type="dxa"/>
            <w:shd w:val="clear" w:color="auto" w:fill="auto"/>
          </w:tcPr>
          <w:p w:rsidR="00A14F41" w:rsidRPr="00761FF5" w:rsidRDefault="00A14F41" w:rsidP="00780A2B">
            <w:pPr>
              <w:pStyle w:val="ListParagraph"/>
              <w:spacing w:before="40" w:after="40"/>
              <w:ind w:left="0"/>
              <w:jc w:val="both"/>
              <w:rPr>
                <w:rFonts w:eastAsia="Times New Roman"/>
                <w:sz w:val="20"/>
                <w:szCs w:val="20"/>
              </w:rPr>
            </w:pPr>
          </w:p>
        </w:tc>
      </w:tr>
      <w:tr w:rsidR="00A14F41" w:rsidRPr="00761FF5" w:rsidTr="00780A2B">
        <w:tc>
          <w:tcPr>
            <w:tcW w:w="236" w:type="dxa"/>
            <w:vMerge/>
            <w:shd w:val="clear" w:color="auto" w:fill="auto"/>
          </w:tcPr>
          <w:p w:rsidR="00A14F41" w:rsidRPr="00761FF5" w:rsidRDefault="00A14F41" w:rsidP="00780A2B">
            <w:pPr>
              <w:pStyle w:val="ListParagraph"/>
              <w:spacing w:before="40" w:after="40"/>
              <w:ind w:left="0"/>
              <w:jc w:val="both"/>
              <w:rPr>
                <w:rFonts w:eastAsia="Times New Roman"/>
                <w:sz w:val="20"/>
                <w:szCs w:val="20"/>
              </w:rPr>
            </w:pPr>
          </w:p>
        </w:tc>
        <w:tc>
          <w:tcPr>
            <w:tcW w:w="3544" w:type="dxa"/>
            <w:shd w:val="clear" w:color="auto" w:fill="auto"/>
          </w:tcPr>
          <w:p w:rsidR="00A14F41" w:rsidRPr="00761FF5" w:rsidRDefault="00A14F41" w:rsidP="00780A2B">
            <w:pPr>
              <w:pStyle w:val="ListParagraph"/>
              <w:spacing w:before="40" w:after="40"/>
              <w:ind w:left="0"/>
              <w:jc w:val="both"/>
              <w:rPr>
                <w:rFonts w:eastAsia="Times New Roman"/>
                <w:sz w:val="20"/>
                <w:szCs w:val="20"/>
              </w:rPr>
            </w:pPr>
            <w:r w:rsidRPr="00761FF5">
              <w:rPr>
                <w:rFonts w:eastAsia="Times New Roman"/>
                <w:sz w:val="20"/>
                <w:szCs w:val="20"/>
              </w:rPr>
              <w:t>Thoại, SMS vượt gói</w:t>
            </w:r>
          </w:p>
        </w:tc>
        <w:tc>
          <w:tcPr>
            <w:tcW w:w="3402" w:type="dxa"/>
            <w:shd w:val="clear" w:color="auto" w:fill="auto"/>
          </w:tcPr>
          <w:p w:rsidR="00A14F41" w:rsidRPr="00761FF5" w:rsidRDefault="00A14F41" w:rsidP="00780A2B">
            <w:pPr>
              <w:pStyle w:val="ListParagraph"/>
              <w:spacing w:before="40" w:after="40"/>
              <w:ind w:left="0"/>
              <w:jc w:val="both"/>
              <w:rPr>
                <w:rFonts w:eastAsia="Times New Roman"/>
                <w:sz w:val="20"/>
                <w:szCs w:val="20"/>
              </w:rPr>
            </w:pPr>
            <w:r w:rsidRPr="00761FF5">
              <w:rPr>
                <w:rFonts w:eastAsia="Times New Roman"/>
                <w:sz w:val="20"/>
                <w:szCs w:val="20"/>
              </w:rPr>
              <w:t>Theo quy định hiện hành</w:t>
            </w:r>
          </w:p>
        </w:tc>
      </w:tr>
      <w:tr w:rsidR="00A14F41" w:rsidRPr="00761FF5" w:rsidTr="00780A2B">
        <w:tc>
          <w:tcPr>
            <w:tcW w:w="236" w:type="dxa"/>
            <w:vMerge/>
            <w:shd w:val="clear" w:color="auto" w:fill="auto"/>
          </w:tcPr>
          <w:p w:rsidR="00A14F41" w:rsidRPr="00761FF5" w:rsidRDefault="00A14F41" w:rsidP="00780A2B">
            <w:pPr>
              <w:pStyle w:val="ListParagraph"/>
              <w:spacing w:before="40" w:after="40"/>
              <w:ind w:left="0"/>
              <w:jc w:val="both"/>
              <w:rPr>
                <w:rFonts w:eastAsia="Times New Roman"/>
                <w:sz w:val="20"/>
                <w:szCs w:val="20"/>
              </w:rPr>
            </w:pPr>
          </w:p>
        </w:tc>
        <w:tc>
          <w:tcPr>
            <w:tcW w:w="3544" w:type="dxa"/>
            <w:shd w:val="clear" w:color="auto" w:fill="auto"/>
          </w:tcPr>
          <w:p w:rsidR="00A14F41" w:rsidRPr="00761FF5" w:rsidRDefault="00A14F41" w:rsidP="00780A2B">
            <w:pPr>
              <w:pStyle w:val="ListParagraph"/>
              <w:spacing w:before="40" w:after="40"/>
              <w:ind w:left="0"/>
              <w:jc w:val="both"/>
              <w:rPr>
                <w:rFonts w:eastAsia="Times New Roman"/>
                <w:sz w:val="20"/>
                <w:szCs w:val="20"/>
              </w:rPr>
            </w:pPr>
            <w:r w:rsidRPr="00761FF5">
              <w:rPr>
                <w:rFonts w:eastAsia="Times New Roman"/>
                <w:sz w:val="20"/>
                <w:szCs w:val="20"/>
              </w:rPr>
              <w:t>Data vượt gói</w:t>
            </w:r>
          </w:p>
        </w:tc>
        <w:tc>
          <w:tcPr>
            <w:tcW w:w="3402" w:type="dxa"/>
            <w:shd w:val="clear" w:color="auto" w:fill="auto"/>
          </w:tcPr>
          <w:p w:rsidR="00A14F41" w:rsidRDefault="00A14F41" w:rsidP="00780A2B">
            <w:pPr>
              <w:pStyle w:val="ListParagraph"/>
              <w:spacing w:before="40" w:after="40"/>
              <w:ind w:left="0"/>
              <w:jc w:val="both"/>
              <w:rPr>
                <w:ins w:id="1615" w:author="ThaoDH" w:date="2013-10-04T14:12:00Z"/>
                <w:rFonts w:eastAsia="Times New Roman"/>
                <w:sz w:val="20"/>
                <w:szCs w:val="20"/>
              </w:rPr>
            </w:pPr>
            <w:r>
              <w:rPr>
                <w:rFonts w:eastAsia="Times New Roman"/>
                <w:sz w:val="20"/>
                <w:szCs w:val="20"/>
              </w:rPr>
              <w:t>25đ/5</w:t>
            </w:r>
            <w:r w:rsidRPr="00761FF5">
              <w:rPr>
                <w:rFonts w:eastAsia="Times New Roman"/>
                <w:sz w:val="20"/>
                <w:szCs w:val="20"/>
              </w:rPr>
              <w:t>0KB</w:t>
            </w:r>
            <w:ins w:id="1616" w:author="ThaoDH" w:date="2013-10-04T14:12:00Z">
              <w:r w:rsidR="006C6AF6">
                <w:rPr>
                  <w:rFonts w:eastAsia="Times New Roman"/>
                  <w:sz w:val="20"/>
                  <w:szCs w:val="20"/>
                </w:rPr>
                <w:t xml:space="preserve">. </w:t>
              </w:r>
            </w:ins>
          </w:p>
          <w:p w:rsidR="006C6AF6" w:rsidRDefault="006C6AF6" w:rsidP="00780A2B">
            <w:pPr>
              <w:pStyle w:val="ListParagraph"/>
              <w:spacing w:before="40" w:after="40"/>
              <w:ind w:left="0"/>
              <w:jc w:val="both"/>
              <w:rPr>
                <w:ins w:id="1617" w:author="ThaoDH" w:date="2013-10-04T14:14:00Z"/>
                <w:rFonts w:eastAsia="Times New Roman"/>
                <w:sz w:val="20"/>
                <w:szCs w:val="20"/>
              </w:rPr>
            </w:pPr>
            <w:ins w:id="1618" w:author="ThaoDH" w:date="2013-10-04T14:12:00Z">
              <w:r>
                <w:rPr>
                  <w:rFonts w:eastAsia="Times New Roman"/>
                  <w:sz w:val="20"/>
                  <w:szCs w:val="20"/>
                </w:rPr>
                <w:t xml:space="preserve">Han mức tối đa </w:t>
              </w:r>
            </w:ins>
            <w:ins w:id="1619" w:author="ThaoDH" w:date="2013-10-04T14:14:00Z">
              <w:r w:rsidR="008D3704">
                <w:rPr>
                  <w:rFonts w:eastAsia="Times New Roman"/>
                  <w:sz w:val="20"/>
                  <w:szCs w:val="20"/>
                </w:rPr>
                <w:t xml:space="preserve">của lưu lượng </w:t>
              </w:r>
            </w:ins>
            <w:ins w:id="1620" w:author="ThaoDH" w:date="2013-10-04T14:12:00Z">
              <w:r>
                <w:rPr>
                  <w:rFonts w:eastAsia="Times New Roman"/>
                  <w:sz w:val="20"/>
                  <w:szCs w:val="20"/>
                </w:rPr>
                <w:t>là 500K/tháng</w:t>
              </w:r>
            </w:ins>
            <w:ins w:id="1621" w:author="ThaoDH" w:date="2013-10-04T14:14:00Z">
              <w:r w:rsidR="008D3704">
                <w:rPr>
                  <w:rFonts w:eastAsia="Times New Roman"/>
                  <w:sz w:val="20"/>
                  <w:szCs w:val="20"/>
                </w:rPr>
                <w:t xml:space="preserve">. </w:t>
              </w:r>
            </w:ins>
          </w:p>
          <w:p w:rsidR="008D3704" w:rsidRPr="00761FF5" w:rsidRDefault="008D3704" w:rsidP="00780A2B">
            <w:pPr>
              <w:pStyle w:val="ListParagraph"/>
              <w:spacing w:before="40" w:after="40"/>
              <w:ind w:left="0"/>
              <w:jc w:val="both"/>
              <w:rPr>
                <w:rFonts w:eastAsia="Times New Roman"/>
                <w:sz w:val="20"/>
                <w:szCs w:val="20"/>
              </w:rPr>
            </w:pPr>
          </w:p>
        </w:tc>
      </w:tr>
    </w:tbl>
    <w:p w:rsidR="008D3704" w:rsidRDefault="008D3704" w:rsidP="00A14F41">
      <w:pPr>
        <w:pStyle w:val="NormalWeb"/>
        <w:jc w:val="both"/>
        <w:rPr>
          <w:ins w:id="1622" w:author="ThaoDH" w:date="2013-10-16T11:21:00Z"/>
          <w:rStyle w:val="apple-style-span"/>
        </w:rPr>
      </w:pPr>
      <w:ins w:id="1623" w:author="ThaoDH" w:date="2013-10-04T14:14:00Z">
        <w:r>
          <w:rPr>
            <w:rStyle w:val="apple-style-span"/>
          </w:rPr>
          <w:t xml:space="preserve">Thuê bao sử dụng dữ liệu </w:t>
        </w:r>
      </w:ins>
      <w:ins w:id="1624" w:author="ThaoDH" w:date="2013-10-04T14:15:00Z">
        <w:r>
          <w:rPr>
            <w:rStyle w:val="apple-style-span"/>
          </w:rPr>
          <w:t xml:space="preserve">có </w:t>
        </w:r>
      </w:ins>
      <w:ins w:id="1625" w:author="ThaoDH" w:date="2013-10-04T14:14:00Z">
        <w:r>
          <w:rPr>
            <w:rStyle w:val="apple-style-span"/>
          </w:rPr>
          <w:t xml:space="preserve">APN </w:t>
        </w:r>
      </w:ins>
      <w:ins w:id="1626" w:author="ThaoDH" w:date="2013-10-04T14:15:00Z">
        <w:r>
          <w:rPr>
            <w:rStyle w:val="apple-style-span"/>
          </w:rPr>
          <w:t xml:space="preserve"> là blackberry.net sẽ không bị tính tiền cước và không tính vào lưu lượng miễn phí</w:t>
        </w:r>
      </w:ins>
      <w:ins w:id="1627" w:author="ThaoDH" w:date="2013-10-04T14:16:00Z">
        <w:r w:rsidR="001D4FC0">
          <w:rPr>
            <w:rStyle w:val="apple-style-span"/>
          </w:rPr>
          <w:t xml:space="preserve"> 300Mb của thuê bao.</w:t>
        </w:r>
      </w:ins>
    </w:p>
    <w:p w:rsidR="00517B2D" w:rsidRDefault="00517B2D" w:rsidP="00A14F41">
      <w:pPr>
        <w:pStyle w:val="NormalWeb"/>
        <w:jc w:val="both"/>
        <w:rPr>
          <w:ins w:id="1628" w:author="ThaoDH" w:date="2013-10-04T14:14:00Z"/>
          <w:rStyle w:val="apple-style-span"/>
        </w:rPr>
      </w:pPr>
      <w:ins w:id="1629" w:author="ThaoDH" w:date="2013-10-16T11:21:00Z">
        <w:r>
          <w:t>[Elcom/Comverse]: OK</w:t>
        </w:r>
      </w:ins>
    </w:p>
    <w:p w:rsidR="00A14F41" w:rsidRDefault="00A14F41" w:rsidP="00A14F41">
      <w:pPr>
        <w:pStyle w:val="NormalWeb"/>
        <w:jc w:val="both"/>
        <w:rPr>
          <w:rStyle w:val="apple-style-span"/>
        </w:rPr>
      </w:pPr>
      <w:r>
        <w:rPr>
          <w:rStyle w:val="apple-style-span"/>
        </w:rPr>
        <w:t>1.11.3. Provisioning</w:t>
      </w:r>
    </w:p>
    <w:p w:rsidR="00A14F41" w:rsidRPr="009E7581" w:rsidRDefault="00A14F41" w:rsidP="00A14F41">
      <w:pPr>
        <w:ind w:left="360"/>
        <w:jc w:val="both"/>
        <w:rPr>
          <w:rFonts w:cs="Times New Roman"/>
          <w:b/>
          <w:szCs w:val="24"/>
        </w:rPr>
      </w:pPr>
      <w:r>
        <w:rPr>
          <w:rFonts w:cs="Times New Roman"/>
          <w:b/>
          <w:szCs w:val="24"/>
        </w:rPr>
        <w:t>1.11.3.1.</w:t>
      </w:r>
      <w:r w:rsidRPr="009E7581">
        <w:rPr>
          <w:rFonts w:cs="Times New Roman"/>
          <w:b/>
          <w:szCs w:val="24"/>
        </w:rPr>
        <w:t>Đăng kí</w:t>
      </w:r>
    </w:p>
    <w:p w:rsidR="00517B2D" w:rsidRDefault="00A14F41" w:rsidP="00A14F41">
      <w:pPr>
        <w:pStyle w:val="NormalWeb"/>
        <w:numPr>
          <w:ilvl w:val="0"/>
          <w:numId w:val="6"/>
        </w:numPr>
        <w:jc w:val="both"/>
        <w:rPr>
          <w:ins w:id="1630" w:author="ThaoDH" w:date="2013-10-16T11:21:00Z"/>
        </w:rPr>
      </w:pPr>
      <w:r w:rsidRPr="00DB6E0C">
        <w:t>Thuê bao đang không sử dụng 1 trong các gói cước có miễn phí dung lượng data như: VIP, iTouch, ezCom, …..và gói cước Mobile Internet.</w:t>
      </w:r>
    </w:p>
    <w:p w:rsidR="004244C3" w:rsidRDefault="00517B2D">
      <w:pPr>
        <w:pStyle w:val="NormalWeb"/>
        <w:ind w:left="360"/>
        <w:jc w:val="both"/>
        <w:pPrChange w:id="1631" w:author="ThaoDH" w:date="2013-10-16T11:21:00Z">
          <w:pPr>
            <w:pStyle w:val="NormalWeb"/>
            <w:numPr>
              <w:numId w:val="6"/>
            </w:numPr>
            <w:tabs>
              <w:tab w:val="num" w:pos="720"/>
            </w:tabs>
            <w:ind w:left="720" w:hanging="360"/>
            <w:jc w:val="both"/>
          </w:pPr>
        </w:pPrChange>
      </w:pPr>
      <w:ins w:id="1632" w:author="ThaoDH" w:date="2013-10-16T11:21:00Z">
        <w:r>
          <w:t xml:space="preserve">[Elcom/Comverse]: </w:t>
        </w:r>
      </w:ins>
      <w:ins w:id="1633" w:author="Comverse" w:date="2013-10-14T14:30:00Z">
        <w:r w:rsidR="00C40988">
          <w:t xml:space="preserve"> </w:t>
        </w:r>
      </w:ins>
      <w:ins w:id="1634" w:author="ThaoDH" w:date="2013-10-16T11:22:00Z">
        <w:r>
          <w:t>Hệ thống provisioning VNP kiểm tra tính hợp lệ khi đăng kí</w:t>
        </w:r>
      </w:ins>
    </w:p>
    <w:p w:rsidR="00517B2D" w:rsidRDefault="00A14F41" w:rsidP="00A14F41">
      <w:pPr>
        <w:pStyle w:val="NormalWeb"/>
        <w:numPr>
          <w:ilvl w:val="0"/>
          <w:numId w:val="6"/>
        </w:numPr>
        <w:jc w:val="both"/>
        <w:rPr>
          <w:ins w:id="1635" w:author="ThaoDH" w:date="2013-10-16T11:22:00Z"/>
        </w:rPr>
      </w:pPr>
      <w:r w:rsidRPr="00DB6E0C">
        <w:t xml:space="preserve">Đối với thuê bao đang sử dụng gói Mobile Internet: Phần data còn lại của gói Mobile Internet khách hàng đã đăng ký trong tháng và chưa sử dụng sẽ được cộng dồn vào gói cước BlackBerry của tháng đăng ký. </w:t>
      </w:r>
    </w:p>
    <w:p w:rsidR="004244C3" w:rsidRDefault="00517B2D">
      <w:pPr>
        <w:pStyle w:val="NormalWeb"/>
        <w:jc w:val="both"/>
        <w:pPrChange w:id="1636" w:author="ThaoDH" w:date="2013-10-16T11:22:00Z">
          <w:pPr>
            <w:pStyle w:val="NormalWeb"/>
            <w:numPr>
              <w:numId w:val="6"/>
            </w:numPr>
            <w:tabs>
              <w:tab w:val="num" w:pos="720"/>
            </w:tabs>
            <w:ind w:left="720" w:hanging="360"/>
            <w:jc w:val="both"/>
          </w:pPr>
        </w:pPrChange>
      </w:pPr>
      <w:ins w:id="1637" w:author="ThaoDH" w:date="2013-10-16T11:22:00Z">
        <w:r>
          <w:t xml:space="preserve">[Elcom/Comverse]: </w:t>
        </w:r>
      </w:ins>
      <w:ins w:id="1638" w:author="Comverse" w:date="2013-10-14T14:31:00Z">
        <w:r w:rsidR="00C40988">
          <w:t>ok</w:t>
        </w:r>
      </w:ins>
      <w:ins w:id="1639" w:author="ThaoDH" w:date="2013-10-16T11:22:00Z">
        <w:r>
          <w:t xml:space="preserve">. </w:t>
        </w:r>
      </w:ins>
    </w:p>
    <w:p w:rsidR="00A14F41" w:rsidRPr="00DB6E0C" w:rsidRDefault="00A14F41" w:rsidP="00A14F41">
      <w:pPr>
        <w:pStyle w:val="NormalWeb"/>
        <w:numPr>
          <w:ilvl w:val="0"/>
          <w:numId w:val="6"/>
        </w:numPr>
        <w:jc w:val="both"/>
      </w:pPr>
      <w:r w:rsidRPr="00E55D4E">
        <w:t>Trường hợp đăng ký sử dụng gói cước không tròn tháng (theo tháng dương lịch), khách hàng vẫn được hưởng toàn bộ các ưu đãi của gói cước và phải trả cước thuê bao của tháng đó như sau:</w:t>
      </w:r>
    </w:p>
    <w:p w:rsidR="00517B2D" w:rsidRDefault="00A14F41" w:rsidP="00A14F41">
      <w:pPr>
        <w:pStyle w:val="NormalWeb"/>
        <w:jc w:val="both"/>
        <w:rPr>
          <w:ins w:id="1640" w:author="ThaoDH" w:date="2013-10-16T11:23:00Z"/>
          <w:rStyle w:val="apple-style-span"/>
        </w:rPr>
      </w:pPr>
      <w:r w:rsidRPr="00DB6E0C">
        <w:rPr>
          <w:rStyle w:val="apple-style-span"/>
        </w:rPr>
        <w:t xml:space="preserve">+  Đăng ký sử dụng trước ngày 15 của tháng: trả toàn bộ cước thuê bao của tháng đó. Số phút thoại và SMS miễn phí có hiệu lực từ đầu tháng. Phần cước data miễn phí có hiệu lực từ ngày đăng kí. </w:t>
      </w:r>
    </w:p>
    <w:p w:rsidR="00517B2D" w:rsidRDefault="00A14F41" w:rsidP="00A14F41">
      <w:pPr>
        <w:pStyle w:val="NormalWeb"/>
        <w:jc w:val="both"/>
        <w:rPr>
          <w:ins w:id="1641" w:author="ThaoDH" w:date="2013-10-16T11:23:00Z"/>
          <w:rStyle w:val="apple-style-span"/>
        </w:rPr>
      </w:pPr>
      <w:r w:rsidRPr="00DB6E0C">
        <w:rPr>
          <w:rStyle w:val="apple-style-span"/>
        </w:rPr>
        <w:t xml:space="preserve"> +  Đăng ký sử dụng từ ngày thứ 16 của tháng: trả 50% cước thuê bao của tháng đó. Số phút thoại và SMS luôn có hiệu lực từ ngày 16. Cước data có hiệu lực từ ngày đăng kí. Số SMS miễn </w:t>
      </w:r>
      <w:r w:rsidRPr="00DB6E0C">
        <w:rPr>
          <w:rStyle w:val="apple-style-span"/>
        </w:rPr>
        <w:lastRenderedPageBreak/>
        <w:t>phí sẽ được tính cả SMS nhắn tin từ portal, nhưng không được miễn đối với các SMS gửi từ SMS online.</w:t>
      </w:r>
      <w:ins w:id="1642" w:author="Comverse" w:date="2013-10-14T14:32:00Z">
        <w:r w:rsidR="00C40988">
          <w:rPr>
            <w:rStyle w:val="apple-style-span"/>
          </w:rPr>
          <w:t xml:space="preserve"> </w:t>
        </w:r>
      </w:ins>
    </w:p>
    <w:p w:rsidR="00A14F41" w:rsidRPr="00DB6E0C" w:rsidRDefault="00517B2D" w:rsidP="00A14F41">
      <w:pPr>
        <w:pStyle w:val="NormalWeb"/>
        <w:jc w:val="both"/>
        <w:rPr>
          <w:rStyle w:val="apple-style-span"/>
        </w:rPr>
      </w:pPr>
      <w:ins w:id="1643" w:author="ThaoDH" w:date="2013-10-16T11:23:00Z">
        <w:r>
          <w:t xml:space="preserve">[Elcom/Comverse]: </w:t>
        </w:r>
      </w:ins>
      <w:ins w:id="1644" w:author="ThaoDH" w:date="2013-10-16T11:24:00Z">
        <w:r>
          <w:rPr>
            <w:rStyle w:val="apple-style-span"/>
          </w:rPr>
          <w:t xml:space="preserve"> Giống như Itouch</w:t>
        </w:r>
      </w:ins>
    </w:p>
    <w:p w:rsidR="00A14F41" w:rsidRPr="00DB6E0C" w:rsidRDefault="00A14F41" w:rsidP="00A14F41">
      <w:pPr>
        <w:pStyle w:val="NormalWeb"/>
        <w:jc w:val="both"/>
        <w:rPr>
          <w:rStyle w:val="apple-style-span"/>
        </w:rPr>
      </w:pPr>
      <w:r w:rsidRPr="00DB6E0C">
        <w:t>+ Hiệu lực của gói cước được tính từ thời điểm đăng ký thành công đến cuối tháng dương lịch và Quý Khách vẫn được hưởng 100% lưu lượng miễn phí của gói.</w:t>
      </w:r>
    </w:p>
    <w:p w:rsidR="00A14F41" w:rsidRPr="00DB6E0C" w:rsidRDefault="00A14F41" w:rsidP="00A14F41">
      <w:pPr>
        <w:pStyle w:val="ListParagraph"/>
        <w:jc w:val="both"/>
        <w:rPr>
          <w:rFonts w:cs="Times New Roman"/>
          <w:b/>
          <w:szCs w:val="24"/>
        </w:rPr>
      </w:pPr>
      <w:r>
        <w:rPr>
          <w:rFonts w:cs="Times New Roman"/>
          <w:b/>
          <w:szCs w:val="24"/>
        </w:rPr>
        <w:t>1.11.3.2.</w:t>
      </w:r>
      <w:r w:rsidRPr="00DB6E0C">
        <w:rPr>
          <w:rFonts w:cs="Times New Roman"/>
          <w:b/>
          <w:szCs w:val="24"/>
        </w:rPr>
        <w:t>Gia hạn</w:t>
      </w:r>
    </w:p>
    <w:p w:rsidR="00517B2D" w:rsidRDefault="00A14F41" w:rsidP="00A14F41">
      <w:pPr>
        <w:jc w:val="both"/>
        <w:rPr>
          <w:ins w:id="1645" w:author="ThaoDH" w:date="2013-10-16T11:24:00Z"/>
          <w:rFonts w:cs="Times New Roman"/>
          <w:szCs w:val="24"/>
        </w:rPr>
      </w:pPr>
      <w:r w:rsidRPr="00DB6E0C">
        <w:rPr>
          <w:rFonts w:cs="Times New Roman"/>
          <w:szCs w:val="24"/>
        </w:rPr>
        <w:t>Thuê bao của gói cước đựoc tự động gia hạn theo tháng dương lịch cho đến khi thuê bao hủy bỏ hoặc chuyển sang gói cước mới.</w:t>
      </w:r>
    </w:p>
    <w:p w:rsidR="00A14F41" w:rsidRPr="00DB6E0C" w:rsidRDefault="00517B2D" w:rsidP="00A14F41">
      <w:pPr>
        <w:jc w:val="both"/>
        <w:rPr>
          <w:rFonts w:cs="Times New Roman"/>
          <w:szCs w:val="24"/>
        </w:rPr>
      </w:pPr>
      <w:ins w:id="1646" w:author="ThaoDH" w:date="2013-10-16T11:24:00Z">
        <w:r>
          <w:t xml:space="preserve">[Elcom/Comverse]: </w:t>
        </w:r>
      </w:ins>
      <w:del w:id="1647" w:author="ThaoDH" w:date="2013-10-16T11:24:00Z">
        <w:r w:rsidR="00A14F41" w:rsidRPr="00DB6E0C" w:rsidDel="00517B2D">
          <w:rPr>
            <w:rFonts w:cs="Times New Roman"/>
            <w:szCs w:val="24"/>
          </w:rPr>
          <w:delText xml:space="preserve"> </w:delText>
        </w:r>
      </w:del>
      <w:ins w:id="1648" w:author="Comverse" w:date="2013-10-14T14:34:00Z">
        <w:r w:rsidR="00C40988">
          <w:rPr>
            <w:rFonts w:cs="Times New Roman"/>
            <w:szCs w:val="24"/>
          </w:rPr>
          <w:t>ok</w:t>
        </w:r>
      </w:ins>
    </w:p>
    <w:p w:rsidR="00A14F41" w:rsidRPr="00DB6E0C" w:rsidRDefault="00A14F41" w:rsidP="00A14F41">
      <w:pPr>
        <w:pStyle w:val="ListParagraph"/>
        <w:jc w:val="both"/>
        <w:rPr>
          <w:rFonts w:cs="Times New Roman"/>
          <w:b/>
          <w:szCs w:val="24"/>
        </w:rPr>
      </w:pPr>
      <w:r>
        <w:rPr>
          <w:rFonts w:cs="Times New Roman"/>
          <w:b/>
          <w:szCs w:val="24"/>
        </w:rPr>
        <w:t>1.11.3.4.</w:t>
      </w:r>
      <w:r w:rsidRPr="00DB6E0C">
        <w:rPr>
          <w:rFonts w:cs="Times New Roman"/>
          <w:b/>
          <w:szCs w:val="24"/>
        </w:rPr>
        <w:t>Chuyển đổi gói cước</w:t>
      </w:r>
    </w:p>
    <w:p w:rsidR="004C310A" w:rsidRDefault="00A14F41" w:rsidP="00A14F41">
      <w:pPr>
        <w:jc w:val="both"/>
        <w:rPr>
          <w:ins w:id="1649" w:author="ThaoDH" w:date="2013-10-16T11:25:00Z"/>
          <w:rFonts w:cs="Times New Roman"/>
          <w:szCs w:val="24"/>
        </w:rPr>
      </w:pPr>
      <w:r w:rsidRPr="00DB6E0C">
        <w:rPr>
          <w:rFonts w:cs="Times New Roman"/>
          <w:szCs w:val="24"/>
        </w:rPr>
        <w:t xml:space="preserve">Khi thuê bao chuyển đổi từ gói cước Blackbery sang các gói cước cơ bản khác, hiệu lực của gói cước mới có tác dụng từ tháng tiếp theo. Thuê bao vẫn được hưởng các chính sách của gói cước hiện tại đến hết tháng. </w:t>
      </w:r>
    </w:p>
    <w:p w:rsidR="00A14F41" w:rsidRPr="00DB6E0C" w:rsidRDefault="004C310A" w:rsidP="00A14F41">
      <w:pPr>
        <w:jc w:val="both"/>
        <w:rPr>
          <w:rFonts w:cs="Times New Roman"/>
          <w:szCs w:val="24"/>
        </w:rPr>
      </w:pPr>
      <w:ins w:id="1650" w:author="ThaoDH" w:date="2013-10-16T11:25:00Z">
        <w:r>
          <w:t xml:space="preserve">[Elcom/Comverse]: Hệ thống provisioning của VNP sẽ cần chuyển đổi vào </w:t>
        </w:r>
      </w:ins>
      <w:ins w:id="1651" w:author="ThaoDH" w:date="2013-10-17T13:52:00Z">
        <w:r w:rsidR="003278FF">
          <w:t>đầu tháng tiếp theo thông qua giao diện SAPI của C1RT</w:t>
        </w:r>
      </w:ins>
    </w:p>
    <w:p w:rsidR="009127A5" w:rsidRDefault="00A14F41" w:rsidP="00A14F41">
      <w:pPr>
        <w:jc w:val="both"/>
        <w:rPr>
          <w:ins w:id="1652" w:author="ThaoDH" w:date="2013-10-16T11:26:00Z"/>
          <w:rFonts w:cs="Times New Roman"/>
          <w:szCs w:val="24"/>
        </w:rPr>
      </w:pPr>
      <w:r w:rsidRPr="00DB6E0C">
        <w:rPr>
          <w:rFonts w:cs="Times New Roman"/>
          <w:szCs w:val="24"/>
        </w:rPr>
        <w:t>Thuê bao BB không được đồng thời là các thuê bao Itouch, VIP</w:t>
      </w:r>
      <w:r>
        <w:rPr>
          <w:rFonts w:cs="Times New Roman"/>
          <w:szCs w:val="24"/>
        </w:rPr>
        <w:t xml:space="preserve"> cũng như các gói cước cơ bản khác.</w:t>
      </w:r>
    </w:p>
    <w:p w:rsidR="00A14F41" w:rsidRPr="00DB6E0C" w:rsidRDefault="009127A5" w:rsidP="00A14F41">
      <w:pPr>
        <w:jc w:val="both"/>
        <w:rPr>
          <w:rFonts w:cs="Times New Roman"/>
          <w:szCs w:val="24"/>
        </w:rPr>
      </w:pPr>
      <w:ins w:id="1653" w:author="ThaoDH" w:date="2013-10-16T11:26:00Z">
        <w:r>
          <w:t>[Elcom/Comverse]: Hệ thống provisioning</w:t>
        </w:r>
      </w:ins>
      <w:ins w:id="1654" w:author="ThaoDH" w:date="2013-10-17T13:52:00Z">
        <w:r w:rsidR="003278FF">
          <w:t xml:space="preserve"> VNP</w:t>
        </w:r>
      </w:ins>
      <w:ins w:id="1655" w:author="ThaoDH" w:date="2013-10-16T11:26:00Z">
        <w:r>
          <w:t xml:space="preserve"> sẽ kiểm tra tính hợp lệ khi chuyển đổi</w:t>
        </w:r>
      </w:ins>
    </w:p>
    <w:p w:rsidR="00A14F41" w:rsidRPr="009E7581" w:rsidRDefault="00A14F41" w:rsidP="00A14F41">
      <w:pPr>
        <w:ind w:left="360"/>
        <w:jc w:val="both"/>
        <w:rPr>
          <w:rFonts w:cs="Times New Roman"/>
          <w:b/>
          <w:szCs w:val="24"/>
        </w:rPr>
      </w:pPr>
      <w:r>
        <w:rPr>
          <w:rFonts w:cs="Times New Roman"/>
          <w:b/>
          <w:szCs w:val="24"/>
        </w:rPr>
        <w:t>1.11.4.</w:t>
      </w:r>
      <w:r w:rsidRPr="009E7581">
        <w:rPr>
          <w:rFonts w:cs="Times New Roman"/>
          <w:b/>
          <w:szCs w:val="24"/>
        </w:rPr>
        <w:t>Tương tác gói cước.</w:t>
      </w:r>
    </w:p>
    <w:p w:rsidR="00A14F41" w:rsidRPr="00DB6E0C" w:rsidRDefault="00A14F41" w:rsidP="00A14F41">
      <w:pPr>
        <w:pStyle w:val="NormalWeb"/>
        <w:jc w:val="both"/>
      </w:pPr>
      <w:r w:rsidRPr="00DB6E0C">
        <w:t xml:space="preserve">Thuê bao Blackbery không được phép đồng thời sử dụng các gói cước cơ bản khác. Việc sử dụng các gói cước cộng thêm như sau: </w:t>
      </w:r>
    </w:p>
    <w:p w:rsidR="00A14F41" w:rsidRDefault="00A14F41" w:rsidP="00C40988">
      <w:pPr>
        <w:pStyle w:val="NormalWeb"/>
        <w:numPr>
          <w:ilvl w:val="0"/>
          <w:numId w:val="6"/>
        </w:numPr>
        <w:jc w:val="both"/>
        <w:rPr>
          <w:ins w:id="1656" w:author="ThaoDH" w:date="2013-10-16T11:27:00Z"/>
        </w:rPr>
      </w:pPr>
      <w:r w:rsidRPr="00DB6E0C">
        <w:t xml:space="preserve">Thuê bao BB không được phép đăng ký các gói cước của dịch vụ Mobile Internet cũng các gói dịch vụ có data khác. </w:t>
      </w:r>
    </w:p>
    <w:p w:rsidR="004244C3" w:rsidRDefault="00C216AA">
      <w:pPr>
        <w:pStyle w:val="NormalWeb"/>
        <w:jc w:val="both"/>
        <w:pPrChange w:id="1657" w:author="ThaoDH" w:date="2013-10-16T11:27:00Z">
          <w:pPr>
            <w:pStyle w:val="NormalWeb"/>
            <w:numPr>
              <w:numId w:val="6"/>
            </w:numPr>
            <w:tabs>
              <w:tab w:val="num" w:pos="720"/>
            </w:tabs>
            <w:ind w:left="720" w:hanging="360"/>
            <w:jc w:val="both"/>
          </w:pPr>
        </w:pPrChange>
      </w:pPr>
      <w:ins w:id="1658" w:author="ThaoDH" w:date="2013-10-16T11:27:00Z">
        <w:r>
          <w:t>[Elcom/Comverse]: Hệ thống provisioning của VNP thực hiện tính hợp lệ</w:t>
        </w:r>
      </w:ins>
    </w:p>
    <w:p w:rsidR="006A2FE1" w:rsidRDefault="00A14F41" w:rsidP="00A14F41">
      <w:pPr>
        <w:pStyle w:val="NormalWeb"/>
        <w:numPr>
          <w:ilvl w:val="0"/>
          <w:numId w:val="6"/>
        </w:numPr>
        <w:jc w:val="both"/>
        <w:rPr>
          <w:ins w:id="1659" w:author="ThaoDH" w:date="2013-10-16T11:28:00Z"/>
          <w:rStyle w:val="apple-style-span"/>
        </w:rPr>
      </w:pPr>
      <w:r w:rsidRPr="00DB6E0C">
        <w:rPr>
          <w:rStyle w:val="apple-style-span"/>
        </w:rPr>
        <w:t xml:space="preserve">Gói gia đình, đồng nghiệp, Talk24: Thuê bao </w:t>
      </w:r>
      <w:r w:rsidRPr="00DB6E0C">
        <w:t>BB</w:t>
      </w:r>
      <w:r w:rsidRPr="00DB6E0C">
        <w:rPr>
          <w:rStyle w:val="apple-style-span"/>
        </w:rPr>
        <w:t xml:space="preserve"> có thể được sử dụng một trong các gói  cộng thêm này</w:t>
      </w:r>
      <w:ins w:id="1660" w:author="Comverse" w:date="2013-10-14T14:35:00Z">
        <w:r w:rsidR="00C40988">
          <w:rPr>
            <w:rStyle w:val="apple-style-span"/>
          </w:rPr>
          <w:t xml:space="preserve">. </w:t>
        </w:r>
      </w:ins>
    </w:p>
    <w:p w:rsidR="004244C3" w:rsidRDefault="006A2FE1">
      <w:pPr>
        <w:pStyle w:val="NormalWeb"/>
        <w:jc w:val="both"/>
        <w:rPr>
          <w:rStyle w:val="apple-style-span"/>
          <w:rFonts w:eastAsiaTheme="minorHAnsi" w:cstheme="minorBidi"/>
          <w:sz w:val="22"/>
          <w:szCs w:val="22"/>
        </w:rPr>
        <w:pPrChange w:id="1661" w:author="ThaoDH" w:date="2013-10-16T11:28:00Z">
          <w:pPr>
            <w:pStyle w:val="NormalWeb"/>
            <w:numPr>
              <w:numId w:val="6"/>
            </w:numPr>
            <w:tabs>
              <w:tab w:val="num" w:pos="720"/>
            </w:tabs>
            <w:ind w:left="720" w:hanging="360"/>
            <w:jc w:val="both"/>
          </w:pPr>
        </w:pPrChange>
      </w:pPr>
      <w:ins w:id="1662" w:author="ThaoDH" w:date="2013-10-16T11:28:00Z">
        <w:r>
          <w:t xml:space="preserve">[Elcom/Comverse]: </w:t>
        </w:r>
      </w:ins>
      <w:ins w:id="1663" w:author="Comverse" w:date="2013-10-14T14:35:00Z">
        <w:r w:rsidR="00C40988">
          <w:rPr>
            <w:rStyle w:val="apple-style-span"/>
          </w:rPr>
          <w:t>ok</w:t>
        </w:r>
      </w:ins>
    </w:p>
    <w:p w:rsidR="006A2FE1" w:rsidRDefault="00A14F41" w:rsidP="00A14F41">
      <w:pPr>
        <w:pStyle w:val="NormalWeb"/>
        <w:numPr>
          <w:ilvl w:val="0"/>
          <w:numId w:val="6"/>
        </w:numPr>
        <w:jc w:val="both"/>
        <w:rPr>
          <w:ins w:id="1664" w:author="ThaoDH" w:date="2013-10-16T11:28:00Z"/>
          <w:rStyle w:val="apple-style-span"/>
        </w:rPr>
      </w:pPr>
      <w:r w:rsidRPr="00DB6E0C">
        <w:rPr>
          <w:rStyle w:val="apple-style-span"/>
        </w:rPr>
        <w:t xml:space="preserve">Thuê bao </w:t>
      </w:r>
      <w:r w:rsidRPr="00DB6E0C">
        <w:t>BB</w:t>
      </w:r>
      <w:r w:rsidRPr="00DB6E0C">
        <w:rPr>
          <w:rStyle w:val="apple-style-span"/>
        </w:rPr>
        <w:t xml:space="preserve"> có thể đăng kí sử dụng gói “VNPT-Trò chuyện thoải mái”. </w:t>
      </w:r>
    </w:p>
    <w:p w:rsidR="004244C3" w:rsidRDefault="006A2FE1">
      <w:pPr>
        <w:pStyle w:val="NormalWeb"/>
        <w:jc w:val="both"/>
        <w:rPr>
          <w:rStyle w:val="apple-style-span"/>
          <w:rFonts w:eastAsiaTheme="minorHAnsi" w:cstheme="minorBidi"/>
          <w:sz w:val="22"/>
          <w:szCs w:val="22"/>
        </w:rPr>
        <w:pPrChange w:id="1665" w:author="ThaoDH" w:date="2013-10-16T11:28:00Z">
          <w:pPr>
            <w:pStyle w:val="NormalWeb"/>
            <w:numPr>
              <w:numId w:val="6"/>
            </w:numPr>
            <w:tabs>
              <w:tab w:val="num" w:pos="720"/>
            </w:tabs>
            <w:ind w:left="720" w:hanging="360"/>
            <w:jc w:val="both"/>
          </w:pPr>
        </w:pPrChange>
      </w:pPr>
      <w:ins w:id="1666" w:author="ThaoDH" w:date="2013-10-16T11:28:00Z">
        <w:r>
          <w:t xml:space="preserve">[Elcom/Comverse]: </w:t>
        </w:r>
      </w:ins>
      <w:ins w:id="1667" w:author="Comverse" w:date="2013-10-14T14:35:00Z">
        <w:r w:rsidR="00C40988">
          <w:rPr>
            <w:rStyle w:val="apple-style-span"/>
          </w:rPr>
          <w:t>ok</w:t>
        </w:r>
      </w:ins>
    </w:p>
    <w:p w:rsidR="00140B45" w:rsidRDefault="00A14F41" w:rsidP="00A14F41">
      <w:pPr>
        <w:pStyle w:val="NormalWeb"/>
        <w:numPr>
          <w:ilvl w:val="0"/>
          <w:numId w:val="6"/>
        </w:numPr>
        <w:jc w:val="both"/>
        <w:rPr>
          <w:ins w:id="1668" w:author="ThaoDH" w:date="2013-10-16T11:28:00Z"/>
          <w:rStyle w:val="apple-style-span"/>
        </w:rPr>
      </w:pPr>
      <w:r w:rsidRPr="00DB6E0C">
        <w:rPr>
          <w:rStyle w:val="apple-style-span"/>
        </w:rPr>
        <w:t xml:space="preserve">Thuê bao </w:t>
      </w:r>
      <w:r w:rsidRPr="00DB6E0C">
        <w:t>BB</w:t>
      </w:r>
      <w:r w:rsidRPr="00DB6E0C">
        <w:rPr>
          <w:rStyle w:val="apple-style-span"/>
        </w:rPr>
        <w:t xml:space="preserve"> có thể sử dụng đồng thời gói VNPT Free talk và một trong các gói Talk24, gia đình, hoặc đồng nghiệp. Cuộc gọi VNPT Free talk sẽ được ưu tiên trừ cước trước (nếu có thể). Sau </w:t>
      </w:r>
      <w:r>
        <w:rPr>
          <w:rStyle w:val="apple-style-span"/>
        </w:rPr>
        <w:t xml:space="preserve">đó </w:t>
      </w:r>
      <w:r w:rsidRPr="00DB6E0C">
        <w:rPr>
          <w:rStyle w:val="apple-style-span"/>
        </w:rPr>
        <w:t>mới áp dụng Talk24 hoặc gia đình hoặc đồng nghiệp (nếu có thể).</w:t>
      </w:r>
    </w:p>
    <w:p w:rsidR="004244C3" w:rsidRDefault="00140B45">
      <w:pPr>
        <w:pStyle w:val="NormalWeb"/>
        <w:jc w:val="both"/>
        <w:rPr>
          <w:rStyle w:val="apple-style-span"/>
          <w:rFonts w:eastAsiaTheme="minorHAnsi" w:cstheme="minorBidi"/>
          <w:sz w:val="22"/>
          <w:szCs w:val="22"/>
        </w:rPr>
        <w:pPrChange w:id="1669" w:author="ThaoDH" w:date="2013-10-16T11:28:00Z">
          <w:pPr>
            <w:pStyle w:val="NormalWeb"/>
            <w:numPr>
              <w:numId w:val="6"/>
            </w:numPr>
            <w:tabs>
              <w:tab w:val="num" w:pos="720"/>
            </w:tabs>
            <w:ind w:left="720" w:hanging="360"/>
            <w:jc w:val="both"/>
          </w:pPr>
        </w:pPrChange>
      </w:pPr>
      <w:ins w:id="1670" w:author="ThaoDH" w:date="2013-10-16T11:28:00Z">
        <w:r>
          <w:lastRenderedPageBreak/>
          <w:t xml:space="preserve">[Elcom/Comverse]: </w:t>
        </w:r>
      </w:ins>
      <w:ins w:id="1671" w:author="Comverse" w:date="2013-10-14T14:35:00Z">
        <w:r w:rsidR="00C40988">
          <w:rPr>
            <w:rStyle w:val="apple-style-span"/>
          </w:rPr>
          <w:t>ok</w:t>
        </w:r>
      </w:ins>
    </w:p>
    <w:p w:rsidR="00140B45" w:rsidRDefault="00A14F41" w:rsidP="00A14F41">
      <w:pPr>
        <w:pStyle w:val="NormalWeb"/>
        <w:numPr>
          <w:ilvl w:val="0"/>
          <w:numId w:val="6"/>
        </w:numPr>
        <w:jc w:val="both"/>
        <w:rPr>
          <w:ins w:id="1672" w:author="ThaoDH" w:date="2013-10-16T11:28:00Z"/>
        </w:rPr>
      </w:pPr>
      <w:r w:rsidRPr="00DB6E0C">
        <w:rPr>
          <w:rStyle w:val="apple-style-span"/>
        </w:rPr>
        <w:t xml:space="preserve">Thuê bao BB cũng có thể sử dụng một trong các gói Alô. Thuê bao </w:t>
      </w:r>
      <w:r w:rsidRPr="00DB6E0C">
        <w:t xml:space="preserve">BlackBerry </w:t>
      </w:r>
      <w:r>
        <w:t xml:space="preserve">unlimited </w:t>
      </w:r>
      <w:r w:rsidRPr="00DB6E0C">
        <w:t>không thể sử dụng các gói cước data bổ sung</w:t>
      </w:r>
      <w:r>
        <w:t xml:space="preserve"> của gói Alo</w:t>
      </w:r>
      <w:r w:rsidRPr="00DB6E0C">
        <w:t xml:space="preserve">. </w:t>
      </w:r>
      <w:r>
        <w:t>Các thuê bao BB khác được phép sử dụng và lưu lượng data được cộng dồn.</w:t>
      </w:r>
      <w:ins w:id="1673" w:author="Comverse" w:date="2013-10-14T14:36:00Z">
        <w:r w:rsidR="00C40988">
          <w:t xml:space="preserve"> </w:t>
        </w:r>
      </w:ins>
    </w:p>
    <w:p w:rsidR="004244C3" w:rsidRDefault="00811579">
      <w:pPr>
        <w:pStyle w:val="NormalWeb"/>
        <w:jc w:val="both"/>
        <w:rPr>
          <w:rStyle w:val="apple-style-span"/>
          <w:rFonts w:eastAsiaTheme="minorHAnsi" w:cstheme="minorBidi"/>
          <w:sz w:val="22"/>
          <w:szCs w:val="22"/>
        </w:rPr>
        <w:pPrChange w:id="1674" w:author="ThaoDH" w:date="2013-10-16T11:28:00Z">
          <w:pPr>
            <w:pStyle w:val="NormalWeb"/>
            <w:numPr>
              <w:numId w:val="6"/>
            </w:numPr>
            <w:tabs>
              <w:tab w:val="num" w:pos="720"/>
            </w:tabs>
            <w:ind w:left="720" w:hanging="360"/>
            <w:jc w:val="both"/>
          </w:pPr>
        </w:pPrChange>
      </w:pPr>
      <w:ins w:id="1675" w:author="ThaoDH" w:date="2013-10-16T11:28:00Z">
        <w:r w:rsidRPr="00811579">
          <w:rPr>
            <w:highlight w:val="cyan"/>
            <w:rPrChange w:id="1676" w:author="ThaoDH" w:date="2013-10-17T13:55:00Z">
              <w:rPr/>
            </w:rPrChange>
          </w:rPr>
          <w:t xml:space="preserve">[Elcom/Comverse]: </w:t>
        </w:r>
      </w:ins>
      <w:ins w:id="1677" w:author="ThaoDH" w:date="2013-10-16T11:29:00Z">
        <w:r w:rsidRPr="00811579">
          <w:rPr>
            <w:highlight w:val="cyan"/>
            <w:rPrChange w:id="1678" w:author="ThaoDH" w:date="2013-10-17T13:55:00Z">
              <w:rPr/>
            </w:rPrChange>
          </w:rPr>
          <w:t>Gói cứoc Alo hiện đang không thể cấu hình được</w:t>
        </w:r>
      </w:ins>
      <w:ins w:id="1679" w:author="ThaoDH" w:date="2013-10-16T11:30:00Z">
        <w:r w:rsidRPr="00811579">
          <w:rPr>
            <w:highlight w:val="cyan"/>
            <w:rPrChange w:id="1680" w:author="ThaoDH" w:date="2013-10-17T13:55:00Z">
              <w:rPr/>
            </w:rPrChange>
          </w:rPr>
          <w:t xml:space="preserve"> hơn nữa sẽ trừ vào lưu lượng gói BB trước</w:t>
        </w:r>
      </w:ins>
      <w:ins w:id="1681" w:author="ThaoDH" w:date="2013-10-16T11:29:00Z">
        <w:r w:rsidR="00140B45">
          <w:t xml:space="preserve"> </w:t>
        </w:r>
      </w:ins>
    </w:p>
    <w:p w:rsidR="00140B45" w:rsidRDefault="00A14F41" w:rsidP="00A14F41">
      <w:pPr>
        <w:pStyle w:val="NormalWeb"/>
        <w:numPr>
          <w:ilvl w:val="0"/>
          <w:numId w:val="6"/>
        </w:numPr>
        <w:jc w:val="both"/>
        <w:rPr>
          <w:ins w:id="1682" w:author="ThaoDH" w:date="2013-10-16T11:28:00Z"/>
          <w:rStyle w:val="apple-style-span"/>
        </w:rPr>
      </w:pPr>
      <w:r w:rsidRPr="00DB6E0C">
        <w:rPr>
          <w:rStyle w:val="apple-style-span"/>
        </w:rPr>
        <w:t xml:space="preserve">Thuê bao BB có thể đồng thời sử dụng gói Alo free và gói VNPT trò chuyện thoải mái. Gói VNPT trò chuyện thoải mái sẽ được áp dụng trước (nếu có thể). Sau đó áp dụng đến gói Alô Free (nếu có thể). </w:t>
      </w:r>
    </w:p>
    <w:p w:rsidR="004244C3" w:rsidRDefault="00811579">
      <w:pPr>
        <w:pStyle w:val="NormalWeb"/>
        <w:jc w:val="both"/>
        <w:rPr>
          <w:del w:id="1683" w:author="ThaoDH" w:date="2013-10-16T11:30:00Z"/>
          <w:rStyle w:val="apple-style-span"/>
          <w:rFonts w:eastAsiaTheme="minorHAnsi" w:cstheme="minorBidi"/>
          <w:sz w:val="22"/>
          <w:szCs w:val="22"/>
        </w:rPr>
        <w:pPrChange w:id="1684" w:author="ThaoDH" w:date="2013-10-16T11:28:00Z">
          <w:pPr>
            <w:pStyle w:val="NormalWeb"/>
            <w:numPr>
              <w:numId w:val="6"/>
            </w:numPr>
            <w:tabs>
              <w:tab w:val="num" w:pos="720"/>
            </w:tabs>
            <w:ind w:left="720" w:hanging="360"/>
            <w:jc w:val="both"/>
          </w:pPr>
        </w:pPrChange>
      </w:pPr>
      <w:ins w:id="1685" w:author="ThaoDH" w:date="2013-10-16T11:30:00Z">
        <w:r w:rsidRPr="00811579">
          <w:rPr>
            <w:highlight w:val="cyan"/>
            <w:rPrChange w:id="1686" w:author="ThaoDH" w:date="2013-10-17T13:55:00Z">
              <w:rPr/>
            </w:rPrChange>
          </w:rPr>
          <w:t xml:space="preserve">[Elcom/Comverse]: Gói cứoc Alo hiện đang không thể cấu hình được hơn nữa sẽ trừ vào lưu lượng gói BB trước </w:t>
        </w:r>
      </w:ins>
      <w:ins w:id="1687" w:author="Comverse" w:date="2013-10-14T14:36:00Z">
        <w:del w:id="1688" w:author="ThaoDH" w:date="2013-10-16T11:30:00Z">
          <w:r w:rsidRPr="00811579">
            <w:rPr>
              <w:rStyle w:val="apple-style-span"/>
              <w:highlight w:val="cyan"/>
              <w:rPrChange w:id="1689" w:author="ThaoDH" w:date="2013-10-17T13:55:00Z">
                <w:rPr>
                  <w:rStyle w:val="apple-style-span"/>
                </w:rPr>
              </w:rPrChange>
            </w:rPr>
            <w:delText>ok</w:delText>
          </w:r>
        </w:del>
      </w:ins>
    </w:p>
    <w:p w:rsidR="00A14F41" w:rsidRDefault="00A14F41" w:rsidP="00A14F41">
      <w:pPr>
        <w:pStyle w:val="NormalWeb"/>
        <w:numPr>
          <w:ilvl w:val="0"/>
          <w:numId w:val="6"/>
        </w:numPr>
        <w:jc w:val="both"/>
        <w:rPr>
          <w:rStyle w:val="apple-style-span"/>
        </w:rPr>
      </w:pPr>
      <w:r w:rsidRPr="00DB6E0C">
        <w:rPr>
          <w:rStyle w:val="apple-style-span"/>
        </w:rPr>
        <w:t>Thuê bao BB cũng có thể đồng thời tham gia Alo Free, VNPT trò chuyện thỏai mái và một trong các gói Talk24, gia đình, đồng nghiệp. Thứ tự được áp dụng (nếu có thể) là VNPT trò chuyện thoải mái, Alo Free, và Talk24 (hoặc gia đình hoặc đồng nghiệp)</w:t>
      </w:r>
      <w:ins w:id="1690" w:author="Comverse" w:date="2013-10-14T14:36:00Z">
        <w:r w:rsidR="00C40988">
          <w:rPr>
            <w:rStyle w:val="apple-style-span"/>
          </w:rPr>
          <w:t xml:space="preserve"> ok</w:t>
        </w:r>
      </w:ins>
    </w:p>
    <w:p w:rsidR="00544C5B" w:rsidRDefault="00811579" w:rsidP="00E537CD">
      <w:pPr>
        <w:jc w:val="both"/>
        <w:rPr>
          <w:ins w:id="1691" w:author="ThaoDH" w:date="2013-10-03T14:15:00Z"/>
          <w:rFonts w:cs="Times New Roman"/>
          <w:b/>
          <w:szCs w:val="24"/>
        </w:rPr>
      </w:pPr>
      <w:ins w:id="1692" w:author="ThaoDH" w:date="2013-10-16T11:31:00Z">
        <w:r w:rsidRPr="00811579">
          <w:rPr>
            <w:highlight w:val="cyan"/>
            <w:rPrChange w:id="1693" w:author="ThaoDH" w:date="2013-10-17T13:55:00Z">
              <w:rPr/>
            </w:rPrChange>
          </w:rPr>
          <w:t>[Elcom/Comverse]: Gói cứoc Alo hiện đang không thể cấu hình được hơn nữa sẽ trừ vào lưu lượng gói BB trước</w:t>
        </w:r>
      </w:ins>
    </w:p>
    <w:p w:rsidR="00544C5B" w:rsidRPr="00DB6E0C" w:rsidRDefault="00544C5B" w:rsidP="00E537CD">
      <w:pPr>
        <w:jc w:val="both"/>
        <w:rPr>
          <w:rFonts w:cs="Times New Roman"/>
          <w:b/>
          <w:szCs w:val="24"/>
        </w:rPr>
      </w:pPr>
    </w:p>
    <w:p w:rsidR="00FD5CFB" w:rsidRPr="00DB6E0C" w:rsidRDefault="00FD5CFB" w:rsidP="005C0964">
      <w:pPr>
        <w:pStyle w:val="ListParagraph"/>
        <w:numPr>
          <w:ilvl w:val="0"/>
          <w:numId w:val="1"/>
        </w:numPr>
        <w:ind w:hanging="720"/>
        <w:jc w:val="both"/>
        <w:outlineLvl w:val="0"/>
        <w:rPr>
          <w:rFonts w:cs="Times New Roman"/>
          <w:b/>
          <w:szCs w:val="24"/>
        </w:rPr>
      </w:pPr>
      <w:bookmarkStart w:id="1694" w:name="_Toc369791799"/>
      <w:r w:rsidRPr="00DB6E0C">
        <w:rPr>
          <w:rFonts w:cs="Times New Roman"/>
          <w:b/>
          <w:szCs w:val="24"/>
        </w:rPr>
        <w:t>Các gói cước cộng thêm</w:t>
      </w:r>
      <w:bookmarkEnd w:id="1694"/>
    </w:p>
    <w:p w:rsidR="00FD5CFB" w:rsidRPr="00DB6E0C" w:rsidRDefault="00FD5CFB" w:rsidP="005C0964">
      <w:pPr>
        <w:pStyle w:val="NormalWeb"/>
        <w:numPr>
          <w:ilvl w:val="0"/>
          <w:numId w:val="9"/>
        </w:numPr>
        <w:ind w:hanging="720"/>
        <w:jc w:val="both"/>
        <w:outlineLvl w:val="1"/>
        <w:rPr>
          <w:b/>
        </w:rPr>
      </w:pPr>
      <w:bookmarkStart w:id="1695" w:name="_Toc369791800"/>
      <w:r w:rsidRPr="00DB6E0C">
        <w:rPr>
          <w:b/>
        </w:rPr>
        <w:t>Tính năng sử dụng Internet không giới hạn (EZU)</w:t>
      </w:r>
      <w:bookmarkEnd w:id="1695"/>
    </w:p>
    <w:p w:rsidR="00E72B77" w:rsidRPr="00DB6E0C" w:rsidRDefault="00E72B77" w:rsidP="005C0964">
      <w:pPr>
        <w:pStyle w:val="NormalWeb"/>
        <w:numPr>
          <w:ilvl w:val="0"/>
          <w:numId w:val="8"/>
        </w:numPr>
        <w:ind w:hanging="720"/>
        <w:jc w:val="both"/>
        <w:rPr>
          <w:b/>
          <w:i/>
        </w:rPr>
      </w:pPr>
      <w:r w:rsidRPr="00DB6E0C">
        <w:rPr>
          <w:b/>
          <w:i/>
        </w:rPr>
        <w:t xml:space="preserve">Nội dung gói </w:t>
      </w:r>
    </w:p>
    <w:p w:rsidR="00231364" w:rsidRDefault="00E72B77" w:rsidP="00596BB2">
      <w:pPr>
        <w:pStyle w:val="NormalWeb"/>
        <w:jc w:val="both"/>
        <w:rPr>
          <w:ins w:id="1696" w:author="ThaoDH" w:date="2013-10-17T13:53:00Z"/>
        </w:rPr>
      </w:pPr>
      <w:r w:rsidRPr="00DB6E0C">
        <w:t>Với tính năng EZU, khách hàng đc sử dụng 1Gb miễn phí ở tốc độ truy cập tối đa 8M/2M (down/up). Khi hết lưu luợng ở tốc độ cao, khách hàng tiếp tục sử dụng Internet miễn phí với tốc độ thông thường 256kbps/128Kbps (Down/up) – tốc độ cho phép khách hàng vẫn truy cập Internet để xem video, đọc tin tức, nghe nhạc…</w:t>
      </w:r>
      <w:ins w:id="1697" w:author="Comverse" w:date="2013-09-27T15:52:00Z">
        <w:r w:rsidR="00E5650E">
          <w:t xml:space="preserve"> </w:t>
        </w:r>
      </w:ins>
    </w:p>
    <w:p w:rsidR="00E72B77" w:rsidRPr="00DB6E0C" w:rsidRDefault="00231364" w:rsidP="00596BB2">
      <w:pPr>
        <w:pStyle w:val="NormalWeb"/>
        <w:jc w:val="both"/>
      </w:pPr>
      <w:ins w:id="1698" w:author="ThaoDH" w:date="2013-10-17T13:53:00Z">
        <w:r>
          <w:t xml:space="preserve">[Elcom/Comverse]: OK. </w:t>
        </w:r>
      </w:ins>
      <w:ins w:id="1699" w:author="Comverse" w:date="2013-09-27T15:52:00Z">
        <w:r w:rsidR="00E5650E">
          <w:t xml:space="preserve">dung SO, </w:t>
        </w:r>
      </w:ins>
      <w:ins w:id="1700" w:author="Comverse" w:date="2013-09-27T15:57:00Z">
        <w:r w:rsidR="00E5650E">
          <w:t>RC grant award</w:t>
        </w:r>
      </w:ins>
      <w:ins w:id="1701" w:author="Comverse" w:date="2013-09-27T15:52:00Z">
        <w:r w:rsidR="00E5650E">
          <w:t xml:space="preserve"> 1G</w:t>
        </w:r>
      </w:ins>
      <w:ins w:id="1702" w:author="Comverse" w:date="2013-09-27T16:04:00Z">
        <w:r w:rsidR="001022D0">
          <w:t xml:space="preserve"> va Phuong thuc la Add.</w:t>
        </w:r>
      </w:ins>
      <w:ins w:id="1703" w:author="Comverse" w:date="2013-09-27T15:52:00Z">
        <w:r w:rsidR="00E5650E">
          <w:t xml:space="preserve"> </w:t>
        </w:r>
      </w:ins>
      <w:ins w:id="1704" w:author="Comverse" w:date="2013-09-27T15:57:00Z">
        <w:r w:rsidR="00E5650E">
          <w:t>va tariff</w:t>
        </w:r>
      </w:ins>
      <w:ins w:id="1705" w:author="Comverse" w:date="2013-09-27T15:58:00Z">
        <w:r w:rsidR="00E5650E">
          <w:t xml:space="preserve"> la</w:t>
        </w:r>
      </w:ins>
      <w:ins w:id="1706" w:author="Comverse" w:date="2013-09-27T15:52:00Z">
        <w:r w:rsidR="00E5650E">
          <w:t xml:space="preserve"> tariff </w:t>
        </w:r>
      </w:ins>
      <w:ins w:id="1707" w:author="Comverse" w:date="2013-09-27T15:53:00Z">
        <w:r w:rsidR="00E5650E">
          <w:t xml:space="preserve">0 </w:t>
        </w:r>
      </w:ins>
      <w:ins w:id="1708" w:author="Comverse" w:date="2013-09-27T15:52:00Z">
        <w:r w:rsidR="00E5650E">
          <w:t>vnd</w:t>
        </w:r>
      </w:ins>
      <w:ins w:id="1709" w:author="Comverse" w:date="2013-09-27T15:58:00Z">
        <w:r w:rsidR="00E5650E">
          <w:t xml:space="preserve">. De add dc nhieu </w:t>
        </w:r>
        <w:r w:rsidR="001022D0">
          <w:t>lan lan goi EZU, he thong BCCS de phai disconnect SO nay va add lai</w:t>
        </w:r>
      </w:ins>
      <w:ins w:id="1710" w:author="Comverse" w:date="2013-10-14T14:37:00Z">
        <w:r w:rsidR="00C40988">
          <w:t>. De thuc hien viec bop bang thong. He thong C1-RT se trigger ra ben ngoai khi data balance o toc to cao</w:t>
        </w:r>
      </w:ins>
      <w:ins w:id="1711" w:author="Comverse" w:date="2013-10-14T14:38:00Z">
        <w:r w:rsidR="00C40988">
          <w:t xml:space="preserve"> =0</w:t>
        </w:r>
        <w:r w:rsidR="00596BB2">
          <w:t xml:space="preserve"> sau do h</w:t>
        </w:r>
        <w:r w:rsidR="00C40988">
          <w:t xml:space="preserve">e thong ngoai </w:t>
        </w:r>
      </w:ins>
      <w:ins w:id="1712" w:author="ThaoDH" w:date="2013-10-17T13:53:00Z">
        <w:r>
          <w:t xml:space="preserve">của VNP </w:t>
        </w:r>
      </w:ins>
      <w:ins w:id="1713" w:author="Comverse" w:date="2013-10-14T14:38:00Z">
        <w:r w:rsidR="00C40988">
          <w:t>se thuc hien bop bang thong</w:t>
        </w:r>
      </w:ins>
    </w:p>
    <w:p w:rsidR="00FD5CFB" w:rsidRPr="00DB6E0C" w:rsidRDefault="009C006B" w:rsidP="005C0964">
      <w:pPr>
        <w:pStyle w:val="NormalWeb"/>
        <w:numPr>
          <w:ilvl w:val="0"/>
          <w:numId w:val="8"/>
        </w:numPr>
        <w:ind w:hanging="720"/>
        <w:jc w:val="both"/>
        <w:rPr>
          <w:b/>
          <w:i/>
        </w:rPr>
      </w:pPr>
      <w:r w:rsidRPr="00DB6E0C">
        <w:rPr>
          <w:b/>
          <w:i/>
        </w:rPr>
        <w:t>Phí thuê bao</w:t>
      </w:r>
      <w:r w:rsidR="00FD5CFB" w:rsidRPr="00DB6E0C">
        <w:rPr>
          <w:b/>
          <w:i/>
        </w:rPr>
        <w:t xml:space="preserve"> </w:t>
      </w:r>
    </w:p>
    <w:p w:rsidR="00FD5CFB" w:rsidRPr="00DB6E0C" w:rsidRDefault="00FD5CFB" w:rsidP="005C0964">
      <w:pPr>
        <w:pStyle w:val="NormalWeb"/>
        <w:numPr>
          <w:ilvl w:val="0"/>
          <w:numId w:val="6"/>
        </w:numPr>
        <w:jc w:val="both"/>
      </w:pPr>
      <w:r w:rsidRPr="00DB6E0C">
        <w:t xml:space="preserve">Thuê bao ezCom trả sau đăng kí tính năng EZU phải trả thêm 50000VND/tháng (chưa bao gồm phí thuê bao của một trong các gói Ez50/80/120/180/220). </w:t>
      </w:r>
    </w:p>
    <w:p w:rsidR="00E26D8E" w:rsidRDefault="00FD5CFB" w:rsidP="005C0964">
      <w:pPr>
        <w:pStyle w:val="NormalWeb"/>
        <w:numPr>
          <w:ilvl w:val="0"/>
          <w:numId w:val="6"/>
        </w:numPr>
        <w:jc w:val="both"/>
        <w:rPr>
          <w:ins w:id="1714" w:author="ThaoDH" w:date="2013-10-16T11:31:00Z"/>
        </w:rPr>
      </w:pPr>
      <w:r w:rsidRPr="00DB6E0C">
        <w:t xml:space="preserve">Với thuê bao trả sau, nếu đăng kí từ ngày 15 về trước tính 100% cước thuê bao, sau ngày 15 hàng tháng, tính 50%. </w:t>
      </w:r>
      <w:r w:rsidR="009A6BD0">
        <w:t xml:space="preserve">Nếu khách hàng đăng kí EZU nhiều lần trong tháng </w:t>
      </w:r>
      <w:r w:rsidR="006D2416">
        <w:t xml:space="preserve">và đăng kí </w:t>
      </w:r>
      <w:r w:rsidR="006D2416">
        <w:lastRenderedPageBreak/>
        <w:t xml:space="preserve">sau ngày 15 thì tiếp tục được hưởng toàn bộ 1Gb </w:t>
      </w:r>
      <w:r w:rsidR="002D2AD9">
        <w:t>tốc độ cao miễn phí nhưng cũng chỉ phải trả 50% mỗi lần đăng kí</w:t>
      </w:r>
      <w:ins w:id="1715" w:author="Comverse" w:date="2013-09-27T16:02:00Z">
        <w:r w:rsidR="001022D0">
          <w:t xml:space="preserve">. </w:t>
        </w:r>
      </w:ins>
    </w:p>
    <w:p w:rsidR="004244C3" w:rsidRDefault="00E26D8E">
      <w:pPr>
        <w:pStyle w:val="NormalWeb"/>
        <w:jc w:val="both"/>
        <w:pPrChange w:id="1716" w:author="ThaoDH" w:date="2013-10-16T11:31:00Z">
          <w:pPr>
            <w:pStyle w:val="NormalWeb"/>
            <w:numPr>
              <w:numId w:val="6"/>
            </w:numPr>
            <w:tabs>
              <w:tab w:val="num" w:pos="720"/>
            </w:tabs>
            <w:ind w:left="720" w:hanging="360"/>
            <w:jc w:val="both"/>
          </w:pPr>
        </w:pPrChange>
      </w:pPr>
      <w:ins w:id="1717" w:author="ThaoDH" w:date="2013-10-16T11:31:00Z">
        <w:r>
          <w:t xml:space="preserve">[Elcom/Comverse]: </w:t>
        </w:r>
      </w:ins>
      <w:ins w:id="1718" w:author="ThaoDH" w:date="2013-10-16T11:33:00Z">
        <w:r>
          <w:t xml:space="preserve">Hệ thống C1RT sẽ trừ 100% giá gói bất kể đăng kí khi nào. </w:t>
        </w:r>
      </w:ins>
      <w:ins w:id="1719" w:author="ThaoDH" w:date="2013-10-16T11:31:00Z">
        <w:r>
          <w:t>Khi</w:t>
        </w:r>
      </w:ins>
      <w:ins w:id="1720" w:author="ThaoDH" w:date="2013-10-16T11:32:00Z">
        <w:r>
          <w:t xml:space="preserve"> thực hiện đăng kí sau ngày 15, provisioning sẽ điều chỉnh một MTR để bổ sung thêm 50% </w:t>
        </w:r>
      </w:ins>
      <w:ins w:id="1721" w:author="ThaoDH" w:date="2013-10-16T11:33:00Z">
        <w:r w:rsidR="006804D3">
          <w:t>VNP có thể xem xét thêm giải pháp prorate của C1RT</w:t>
        </w:r>
      </w:ins>
    </w:p>
    <w:p w:rsidR="009C006B" w:rsidRPr="00DB6E0C" w:rsidRDefault="009C006B" w:rsidP="005C0964">
      <w:pPr>
        <w:pStyle w:val="NormalWeb"/>
        <w:numPr>
          <w:ilvl w:val="0"/>
          <w:numId w:val="8"/>
        </w:numPr>
        <w:ind w:hanging="720"/>
        <w:jc w:val="both"/>
        <w:rPr>
          <w:b/>
          <w:i/>
        </w:rPr>
      </w:pPr>
      <w:r w:rsidRPr="00DB6E0C">
        <w:rPr>
          <w:b/>
          <w:i/>
        </w:rPr>
        <w:t>Provisioning</w:t>
      </w:r>
    </w:p>
    <w:p w:rsidR="009C006B" w:rsidRPr="00DB6E0C" w:rsidRDefault="00EC0882" w:rsidP="005C0964">
      <w:pPr>
        <w:pStyle w:val="NormalWeb"/>
        <w:numPr>
          <w:ilvl w:val="0"/>
          <w:numId w:val="10"/>
        </w:numPr>
        <w:ind w:hanging="720"/>
        <w:jc w:val="both"/>
        <w:rPr>
          <w:b/>
          <w:i/>
        </w:rPr>
      </w:pPr>
      <w:r w:rsidRPr="00DB6E0C">
        <w:rPr>
          <w:b/>
          <w:i/>
        </w:rPr>
        <w:t>Đ</w:t>
      </w:r>
      <w:r w:rsidR="009C006B" w:rsidRPr="00DB6E0C">
        <w:rPr>
          <w:b/>
          <w:i/>
        </w:rPr>
        <w:t xml:space="preserve">ăng kí tính năng EZU </w:t>
      </w:r>
    </w:p>
    <w:p w:rsidR="0065482F" w:rsidRDefault="009C006B" w:rsidP="005C0964">
      <w:pPr>
        <w:pStyle w:val="NormalWeb"/>
        <w:numPr>
          <w:ilvl w:val="0"/>
          <w:numId w:val="6"/>
        </w:numPr>
        <w:jc w:val="both"/>
        <w:rPr>
          <w:ins w:id="1722" w:author="ThaoDH" w:date="2013-10-16T11:34:00Z"/>
        </w:rPr>
      </w:pPr>
      <w:r w:rsidRPr="00DB6E0C">
        <w:t xml:space="preserve">Thuê bao ezCom trả sau đang họat động. </w:t>
      </w:r>
    </w:p>
    <w:p w:rsidR="004244C3" w:rsidRDefault="0065482F">
      <w:pPr>
        <w:pStyle w:val="NormalWeb"/>
        <w:jc w:val="both"/>
        <w:pPrChange w:id="1723" w:author="ThaoDH" w:date="2013-10-16T11:34:00Z">
          <w:pPr>
            <w:pStyle w:val="NormalWeb"/>
            <w:numPr>
              <w:numId w:val="6"/>
            </w:numPr>
            <w:tabs>
              <w:tab w:val="num" w:pos="720"/>
            </w:tabs>
            <w:ind w:left="720" w:hanging="360"/>
            <w:jc w:val="both"/>
          </w:pPr>
        </w:pPrChange>
      </w:pPr>
      <w:ins w:id="1724" w:author="ThaoDH" w:date="2013-10-16T11:34:00Z">
        <w:r>
          <w:t xml:space="preserve">[Elcom/Comverse]: </w:t>
        </w:r>
      </w:ins>
      <w:ins w:id="1725" w:author="Comverse" w:date="2013-10-14T14:39:00Z">
        <w:r w:rsidR="00596BB2">
          <w:t>ok</w:t>
        </w:r>
      </w:ins>
    </w:p>
    <w:p w:rsidR="0065482F" w:rsidRDefault="009C006B" w:rsidP="005C0964">
      <w:pPr>
        <w:pStyle w:val="NormalWeb"/>
        <w:numPr>
          <w:ilvl w:val="0"/>
          <w:numId w:val="6"/>
        </w:numPr>
        <w:jc w:val="both"/>
        <w:rPr>
          <w:ins w:id="1726" w:author="ThaoDH" w:date="2013-10-16T11:34:00Z"/>
        </w:rPr>
      </w:pPr>
      <w:r w:rsidRPr="00DB6E0C">
        <w:t>Thuê bao ezCom trả trước/trả sau đang sử dụng một trong các gói EZ (EZ50, 80, 120, 180, 220)</w:t>
      </w:r>
      <w:r w:rsidR="00FB59BD" w:rsidRPr="00DB6E0C">
        <w:t xml:space="preserve"> </w:t>
      </w:r>
      <w:ins w:id="1727" w:author="Comverse" w:date="2013-10-14T14:39:00Z">
        <w:del w:id="1728" w:author="ThaoDH" w:date="2013-10-16T11:34:00Z">
          <w:r w:rsidR="00596BB2" w:rsidDel="0065482F">
            <w:delText xml:space="preserve">ok </w:delText>
          </w:r>
        </w:del>
      </w:ins>
      <w:r w:rsidR="00FB59BD" w:rsidRPr="00DB6E0C">
        <w:t>(khách hàng đang sử dụng gói EZMAX không được sử dụng EZU</w:t>
      </w:r>
      <w:ins w:id="1729" w:author="ThaoDH" w:date="2013-10-16T11:34:00Z">
        <w:r w:rsidR="0065482F">
          <w:t xml:space="preserve">, </w:t>
        </w:r>
      </w:ins>
    </w:p>
    <w:p w:rsidR="004244C3" w:rsidRDefault="0065482F">
      <w:pPr>
        <w:pStyle w:val="NormalWeb"/>
        <w:jc w:val="both"/>
        <w:pPrChange w:id="1730" w:author="ThaoDH" w:date="2013-10-16T11:34:00Z">
          <w:pPr>
            <w:pStyle w:val="NormalWeb"/>
            <w:numPr>
              <w:numId w:val="6"/>
            </w:numPr>
            <w:tabs>
              <w:tab w:val="num" w:pos="720"/>
            </w:tabs>
            <w:ind w:left="720" w:hanging="360"/>
            <w:jc w:val="both"/>
          </w:pPr>
        </w:pPrChange>
      </w:pPr>
      <w:ins w:id="1731" w:author="ThaoDH" w:date="2013-10-16T11:34:00Z">
        <w:r>
          <w:t xml:space="preserve">[Elcom/Comverse]: </w:t>
        </w:r>
      </w:ins>
      <w:ins w:id="1732" w:author="Comverse" w:date="2013-10-14T14:39:00Z">
        <w:del w:id="1733" w:author="ThaoDH" w:date="2013-10-16T11:34:00Z">
          <w:r w:rsidR="00596BB2" w:rsidDel="0065482F">
            <w:delText xml:space="preserve"> </w:delText>
          </w:r>
        </w:del>
        <w:r w:rsidR="00596BB2">
          <w:t xml:space="preserve">he thong </w:t>
        </w:r>
      </w:ins>
      <w:ins w:id="1734" w:author="ThaoDH" w:date="2013-10-16T11:34:00Z">
        <w:r>
          <w:t xml:space="preserve">provisioning </w:t>
        </w:r>
      </w:ins>
      <w:ins w:id="1735" w:author="ThaoDH" w:date="2013-10-16T11:35:00Z">
        <w:r>
          <w:t xml:space="preserve">của VNP </w:t>
        </w:r>
      </w:ins>
      <w:ins w:id="1736" w:author="ThaoDH" w:date="2013-10-16T11:34:00Z">
        <w:r>
          <w:t>sẽ kiểm tra tính hợp lệ</w:t>
        </w:r>
      </w:ins>
      <w:ins w:id="1737" w:author="ThaoDH" w:date="2013-10-16T11:35:00Z">
        <w:r>
          <w:t xml:space="preserve">. </w:t>
        </w:r>
      </w:ins>
    </w:p>
    <w:p w:rsidR="00656074" w:rsidRDefault="00FD5CFB" w:rsidP="005C0964">
      <w:pPr>
        <w:pStyle w:val="NormalWeb"/>
        <w:numPr>
          <w:ilvl w:val="0"/>
          <w:numId w:val="6"/>
        </w:numPr>
        <w:jc w:val="both"/>
        <w:rPr>
          <w:ins w:id="1738" w:author="ThaoDH" w:date="2013-10-16T11:37:00Z"/>
        </w:rPr>
      </w:pPr>
      <w:r w:rsidRPr="00DB6E0C">
        <w:t>Tổng dung lượng thuê bao sử dụng ở tốc độ cao là dung lượng EZU 1GB + dung lượng gói Ez mà thuê bao đang sử dụng</w:t>
      </w:r>
      <w:ins w:id="1739" w:author="Comverse" w:date="2013-10-14T14:38:00Z">
        <w:r w:rsidR="00596BB2">
          <w:t xml:space="preserve"> </w:t>
        </w:r>
      </w:ins>
    </w:p>
    <w:p w:rsidR="004244C3" w:rsidRDefault="00656074">
      <w:pPr>
        <w:pStyle w:val="NormalWeb"/>
        <w:jc w:val="both"/>
        <w:pPrChange w:id="1740" w:author="ThaoDH" w:date="2013-10-16T11:37:00Z">
          <w:pPr>
            <w:pStyle w:val="NormalWeb"/>
            <w:numPr>
              <w:numId w:val="6"/>
            </w:numPr>
            <w:tabs>
              <w:tab w:val="num" w:pos="720"/>
            </w:tabs>
            <w:ind w:left="720" w:hanging="360"/>
            <w:jc w:val="both"/>
          </w:pPr>
        </w:pPrChange>
      </w:pPr>
      <w:ins w:id="1741" w:author="ThaoDH" w:date="2013-10-16T11:37:00Z">
        <w:r>
          <w:t xml:space="preserve">[Elcom/Comverse]: </w:t>
        </w:r>
      </w:ins>
      <w:ins w:id="1742" w:author="Comverse" w:date="2013-10-14T14:38:00Z">
        <w:r w:rsidR="00596BB2">
          <w:t>ok</w:t>
        </w:r>
      </w:ins>
    </w:p>
    <w:p w:rsidR="00656074" w:rsidRDefault="00FD5CFB" w:rsidP="005C0964">
      <w:pPr>
        <w:pStyle w:val="NormalWeb"/>
        <w:numPr>
          <w:ilvl w:val="0"/>
          <w:numId w:val="6"/>
        </w:numPr>
        <w:jc w:val="both"/>
        <w:rPr>
          <w:ins w:id="1743" w:author="ThaoDH" w:date="2013-10-16T11:37:00Z"/>
        </w:rPr>
      </w:pPr>
      <w:r w:rsidRPr="00DB6E0C">
        <w:t xml:space="preserve">Lưu lượng miễn phí sau khi KH đăng kí tính năng EZU = lưu lượng miễn phí chưa sử dụng hết của gói EZ khách hàng đang sử dụng + lưu lượng miễn phí theo quy định của tính năng EZU. </w:t>
      </w:r>
    </w:p>
    <w:p w:rsidR="00656074" w:rsidRPr="00DB6E0C" w:rsidRDefault="00656074" w:rsidP="00656074">
      <w:pPr>
        <w:pStyle w:val="NormalWeb"/>
        <w:numPr>
          <w:ilvl w:val="0"/>
          <w:numId w:val="6"/>
        </w:numPr>
        <w:jc w:val="both"/>
        <w:rPr>
          <w:ins w:id="1744" w:author="ThaoDH" w:date="2013-10-16T11:37:00Z"/>
        </w:rPr>
      </w:pPr>
      <w:ins w:id="1745" w:author="ThaoDH" w:date="2013-10-16T11:37:00Z">
        <w:r>
          <w:t>[Elcom/Comverse]: ok</w:t>
        </w:r>
      </w:ins>
    </w:p>
    <w:p w:rsidR="004244C3" w:rsidRDefault="004244C3">
      <w:pPr>
        <w:pStyle w:val="NormalWeb"/>
        <w:ind w:left="360"/>
        <w:jc w:val="both"/>
        <w:rPr>
          <w:del w:id="1746" w:author="ThaoDH" w:date="2013-10-16T11:37:00Z"/>
        </w:rPr>
        <w:pPrChange w:id="1747" w:author="ThaoDH" w:date="2013-10-16T11:37:00Z">
          <w:pPr>
            <w:pStyle w:val="NormalWeb"/>
            <w:numPr>
              <w:numId w:val="6"/>
            </w:numPr>
            <w:tabs>
              <w:tab w:val="num" w:pos="720"/>
            </w:tabs>
            <w:ind w:left="720" w:hanging="360"/>
            <w:jc w:val="both"/>
          </w:pPr>
        </w:pPrChange>
      </w:pPr>
    </w:p>
    <w:p w:rsidR="00656074" w:rsidRDefault="00FD5CFB" w:rsidP="005C0964">
      <w:pPr>
        <w:pStyle w:val="NormalWeb"/>
        <w:numPr>
          <w:ilvl w:val="0"/>
          <w:numId w:val="6"/>
        </w:numPr>
        <w:jc w:val="both"/>
        <w:rPr>
          <w:ins w:id="1748" w:author="ThaoDH" w:date="2013-10-16T11:37:00Z"/>
        </w:rPr>
      </w:pPr>
      <w:r w:rsidRPr="00DB6E0C">
        <w:t xml:space="preserve">Trường hợp trước khi đăng ký tính năng EZU, khách hàng đã sử dụng hết lưu lượng miễn phí của gói EZ, phần lưu lượng phát sinh ngoài gói EZ vẫn tính theo mức cước lưu lượng vượt gói </w:t>
      </w:r>
    </w:p>
    <w:p w:rsidR="00656074" w:rsidRPr="00DB6E0C" w:rsidRDefault="00656074" w:rsidP="00656074">
      <w:pPr>
        <w:pStyle w:val="NormalWeb"/>
        <w:jc w:val="both"/>
        <w:rPr>
          <w:ins w:id="1749" w:author="ThaoDH" w:date="2013-10-16T11:37:00Z"/>
        </w:rPr>
      </w:pPr>
      <w:ins w:id="1750" w:author="ThaoDH" w:date="2013-10-16T11:37:00Z">
        <w:r>
          <w:t>[Elcom/Comverse]: ok</w:t>
        </w:r>
      </w:ins>
    </w:p>
    <w:p w:rsidR="00FD5CFB" w:rsidRPr="00DB6E0C" w:rsidDel="00656074" w:rsidRDefault="00FD5CFB" w:rsidP="00656074">
      <w:pPr>
        <w:pStyle w:val="NormalWeb"/>
        <w:jc w:val="both"/>
        <w:rPr>
          <w:del w:id="1751" w:author="ThaoDH" w:date="2013-10-16T11:37:00Z"/>
        </w:rPr>
      </w:pPr>
    </w:p>
    <w:p w:rsidR="00BD6BD5" w:rsidRDefault="00FD5CFB" w:rsidP="005C0964">
      <w:pPr>
        <w:pStyle w:val="NormalWeb"/>
        <w:numPr>
          <w:ilvl w:val="0"/>
          <w:numId w:val="6"/>
        </w:numPr>
        <w:jc w:val="both"/>
        <w:rPr>
          <w:ins w:id="1752" w:author="ThaoDH" w:date="2013-10-16T11:38:00Z"/>
        </w:rPr>
      </w:pPr>
      <w:r w:rsidRPr="00DB6E0C">
        <w:t>K</w:t>
      </w:r>
      <w:r w:rsidR="00B479A1" w:rsidRPr="00DB6E0C">
        <w:t>hác</w:t>
      </w:r>
      <w:r w:rsidR="00D9134F">
        <w:t>h</w:t>
      </w:r>
      <w:r w:rsidR="00B479A1" w:rsidRPr="00DB6E0C">
        <w:t xml:space="preserve"> hàng</w:t>
      </w:r>
      <w:r w:rsidRPr="00DB6E0C">
        <w:t xml:space="preserve"> có thể đăng kí tính năng EZU nhiều lần trong thời gian có hiệu lực của gói EZ. </w:t>
      </w:r>
      <w:r w:rsidR="00E852F2" w:rsidRPr="00DB6E0C">
        <w:t xml:space="preserve">Khi đăng kí gói EZU nhiều lần, nếu lưu lượng </w:t>
      </w:r>
      <w:r w:rsidR="00045EE8">
        <w:t xml:space="preserve">ở tốc độ cao của khách hàng </w:t>
      </w:r>
      <w:r w:rsidR="00E852F2" w:rsidRPr="00DB6E0C">
        <w:t xml:space="preserve">chưa sử dụng hết </w:t>
      </w:r>
      <w:r w:rsidR="00D9134F">
        <w:t xml:space="preserve">được phép </w:t>
      </w:r>
      <w:r w:rsidR="00E852F2" w:rsidRPr="00DB6E0C">
        <w:t>cộng dồn</w:t>
      </w:r>
      <w:r w:rsidR="00C74407" w:rsidRPr="00DB6E0C">
        <w:t xml:space="preserve"> sang</w:t>
      </w:r>
      <w:r w:rsidR="00D60BD2">
        <w:t xml:space="preserve"> lưu lượng của EZU mới</w:t>
      </w:r>
      <w:r w:rsidR="00C74407" w:rsidRPr="00DB6E0C">
        <w:t xml:space="preserve">. </w:t>
      </w:r>
    </w:p>
    <w:p w:rsidR="004244C3" w:rsidRDefault="00BD6BD5">
      <w:pPr>
        <w:pStyle w:val="NormalWeb"/>
        <w:ind w:left="360"/>
        <w:jc w:val="both"/>
        <w:pPrChange w:id="1753" w:author="ThaoDH" w:date="2013-10-16T11:38:00Z">
          <w:pPr>
            <w:pStyle w:val="NormalWeb"/>
            <w:numPr>
              <w:numId w:val="6"/>
            </w:numPr>
            <w:tabs>
              <w:tab w:val="num" w:pos="720"/>
            </w:tabs>
            <w:ind w:left="720" w:hanging="360"/>
            <w:jc w:val="both"/>
          </w:pPr>
        </w:pPrChange>
      </w:pPr>
      <w:ins w:id="1754" w:author="ThaoDH" w:date="2013-10-16T11:38:00Z">
        <w:r>
          <w:t xml:space="preserve">[Elcom/Comverse]: </w:t>
        </w:r>
      </w:ins>
      <w:ins w:id="1755" w:author="Comverse" w:date="2013-10-14T14:40:00Z">
        <w:r w:rsidR="00596BB2">
          <w:t xml:space="preserve">ok. </w:t>
        </w:r>
      </w:ins>
      <w:ins w:id="1756" w:author="Comverse" w:date="2013-10-14T14:43:00Z">
        <w:r w:rsidR="00596BB2">
          <w:t>Trong truong hop dang ky nhieu lan trong thang, h</w:t>
        </w:r>
      </w:ins>
      <w:ins w:id="1757" w:author="Comverse" w:date="2013-10-14T14:40:00Z">
        <w:r w:rsidR="00596BB2">
          <w:t xml:space="preserve">e thong </w:t>
        </w:r>
      </w:ins>
      <w:ins w:id="1758" w:author="ThaoDH" w:date="2013-10-16T11:38:00Z">
        <w:r w:rsidR="0092038E">
          <w:t xml:space="preserve">VNP provisioning </w:t>
        </w:r>
        <w:r w:rsidR="00311CAC">
          <w:t>sẽ thực hiện disconnect gói EZU rồi sau đó thực hiện việc đăng kí</w:t>
        </w:r>
      </w:ins>
    </w:p>
    <w:p w:rsidR="00311CAC" w:rsidRDefault="00FD5CFB" w:rsidP="005C0964">
      <w:pPr>
        <w:pStyle w:val="NormalWeb"/>
        <w:numPr>
          <w:ilvl w:val="0"/>
          <w:numId w:val="6"/>
        </w:numPr>
        <w:jc w:val="both"/>
        <w:rPr>
          <w:ins w:id="1759" w:author="ThaoDH" w:date="2013-10-16T11:39:00Z"/>
        </w:rPr>
      </w:pPr>
      <w:r w:rsidRPr="00DB6E0C">
        <w:lastRenderedPageBreak/>
        <w:t xml:space="preserve">Tổng lưu lượng miễn phí </w:t>
      </w:r>
      <w:r w:rsidR="009958E6" w:rsidRPr="00DB6E0C">
        <w:t xml:space="preserve">tốc độ cao </w:t>
      </w:r>
      <w:r w:rsidRPr="00DB6E0C">
        <w:t>trong chu kì</w:t>
      </w:r>
      <w:r w:rsidR="00763697">
        <w:t xml:space="preserve"> </w:t>
      </w:r>
      <w:r w:rsidRPr="00DB6E0C">
        <w:t xml:space="preserve">sử dụng </w:t>
      </w:r>
      <w:r w:rsidR="00763697" w:rsidRPr="00DB6E0C">
        <w:t xml:space="preserve"> </w:t>
      </w:r>
      <w:r w:rsidR="00763697">
        <w:t xml:space="preserve">(tháng dương lịch) </w:t>
      </w:r>
      <w:r w:rsidRPr="00DB6E0C">
        <w:t xml:space="preserve">của gói EZ </w:t>
      </w:r>
      <w:r w:rsidR="003B221A">
        <w:t xml:space="preserve">và </w:t>
      </w:r>
      <w:r w:rsidR="00763697">
        <w:t xml:space="preserve"> EZU </w:t>
      </w:r>
      <w:r w:rsidRPr="00DB6E0C">
        <w:t>chỉ có hiệu lực trong khoảng thời gian có hiệu lực của gói, không đ</w:t>
      </w:r>
      <w:r w:rsidR="00995410">
        <w:t>ượ</w:t>
      </w:r>
      <w:r w:rsidRPr="00DB6E0C">
        <w:t xml:space="preserve">c cộng dồn sang chu kì tiếp theo. </w:t>
      </w:r>
    </w:p>
    <w:p w:rsidR="00FD5CFB" w:rsidRPr="00DB6E0C" w:rsidRDefault="00311CAC" w:rsidP="00311CAC">
      <w:pPr>
        <w:pStyle w:val="NormalWeb"/>
        <w:numPr>
          <w:ilvl w:val="0"/>
          <w:numId w:val="6"/>
        </w:numPr>
        <w:jc w:val="both"/>
      </w:pPr>
      <w:ins w:id="1760" w:author="ThaoDH" w:date="2013-10-16T11:39:00Z">
        <w:r>
          <w:t xml:space="preserve">[Elcom/Comverse]: ok. </w:t>
        </w:r>
      </w:ins>
      <w:ins w:id="1761" w:author="Comverse" w:date="2013-09-27T16:07:00Z">
        <w:r w:rsidR="001022D0">
          <w:t>Kiem tra thu tu chay cua RC. Va dam bao RC cua goi EZ</w:t>
        </w:r>
      </w:ins>
      <w:ins w:id="1762" w:author="Comverse" w:date="2013-09-27T16:08:00Z">
        <w:r w:rsidR="001022D0">
          <w:t>com</w:t>
        </w:r>
      </w:ins>
      <w:ins w:id="1763" w:author="Comverse" w:date="2013-09-27T16:07:00Z">
        <w:r w:rsidR="001022D0">
          <w:t xml:space="preserve"> chay trc de reset </w:t>
        </w:r>
      </w:ins>
      <w:ins w:id="1764" w:author="Comverse" w:date="2013-09-27T16:09:00Z">
        <w:r w:rsidR="002256F4">
          <w:t xml:space="preserve">data </w:t>
        </w:r>
      </w:ins>
      <w:ins w:id="1765" w:author="Comverse" w:date="2013-09-27T16:07:00Z">
        <w:r w:rsidR="001022D0">
          <w:t>balance sau do RC cua goi EZU moi dc chay de add them vao</w:t>
        </w:r>
      </w:ins>
      <w:ins w:id="1766" w:author="Comverse" w:date="2013-09-27T16:09:00Z">
        <w:r w:rsidR="002256F4">
          <w:t xml:space="preserve"> data</w:t>
        </w:r>
      </w:ins>
      <w:ins w:id="1767" w:author="Comverse" w:date="2013-09-27T16:07:00Z">
        <w:r w:rsidR="001022D0">
          <w:t xml:space="preserve"> balance</w:t>
        </w:r>
      </w:ins>
    </w:p>
    <w:p w:rsidR="00FD5CFB" w:rsidRPr="00DB6E0C" w:rsidRDefault="00FD5CFB" w:rsidP="005C0964">
      <w:pPr>
        <w:pStyle w:val="NormalWeb"/>
        <w:numPr>
          <w:ilvl w:val="0"/>
          <w:numId w:val="10"/>
        </w:numPr>
        <w:ind w:hanging="720"/>
        <w:jc w:val="both"/>
        <w:rPr>
          <w:b/>
          <w:i/>
        </w:rPr>
      </w:pPr>
      <w:r w:rsidRPr="00DB6E0C">
        <w:rPr>
          <w:b/>
          <w:i/>
        </w:rPr>
        <w:t>Gia hạn của tính năng EZU</w:t>
      </w:r>
    </w:p>
    <w:p w:rsidR="00A04953" w:rsidRDefault="00FD5CFB" w:rsidP="005C0964">
      <w:pPr>
        <w:pStyle w:val="NormalWeb"/>
        <w:numPr>
          <w:ilvl w:val="0"/>
          <w:numId w:val="6"/>
        </w:numPr>
        <w:jc w:val="both"/>
        <w:rPr>
          <w:ins w:id="1768" w:author="ThaoDH" w:date="2013-10-16T11:39:00Z"/>
        </w:rPr>
      </w:pPr>
      <w:r w:rsidRPr="00DB6E0C">
        <w:t xml:space="preserve">Tính năng EZU đc gia hạn cùng với việc gia hạn gói EZ50, 80, 120, 180, 220. </w:t>
      </w:r>
    </w:p>
    <w:p w:rsidR="00FD5CFB" w:rsidRPr="00DB6E0C" w:rsidRDefault="00A04953" w:rsidP="00A04953">
      <w:pPr>
        <w:pStyle w:val="NormalWeb"/>
        <w:numPr>
          <w:ilvl w:val="0"/>
          <w:numId w:val="6"/>
        </w:numPr>
        <w:jc w:val="both"/>
      </w:pPr>
      <w:ins w:id="1769" w:author="ThaoDH" w:date="2013-10-16T11:39:00Z">
        <w:r>
          <w:t xml:space="preserve">[Elcom/Comverse]: ok. </w:t>
        </w:r>
      </w:ins>
      <w:ins w:id="1770" w:author="Comverse" w:date="2013-09-27T16:11:00Z">
        <w:r w:rsidR="002256F4">
          <w:t>RC chay vao ngay mung 1 hang thang</w:t>
        </w:r>
      </w:ins>
    </w:p>
    <w:p w:rsidR="006B23BC" w:rsidRDefault="00FD5CFB" w:rsidP="005C0964">
      <w:pPr>
        <w:pStyle w:val="NormalWeb"/>
        <w:numPr>
          <w:ilvl w:val="0"/>
          <w:numId w:val="6"/>
        </w:numPr>
        <w:jc w:val="both"/>
        <w:rPr>
          <w:ins w:id="1771" w:author="ThaoDH" w:date="2013-10-16T11:39:00Z"/>
        </w:rPr>
      </w:pPr>
      <w:r w:rsidRPr="00DB6E0C">
        <w:t>Tự động gia hạn theo tháng dương lịch. Trứoc khi gói cước hết hạn 01 ngày, hệ thống sẽ nhắn tin thông báo việc gói cước + tính năng EZU đc tự động gia hạn.</w:t>
      </w:r>
    </w:p>
    <w:p w:rsidR="004244C3" w:rsidRDefault="006B23BC">
      <w:pPr>
        <w:pStyle w:val="NormalWeb"/>
        <w:ind w:left="360"/>
        <w:jc w:val="both"/>
        <w:rPr>
          <w:ins w:id="1772" w:author="ThaoDH" w:date="2013-10-16T11:40:00Z"/>
        </w:rPr>
        <w:pPrChange w:id="1773" w:author="ThaoDH" w:date="2013-10-16T11:40:00Z">
          <w:pPr>
            <w:pStyle w:val="NormalWeb"/>
            <w:numPr>
              <w:numId w:val="6"/>
            </w:numPr>
            <w:tabs>
              <w:tab w:val="num" w:pos="720"/>
            </w:tabs>
            <w:ind w:left="720" w:hanging="360"/>
            <w:jc w:val="both"/>
          </w:pPr>
        </w:pPrChange>
      </w:pPr>
      <w:ins w:id="1774" w:author="ThaoDH" w:date="2013-10-16T11:40:00Z">
        <w:r>
          <w:t xml:space="preserve">[Elcom/Comverse]: </w:t>
        </w:r>
      </w:ins>
      <w:ins w:id="1775" w:author="ThaoDH" w:date="2013-10-16T12:26:00Z">
        <w:r w:rsidR="00436BB3">
          <w:t xml:space="preserve">Việc nhắn tin được thực hiện </w:t>
        </w:r>
      </w:ins>
      <w:ins w:id="1776" w:author="ThaoDH" w:date="2013-10-16T12:27:00Z">
        <w:r w:rsidR="00436BB3">
          <w:t>bởi hệ thống provisioning của VNP</w:t>
        </w:r>
      </w:ins>
    </w:p>
    <w:p w:rsidR="00FD5CFB" w:rsidRDefault="00FD5CFB" w:rsidP="005C0964">
      <w:pPr>
        <w:pStyle w:val="NormalWeb"/>
        <w:numPr>
          <w:ilvl w:val="0"/>
          <w:numId w:val="6"/>
        </w:numPr>
        <w:jc w:val="both"/>
        <w:rPr>
          <w:ins w:id="1777" w:author="ThaoDH" w:date="2013-10-16T12:27:00Z"/>
        </w:rPr>
      </w:pPr>
      <w:r w:rsidRPr="00DB6E0C">
        <w:t xml:space="preserve">Tổng cước hàng tháng = cước sử dụng gói EZ + cước sử dụng tính năng EZU. </w:t>
      </w:r>
    </w:p>
    <w:p w:rsidR="004244C3" w:rsidRDefault="00436BB3">
      <w:pPr>
        <w:pStyle w:val="NormalWeb"/>
        <w:jc w:val="both"/>
        <w:pPrChange w:id="1778" w:author="ThaoDH" w:date="2013-10-16T12:27:00Z">
          <w:pPr>
            <w:pStyle w:val="NormalWeb"/>
            <w:numPr>
              <w:numId w:val="6"/>
            </w:numPr>
            <w:tabs>
              <w:tab w:val="num" w:pos="720"/>
            </w:tabs>
            <w:ind w:left="720" w:hanging="360"/>
            <w:jc w:val="both"/>
          </w:pPr>
        </w:pPrChange>
      </w:pPr>
      <w:ins w:id="1779" w:author="ThaoDH" w:date="2013-10-16T12:27:00Z">
        <w:r>
          <w:t>[Elcom/Comverse]: OK</w:t>
        </w:r>
      </w:ins>
    </w:p>
    <w:p w:rsidR="00D95741" w:rsidRDefault="00D95741" w:rsidP="005C0964">
      <w:pPr>
        <w:pStyle w:val="NormalWeb"/>
        <w:numPr>
          <w:ilvl w:val="0"/>
          <w:numId w:val="6"/>
        </w:numPr>
        <w:jc w:val="both"/>
        <w:rPr>
          <w:ins w:id="1780" w:author="ThaoDH" w:date="2013-10-16T12:28:00Z"/>
        </w:rPr>
      </w:pPr>
      <w:r w:rsidRPr="00DB6E0C">
        <w:t xml:space="preserve">Thời hạn tính năng EZU tính theo tháng dương lịch, đối với tháng đầu tiên sẽ tính theo tròn số ngày còn lại của tháng tính từ thời điểm đăng kí. </w:t>
      </w:r>
    </w:p>
    <w:p w:rsidR="00436BB3" w:rsidRPr="00DB6E0C" w:rsidRDefault="00436BB3" w:rsidP="00436BB3">
      <w:pPr>
        <w:pStyle w:val="NormalWeb"/>
        <w:numPr>
          <w:ilvl w:val="0"/>
          <w:numId w:val="6"/>
        </w:numPr>
        <w:jc w:val="both"/>
        <w:rPr>
          <w:ins w:id="1781" w:author="ThaoDH" w:date="2013-10-16T12:28:00Z"/>
        </w:rPr>
      </w:pPr>
      <w:ins w:id="1782" w:author="ThaoDH" w:date="2013-10-16T12:28:00Z">
        <w:r>
          <w:t>[Elcom/Comverse]: OK</w:t>
        </w:r>
      </w:ins>
    </w:p>
    <w:p w:rsidR="004244C3" w:rsidRDefault="004244C3">
      <w:pPr>
        <w:pStyle w:val="NormalWeb"/>
        <w:jc w:val="both"/>
        <w:pPrChange w:id="1783" w:author="ThaoDH" w:date="2013-10-16T12:28:00Z">
          <w:pPr>
            <w:pStyle w:val="NormalWeb"/>
            <w:numPr>
              <w:numId w:val="6"/>
            </w:numPr>
            <w:tabs>
              <w:tab w:val="num" w:pos="720"/>
            </w:tabs>
            <w:ind w:left="720" w:hanging="360"/>
            <w:jc w:val="both"/>
          </w:pPr>
        </w:pPrChange>
      </w:pPr>
    </w:p>
    <w:p w:rsidR="00FD5CFB" w:rsidRPr="00DB6E0C" w:rsidRDefault="00FD5CFB" w:rsidP="005C0964">
      <w:pPr>
        <w:pStyle w:val="NormalWeb"/>
        <w:numPr>
          <w:ilvl w:val="0"/>
          <w:numId w:val="10"/>
        </w:numPr>
        <w:ind w:hanging="720"/>
        <w:jc w:val="both"/>
        <w:rPr>
          <w:b/>
          <w:i/>
        </w:rPr>
      </w:pPr>
      <w:r w:rsidRPr="00DB6E0C">
        <w:rPr>
          <w:b/>
          <w:i/>
        </w:rPr>
        <w:t>Hủy tính năng EZU</w:t>
      </w:r>
    </w:p>
    <w:p w:rsidR="00FD5CFB" w:rsidRPr="00DB6E0C" w:rsidRDefault="00FD5CFB" w:rsidP="005C0964">
      <w:pPr>
        <w:pStyle w:val="NormalWeb"/>
        <w:numPr>
          <w:ilvl w:val="0"/>
          <w:numId w:val="6"/>
        </w:numPr>
        <w:jc w:val="both"/>
      </w:pPr>
      <w:r w:rsidRPr="00DB6E0C">
        <w:t>Tính năng EZU sẽ bị hủy khi</w:t>
      </w:r>
    </w:p>
    <w:p w:rsidR="00436BB3" w:rsidRDefault="00FD5CFB" w:rsidP="005C0964">
      <w:pPr>
        <w:pStyle w:val="NormalWeb"/>
        <w:numPr>
          <w:ilvl w:val="0"/>
          <w:numId w:val="6"/>
        </w:numPr>
        <w:jc w:val="both"/>
        <w:rPr>
          <w:ins w:id="1784" w:author="ThaoDH" w:date="2013-10-16T12:28:00Z"/>
        </w:rPr>
      </w:pPr>
      <w:r w:rsidRPr="00DB6E0C">
        <w:t xml:space="preserve">Khách hàng soạn tin EZU_OFF gửi 888 hoặc KH yêu cầu chuyển đổi hoặc hủy gói cước EZ đang dùng. </w:t>
      </w:r>
    </w:p>
    <w:p w:rsidR="00FD5CFB" w:rsidRPr="00DB6E0C" w:rsidRDefault="00436BB3" w:rsidP="00436BB3">
      <w:pPr>
        <w:pStyle w:val="NormalWeb"/>
        <w:numPr>
          <w:ilvl w:val="0"/>
          <w:numId w:val="6"/>
        </w:numPr>
        <w:jc w:val="both"/>
      </w:pPr>
      <w:ins w:id="1785" w:author="ThaoDH" w:date="2013-10-16T12:28:00Z">
        <w:r>
          <w:t xml:space="preserve">[Elcom/Comverse]: Hệ thống Provisioning ngoài thực hiện </w:t>
        </w:r>
      </w:ins>
      <w:ins w:id="1786" w:author="Comverse" w:date="2013-10-14T14:46:00Z">
        <w:del w:id="1787" w:author="ThaoDH" w:date="2013-10-16T12:28:00Z">
          <w:r w:rsidR="00596BB2" w:rsidDel="00436BB3">
            <w:delText>He thong ngoai thuc hien</w:delText>
          </w:r>
        </w:del>
      </w:ins>
    </w:p>
    <w:p w:rsidR="00436BB3" w:rsidRDefault="00FD5CFB" w:rsidP="005C0964">
      <w:pPr>
        <w:pStyle w:val="NormalWeb"/>
        <w:numPr>
          <w:ilvl w:val="0"/>
          <w:numId w:val="6"/>
        </w:numPr>
        <w:jc w:val="both"/>
        <w:rPr>
          <w:ins w:id="1788" w:author="ThaoDH" w:date="2013-10-16T12:28:00Z"/>
        </w:rPr>
      </w:pPr>
      <w:r w:rsidRPr="00DB6E0C">
        <w:t xml:space="preserve">Việc hủy tính năng EZU có hiệu lực ngay tại thời điểm khách hàng hủy gói cước thành công. </w:t>
      </w:r>
    </w:p>
    <w:p w:rsidR="00436BB3" w:rsidRPr="00DB6E0C" w:rsidRDefault="00436BB3" w:rsidP="00436BB3">
      <w:pPr>
        <w:pStyle w:val="NormalWeb"/>
        <w:numPr>
          <w:ilvl w:val="0"/>
          <w:numId w:val="6"/>
        </w:numPr>
        <w:jc w:val="both"/>
        <w:rPr>
          <w:ins w:id="1789" w:author="ThaoDH" w:date="2013-10-16T12:28:00Z"/>
        </w:rPr>
      </w:pPr>
      <w:ins w:id="1790" w:author="ThaoDH" w:date="2013-10-16T12:28:00Z">
        <w:r>
          <w:t>[Elcom/Comverse]: OK. C1RT có hiệu lực tức thời</w:t>
        </w:r>
      </w:ins>
    </w:p>
    <w:p w:rsidR="00FD5CFB" w:rsidRPr="00DB6E0C" w:rsidRDefault="00FD5CFB" w:rsidP="005C0964">
      <w:pPr>
        <w:pStyle w:val="NormalWeb"/>
        <w:numPr>
          <w:ilvl w:val="0"/>
          <w:numId w:val="6"/>
        </w:numPr>
        <w:jc w:val="both"/>
      </w:pPr>
    </w:p>
    <w:p w:rsidR="00436BB3" w:rsidRDefault="00FD5CFB" w:rsidP="005C0964">
      <w:pPr>
        <w:pStyle w:val="NormalWeb"/>
        <w:numPr>
          <w:ilvl w:val="0"/>
          <w:numId w:val="6"/>
        </w:numPr>
        <w:jc w:val="both"/>
        <w:rPr>
          <w:ins w:id="1791" w:author="ThaoDH" w:date="2013-10-16T12:29:00Z"/>
        </w:rPr>
      </w:pPr>
      <w:r w:rsidRPr="00DB6E0C">
        <w:t>Sau khi hủy khách hàng vẫn đc dùng phần lưu lượng miễn phí (nếu còn) c</w:t>
      </w:r>
      <w:r w:rsidR="00492105" w:rsidRPr="00DB6E0C">
        <w:t>ủa gói EZ và của tính năng EZU ở</w:t>
      </w:r>
      <w:r w:rsidRPr="00DB6E0C">
        <w:t xml:space="preserve"> tốc độ truy cập tối đa cho đến hết hạn sử dụng của gói cước. </w:t>
      </w:r>
    </w:p>
    <w:p w:rsidR="004244C3" w:rsidRDefault="00436BB3">
      <w:pPr>
        <w:pStyle w:val="NormalWeb"/>
        <w:jc w:val="both"/>
        <w:pPrChange w:id="1792" w:author="ThaoDH" w:date="2013-10-16T12:29:00Z">
          <w:pPr>
            <w:pStyle w:val="NormalWeb"/>
            <w:numPr>
              <w:numId w:val="6"/>
            </w:numPr>
            <w:tabs>
              <w:tab w:val="num" w:pos="720"/>
            </w:tabs>
            <w:ind w:left="720" w:hanging="360"/>
            <w:jc w:val="both"/>
          </w:pPr>
        </w:pPrChange>
      </w:pPr>
      <w:ins w:id="1793" w:author="ThaoDH" w:date="2013-10-16T12:29:00Z">
        <w:r>
          <w:t xml:space="preserve">[Elcom/Comverse]: </w:t>
        </w:r>
      </w:ins>
      <w:ins w:id="1794" w:author="Comverse" w:date="2013-10-14T14:46:00Z">
        <w:r w:rsidR="00596BB2">
          <w:t>ok</w:t>
        </w:r>
      </w:ins>
    </w:p>
    <w:p w:rsidR="00436BB3" w:rsidRDefault="00FD5CFB" w:rsidP="005C0964">
      <w:pPr>
        <w:pStyle w:val="NormalWeb"/>
        <w:numPr>
          <w:ilvl w:val="0"/>
          <w:numId w:val="6"/>
        </w:numPr>
        <w:jc w:val="both"/>
        <w:rPr>
          <w:ins w:id="1795" w:author="ThaoDH" w:date="2013-10-16T12:29:00Z"/>
        </w:rPr>
      </w:pPr>
      <w:r w:rsidRPr="00DB6E0C">
        <w:t>Phân lưu lượng vượt mức miễn phí phát sinh nếu có ở tốc độ tối đa sẽ đc tính theo giá vượt gói</w:t>
      </w:r>
      <w:ins w:id="1796" w:author="Comverse" w:date="2013-10-14T14:46:00Z">
        <w:r w:rsidR="00596BB2">
          <w:t xml:space="preserve"> </w:t>
        </w:r>
      </w:ins>
    </w:p>
    <w:p w:rsidR="004244C3" w:rsidRDefault="00436BB3">
      <w:pPr>
        <w:pStyle w:val="NormalWeb"/>
        <w:jc w:val="both"/>
        <w:pPrChange w:id="1797" w:author="ThaoDH" w:date="2013-10-16T12:29:00Z">
          <w:pPr>
            <w:pStyle w:val="NormalWeb"/>
            <w:numPr>
              <w:numId w:val="6"/>
            </w:numPr>
            <w:tabs>
              <w:tab w:val="num" w:pos="720"/>
            </w:tabs>
            <w:ind w:left="720" w:hanging="360"/>
            <w:jc w:val="both"/>
          </w:pPr>
        </w:pPrChange>
      </w:pPr>
      <w:ins w:id="1798" w:author="ThaoDH" w:date="2013-10-16T12:29:00Z">
        <w:r>
          <w:t>[Elcom/Comverse]:</w:t>
        </w:r>
      </w:ins>
      <w:ins w:id="1799" w:author="Comverse" w:date="2013-10-14T14:46:00Z">
        <w:r w:rsidR="00596BB2">
          <w:t>ok</w:t>
        </w:r>
      </w:ins>
    </w:p>
    <w:p w:rsidR="00436BB3" w:rsidRDefault="00032030" w:rsidP="005C0964">
      <w:pPr>
        <w:pStyle w:val="NormalWeb"/>
        <w:numPr>
          <w:ilvl w:val="0"/>
          <w:numId w:val="6"/>
        </w:numPr>
        <w:jc w:val="both"/>
        <w:rPr>
          <w:ins w:id="1800" w:author="ThaoDH" w:date="2013-10-16T12:29:00Z"/>
        </w:rPr>
      </w:pPr>
      <w:r w:rsidRPr="00DB6E0C">
        <w:lastRenderedPageBreak/>
        <w:t>H</w:t>
      </w:r>
      <w:r w:rsidR="00FD5CFB" w:rsidRPr="00DB6E0C">
        <w:t>ủy từ ngày 15 trở về trước tính 50%, sau năm 15 tính 100%.</w:t>
      </w:r>
    </w:p>
    <w:p w:rsidR="004244C3" w:rsidRDefault="00436BB3">
      <w:pPr>
        <w:pStyle w:val="NormalWeb"/>
        <w:jc w:val="both"/>
        <w:pPrChange w:id="1801" w:author="ThaoDH" w:date="2013-10-16T12:29:00Z">
          <w:pPr>
            <w:pStyle w:val="NormalWeb"/>
            <w:numPr>
              <w:numId w:val="6"/>
            </w:numPr>
            <w:tabs>
              <w:tab w:val="num" w:pos="720"/>
            </w:tabs>
            <w:ind w:left="720" w:hanging="360"/>
            <w:jc w:val="both"/>
          </w:pPr>
        </w:pPrChange>
      </w:pPr>
      <w:ins w:id="1802" w:author="ThaoDH" w:date="2013-10-16T12:30:00Z">
        <w:r>
          <w:t>[Elcom/Comverse]:</w:t>
        </w:r>
      </w:ins>
      <w:ins w:id="1803" w:author="Comverse" w:date="2013-10-14T14:46:00Z">
        <w:r w:rsidR="00596BB2">
          <w:t xml:space="preserve"> </w:t>
        </w:r>
      </w:ins>
      <w:ins w:id="1804" w:author="ThaoDH" w:date="2013-10-16T12:30:00Z">
        <w:r>
          <w:t xml:space="preserve">Khi thực hiện </w:t>
        </w:r>
      </w:ins>
      <w:ins w:id="1805" w:author="ThaoDH" w:date="2013-10-16T13:03:00Z">
        <w:r w:rsidR="00B94D6F">
          <w:t xml:space="preserve">hủy bỏ, hệ thống </w:t>
        </w:r>
      </w:ins>
      <w:ins w:id="1806" w:author="ThaoDH" w:date="2013-10-16T13:04:00Z">
        <w:r w:rsidR="00B94D6F">
          <w:t xml:space="preserve">provisioning cần check xem nếu là trước ngày 15 thì điều chỉnh </w:t>
        </w:r>
        <w:r w:rsidR="00963622">
          <w:t xml:space="preserve">bổ sung vào tài khoản core </w:t>
        </w:r>
        <w:r w:rsidR="00B94D6F">
          <w:t>một MTR bằng 50% giá gói</w:t>
        </w:r>
      </w:ins>
      <w:ins w:id="1807" w:author="ThaoDH" w:date="2013-10-16T13:03:00Z">
        <w:r w:rsidR="00B94D6F">
          <w:t xml:space="preserve"> </w:t>
        </w:r>
      </w:ins>
    </w:p>
    <w:p w:rsidR="003A3A0C" w:rsidRPr="003A3A0C" w:rsidRDefault="003A3A0C" w:rsidP="005C0964">
      <w:pPr>
        <w:pStyle w:val="NormalWeb"/>
        <w:numPr>
          <w:ilvl w:val="0"/>
          <w:numId w:val="8"/>
        </w:numPr>
        <w:ind w:hanging="720"/>
        <w:jc w:val="both"/>
        <w:rPr>
          <w:b/>
          <w:i/>
        </w:rPr>
      </w:pPr>
      <w:r w:rsidRPr="003A3A0C">
        <w:rPr>
          <w:b/>
          <w:i/>
        </w:rPr>
        <w:t>Tương tác gói cước</w:t>
      </w:r>
    </w:p>
    <w:p w:rsidR="00590210" w:rsidRDefault="003A3A0C" w:rsidP="003A3A0C">
      <w:pPr>
        <w:pStyle w:val="NormalWeb"/>
        <w:jc w:val="both"/>
        <w:rPr>
          <w:ins w:id="1808" w:author="ThaoDH" w:date="2013-10-16T13:05:00Z"/>
        </w:rPr>
      </w:pPr>
      <w:r>
        <w:t>Chỉ t</w:t>
      </w:r>
      <w:r w:rsidRPr="003A3A0C">
        <w:t xml:space="preserve">huê bao </w:t>
      </w:r>
      <w:r>
        <w:t>Ezcom được đăng kí EzU</w:t>
      </w:r>
      <w:ins w:id="1809" w:author="Comverse" w:date="2013-10-14T14:47:00Z">
        <w:r w:rsidR="00596BB2">
          <w:t xml:space="preserve"> </w:t>
        </w:r>
      </w:ins>
    </w:p>
    <w:p w:rsidR="003A3A0C" w:rsidRPr="003A3A0C" w:rsidRDefault="00590210" w:rsidP="003A3A0C">
      <w:pPr>
        <w:pStyle w:val="NormalWeb"/>
        <w:jc w:val="both"/>
      </w:pPr>
      <w:ins w:id="1810" w:author="ThaoDH" w:date="2013-10-16T13:05:00Z">
        <w:r>
          <w:t>[Elcom/Comverse]:</w:t>
        </w:r>
      </w:ins>
      <w:ins w:id="1811" w:author="Comverse" w:date="2013-10-14T14:47:00Z">
        <w:r w:rsidR="00596BB2">
          <w:t xml:space="preserve">he thong </w:t>
        </w:r>
      </w:ins>
      <w:ins w:id="1812" w:author="ThaoDH" w:date="2013-10-16T13:05:00Z">
        <w:r>
          <w:t>Provisioning</w:t>
        </w:r>
        <w:r w:rsidR="00984FCB">
          <w:t xml:space="preserve"> của VNP</w:t>
        </w:r>
        <w:r>
          <w:t xml:space="preserve"> </w:t>
        </w:r>
      </w:ins>
      <w:ins w:id="1813" w:author="Comverse" w:date="2013-10-14T14:47:00Z">
        <w:r w:rsidR="00596BB2">
          <w:t>kiem tra tinh hop le</w:t>
        </w:r>
      </w:ins>
    </w:p>
    <w:p w:rsidR="00561117" w:rsidRPr="00DB6E0C" w:rsidRDefault="00561117" w:rsidP="005C0964">
      <w:pPr>
        <w:pStyle w:val="NormalWeb"/>
        <w:numPr>
          <w:ilvl w:val="0"/>
          <w:numId w:val="9"/>
        </w:numPr>
        <w:ind w:hanging="720"/>
        <w:jc w:val="both"/>
        <w:outlineLvl w:val="1"/>
        <w:rPr>
          <w:b/>
        </w:rPr>
      </w:pPr>
      <w:bookmarkStart w:id="1814" w:name="_Toc369791801"/>
      <w:r w:rsidRPr="00DB6E0C">
        <w:rPr>
          <w:b/>
        </w:rPr>
        <w:t xml:space="preserve">Gói cước </w:t>
      </w:r>
      <w:r w:rsidR="00C4725D" w:rsidRPr="00DB6E0C">
        <w:rPr>
          <w:b/>
        </w:rPr>
        <w:t>đồng</w:t>
      </w:r>
      <w:r w:rsidRPr="00DB6E0C">
        <w:rPr>
          <w:b/>
        </w:rPr>
        <w:t xml:space="preserve"> nghiệp</w:t>
      </w:r>
      <w:r w:rsidR="009C2807" w:rsidRPr="004001D7">
        <w:rPr>
          <w:b/>
          <w:color w:val="FF0000"/>
        </w:rPr>
        <w:t>/gia đình</w:t>
      </w:r>
      <w:bookmarkEnd w:id="1814"/>
    </w:p>
    <w:p w:rsidR="00C4725D" w:rsidRPr="00DB6E0C" w:rsidRDefault="00C4725D" w:rsidP="005C0964">
      <w:pPr>
        <w:pStyle w:val="ListParagraph"/>
        <w:numPr>
          <w:ilvl w:val="0"/>
          <w:numId w:val="28"/>
        </w:numPr>
        <w:ind w:hanging="720"/>
        <w:jc w:val="both"/>
        <w:rPr>
          <w:rFonts w:eastAsia="Times New Roman" w:cs="Times New Roman"/>
          <w:b/>
          <w:szCs w:val="24"/>
        </w:rPr>
      </w:pPr>
      <w:r w:rsidRPr="00DB6E0C">
        <w:rPr>
          <w:rFonts w:eastAsia="Times New Roman" w:cs="Times New Roman"/>
          <w:b/>
          <w:szCs w:val="24"/>
        </w:rPr>
        <w:t xml:space="preserve">Nội dung: </w:t>
      </w:r>
    </w:p>
    <w:p w:rsidR="004001D7" w:rsidRDefault="00C4725D" w:rsidP="00E537CD">
      <w:pPr>
        <w:pStyle w:val="NormalWeb"/>
        <w:jc w:val="both"/>
      </w:pPr>
      <w:r w:rsidRPr="00DB6E0C">
        <w:t>Gói cước cộng thêm dạng gọi nhóm</w:t>
      </w:r>
      <w:r w:rsidR="00F64775" w:rsidRPr="00DB6E0C">
        <w:t xml:space="preserve"> trong nội bộ để hưởng mức cước ưu đãi</w:t>
      </w:r>
      <w:r w:rsidRPr="00DB6E0C">
        <w:t xml:space="preserve">. </w:t>
      </w:r>
    </w:p>
    <w:p w:rsidR="00C04A85" w:rsidRDefault="004001D7" w:rsidP="00E537CD">
      <w:pPr>
        <w:pStyle w:val="NormalWeb"/>
        <w:jc w:val="both"/>
        <w:rPr>
          <w:ins w:id="1815" w:author="ThaoDH" w:date="2013-10-16T13:05:00Z"/>
        </w:rPr>
      </w:pPr>
      <w:r>
        <w:t>G</w:t>
      </w:r>
      <w:r w:rsidRPr="004001D7">
        <w:t>ói</w:t>
      </w:r>
      <w:r>
        <w:t xml:space="preserve"> đ</w:t>
      </w:r>
      <w:r w:rsidRPr="004001D7">
        <w:t>ồng</w:t>
      </w:r>
      <w:r>
        <w:t xml:space="preserve"> nghi</w:t>
      </w:r>
      <w:r w:rsidRPr="004001D7">
        <w:t>ệp</w:t>
      </w:r>
      <w:r>
        <w:t xml:space="preserve">: </w:t>
      </w:r>
      <w:r w:rsidR="00C4725D" w:rsidRPr="00DB6E0C">
        <w:t>Có 5 thành viên</w:t>
      </w:r>
      <w:r w:rsidR="00D47191" w:rsidRPr="00DB6E0C">
        <w:t xml:space="preserve"> cùng là thuê bao trả sau của VNP</w:t>
      </w:r>
      <w:r w:rsidR="00C4725D" w:rsidRPr="00DB6E0C">
        <w:t xml:space="preserve"> trở lên, không giới hạn số lượng. Nếu nhóm nhỏ hơn 5 thành viên thì không được nhận khuyến mại từ tháng tiếp theo. </w:t>
      </w:r>
    </w:p>
    <w:p w:rsidR="00C4725D" w:rsidRDefault="00C04A85" w:rsidP="00E537CD">
      <w:pPr>
        <w:pStyle w:val="NormalWeb"/>
        <w:jc w:val="both"/>
        <w:rPr>
          <w:ins w:id="1816" w:author="Comverse" w:date="2013-09-27T16:27:00Z"/>
        </w:rPr>
      </w:pPr>
      <w:ins w:id="1817" w:author="ThaoDH" w:date="2013-10-16T13:06:00Z">
        <w:r>
          <w:t>[Elcom/Comverse]:</w:t>
        </w:r>
      </w:ins>
      <w:ins w:id="1818" w:author="Comverse" w:date="2013-09-27T16:22:00Z">
        <w:r w:rsidR="003A64FF">
          <w:t xml:space="preserve">He thong </w:t>
        </w:r>
      </w:ins>
      <w:ins w:id="1819" w:author="ThaoDH" w:date="2013-10-16T13:06:00Z">
        <w:r w:rsidR="008F1F0C">
          <w:t>provisioning của VNP đ</w:t>
        </w:r>
      </w:ins>
      <w:ins w:id="1820" w:author="Comverse" w:date="2013-09-27T16:22:00Z">
        <w:r w:rsidR="003A64FF">
          <w:t>am bao logic la it nhat co 5 nguoi trong nhom</w:t>
        </w:r>
      </w:ins>
      <w:ins w:id="1821" w:author="Comverse" w:date="2013-09-27T16:23:00Z">
        <w:r w:rsidR="003A64FF">
          <w:t xml:space="preserve"> calling circle</w:t>
        </w:r>
      </w:ins>
      <w:ins w:id="1822" w:author="Comverse" w:date="2013-09-27T16:22:00Z">
        <w:r w:rsidR="003A64FF">
          <w:t xml:space="preserve">. Neu k du 5 nguoi </w:t>
        </w:r>
      </w:ins>
      <w:ins w:id="1823" w:author="ThaoDH" w:date="2013-10-16T13:06:00Z">
        <w:r w:rsidR="008F1F0C">
          <w:t xml:space="preserve">thì hệ thống provisioning </w:t>
        </w:r>
      </w:ins>
      <w:ins w:id="1824" w:author="Comverse" w:date="2013-09-27T16:22:00Z">
        <w:r w:rsidR="003A64FF">
          <w:t>thi phai xoa het cac thue bao ra khoi nhom</w:t>
        </w:r>
      </w:ins>
      <w:ins w:id="1825" w:author="Comverse" w:date="2013-09-27T16:23:00Z">
        <w:r w:rsidR="003A64FF">
          <w:t xml:space="preserve"> calling circle nay</w:t>
        </w:r>
      </w:ins>
      <w:ins w:id="1826" w:author="ThaoDH" w:date="2013-10-16T13:07:00Z">
        <w:r w:rsidR="008F1F0C">
          <w:t xml:space="preserve"> vào </w:t>
        </w:r>
      </w:ins>
      <w:ins w:id="1827" w:author="ThaoDH" w:date="2013-10-17T13:56:00Z">
        <w:r w:rsidR="00CC3106">
          <w:t xml:space="preserve">đầu tháng tiếp theo </w:t>
        </w:r>
      </w:ins>
      <w:ins w:id="1828" w:author="ThaoDH" w:date="2013-10-16T13:07:00Z">
        <w:r w:rsidR="008F1F0C">
          <w:t>để tháng tiếp theo không nhận khuyến mại</w:t>
        </w:r>
      </w:ins>
      <w:ins w:id="1829" w:author="Comverse" w:date="2013-09-27T16:25:00Z">
        <w:del w:id="1830" w:author="ThaoDH" w:date="2013-10-16T13:07:00Z">
          <w:r w:rsidR="003A64FF" w:rsidDel="008F1F0C">
            <w:delText xml:space="preserve">. </w:delText>
          </w:r>
        </w:del>
      </w:ins>
    </w:p>
    <w:p w:rsidR="003A64FF" w:rsidRDefault="00BF650B" w:rsidP="00E537CD">
      <w:pPr>
        <w:pStyle w:val="NormalWeb"/>
        <w:jc w:val="both"/>
      </w:pPr>
      <w:ins w:id="1831" w:author="ThaoDH" w:date="2013-10-16T13:07:00Z">
        <w:r>
          <w:t xml:space="preserve">Elcom đề xuất việc đăng kí có hiệu lực ngay từ lúc đăng kí </w:t>
        </w:r>
      </w:ins>
      <w:ins w:id="1832" w:author="ThaoDH" w:date="2013-10-16T13:08:00Z">
        <w:r>
          <w:t xml:space="preserve">và khi hủy nhóm có hiệu lực ngay từ lúc hủy </w:t>
        </w:r>
      </w:ins>
    </w:p>
    <w:p w:rsidR="00BF650B" w:rsidRDefault="004001D7" w:rsidP="00E537CD">
      <w:pPr>
        <w:pStyle w:val="NormalWeb"/>
        <w:jc w:val="both"/>
        <w:rPr>
          <w:ins w:id="1833" w:author="ThaoDH" w:date="2013-10-16T13:10:00Z"/>
        </w:rPr>
      </w:pPr>
      <w:r>
        <w:t>G</w:t>
      </w:r>
      <w:r w:rsidRPr="004001D7">
        <w:t>ói</w:t>
      </w:r>
      <w:r>
        <w:t xml:space="preserve"> gia </w:t>
      </w:r>
      <w:r w:rsidRPr="004001D7">
        <w:t>đìn</w:t>
      </w:r>
      <w:r>
        <w:t>h: 2 th</w:t>
      </w:r>
      <w:r w:rsidRPr="004001D7">
        <w:t>ành</w:t>
      </w:r>
      <w:r>
        <w:t xml:space="preserve"> vi</w:t>
      </w:r>
      <w:r w:rsidRPr="004001D7">
        <w:t>ê</w:t>
      </w:r>
      <w:r>
        <w:t>n tr</w:t>
      </w:r>
      <w:r w:rsidRPr="004001D7">
        <w:t>ở</w:t>
      </w:r>
      <w:r>
        <w:t xml:space="preserve"> l</w:t>
      </w:r>
      <w:r w:rsidRPr="004001D7">
        <w:t>ê</w:t>
      </w:r>
      <w:r>
        <w:t>n</w:t>
      </w:r>
      <w:r w:rsidR="008C08B1">
        <w:t>, thu</w:t>
      </w:r>
      <w:r w:rsidR="008C08B1" w:rsidRPr="008C08B1">
        <w:t>ê</w:t>
      </w:r>
      <w:r w:rsidR="008C08B1">
        <w:t xml:space="preserve"> bao </w:t>
      </w:r>
      <w:r w:rsidR="008C08B1" w:rsidRPr="008C08B1">
        <w:t>đă</w:t>
      </w:r>
      <w:r w:rsidR="008C08B1">
        <w:t>ng k</w:t>
      </w:r>
      <w:r w:rsidR="008C08B1" w:rsidRPr="008C08B1">
        <w:t>ý</w:t>
      </w:r>
      <w:r w:rsidR="008C08B1">
        <w:t>/h</w:t>
      </w:r>
      <w:r w:rsidR="008C08B1" w:rsidRPr="008C08B1">
        <w:t>ủy</w:t>
      </w:r>
      <w:r w:rsidR="008C08B1">
        <w:t xml:space="preserve"> nh</w:t>
      </w:r>
      <w:r w:rsidR="008C08B1" w:rsidRPr="008C08B1">
        <w:t>óm</w:t>
      </w:r>
      <w:r w:rsidR="008C08B1">
        <w:t xml:space="preserve"> c</w:t>
      </w:r>
      <w:r w:rsidR="008C08B1" w:rsidRPr="008C08B1">
        <w:t>ó</w:t>
      </w:r>
      <w:r w:rsidR="008C08B1">
        <w:t xml:space="preserve"> hi</w:t>
      </w:r>
      <w:r w:rsidR="008C08B1" w:rsidRPr="008C08B1">
        <w:t>ệu</w:t>
      </w:r>
      <w:r w:rsidR="008C08B1">
        <w:t xml:space="preserve"> l</w:t>
      </w:r>
      <w:r w:rsidR="008C08B1" w:rsidRPr="008C08B1">
        <w:t>ực</w:t>
      </w:r>
      <w:r w:rsidR="008C08B1">
        <w:t xml:space="preserve"> t</w:t>
      </w:r>
      <w:r w:rsidR="008C08B1" w:rsidRPr="008C08B1">
        <w:t>ừ</w:t>
      </w:r>
      <w:r w:rsidR="008C08B1">
        <w:t xml:space="preserve"> th</w:t>
      </w:r>
      <w:r w:rsidR="008C08B1" w:rsidRPr="008C08B1">
        <w:t>áng</w:t>
      </w:r>
      <w:r w:rsidR="008C08B1">
        <w:t xml:space="preserve"> ti</w:t>
      </w:r>
      <w:r w:rsidR="008C08B1" w:rsidRPr="008C08B1">
        <w:t>ếp</w:t>
      </w:r>
      <w:r w:rsidR="008C08B1">
        <w:t xml:space="preserve"> theo</w:t>
      </w:r>
    </w:p>
    <w:p w:rsidR="00BF650B" w:rsidRDefault="00BF650B" w:rsidP="00BF650B">
      <w:pPr>
        <w:pStyle w:val="NormalWeb"/>
        <w:jc w:val="both"/>
        <w:rPr>
          <w:ins w:id="1834" w:author="ThaoDH" w:date="2013-10-16T13:12:00Z"/>
        </w:rPr>
      </w:pPr>
      <w:ins w:id="1835" w:author="ThaoDH" w:date="2013-10-16T13:10:00Z">
        <w:r>
          <w:t>[Elcom/Comverse]:</w:t>
        </w:r>
      </w:ins>
      <w:ins w:id="1836" w:author="Comverse" w:date="2013-10-14T14:48:00Z">
        <w:del w:id="1837" w:author="ThaoDH" w:date="2013-10-16T13:10:00Z">
          <w:r w:rsidR="00596BB2" w:rsidDel="00BF650B">
            <w:delText>.</w:delText>
          </w:r>
        </w:del>
        <w:r w:rsidR="00596BB2">
          <w:t xml:space="preserve"> </w:t>
        </w:r>
      </w:ins>
      <w:ins w:id="1838" w:author="ThaoDH" w:date="2013-10-16T13:10:00Z">
        <w:r>
          <w:t>Hệ thống C1RT sẽ có hiệu lực ngay khi đăng kí/hủy nhóm. D</w:t>
        </w:r>
      </w:ins>
      <w:ins w:id="1839" w:author="ThaoDH" w:date="2013-10-16T13:11:00Z">
        <w:r>
          <w:t>o đó hệ thống provisioning của VNP cần thực hiện đăng kí/hủy nhóm vào đầu tháng tiếp theo</w:t>
        </w:r>
      </w:ins>
      <w:ins w:id="1840" w:author="ThaoDH" w:date="2013-10-16T13:12:00Z">
        <w:r>
          <w:t xml:space="preserve">. Elcom/Comverse đề xuất việc đăng kí có hiệu lực ngay từ lúc đăng kí và khi hủy nhóm có hiệu lực ngay từ lúc hủy </w:t>
        </w:r>
      </w:ins>
    </w:p>
    <w:p w:rsidR="004001D7" w:rsidRPr="00DB6E0C" w:rsidRDefault="004001D7" w:rsidP="00E537CD">
      <w:pPr>
        <w:pStyle w:val="NormalWeb"/>
        <w:jc w:val="both"/>
      </w:pPr>
    </w:p>
    <w:p w:rsidR="00C4725D" w:rsidRPr="00DB6E0C" w:rsidRDefault="00C4725D" w:rsidP="005C0964">
      <w:pPr>
        <w:pStyle w:val="ListParagraph"/>
        <w:numPr>
          <w:ilvl w:val="0"/>
          <w:numId w:val="28"/>
        </w:numPr>
        <w:ind w:hanging="720"/>
        <w:jc w:val="both"/>
        <w:rPr>
          <w:rFonts w:eastAsia="Times New Roman" w:cs="Times New Roman"/>
          <w:b/>
          <w:szCs w:val="24"/>
        </w:rPr>
      </w:pPr>
      <w:r w:rsidRPr="00DB6E0C">
        <w:rPr>
          <w:rFonts w:eastAsia="Times New Roman" w:cs="Times New Roman"/>
          <w:b/>
          <w:szCs w:val="24"/>
        </w:rPr>
        <w:t>Bảng cước/khuyến mại</w:t>
      </w:r>
    </w:p>
    <w:p w:rsidR="00C4725D" w:rsidRPr="004001D7" w:rsidRDefault="00C4725D" w:rsidP="005C0964">
      <w:pPr>
        <w:pStyle w:val="NormalWeb"/>
        <w:numPr>
          <w:ilvl w:val="0"/>
          <w:numId w:val="6"/>
        </w:numPr>
        <w:jc w:val="both"/>
        <w:rPr>
          <w:highlight w:val="yellow"/>
        </w:rPr>
      </w:pPr>
      <w:r w:rsidRPr="00DB6E0C">
        <w:rPr>
          <w:color w:val="FF0000"/>
        </w:rPr>
        <w:t>Phí hoà mạng lúc đăng kí lúc đầu</w:t>
      </w:r>
      <w:r w:rsidR="004001D7">
        <w:rPr>
          <w:color w:val="FF0000"/>
        </w:rPr>
        <w:t xml:space="preserve">: </w:t>
      </w:r>
      <w:r w:rsidR="004001D7" w:rsidRPr="004001D7">
        <w:rPr>
          <w:color w:val="FF0000"/>
          <w:highlight w:val="yellow"/>
        </w:rPr>
        <w:t>Theo quy định chung thuê bao trả sau</w:t>
      </w:r>
    </w:p>
    <w:tbl>
      <w:tblPr>
        <w:tblW w:w="7038" w:type="dxa"/>
        <w:jc w:val="center"/>
        <w:tblInd w:w="25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1841" w:author="ThaoDH" w:date="2013-10-04T14:16:00Z">
          <w:tblPr>
            <w:tblW w:w="7038" w:type="dxa"/>
            <w:jc w:val="center"/>
            <w:tblInd w:w="2538" w:type="dxa"/>
            <w:tblLook w:val="04A0" w:firstRow="1" w:lastRow="0" w:firstColumn="1" w:lastColumn="0" w:noHBand="0" w:noVBand="1"/>
          </w:tblPr>
        </w:tblPrChange>
      </w:tblPr>
      <w:tblGrid>
        <w:gridCol w:w="894"/>
        <w:gridCol w:w="3072"/>
        <w:gridCol w:w="3072"/>
        <w:tblGridChange w:id="1842">
          <w:tblGrid>
            <w:gridCol w:w="894"/>
            <w:gridCol w:w="3072"/>
            <w:gridCol w:w="3072"/>
          </w:tblGrid>
        </w:tblGridChange>
      </w:tblGrid>
      <w:tr w:rsidR="00074005" w:rsidRPr="00DB6E0C" w:rsidTr="009143B4">
        <w:trPr>
          <w:jc w:val="center"/>
          <w:trPrChange w:id="1843" w:author="ThaoDH" w:date="2013-10-04T14:16:00Z">
            <w:trPr>
              <w:jc w:val="center"/>
            </w:trPr>
          </w:trPrChange>
        </w:trPr>
        <w:tc>
          <w:tcPr>
            <w:tcW w:w="894" w:type="dxa"/>
            <w:vAlign w:val="center"/>
            <w:tcPrChange w:id="1844" w:author="ThaoDH" w:date="2013-10-04T14:16:00Z">
              <w:tcPr>
                <w:tcW w:w="894" w:type="dxa"/>
                <w:vAlign w:val="center"/>
              </w:tcPr>
            </w:tcPrChange>
          </w:tcPr>
          <w:p w:rsidR="00074005" w:rsidRPr="00DB6E0C" w:rsidRDefault="00074005" w:rsidP="00E537CD">
            <w:pPr>
              <w:jc w:val="both"/>
              <w:rPr>
                <w:rFonts w:cs="Times New Roman"/>
                <w:szCs w:val="24"/>
              </w:rPr>
            </w:pPr>
            <w:r w:rsidRPr="00DB6E0C">
              <w:rPr>
                <w:rFonts w:cs="Times New Roman"/>
                <w:szCs w:val="24"/>
              </w:rPr>
              <w:t>Số TT</w:t>
            </w:r>
          </w:p>
        </w:tc>
        <w:tc>
          <w:tcPr>
            <w:tcW w:w="3072" w:type="dxa"/>
            <w:vAlign w:val="center"/>
            <w:tcPrChange w:id="1845" w:author="ThaoDH" w:date="2013-10-04T14:16:00Z">
              <w:tcPr>
                <w:tcW w:w="3072" w:type="dxa"/>
                <w:vAlign w:val="center"/>
              </w:tcPr>
            </w:tcPrChange>
          </w:tcPr>
          <w:p w:rsidR="00074005" w:rsidRPr="00DB6E0C" w:rsidRDefault="00074005" w:rsidP="00E537CD">
            <w:pPr>
              <w:jc w:val="both"/>
              <w:rPr>
                <w:rFonts w:cs="Times New Roman"/>
                <w:szCs w:val="24"/>
              </w:rPr>
            </w:pPr>
            <w:r w:rsidRPr="00DB6E0C">
              <w:rPr>
                <w:rFonts w:cs="Times New Roman"/>
                <w:szCs w:val="24"/>
              </w:rPr>
              <w:t>Hướng gọi</w:t>
            </w:r>
          </w:p>
        </w:tc>
        <w:tc>
          <w:tcPr>
            <w:tcW w:w="3072" w:type="dxa"/>
            <w:vAlign w:val="center"/>
            <w:tcPrChange w:id="1846" w:author="ThaoDH" w:date="2013-10-04T14:16:00Z">
              <w:tcPr>
                <w:tcW w:w="3072" w:type="dxa"/>
                <w:vAlign w:val="center"/>
              </w:tcPr>
            </w:tcPrChange>
          </w:tcPr>
          <w:p w:rsidR="00074005" w:rsidRPr="00DB6E0C" w:rsidRDefault="00074005" w:rsidP="00E537CD">
            <w:pPr>
              <w:jc w:val="both"/>
              <w:rPr>
                <w:rFonts w:cs="Times New Roman"/>
                <w:szCs w:val="24"/>
              </w:rPr>
            </w:pPr>
            <w:r w:rsidRPr="00DB6E0C">
              <w:rPr>
                <w:rFonts w:cs="Times New Roman"/>
                <w:szCs w:val="24"/>
              </w:rPr>
              <w:t xml:space="preserve">Mức cước </w:t>
            </w:r>
          </w:p>
        </w:tc>
      </w:tr>
      <w:tr w:rsidR="00074005" w:rsidRPr="00DB6E0C" w:rsidTr="009143B4">
        <w:trPr>
          <w:jc w:val="center"/>
          <w:trPrChange w:id="1847" w:author="ThaoDH" w:date="2013-10-04T14:16:00Z">
            <w:trPr>
              <w:jc w:val="center"/>
            </w:trPr>
          </w:trPrChange>
        </w:trPr>
        <w:tc>
          <w:tcPr>
            <w:tcW w:w="894" w:type="dxa"/>
            <w:tcPrChange w:id="1848" w:author="ThaoDH" w:date="2013-10-04T14:16:00Z">
              <w:tcPr>
                <w:tcW w:w="894" w:type="dxa"/>
              </w:tcPr>
            </w:tcPrChange>
          </w:tcPr>
          <w:p w:rsidR="00074005" w:rsidRPr="00DB6E0C" w:rsidRDefault="00D55402" w:rsidP="00E537CD">
            <w:pPr>
              <w:jc w:val="both"/>
              <w:rPr>
                <w:rFonts w:cs="Times New Roman"/>
                <w:szCs w:val="24"/>
              </w:rPr>
            </w:pPr>
            <w:r w:rsidRPr="00DB6E0C">
              <w:rPr>
                <w:rFonts w:cs="Times New Roman"/>
                <w:szCs w:val="24"/>
              </w:rPr>
              <w:t>1</w:t>
            </w:r>
          </w:p>
        </w:tc>
        <w:tc>
          <w:tcPr>
            <w:tcW w:w="3072" w:type="dxa"/>
            <w:tcPrChange w:id="1849" w:author="ThaoDH" w:date="2013-10-04T14:16:00Z">
              <w:tcPr>
                <w:tcW w:w="3072" w:type="dxa"/>
              </w:tcPr>
            </w:tcPrChange>
          </w:tcPr>
          <w:p w:rsidR="00074005" w:rsidRPr="00DB6E0C" w:rsidRDefault="009A4112" w:rsidP="00E537CD">
            <w:pPr>
              <w:jc w:val="both"/>
              <w:rPr>
                <w:rFonts w:cs="Times New Roman"/>
                <w:szCs w:val="24"/>
              </w:rPr>
            </w:pPr>
            <w:r w:rsidRPr="00DB6E0C">
              <w:rPr>
                <w:rFonts w:cs="Times New Roman"/>
                <w:szCs w:val="24"/>
              </w:rPr>
              <w:t>Các thành viên g</w:t>
            </w:r>
            <w:r w:rsidR="00074005" w:rsidRPr="00DB6E0C">
              <w:rPr>
                <w:rFonts w:cs="Times New Roman"/>
                <w:szCs w:val="24"/>
              </w:rPr>
              <w:t xml:space="preserve">ọi trong nhóm </w:t>
            </w:r>
            <w:r w:rsidRPr="00DB6E0C">
              <w:rPr>
                <w:rFonts w:cs="Times New Roman"/>
                <w:szCs w:val="24"/>
              </w:rPr>
              <w:t>với nhau.</w:t>
            </w:r>
          </w:p>
        </w:tc>
        <w:tc>
          <w:tcPr>
            <w:tcW w:w="3072" w:type="dxa"/>
            <w:tcPrChange w:id="1850" w:author="ThaoDH" w:date="2013-10-04T14:16:00Z">
              <w:tcPr>
                <w:tcW w:w="3072" w:type="dxa"/>
              </w:tcPr>
            </w:tcPrChange>
          </w:tcPr>
          <w:p w:rsidR="00074005" w:rsidRPr="00DB6E0C" w:rsidRDefault="00D55402" w:rsidP="00CD6388">
            <w:pPr>
              <w:spacing w:before="100" w:beforeAutospacing="1" w:after="100" w:afterAutospacing="1"/>
              <w:jc w:val="both"/>
              <w:rPr>
                <w:rFonts w:cs="Times New Roman"/>
                <w:bCs/>
                <w:szCs w:val="24"/>
              </w:rPr>
            </w:pPr>
            <w:r w:rsidRPr="00DB6E0C">
              <w:rPr>
                <w:rFonts w:cs="Times New Roman"/>
                <w:bCs/>
                <w:szCs w:val="24"/>
              </w:rPr>
              <w:t xml:space="preserve">Giảm 50% so với giá cước nội mạng </w:t>
            </w:r>
            <w:ins w:id="1851" w:author="Comverse" w:date="2013-10-14T14:49:00Z">
              <w:r w:rsidR="003035D6">
                <w:rPr>
                  <w:rFonts w:cs="Times New Roman"/>
                  <w:bCs/>
                  <w:szCs w:val="24"/>
                </w:rPr>
                <w:t xml:space="preserve"> </w:t>
              </w:r>
            </w:ins>
          </w:p>
        </w:tc>
      </w:tr>
    </w:tbl>
    <w:p w:rsidR="004244C3" w:rsidRDefault="00CD6388">
      <w:pPr>
        <w:pStyle w:val="NormalWeb"/>
        <w:jc w:val="both"/>
        <w:rPr>
          <w:ins w:id="1852" w:author="ThaoDH" w:date="2013-10-16T13:12:00Z"/>
          <w:color w:val="FF0000"/>
        </w:rPr>
        <w:pPrChange w:id="1853" w:author="ThaoDH" w:date="2013-10-16T13:12:00Z">
          <w:pPr>
            <w:pStyle w:val="NormalWeb"/>
            <w:numPr>
              <w:numId w:val="6"/>
            </w:numPr>
            <w:tabs>
              <w:tab w:val="num" w:pos="720"/>
            </w:tabs>
            <w:ind w:left="720" w:hanging="360"/>
            <w:jc w:val="both"/>
          </w:pPr>
        </w:pPrChange>
      </w:pPr>
      <w:ins w:id="1854" w:author="ThaoDH" w:date="2013-10-16T13:12:00Z">
        <w:r>
          <w:t xml:space="preserve">[Elcom/Comverse]: </w:t>
        </w:r>
        <w:r>
          <w:rPr>
            <w:bCs/>
          </w:rPr>
          <w:t>ok. Cau hinh gia cuoc =1/2 gia cuoc noi mang</w:t>
        </w:r>
      </w:ins>
    </w:p>
    <w:p w:rsidR="00074005" w:rsidRPr="00DB6E0C" w:rsidRDefault="004001D7" w:rsidP="005C0964">
      <w:pPr>
        <w:pStyle w:val="NormalWeb"/>
        <w:numPr>
          <w:ilvl w:val="0"/>
          <w:numId w:val="6"/>
        </w:numPr>
        <w:jc w:val="both"/>
        <w:rPr>
          <w:color w:val="FF0000"/>
        </w:rPr>
      </w:pPr>
      <w:r>
        <w:rPr>
          <w:color w:val="FF0000"/>
        </w:rPr>
        <w:lastRenderedPageBreak/>
        <w:t xml:space="preserve">Phí thuê bao hàng tháng: </w:t>
      </w:r>
      <w:r w:rsidRPr="004001D7">
        <w:rPr>
          <w:color w:val="FF0000"/>
          <w:highlight w:val="yellow"/>
        </w:rPr>
        <w:t>Theo quy định chung thuê bao trả sau</w:t>
      </w:r>
      <w:ins w:id="1855" w:author="Comverse" w:date="2013-09-27T16:29:00Z">
        <w:r w:rsidR="00D740C7">
          <w:rPr>
            <w:color w:val="FF0000"/>
          </w:rPr>
          <w:t xml:space="preserve"> Phi thue bao hang thang cua goi dong nghiep/gia dinh la bao nhieu?</w:t>
        </w:r>
      </w:ins>
      <w:ins w:id="1856" w:author="ThaoDH" w:date="2013-10-03T11:09:00Z">
        <w:r w:rsidR="00E15071">
          <w:rPr>
            <w:color w:val="FF0000"/>
          </w:rPr>
          <w:t xml:space="preserve"> Không có phí thuê bao của nhóm này</w:t>
        </w:r>
      </w:ins>
    </w:p>
    <w:p w:rsidR="004244C3" w:rsidRDefault="00C4725D">
      <w:pPr>
        <w:pStyle w:val="NormalWeb"/>
        <w:jc w:val="both"/>
        <w:rPr>
          <w:ins w:id="1857" w:author="ThaoDH" w:date="2013-10-16T13:13:00Z"/>
        </w:rPr>
        <w:pPrChange w:id="1858" w:author="Comverse" w:date="2013-10-14T14:50:00Z">
          <w:pPr>
            <w:pStyle w:val="NormalWeb"/>
            <w:numPr>
              <w:numId w:val="6"/>
            </w:numPr>
            <w:tabs>
              <w:tab w:val="num" w:pos="720"/>
            </w:tabs>
            <w:ind w:left="720" w:hanging="360"/>
            <w:jc w:val="both"/>
          </w:pPr>
        </w:pPrChange>
      </w:pPr>
      <w:r w:rsidRPr="00DB6E0C">
        <w:t>Có hiệu lực bắt đầu từ tháng tiếp theo khi đăng kí mới hoặc hủy nhóm</w:t>
      </w:r>
      <w:ins w:id="1859" w:author="Comverse" w:date="2013-10-14T14:49:00Z">
        <w:r w:rsidR="003035D6" w:rsidRPr="003035D6">
          <w:t xml:space="preserve"> </w:t>
        </w:r>
      </w:ins>
    </w:p>
    <w:p w:rsidR="004244C3" w:rsidRDefault="00CD6388">
      <w:pPr>
        <w:pStyle w:val="NormalWeb"/>
        <w:jc w:val="both"/>
        <w:pPrChange w:id="1860" w:author="Comverse" w:date="2013-10-14T14:50:00Z">
          <w:pPr>
            <w:pStyle w:val="NormalWeb"/>
            <w:numPr>
              <w:numId w:val="6"/>
            </w:numPr>
            <w:tabs>
              <w:tab w:val="num" w:pos="720"/>
            </w:tabs>
            <w:ind w:left="720" w:hanging="360"/>
            <w:jc w:val="both"/>
          </w:pPr>
        </w:pPrChange>
      </w:pPr>
      <w:ins w:id="1861" w:author="ThaoDH" w:date="2013-10-16T13:13:00Z">
        <w:r>
          <w:t xml:space="preserve">[Elcom/Comverse]: </w:t>
        </w:r>
      </w:ins>
      <w:ins w:id="1862" w:author="Comverse" w:date="2013-10-14T14:49:00Z">
        <w:r w:rsidR="003035D6">
          <w:t xml:space="preserve">He thong C1-RT se co hieu luc ngay khi dang ky/huy nhom, Do do he thong </w:t>
        </w:r>
      </w:ins>
      <w:ins w:id="1863" w:author="ThaoDH" w:date="2013-10-16T13:13:00Z">
        <w:r>
          <w:t xml:space="preserve">provisioning </w:t>
        </w:r>
      </w:ins>
      <w:ins w:id="1864" w:author="Comverse" w:date="2013-10-14T14:49:00Z">
        <w:r w:rsidR="003035D6">
          <w:t xml:space="preserve"> s</w:t>
        </w:r>
      </w:ins>
      <w:r>
        <w:t>ẽ</w:t>
      </w:r>
      <w:ins w:id="1865" w:author="Comverse" w:date="2013-10-14T14:49:00Z">
        <w:r w:rsidR="003035D6">
          <w:t xml:space="preserve"> dam bao se</w:t>
        </w:r>
      </w:ins>
      <w:ins w:id="1866" w:author="ThaoDH" w:date="2013-10-16T13:14:00Z">
        <w:r>
          <w:t xml:space="preserve"> phải </w:t>
        </w:r>
      </w:ins>
      <w:ins w:id="1867" w:author="Comverse" w:date="2013-10-14T14:49:00Z">
        <w:del w:id="1868" w:author="ThaoDH" w:date="2013-10-16T13:14:00Z">
          <w:r w:rsidR="003035D6" w:rsidDel="00CD6388">
            <w:delText xml:space="preserve"> </w:delText>
          </w:r>
        </w:del>
        <w:r w:rsidR="003035D6">
          <w:t xml:space="preserve">thuc hien vao </w:t>
        </w:r>
      </w:ins>
      <w:ins w:id="1869" w:author="ThaoDH" w:date="2013-10-16T13:13:00Z">
        <w:r>
          <w:t>ngày đầu tiên của tháng tiếp theo</w:t>
        </w:r>
      </w:ins>
    </w:p>
    <w:p w:rsidR="00422C03" w:rsidRDefault="00C4725D" w:rsidP="005C0964">
      <w:pPr>
        <w:pStyle w:val="NormalWeb"/>
        <w:numPr>
          <w:ilvl w:val="0"/>
          <w:numId w:val="6"/>
        </w:numPr>
        <w:jc w:val="both"/>
        <w:rPr>
          <w:ins w:id="1870" w:author="ThaoDH" w:date="2013-10-16T13:14:00Z"/>
        </w:rPr>
      </w:pPr>
      <w:r w:rsidRPr="00DB6E0C">
        <w:t>Trường hợp thuê bao chuyển từ trả sau sang trả trước thì các thuê bao thành viên khác khi gọi tới thuê bao này sẽ không được hưởng chính sách giảm cước của gói đồng nghiệp từ tháng tiếp theo.</w:t>
      </w:r>
    </w:p>
    <w:p w:rsidR="004244C3" w:rsidRDefault="00422C03">
      <w:pPr>
        <w:pStyle w:val="NormalWeb"/>
        <w:jc w:val="both"/>
        <w:pPrChange w:id="1871" w:author="ThaoDH" w:date="2013-10-16T13:14:00Z">
          <w:pPr>
            <w:pStyle w:val="NormalWeb"/>
            <w:numPr>
              <w:numId w:val="6"/>
            </w:numPr>
            <w:tabs>
              <w:tab w:val="num" w:pos="720"/>
            </w:tabs>
            <w:ind w:left="720" w:hanging="360"/>
            <w:jc w:val="both"/>
          </w:pPr>
        </w:pPrChange>
      </w:pPr>
      <w:ins w:id="1872" w:author="ThaoDH" w:date="2013-10-16T13:14:00Z">
        <w:r>
          <w:t xml:space="preserve">[Elcom/Comverse]: Hệ thống provisioning </w:t>
        </w:r>
      </w:ins>
      <w:ins w:id="1873" w:author="ThaoDH" w:date="2013-10-16T13:15:00Z">
        <w:r>
          <w:t xml:space="preserve">của VNP </w:t>
        </w:r>
      </w:ins>
      <w:ins w:id="1874" w:author="ThaoDH" w:date="2013-10-16T13:14:00Z">
        <w:r>
          <w:t xml:space="preserve">cần thực hiện </w:t>
        </w:r>
      </w:ins>
      <w:ins w:id="1875" w:author="ThaoDH" w:date="2013-10-16T13:15:00Z">
        <w:r>
          <w:t xml:space="preserve">xóa thuê bao đó khỏi nhóm calling circle vào đầu tháng tiếp theo </w:t>
        </w:r>
      </w:ins>
    </w:p>
    <w:p w:rsidR="00C52E68" w:rsidRPr="00DB6E0C" w:rsidRDefault="00C52E68" w:rsidP="005C0964">
      <w:pPr>
        <w:pStyle w:val="ListParagraph"/>
        <w:numPr>
          <w:ilvl w:val="0"/>
          <w:numId w:val="28"/>
        </w:numPr>
        <w:ind w:hanging="720"/>
        <w:jc w:val="both"/>
        <w:rPr>
          <w:rFonts w:eastAsia="Times New Roman" w:cs="Times New Roman"/>
          <w:b/>
          <w:szCs w:val="24"/>
        </w:rPr>
      </w:pPr>
      <w:r w:rsidRPr="00DB6E0C">
        <w:rPr>
          <w:rFonts w:eastAsia="Times New Roman" w:cs="Times New Roman"/>
          <w:b/>
          <w:szCs w:val="24"/>
        </w:rPr>
        <w:t>Provisioning</w:t>
      </w:r>
    </w:p>
    <w:p w:rsidR="00C52E68" w:rsidRPr="00DB6E0C" w:rsidRDefault="00C52E68" w:rsidP="00E537CD">
      <w:pPr>
        <w:pStyle w:val="ListParagraph"/>
        <w:jc w:val="both"/>
        <w:rPr>
          <w:rFonts w:eastAsia="Times New Roman" w:cs="Times New Roman"/>
          <w:b/>
          <w:szCs w:val="24"/>
        </w:rPr>
      </w:pPr>
    </w:p>
    <w:p w:rsidR="00C52E68" w:rsidRPr="00DB6E0C" w:rsidRDefault="00C52E68" w:rsidP="005C0964">
      <w:pPr>
        <w:pStyle w:val="ListParagraph"/>
        <w:numPr>
          <w:ilvl w:val="0"/>
          <w:numId w:val="29"/>
        </w:numPr>
        <w:ind w:hanging="720"/>
        <w:jc w:val="both"/>
        <w:rPr>
          <w:rFonts w:eastAsia="Times New Roman" w:cs="Times New Roman"/>
          <w:b/>
          <w:szCs w:val="24"/>
        </w:rPr>
      </w:pPr>
      <w:r w:rsidRPr="00DB6E0C">
        <w:rPr>
          <w:rFonts w:eastAsia="Times New Roman" w:cs="Times New Roman"/>
          <w:b/>
          <w:szCs w:val="24"/>
        </w:rPr>
        <w:t>Đăng kí</w:t>
      </w:r>
    </w:p>
    <w:p w:rsidR="0090474F" w:rsidRDefault="00C52E68" w:rsidP="0090474F">
      <w:pPr>
        <w:pStyle w:val="NormalWeb"/>
        <w:jc w:val="both"/>
        <w:rPr>
          <w:ins w:id="1876" w:author="ThaoDH" w:date="2013-10-16T13:16:00Z"/>
        </w:rPr>
      </w:pPr>
      <w:r w:rsidRPr="00DB6E0C">
        <w:t xml:space="preserve">Thuê bao đăng kí có hiệu lực vào bắt đầu từ tháng sau. </w:t>
      </w:r>
    </w:p>
    <w:p w:rsidR="0090474F" w:rsidRPr="00DB6E0C" w:rsidRDefault="0090474F" w:rsidP="0090474F">
      <w:pPr>
        <w:pStyle w:val="NormalWeb"/>
        <w:jc w:val="both"/>
        <w:rPr>
          <w:ins w:id="1877" w:author="ThaoDH" w:date="2013-10-16T13:16:00Z"/>
        </w:rPr>
      </w:pPr>
      <w:ins w:id="1878" w:author="ThaoDH" w:date="2013-10-16T13:16:00Z">
        <w:r>
          <w:t xml:space="preserve">[Elcom/Comverse]: Hệ thống provisioning của VNP cần thực hiện xóa thuê bao đó khỏi nhóm calling circle vào đầu tháng tiếp theo </w:t>
        </w:r>
      </w:ins>
    </w:p>
    <w:p w:rsidR="00C52E68" w:rsidRPr="00DB6E0C" w:rsidRDefault="00C52E68" w:rsidP="003035D6">
      <w:pPr>
        <w:jc w:val="both"/>
        <w:rPr>
          <w:rFonts w:eastAsia="Times New Roman" w:cs="Times New Roman"/>
          <w:szCs w:val="24"/>
        </w:rPr>
      </w:pPr>
    </w:p>
    <w:p w:rsidR="00C52E68" w:rsidRPr="00DB6E0C" w:rsidRDefault="00C52E68" w:rsidP="005C0964">
      <w:pPr>
        <w:pStyle w:val="ListParagraph"/>
        <w:numPr>
          <w:ilvl w:val="0"/>
          <w:numId w:val="29"/>
        </w:numPr>
        <w:ind w:hanging="720"/>
        <w:jc w:val="both"/>
        <w:rPr>
          <w:rFonts w:eastAsia="Times New Roman" w:cs="Times New Roman"/>
          <w:b/>
          <w:szCs w:val="24"/>
        </w:rPr>
      </w:pPr>
      <w:r w:rsidRPr="00DB6E0C">
        <w:rPr>
          <w:rFonts w:eastAsia="Times New Roman" w:cs="Times New Roman"/>
          <w:b/>
          <w:szCs w:val="24"/>
        </w:rPr>
        <w:t>Gia hạn</w:t>
      </w:r>
    </w:p>
    <w:p w:rsidR="005133B1" w:rsidRDefault="00C52E68" w:rsidP="00E537CD">
      <w:pPr>
        <w:jc w:val="both"/>
        <w:rPr>
          <w:ins w:id="1879" w:author="ThaoDH" w:date="2013-10-16T13:16:00Z"/>
          <w:rFonts w:eastAsia="Times New Roman" w:cs="Times New Roman"/>
          <w:szCs w:val="24"/>
        </w:rPr>
      </w:pPr>
      <w:r w:rsidRPr="00DB6E0C">
        <w:rPr>
          <w:rFonts w:eastAsia="Times New Roman" w:cs="Times New Roman"/>
          <w:szCs w:val="24"/>
        </w:rPr>
        <w:t>Gói g</w:t>
      </w:r>
      <w:r w:rsidR="00733199" w:rsidRPr="00DB6E0C">
        <w:rPr>
          <w:rFonts w:eastAsia="Times New Roman" w:cs="Times New Roman"/>
          <w:szCs w:val="24"/>
        </w:rPr>
        <w:t>ia đình/đồng nghiệp tự động gia</w:t>
      </w:r>
      <w:r w:rsidRPr="00DB6E0C">
        <w:rPr>
          <w:rFonts w:eastAsia="Times New Roman" w:cs="Times New Roman"/>
          <w:szCs w:val="24"/>
        </w:rPr>
        <w:t xml:space="preserve"> hạn trong các tháng tiếp theo</w:t>
      </w:r>
    </w:p>
    <w:p w:rsidR="00C52E68" w:rsidRPr="00DB6E0C" w:rsidRDefault="005133B1" w:rsidP="00E537CD">
      <w:pPr>
        <w:jc w:val="both"/>
        <w:rPr>
          <w:rFonts w:eastAsia="Times New Roman" w:cs="Times New Roman"/>
          <w:szCs w:val="24"/>
        </w:rPr>
      </w:pPr>
      <w:ins w:id="1880" w:author="ThaoDH" w:date="2013-10-16T13:16:00Z">
        <w:r>
          <w:t xml:space="preserve">[Elcom/Comverse]: </w:t>
        </w:r>
      </w:ins>
      <w:ins w:id="1881" w:author="Comverse" w:date="2013-10-14T14:51:00Z">
        <w:del w:id="1882" w:author="ThaoDH" w:date="2013-10-16T13:16:00Z">
          <w:r w:rsidR="003035D6" w:rsidDel="005133B1">
            <w:rPr>
              <w:rFonts w:eastAsia="Times New Roman" w:cs="Times New Roman"/>
              <w:szCs w:val="24"/>
            </w:rPr>
            <w:delText xml:space="preserve"> </w:delText>
          </w:r>
        </w:del>
        <w:r w:rsidR="003035D6">
          <w:rPr>
            <w:rFonts w:eastAsia="Times New Roman" w:cs="Times New Roman"/>
            <w:szCs w:val="24"/>
          </w:rPr>
          <w:t>ok</w:t>
        </w:r>
      </w:ins>
    </w:p>
    <w:p w:rsidR="00C52E68" w:rsidRPr="00DB6E0C" w:rsidRDefault="00C52E68" w:rsidP="005C0964">
      <w:pPr>
        <w:pStyle w:val="ListParagraph"/>
        <w:numPr>
          <w:ilvl w:val="0"/>
          <w:numId w:val="29"/>
        </w:numPr>
        <w:ind w:hanging="720"/>
        <w:jc w:val="both"/>
        <w:rPr>
          <w:rFonts w:eastAsia="Times New Roman" w:cs="Times New Roman"/>
          <w:b/>
          <w:szCs w:val="24"/>
        </w:rPr>
      </w:pPr>
      <w:r w:rsidRPr="00DB6E0C">
        <w:rPr>
          <w:rFonts w:eastAsia="Times New Roman" w:cs="Times New Roman"/>
          <w:b/>
          <w:szCs w:val="24"/>
        </w:rPr>
        <w:t>Chuyển đổi/hủy bỏ</w:t>
      </w:r>
    </w:p>
    <w:p w:rsidR="007C72AF" w:rsidRDefault="00C52E68" w:rsidP="00E537CD">
      <w:pPr>
        <w:jc w:val="both"/>
        <w:rPr>
          <w:ins w:id="1883" w:author="ThaoDH" w:date="2013-10-16T13:17:00Z"/>
          <w:rFonts w:eastAsia="Times New Roman" w:cs="Times New Roman"/>
          <w:szCs w:val="24"/>
        </w:rPr>
      </w:pPr>
      <w:r w:rsidRPr="00DB6E0C">
        <w:rPr>
          <w:rFonts w:eastAsia="Times New Roman" w:cs="Times New Roman"/>
          <w:szCs w:val="24"/>
        </w:rPr>
        <w:t xml:space="preserve">Thuê bao </w:t>
      </w:r>
      <w:r w:rsidR="00FA61AF" w:rsidRPr="00DB6E0C">
        <w:rPr>
          <w:rFonts w:eastAsia="Times New Roman" w:cs="Times New Roman"/>
          <w:szCs w:val="24"/>
        </w:rPr>
        <w:t>chuyển đổi hoặc hủy bỏ gói cước sẽ có hiệu lực từ tháng tiếp theo</w:t>
      </w:r>
    </w:p>
    <w:p w:rsidR="00C52E68" w:rsidRPr="00DB6E0C" w:rsidRDefault="007C72AF" w:rsidP="00E537CD">
      <w:pPr>
        <w:jc w:val="both"/>
        <w:rPr>
          <w:rFonts w:eastAsia="Times New Roman" w:cs="Times New Roman"/>
          <w:szCs w:val="24"/>
        </w:rPr>
      </w:pPr>
      <w:ins w:id="1884" w:author="ThaoDH" w:date="2013-10-16T13:17:00Z">
        <w:r>
          <w:t>[Elcom/Comverse]: Hệ thống provisioning của VNP cần thực hiện xóa thuê bao đó khỏi nhóm calling circle vào đầu tháng tiếp theo</w:t>
        </w:r>
      </w:ins>
      <w:ins w:id="1885" w:author="Comverse" w:date="2013-10-14T14:51:00Z">
        <w:r w:rsidR="003035D6">
          <w:rPr>
            <w:rFonts w:eastAsia="Times New Roman" w:cs="Times New Roman"/>
            <w:szCs w:val="24"/>
          </w:rPr>
          <w:t xml:space="preserve"> </w:t>
        </w:r>
      </w:ins>
    </w:p>
    <w:p w:rsidR="00680793" w:rsidRPr="00DB6E0C" w:rsidRDefault="00680793" w:rsidP="005C0964">
      <w:pPr>
        <w:pStyle w:val="ListParagraph"/>
        <w:numPr>
          <w:ilvl w:val="0"/>
          <w:numId w:val="28"/>
        </w:numPr>
        <w:ind w:hanging="720"/>
        <w:jc w:val="both"/>
        <w:rPr>
          <w:rFonts w:eastAsia="Times New Roman" w:cs="Times New Roman"/>
          <w:b/>
          <w:szCs w:val="24"/>
        </w:rPr>
      </w:pPr>
      <w:r w:rsidRPr="00DB6E0C">
        <w:rPr>
          <w:rFonts w:eastAsia="Times New Roman" w:cs="Times New Roman"/>
          <w:b/>
          <w:szCs w:val="24"/>
        </w:rPr>
        <w:t>Tương tác với gói cước khác</w:t>
      </w:r>
    </w:p>
    <w:p w:rsidR="00680793" w:rsidRPr="00DB6E0C" w:rsidRDefault="00680793" w:rsidP="00E537CD">
      <w:pPr>
        <w:pStyle w:val="ListParagraph"/>
        <w:jc w:val="both"/>
        <w:rPr>
          <w:rFonts w:eastAsia="Times New Roman" w:cs="Times New Roman"/>
          <w:b/>
          <w:szCs w:val="24"/>
        </w:rPr>
      </w:pPr>
    </w:p>
    <w:p w:rsidR="00BB724B" w:rsidRDefault="00680793" w:rsidP="005C0964">
      <w:pPr>
        <w:pStyle w:val="ListParagraph"/>
        <w:numPr>
          <w:ilvl w:val="0"/>
          <w:numId w:val="6"/>
        </w:numPr>
        <w:jc w:val="both"/>
        <w:rPr>
          <w:ins w:id="1886" w:author="ThaoDH" w:date="2013-10-16T13:17:00Z"/>
          <w:rFonts w:eastAsia="Times New Roman" w:cs="Times New Roman"/>
          <w:szCs w:val="24"/>
        </w:rPr>
      </w:pPr>
      <w:r w:rsidRPr="00DB6E0C">
        <w:rPr>
          <w:rFonts w:eastAsia="Times New Roman" w:cs="Times New Roman"/>
          <w:szCs w:val="24"/>
        </w:rPr>
        <w:t xml:space="preserve">Thuê bao chỉ được sử dụng một </w:t>
      </w:r>
      <w:r w:rsidR="00645F4F" w:rsidRPr="00DB6E0C">
        <w:rPr>
          <w:rFonts w:eastAsia="Times New Roman" w:cs="Times New Roman"/>
          <w:szCs w:val="24"/>
        </w:rPr>
        <w:t xml:space="preserve">trong </w:t>
      </w:r>
      <w:r w:rsidRPr="00DB6E0C">
        <w:rPr>
          <w:rFonts w:eastAsia="Times New Roman" w:cs="Times New Roman"/>
          <w:szCs w:val="24"/>
        </w:rPr>
        <w:t xml:space="preserve">các gói cước cộng thêm gia đình, đồng nghiệp, </w:t>
      </w:r>
      <w:r w:rsidR="00645F4F" w:rsidRPr="00DB6E0C">
        <w:rPr>
          <w:rFonts w:eastAsia="Times New Roman" w:cs="Times New Roman"/>
          <w:szCs w:val="24"/>
        </w:rPr>
        <w:t>T</w:t>
      </w:r>
      <w:r w:rsidR="00167132" w:rsidRPr="00DB6E0C">
        <w:rPr>
          <w:rFonts w:eastAsia="Times New Roman" w:cs="Times New Roman"/>
          <w:szCs w:val="24"/>
        </w:rPr>
        <w:t>alk24 không được sử dụng đồng thời 2 hoặc ba gói này.</w:t>
      </w:r>
      <w:ins w:id="1887" w:author="Comverse" w:date="2013-10-14T14:51:00Z">
        <w:r w:rsidR="003035D6">
          <w:rPr>
            <w:rFonts w:eastAsia="Times New Roman" w:cs="Times New Roman"/>
            <w:szCs w:val="24"/>
          </w:rPr>
          <w:t xml:space="preserve"> </w:t>
        </w:r>
      </w:ins>
    </w:p>
    <w:p w:rsidR="004244C3" w:rsidRPr="004244C3" w:rsidRDefault="00BB724B">
      <w:pPr>
        <w:jc w:val="both"/>
        <w:rPr>
          <w:rFonts w:eastAsia="Times New Roman" w:cs="Times New Roman"/>
          <w:szCs w:val="24"/>
          <w:rPrChange w:id="1888" w:author="ThaoDH" w:date="2013-10-16T13:17:00Z">
            <w:rPr/>
          </w:rPrChange>
        </w:rPr>
        <w:pPrChange w:id="1889" w:author="ThaoDH" w:date="2013-10-16T13:17:00Z">
          <w:pPr>
            <w:pStyle w:val="ListParagraph"/>
            <w:numPr>
              <w:numId w:val="6"/>
            </w:numPr>
            <w:tabs>
              <w:tab w:val="num" w:pos="720"/>
            </w:tabs>
            <w:ind w:hanging="360"/>
            <w:jc w:val="both"/>
          </w:pPr>
        </w:pPrChange>
      </w:pPr>
      <w:ins w:id="1890" w:author="ThaoDH" w:date="2013-10-16T13:17:00Z">
        <w:r>
          <w:t xml:space="preserve">[Elcom/Comverse]: Hệ thống provisioning của VNP </w:t>
        </w:r>
      </w:ins>
      <w:ins w:id="1891" w:author="Comverse" w:date="2013-10-14T14:51:00Z">
        <w:r w:rsidR="00811579" w:rsidRPr="00811579">
          <w:rPr>
            <w:rFonts w:eastAsia="Times New Roman" w:cs="Times New Roman"/>
            <w:szCs w:val="24"/>
            <w:rPrChange w:id="1892" w:author="ThaoDH" w:date="2013-10-16T13:17:00Z">
              <w:rPr/>
            </w:rPrChange>
          </w:rPr>
          <w:t>thuc hien kiem tra tinh hop le</w:t>
        </w:r>
      </w:ins>
    </w:p>
    <w:p w:rsidR="00BB724B" w:rsidRDefault="004A4E8D" w:rsidP="005C0964">
      <w:pPr>
        <w:pStyle w:val="ListParagraph"/>
        <w:numPr>
          <w:ilvl w:val="0"/>
          <w:numId w:val="6"/>
        </w:numPr>
        <w:jc w:val="both"/>
        <w:rPr>
          <w:ins w:id="1893" w:author="ThaoDH" w:date="2013-10-16T13:18:00Z"/>
          <w:rFonts w:eastAsia="Times New Roman" w:cs="Times New Roman"/>
          <w:szCs w:val="24"/>
        </w:rPr>
      </w:pPr>
      <w:r w:rsidRPr="00DB6E0C">
        <w:rPr>
          <w:rFonts w:eastAsia="Times New Roman" w:cs="Times New Roman"/>
          <w:szCs w:val="24"/>
        </w:rPr>
        <w:t xml:space="preserve">Các thuê bao sử dụng các gói cơ bản bao gồm Thuê bao trả sau Vinaphone, thuê bao Itouch, Blackbery và VIP được đăng kí sử dụng các gói cộng thêm gia đình, đồng nghiệp, Talk24. </w:t>
      </w:r>
    </w:p>
    <w:p w:rsidR="004244C3" w:rsidRPr="004244C3" w:rsidRDefault="00BB724B">
      <w:pPr>
        <w:jc w:val="both"/>
        <w:rPr>
          <w:rFonts w:eastAsia="Times New Roman" w:cs="Times New Roman"/>
          <w:szCs w:val="24"/>
          <w:rPrChange w:id="1894" w:author="ThaoDH" w:date="2013-10-16T13:18:00Z">
            <w:rPr/>
          </w:rPrChange>
        </w:rPr>
        <w:pPrChange w:id="1895" w:author="ThaoDH" w:date="2013-10-16T13:18:00Z">
          <w:pPr>
            <w:pStyle w:val="ListParagraph"/>
            <w:numPr>
              <w:numId w:val="6"/>
            </w:numPr>
            <w:tabs>
              <w:tab w:val="num" w:pos="720"/>
            </w:tabs>
            <w:ind w:hanging="360"/>
            <w:jc w:val="both"/>
          </w:pPr>
        </w:pPrChange>
      </w:pPr>
      <w:ins w:id="1896" w:author="ThaoDH" w:date="2013-10-16T13:18:00Z">
        <w:r>
          <w:t xml:space="preserve">[Elcom/Comverse]: </w:t>
        </w:r>
      </w:ins>
      <w:ins w:id="1897" w:author="Comverse" w:date="2013-10-14T14:52:00Z">
        <w:r w:rsidR="00811579" w:rsidRPr="00811579">
          <w:rPr>
            <w:rFonts w:eastAsia="Times New Roman" w:cs="Times New Roman"/>
            <w:szCs w:val="24"/>
            <w:rPrChange w:id="1898" w:author="ThaoDH" w:date="2013-10-16T13:18:00Z">
              <w:rPr/>
            </w:rPrChange>
          </w:rPr>
          <w:t>ok</w:t>
        </w:r>
      </w:ins>
    </w:p>
    <w:p w:rsidR="00C4725D" w:rsidRPr="00DB6E0C" w:rsidRDefault="00C4725D" w:rsidP="005C0964">
      <w:pPr>
        <w:pStyle w:val="NormalWeb"/>
        <w:numPr>
          <w:ilvl w:val="0"/>
          <w:numId w:val="9"/>
        </w:numPr>
        <w:ind w:hanging="720"/>
        <w:jc w:val="both"/>
        <w:outlineLvl w:val="1"/>
        <w:rPr>
          <w:b/>
        </w:rPr>
      </w:pPr>
      <w:bookmarkStart w:id="1899" w:name="_Toc338081717"/>
      <w:bookmarkStart w:id="1900" w:name="_Toc369791802"/>
      <w:r w:rsidRPr="00DB6E0C">
        <w:rPr>
          <w:b/>
        </w:rPr>
        <w:t>Talk 24</w:t>
      </w:r>
      <w:bookmarkEnd w:id="1899"/>
      <w:bookmarkEnd w:id="1900"/>
    </w:p>
    <w:p w:rsidR="00C4725D" w:rsidRPr="00DB6E0C" w:rsidRDefault="00733199" w:rsidP="005C0964">
      <w:pPr>
        <w:pStyle w:val="ListParagraph"/>
        <w:numPr>
          <w:ilvl w:val="0"/>
          <w:numId w:val="30"/>
        </w:numPr>
        <w:ind w:hanging="720"/>
        <w:jc w:val="both"/>
        <w:rPr>
          <w:rFonts w:eastAsia="Times New Roman" w:cs="Times New Roman"/>
          <w:b/>
          <w:szCs w:val="24"/>
        </w:rPr>
      </w:pPr>
      <w:r w:rsidRPr="00DB6E0C">
        <w:rPr>
          <w:rFonts w:eastAsia="Times New Roman" w:cs="Times New Roman"/>
          <w:b/>
          <w:szCs w:val="24"/>
        </w:rPr>
        <w:lastRenderedPageBreak/>
        <w:t>Nội dung</w:t>
      </w:r>
    </w:p>
    <w:p w:rsidR="00627817" w:rsidRDefault="00C4725D" w:rsidP="00E537CD">
      <w:pPr>
        <w:jc w:val="both"/>
        <w:rPr>
          <w:ins w:id="1901" w:author="ThaoDH" w:date="2013-10-16T13:18:00Z"/>
          <w:rFonts w:eastAsia="Times New Roman" w:cs="Times New Roman"/>
          <w:szCs w:val="24"/>
        </w:rPr>
      </w:pPr>
      <w:r w:rsidRPr="00DB6E0C">
        <w:rPr>
          <w:rFonts w:eastAsia="Times New Roman" w:cs="Times New Roman"/>
          <w:szCs w:val="24"/>
        </w:rPr>
        <w:t>Mỗi thuê bao VinaPhone (trả trước hoặc trả sau) có thể thiết lập 01 nhóm thân thiết (nhóm Talk24) gồm 3 hoặc 5 số điện thoại di động và cố định khác để được hưởng mức giảm giá cước đặc biệt khi gọi đến các số máy này.</w:t>
      </w:r>
      <w:ins w:id="1902" w:author="Comverse" w:date="2013-09-27T16:31:00Z">
        <w:r w:rsidR="00D740C7">
          <w:rPr>
            <w:rFonts w:eastAsia="Times New Roman" w:cs="Times New Roman"/>
            <w:szCs w:val="24"/>
          </w:rPr>
          <w:t xml:space="preserve"> </w:t>
        </w:r>
      </w:ins>
    </w:p>
    <w:p w:rsidR="00C4725D" w:rsidRPr="00DB6E0C" w:rsidRDefault="00627817" w:rsidP="00E537CD">
      <w:pPr>
        <w:jc w:val="both"/>
        <w:rPr>
          <w:rFonts w:eastAsia="Times New Roman" w:cs="Times New Roman"/>
          <w:szCs w:val="24"/>
        </w:rPr>
      </w:pPr>
      <w:ins w:id="1903" w:author="ThaoDH" w:date="2013-10-16T13:18:00Z">
        <w:r>
          <w:t>[Elcom/Comverse]:</w:t>
        </w:r>
      </w:ins>
      <w:ins w:id="1904" w:author="Comverse" w:date="2013-10-14T14:52:00Z">
        <w:r w:rsidR="003035D6">
          <w:rPr>
            <w:rFonts w:eastAsia="Times New Roman" w:cs="Times New Roman"/>
            <w:szCs w:val="24"/>
          </w:rPr>
          <w:t xml:space="preserve">Ok </w:t>
        </w:r>
      </w:ins>
      <w:ins w:id="1905" w:author="Comverse" w:date="2013-09-27T16:31:00Z">
        <w:r w:rsidR="00D740C7">
          <w:rPr>
            <w:rFonts w:eastAsia="Times New Roman" w:cs="Times New Roman"/>
            <w:szCs w:val="24"/>
          </w:rPr>
          <w:t>D</w:t>
        </w:r>
      </w:ins>
      <w:ins w:id="1906" w:author="Comverse" w:date="2013-09-27T16:32:00Z">
        <w:r w:rsidR="00D740C7">
          <w:rPr>
            <w:rFonts w:eastAsia="Times New Roman" w:cs="Times New Roman"/>
            <w:szCs w:val="24"/>
          </w:rPr>
          <w:t>ung friend&amp; Family</w:t>
        </w:r>
      </w:ins>
    </w:p>
    <w:p w:rsidR="00C4725D" w:rsidRPr="00DB6E0C" w:rsidRDefault="00C4725D" w:rsidP="005C0964">
      <w:pPr>
        <w:pStyle w:val="NormalWeb"/>
        <w:numPr>
          <w:ilvl w:val="0"/>
          <w:numId w:val="6"/>
        </w:numPr>
        <w:jc w:val="both"/>
      </w:pPr>
      <w:r w:rsidRPr="00DB6E0C">
        <w:t>Thuê bao chủ nhóm: là thuê bao di động trả sau hoặc trả trước bất kỳ của VinaPhone</w:t>
      </w:r>
    </w:p>
    <w:p w:rsidR="00627817" w:rsidRDefault="00C4725D" w:rsidP="005C0964">
      <w:pPr>
        <w:pStyle w:val="NormalWeb"/>
        <w:numPr>
          <w:ilvl w:val="0"/>
          <w:numId w:val="6"/>
        </w:numPr>
        <w:jc w:val="both"/>
        <w:rPr>
          <w:ins w:id="1907" w:author="ThaoDH" w:date="2013-10-16T13:18:00Z"/>
        </w:rPr>
      </w:pPr>
      <w:r w:rsidRPr="00DB6E0C">
        <w:t>Thuê bao thành viên: phải là thuê bao di động trả trước/trả sau khác của VinaPhone hoặc là thuê bao sử dụng đầu số cố định của VNPT (thuê bao cố định, GPhone, CityPhone, CDMA…).</w:t>
      </w:r>
      <w:ins w:id="1908" w:author="Comverse" w:date="2013-10-14T14:53:00Z">
        <w:r w:rsidR="003035D6">
          <w:t xml:space="preserve"> </w:t>
        </w:r>
      </w:ins>
    </w:p>
    <w:p w:rsidR="004244C3" w:rsidRDefault="00627817">
      <w:pPr>
        <w:pStyle w:val="NormalWeb"/>
        <w:jc w:val="both"/>
        <w:pPrChange w:id="1909" w:author="ThaoDH" w:date="2013-10-16T13:18:00Z">
          <w:pPr>
            <w:pStyle w:val="NormalWeb"/>
            <w:numPr>
              <w:numId w:val="6"/>
            </w:numPr>
            <w:tabs>
              <w:tab w:val="num" w:pos="720"/>
            </w:tabs>
            <w:ind w:left="720" w:hanging="360"/>
            <w:jc w:val="both"/>
          </w:pPr>
        </w:pPrChange>
      </w:pPr>
      <w:ins w:id="1910" w:author="ThaoDH" w:date="2013-10-16T13:18:00Z">
        <w:r>
          <w:t xml:space="preserve">[Elcom/Comverse]: Hệ thống provisioning </w:t>
        </w:r>
      </w:ins>
      <w:ins w:id="1911" w:author="ThaoDH" w:date="2013-10-16T13:19:00Z">
        <w:r>
          <w:t xml:space="preserve">của VNP </w:t>
        </w:r>
      </w:ins>
      <w:ins w:id="1912" w:author="ThaoDH" w:date="2013-10-16T13:18:00Z">
        <w:r>
          <w:t xml:space="preserve">cần kiểm tra tính hợp lệ </w:t>
        </w:r>
      </w:ins>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1913" w:author="ThaoDH" w:date="2013-10-04T14:17:00Z">
          <w:tblPr>
            <w:tblW w:w="0" w:type="auto"/>
            <w:tblInd w:w="108" w:type="dxa"/>
            <w:tblLook w:val="04A0" w:firstRow="1" w:lastRow="0" w:firstColumn="1" w:lastColumn="0" w:noHBand="0" w:noVBand="1"/>
          </w:tblPr>
        </w:tblPrChange>
      </w:tblPr>
      <w:tblGrid>
        <w:gridCol w:w="3510"/>
        <w:gridCol w:w="2766"/>
        <w:gridCol w:w="3192"/>
        <w:tblGridChange w:id="1914">
          <w:tblGrid>
            <w:gridCol w:w="3510"/>
            <w:gridCol w:w="2766"/>
            <w:gridCol w:w="3192"/>
          </w:tblGrid>
        </w:tblGridChange>
      </w:tblGrid>
      <w:tr w:rsidR="00B56C5B" w:rsidRPr="00DB6E0C" w:rsidTr="00144CE4">
        <w:tc>
          <w:tcPr>
            <w:tcW w:w="3510" w:type="dxa"/>
            <w:tcPrChange w:id="1915" w:author="ThaoDH" w:date="2013-10-04T14:17:00Z">
              <w:tcPr>
                <w:tcW w:w="3510" w:type="dxa"/>
              </w:tcPr>
            </w:tcPrChange>
          </w:tcPr>
          <w:p w:rsidR="00B56C5B" w:rsidRPr="00DB6E0C" w:rsidRDefault="00B56C5B" w:rsidP="00E537CD">
            <w:pPr>
              <w:pStyle w:val="NormalWeb"/>
              <w:jc w:val="both"/>
            </w:pPr>
          </w:p>
        </w:tc>
        <w:tc>
          <w:tcPr>
            <w:tcW w:w="2766" w:type="dxa"/>
            <w:tcPrChange w:id="1916" w:author="ThaoDH" w:date="2013-10-04T14:17:00Z">
              <w:tcPr>
                <w:tcW w:w="2766" w:type="dxa"/>
              </w:tcPr>
            </w:tcPrChange>
          </w:tcPr>
          <w:p w:rsidR="00B56C5B" w:rsidRPr="00DB6E0C" w:rsidRDefault="00B56C5B" w:rsidP="00E537CD">
            <w:pPr>
              <w:spacing w:before="100" w:beforeAutospacing="1" w:after="100" w:afterAutospacing="1"/>
              <w:jc w:val="both"/>
              <w:rPr>
                <w:rFonts w:cs="Times New Roman"/>
                <w:szCs w:val="24"/>
              </w:rPr>
            </w:pPr>
            <w:r w:rsidRPr="00DB6E0C">
              <w:rPr>
                <w:rFonts w:cs="Times New Roman"/>
                <w:szCs w:val="24"/>
              </w:rPr>
              <w:t>Gói Talk24-S</w:t>
            </w:r>
          </w:p>
          <w:p w:rsidR="00B56C5B" w:rsidRPr="00DB6E0C" w:rsidRDefault="00B56C5B" w:rsidP="00E537CD">
            <w:pPr>
              <w:jc w:val="both"/>
              <w:rPr>
                <w:rFonts w:cs="Times New Roman"/>
                <w:szCs w:val="24"/>
              </w:rPr>
            </w:pPr>
            <w:r w:rsidRPr="00DB6E0C">
              <w:rPr>
                <w:rFonts w:cs="Times New Roman"/>
                <w:szCs w:val="24"/>
              </w:rPr>
              <w:t>(</w:t>
            </w:r>
            <w:r w:rsidRPr="00DB6E0C">
              <w:rPr>
                <w:rFonts w:cs="Times New Roman"/>
                <w:i/>
                <w:iCs/>
                <w:szCs w:val="24"/>
              </w:rPr>
              <w:t>Talk24-Standard)</w:t>
            </w:r>
          </w:p>
        </w:tc>
        <w:tc>
          <w:tcPr>
            <w:tcW w:w="3192" w:type="dxa"/>
            <w:tcPrChange w:id="1917" w:author="ThaoDH" w:date="2013-10-04T14:17:00Z">
              <w:tcPr>
                <w:tcW w:w="3192" w:type="dxa"/>
              </w:tcPr>
            </w:tcPrChange>
          </w:tcPr>
          <w:p w:rsidR="00B56C5B" w:rsidRPr="00DB6E0C" w:rsidRDefault="00B56C5B" w:rsidP="00E537CD">
            <w:pPr>
              <w:spacing w:before="100" w:beforeAutospacing="1" w:after="100" w:afterAutospacing="1"/>
              <w:jc w:val="both"/>
              <w:rPr>
                <w:rFonts w:cs="Times New Roman"/>
                <w:szCs w:val="24"/>
              </w:rPr>
            </w:pPr>
            <w:r w:rsidRPr="00DB6E0C">
              <w:rPr>
                <w:rFonts w:cs="Times New Roman"/>
                <w:szCs w:val="24"/>
              </w:rPr>
              <w:t>Gói Talk24-E</w:t>
            </w:r>
          </w:p>
          <w:p w:rsidR="00B56C5B" w:rsidRPr="00DB6E0C" w:rsidRDefault="00B56C5B" w:rsidP="00E537CD">
            <w:pPr>
              <w:spacing w:before="100" w:beforeAutospacing="1" w:after="100" w:afterAutospacing="1"/>
              <w:jc w:val="both"/>
              <w:rPr>
                <w:rFonts w:cs="Times New Roman"/>
                <w:szCs w:val="24"/>
              </w:rPr>
            </w:pPr>
            <w:r w:rsidRPr="00DB6E0C">
              <w:rPr>
                <w:rFonts w:cs="Times New Roman"/>
                <w:i/>
                <w:iCs/>
                <w:szCs w:val="24"/>
              </w:rPr>
              <w:t>(Talk24-Extension)</w:t>
            </w:r>
          </w:p>
        </w:tc>
      </w:tr>
      <w:tr w:rsidR="00B56C5B" w:rsidRPr="00DB6E0C" w:rsidTr="00144CE4">
        <w:tc>
          <w:tcPr>
            <w:tcW w:w="3510" w:type="dxa"/>
            <w:tcPrChange w:id="1918" w:author="ThaoDH" w:date="2013-10-04T14:17:00Z">
              <w:tcPr>
                <w:tcW w:w="3510" w:type="dxa"/>
              </w:tcPr>
            </w:tcPrChange>
          </w:tcPr>
          <w:p w:rsidR="00B56C5B" w:rsidRPr="00DB6E0C" w:rsidRDefault="00B56C5B" w:rsidP="00E537CD">
            <w:pPr>
              <w:spacing w:before="100" w:beforeAutospacing="1" w:after="100" w:afterAutospacing="1"/>
              <w:jc w:val="both"/>
              <w:rPr>
                <w:rFonts w:cs="Times New Roman"/>
                <w:szCs w:val="24"/>
              </w:rPr>
            </w:pPr>
            <w:r w:rsidRPr="00DB6E0C">
              <w:rPr>
                <w:rFonts w:cs="Times New Roman"/>
                <w:szCs w:val="24"/>
              </w:rPr>
              <w:t>Số lượng thành viên nhóm – không bao gồm thuê bao chủ nhóm</w:t>
            </w:r>
          </w:p>
        </w:tc>
        <w:tc>
          <w:tcPr>
            <w:tcW w:w="2766" w:type="dxa"/>
            <w:tcPrChange w:id="1919" w:author="ThaoDH" w:date="2013-10-04T14:17:00Z">
              <w:tcPr>
                <w:tcW w:w="2766" w:type="dxa"/>
              </w:tcPr>
            </w:tcPrChange>
          </w:tcPr>
          <w:p w:rsidR="00B56C5B" w:rsidRPr="00DB6E0C" w:rsidRDefault="00B56C5B" w:rsidP="00E537CD">
            <w:pPr>
              <w:spacing w:before="100" w:beforeAutospacing="1" w:after="100" w:afterAutospacing="1"/>
              <w:jc w:val="both"/>
              <w:rPr>
                <w:rFonts w:cs="Times New Roman"/>
                <w:szCs w:val="24"/>
              </w:rPr>
            </w:pPr>
            <w:r w:rsidRPr="00DB6E0C">
              <w:rPr>
                <w:rFonts w:cs="Times New Roman"/>
                <w:b/>
                <w:bCs/>
                <w:szCs w:val="24"/>
              </w:rPr>
              <w:t>03</w:t>
            </w:r>
          </w:p>
        </w:tc>
        <w:tc>
          <w:tcPr>
            <w:tcW w:w="3192" w:type="dxa"/>
            <w:tcPrChange w:id="1920" w:author="ThaoDH" w:date="2013-10-04T14:17:00Z">
              <w:tcPr>
                <w:tcW w:w="3192" w:type="dxa"/>
              </w:tcPr>
            </w:tcPrChange>
          </w:tcPr>
          <w:p w:rsidR="00B56C5B" w:rsidRPr="00DB6E0C" w:rsidRDefault="00B56C5B" w:rsidP="00E537CD">
            <w:pPr>
              <w:spacing w:before="100" w:beforeAutospacing="1" w:after="100" w:afterAutospacing="1"/>
              <w:jc w:val="both"/>
              <w:rPr>
                <w:rFonts w:cs="Times New Roman"/>
                <w:szCs w:val="24"/>
              </w:rPr>
            </w:pPr>
            <w:r w:rsidRPr="00DB6E0C">
              <w:rPr>
                <w:rFonts w:cs="Times New Roman"/>
                <w:b/>
                <w:bCs/>
                <w:szCs w:val="24"/>
              </w:rPr>
              <w:t>05</w:t>
            </w:r>
          </w:p>
        </w:tc>
      </w:tr>
      <w:tr w:rsidR="00B56C5B" w:rsidRPr="00DB6E0C" w:rsidTr="00144CE4">
        <w:tc>
          <w:tcPr>
            <w:tcW w:w="3510" w:type="dxa"/>
            <w:tcPrChange w:id="1921" w:author="ThaoDH" w:date="2013-10-04T14:17:00Z">
              <w:tcPr>
                <w:tcW w:w="3510" w:type="dxa"/>
              </w:tcPr>
            </w:tcPrChange>
          </w:tcPr>
          <w:p w:rsidR="00B56C5B" w:rsidRPr="00DB6E0C" w:rsidRDefault="00B56C5B" w:rsidP="00E537CD">
            <w:pPr>
              <w:spacing w:before="100" w:beforeAutospacing="1" w:after="100" w:afterAutospacing="1"/>
              <w:jc w:val="both"/>
              <w:rPr>
                <w:rFonts w:cs="Times New Roman"/>
                <w:szCs w:val="24"/>
              </w:rPr>
            </w:pPr>
            <w:r w:rsidRPr="00DB6E0C">
              <w:rPr>
                <w:rFonts w:cs="Times New Roman"/>
                <w:szCs w:val="24"/>
              </w:rPr>
              <w:t>Số lượng thuê bao cố định tối đa được phép đăng ký là thành viên nhóm</w:t>
            </w:r>
          </w:p>
        </w:tc>
        <w:tc>
          <w:tcPr>
            <w:tcW w:w="2766" w:type="dxa"/>
            <w:tcPrChange w:id="1922" w:author="ThaoDH" w:date="2013-10-04T14:17:00Z">
              <w:tcPr>
                <w:tcW w:w="2766" w:type="dxa"/>
              </w:tcPr>
            </w:tcPrChange>
          </w:tcPr>
          <w:p w:rsidR="00B56C5B" w:rsidRDefault="00B56C5B" w:rsidP="00E537CD">
            <w:pPr>
              <w:spacing w:before="100" w:beforeAutospacing="1" w:after="100" w:afterAutospacing="1"/>
              <w:jc w:val="both"/>
              <w:rPr>
                <w:ins w:id="1923" w:author="Comverse" w:date="2013-09-27T16:33:00Z"/>
                <w:rFonts w:cs="Times New Roman"/>
                <w:b/>
                <w:bCs/>
                <w:szCs w:val="24"/>
              </w:rPr>
            </w:pPr>
            <w:r w:rsidRPr="00DB6E0C">
              <w:rPr>
                <w:rFonts w:cs="Times New Roman"/>
                <w:b/>
                <w:bCs/>
                <w:szCs w:val="24"/>
              </w:rPr>
              <w:t>01</w:t>
            </w:r>
          </w:p>
          <w:p w:rsidR="00D740C7" w:rsidRPr="00DB6E0C" w:rsidRDefault="00D740C7" w:rsidP="00E537CD">
            <w:pPr>
              <w:spacing w:before="100" w:beforeAutospacing="1" w:after="100" w:afterAutospacing="1"/>
              <w:jc w:val="both"/>
              <w:rPr>
                <w:rFonts w:cs="Times New Roman"/>
                <w:szCs w:val="24"/>
              </w:rPr>
            </w:pPr>
          </w:p>
        </w:tc>
        <w:tc>
          <w:tcPr>
            <w:tcW w:w="3192" w:type="dxa"/>
            <w:tcPrChange w:id="1924" w:author="ThaoDH" w:date="2013-10-04T14:17:00Z">
              <w:tcPr>
                <w:tcW w:w="3192" w:type="dxa"/>
              </w:tcPr>
            </w:tcPrChange>
          </w:tcPr>
          <w:p w:rsidR="00B56C5B" w:rsidRPr="00DB6E0C" w:rsidRDefault="00B56C5B" w:rsidP="00E537CD">
            <w:pPr>
              <w:spacing w:before="100" w:beforeAutospacing="1" w:after="100" w:afterAutospacing="1"/>
              <w:jc w:val="both"/>
              <w:rPr>
                <w:rFonts w:cs="Times New Roman"/>
                <w:szCs w:val="24"/>
              </w:rPr>
            </w:pPr>
            <w:r w:rsidRPr="00DB6E0C">
              <w:rPr>
                <w:rFonts w:cs="Times New Roman"/>
                <w:b/>
                <w:bCs/>
                <w:szCs w:val="24"/>
              </w:rPr>
              <w:t>02</w:t>
            </w:r>
          </w:p>
        </w:tc>
      </w:tr>
    </w:tbl>
    <w:p w:rsidR="004244C3" w:rsidRDefault="004244C3">
      <w:pPr>
        <w:jc w:val="both"/>
        <w:rPr>
          <w:ins w:id="1925" w:author="ThaoDH" w:date="2013-10-16T13:19:00Z"/>
          <w:rFonts w:eastAsia="Times New Roman" w:cs="Times New Roman"/>
          <w:b/>
          <w:szCs w:val="24"/>
        </w:rPr>
        <w:pPrChange w:id="1926" w:author="ThaoDH" w:date="2013-10-16T13:19:00Z">
          <w:pPr>
            <w:pStyle w:val="ListParagraph"/>
            <w:numPr>
              <w:numId w:val="30"/>
            </w:numPr>
            <w:ind w:hanging="720"/>
            <w:jc w:val="both"/>
          </w:pPr>
        </w:pPrChange>
      </w:pPr>
    </w:p>
    <w:p w:rsidR="004244C3" w:rsidRPr="004244C3" w:rsidRDefault="006D0EEA">
      <w:pPr>
        <w:jc w:val="both"/>
        <w:rPr>
          <w:ins w:id="1927" w:author="ThaoDH" w:date="2013-10-16T13:19:00Z"/>
          <w:rFonts w:eastAsia="Times New Roman" w:cs="Times New Roman"/>
          <w:b/>
          <w:szCs w:val="24"/>
          <w:rPrChange w:id="1928" w:author="ThaoDH" w:date="2013-10-16T13:19:00Z">
            <w:rPr>
              <w:ins w:id="1929" w:author="ThaoDH" w:date="2013-10-16T13:19:00Z"/>
            </w:rPr>
          </w:rPrChange>
        </w:rPr>
        <w:pPrChange w:id="1930" w:author="ThaoDH" w:date="2013-10-16T13:19:00Z">
          <w:pPr>
            <w:pStyle w:val="ListParagraph"/>
            <w:numPr>
              <w:numId w:val="30"/>
            </w:numPr>
            <w:ind w:hanging="720"/>
            <w:jc w:val="both"/>
          </w:pPr>
        </w:pPrChange>
      </w:pPr>
      <w:ins w:id="1931" w:author="ThaoDH" w:date="2013-10-16T13:19:00Z">
        <w:r>
          <w:t>[Elcom/Comverse]: Hệ thống provisioning của VNP cần kiểm tra tính hợp lệ</w:t>
        </w:r>
      </w:ins>
    </w:p>
    <w:p w:rsidR="00B56C5B" w:rsidRDefault="00B56C5B" w:rsidP="005C0964">
      <w:pPr>
        <w:pStyle w:val="ListParagraph"/>
        <w:numPr>
          <w:ilvl w:val="0"/>
          <w:numId w:val="30"/>
        </w:numPr>
        <w:ind w:hanging="720"/>
        <w:jc w:val="both"/>
        <w:rPr>
          <w:ins w:id="1932" w:author="ThaoDH" w:date="2013-10-04T14:18:00Z"/>
          <w:rFonts w:eastAsia="Times New Roman" w:cs="Times New Roman"/>
          <w:b/>
          <w:szCs w:val="24"/>
        </w:rPr>
      </w:pPr>
      <w:r w:rsidRPr="00DB6E0C">
        <w:rPr>
          <w:rFonts w:eastAsia="Times New Roman" w:cs="Times New Roman"/>
          <w:b/>
          <w:szCs w:val="24"/>
        </w:rPr>
        <w:t>Bảng cước</w:t>
      </w:r>
      <w:r w:rsidR="00205306" w:rsidRPr="00DB6E0C">
        <w:rPr>
          <w:rFonts w:eastAsia="Times New Roman" w:cs="Times New Roman"/>
          <w:b/>
          <w:szCs w:val="24"/>
        </w:rPr>
        <w:t>/khuyến mại</w:t>
      </w:r>
      <w:ins w:id="1933" w:author="Comverse" w:date="2013-10-14T14:54:00Z">
        <w:r w:rsidR="00F302AB">
          <w:rPr>
            <w:rFonts w:eastAsia="Times New Roman" w:cs="Times New Roman"/>
            <w:b/>
            <w:szCs w:val="24"/>
          </w:rPr>
          <w:t xml:space="preserve"> ok</w:t>
        </w:r>
      </w:ins>
    </w:p>
    <w:p w:rsidR="00960CF8" w:rsidRPr="00DB6E0C" w:rsidRDefault="00960CF8" w:rsidP="005C0964">
      <w:pPr>
        <w:pStyle w:val="ListParagraph"/>
        <w:numPr>
          <w:ilvl w:val="0"/>
          <w:numId w:val="30"/>
        </w:numPr>
        <w:ind w:hanging="720"/>
        <w:jc w:val="both"/>
        <w:rPr>
          <w:rFonts w:eastAsia="Times New Roman" w:cs="Times New Roman"/>
          <w:b/>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1934" w:author="ThaoDH" w:date="2013-10-04T14:17:00Z">
          <w:tblPr>
            <w:tblW w:w="0" w:type="auto"/>
            <w:tblLook w:val="04A0" w:firstRow="1" w:lastRow="0" w:firstColumn="1" w:lastColumn="0" w:noHBand="0" w:noVBand="1"/>
          </w:tblPr>
        </w:tblPrChange>
      </w:tblPr>
      <w:tblGrid>
        <w:gridCol w:w="3528"/>
        <w:gridCol w:w="2970"/>
        <w:gridCol w:w="3078"/>
        <w:tblGridChange w:id="1935">
          <w:tblGrid>
            <w:gridCol w:w="3528"/>
            <w:gridCol w:w="2970"/>
            <w:gridCol w:w="3078"/>
          </w:tblGrid>
        </w:tblGridChange>
      </w:tblGrid>
      <w:tr w:rsidR="00B56C5B" w:rsidRPr="00DB6E0C" w:rsidTr="00144CE4">
        <w:tc>
          <w:tcPr>
            <w:tcW w:w="3528" w:type="dxa"/>
            <w:tcPrChange w:id="1936" w:author="ThaoDH" w:date="2013-10-04T14:17:00Z">
              <w:tcPr>
                <w:tcW w:w="3528" w:type="dxa"/>
              </w:tcPr>
            </w:tcPrChange>
          </w:tcPr>
          <w:p w:rsidR="00B56C5B" w:rsidRPr="00DB6E0C" w:rsidRDefault="00B56C5B" w:rsidP="00E537CD">
            <w:pPr>
              <w:spacing w:before="100" w:beforeAutospacing="1" w:after="100" w:afterAutospacing="1"/>
              <w:jc w:val="both"/>
              <w:rPr>
                <w:rFonts w:cs="Times New Roman"/>
                <w:szCs w:val="24"/>
              </w:rPr>
            </w:pPr>
          </w:p>
        </w:tc>
        <w:tc>
          <w:tcPr>
            <w:tcW w:w="2970" w:type="dxa"/>
            <w:tcPrChange w:id="1937" w:author="ThaoDH" w:date="2013-10-04T14:17:00Z">
              <w:tcPr>
                <w:tcW w:w="2970" w:type="dxa"/>
              </w:tcPr>
            </w:tcPrChange>
          </w:tcPr>
          <w:p w:rsidR="00B56C5B" w:rsidRPr="00DB6E0C" w:rsidRDefault="00B56C5B"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Gói Talk24-S</w:t>
            </w:r>
          </w:p>
        </w:tc>
        <w:tc>
          <w:tcPr>
            <w:tcW w:w="3078" w:type="dxa"/>
            <w:tcPrChange w:id="1938" w:author="ThaoDH" w:date="2013-10-04T14:17:00Z">
              <w:tcPr>
                <w:tcW w:w="3078" w:type="dxa"/>
              </w:tcPr>
            </w:tcPrChange>
          </w:tcPr>
          <w:p w:rsidR="00B56C5B" w:rsidRPr="00DB6E0C" w:rsidRDefault="00B56C5B"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Gói Talk24-E</w:t>
            </w:r>
          </w:p>
        </w:tc>
      </w:tr>
      <w:tr w:rsidR="00B56C5B" w:rsidRPr="00DB6E0C" w:rsidTr="00144CE4">
        <w:tc>
          <w:tcPr>
            <w:tcW w:w="3528" w:type="dxa"/>
            <w:tcPrChange w:id="1939" w:author="ThaoDH" w:date="2013-10-04T14:17:00Z">
              <w:tcPr>
                <w:tcW w:w="3528" w:type="dxa"/>
              </w:tcPr>
            </w:tcPrChange>
          </w:tcPr>
          <w:p w:rsidR="00B56C5B" w:rsidRPr="00DB6E0C" w:rsidRDefault="00B56C5B"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Cước thuê bao gói Talk24/ngày (Đã gồm thuế VAT)</w:t>
            </w:r>
          </w:p>
        </w:tc>
        <w:tc>
          <w:tcPr>
            <w:tcW w:w="2970" w:type="dxa"/>
            <w:tcPrChange w:id="1940" w:author="ThaoDH" w:date="2013-10-04T14:17:00Z">
              <w:tcPr>
                <w:tcW w:w="2970" w:type="dxa"/>
              </w:tcPr>
            </w:tcPrChange>
          </w:tcPr>
          <w:p w:rsidR="00B56C5B" w:rsidRDefault="00B56C5B" w:rsidP="00E537CD">
            <w:pPr>
              <w:spacing w:before="100" w:beforeAutospacing="1" w:after="100" w:afterAutospacing="1"/>
              <w:jc w:val="both"/>
              <w:rPr>
                <w:ins w:id="1941" w:author="Comverse" w:date="2013-09-27T16:34:00Z"/>
                <w:rFonts w:eastAsia="Times New Roman" w:cs="Times New Roman"/>
                <w:b/>
                <w:bCs/>
                <w:szCs w:val="24"/>
              </w:rPr>
            </w:pPr>
            <w:r w:rsidRPr="00DB6E0C">
              <w:rPr>
                <w:rFonts w:eastAsia="Times New Roman" w:cs="Times New Roman"/>
                <w:b/>
                <w:bCs/>
                <w:szCs w:val="24"/>
              </w:rPr>
              <w:t>440 đồng</w:t>
            </w:r>
          </w:p>
          <w:p w:rsidR="00D740C7" w:rsidRPr="00DB6E0C" w:rsidRDefault="00D740C7" w:rsidP="00E537CD">
            <w:pPr>
              <w:spacing w:before="100" w:beforeAutospacing="1" w:after="100" w:afterAutospacing="1"/>
              <w:jc w:val="both"/>
              <w:rPr>
                <w:rFonts w:eastAsia="Times New Roman" w:cs="Times New Roman"/>
                <w:szCs w:val="24"/>
              </w:rPr>
            </w:pPr>
            <w:ins w:id="1942" w:author="Comverse" w:date="2013-09-27T16:34:00Z">
              <w:r>
                <w:rPr>
                  <w:rFonts w:eastAsia="Times New Roman" w:cs="Times New Roman"/>
                  <w:b/>
                  <w:bCs/>
                  <w:szCs w:val="24"/>
                </w:rPr>
                <w:t>Rc daily</w:t>
              </w:r>
            </w:ins>
          </w:p>
        </w:tc>
        <w:tc>
          <w:tcPr>
            <w:tcW w:w="3078" w:type="dxa"/>
            <w:tcPrChange w:id="1943" w:author="ThaoDH" w:date="2013-10-04T14:17:00Z">
              <w:tcPr>
                <w:tcW w:w="3078" w:type="dxa"/>
              </w:tcPr>
            </w:tcPrChange>
          </w:tcPr>
          <w:p w:rsidR="00B56C5B" w:rsidRPr="00DB6E0C" w:rsidRDefault="00B56C5B" w:rsidP="00E537CD">
            <w:pPr>
              <w:spacing w:before="100" w:beforeAutospacing="1" w:after="100" w:afterAutospacing="1"/>
              <w:jc w:val="both"/>
              <w:rPr>
                <w:rFonts w:eastAsia="Times New Roman" w:cs="Times New Roman"/>
                <w:szCs w:val="24"/>
              </w:rPr>
            </w:pPr>
            <w:r w:rsidRPr="00DB6E0C">
              <w:rPr>
                <w:rFonts w:eastAsia="Times New Roman" w:cs="Times New Roman"/>
                <w:b/>
                <w:bCs/>
                <w:szCs w:val="24"/>
              </w:rPr>
              <w:t>704 đồng</w:t>
            </w:r>
          </w:p>
        </w:tc>
      </w:tr>
      <w:tr w:rsidR="00B56C5B" w:rsidRPr="00DB6E0C" w:rsidTr="00144CE4">
        <w:tc>
          <w:tcPr>
            <w:tcW w:w="3528" w:type="dxa"/>
            <w:tcPrChange w:id="1944" w:author="ThaoDH" w:date="2013-10-04T14:17:00Z">
              <w:tcPr>
                <w:tcW w:w="3528" w:type="dxa"/>
              </w:tcPr>
            </w:tcPrChange>
          </w:tcPr>
          <w:p w:rsidR="00B56C5B" w:rsidRPr="00DB6E0C" w:rsidRDefault="00B56C5B" w:rsidP="00E537CD">
            <w:pPr>
              <w:jc w:val="both"/>
              <w:rPr>
                <w:rFonts w:eastAsia="Times New Roman" w:cs="Times New Roman"/>
                <w:szCs w:val="24"/>
              </w:rPr>
            </w:pPr>
            <w:r w:rsidRPr="00DB6E0C">
              <w:rPr>
                <w:rFonts w:eastAsia="Times New Roman" w:cs="Times New Roman"/>
                <w:szCs w:val="24"/>
              </w:rPr>
              <w:t>Thời gian sử dụng tối thiểu sau khi đăng ký</w:t>
            </w:r>
          </w:p>
        </w:tc>
        <w:tc>
          <w:tcPr>
            <w:tcW w:w="2970" w:type="dxa"/>
            <w:tcPrChange w:id="1945" w:author="ThaoDH" w:date="2013-10-04T14:17:00Z">
              <w:tcPr>
                <w:tcW w:w="2970" w:type="dxa"/>
              </w:tcPr>
            </w:tcPrChange>
          </w:tcPr>
          <w:p w:rsidR="00B56C5B" w:rsidRPr="00DB6E0C" w:rsidRDefault="00B56C5B" w:rsidP="00E537CD">
            <w:pPr>
              <w:spacing w:before="100" w:beforeAutospacing="1" w:after="100" w:afterAutospacing="1"/>
              <w:jc w:val="both"/>
              <w:rPr>
                <w:rFonts w:eastAsia="Times New Roman" w:cs="Times New Roman"/>
                <w:szCs w:val="24"/>
              </w:rPr>
            </w:pPr>
            <w:r w:rsidRPr="00DB6E0C">
              <w:rPr>
                <w:rFonts w:eastAsia="Times New Roman" w:cs="Times New Roman"/>
                <w:b/>
                <w:bCs/>
                <w:szCs w:val="24"/>
              </w:rPr>
              <w:t>30 ngày</w:t>
            </w:r>
          </w:p>
        </w:tc>
        <w:tc>
          <w:tcPr>
            <w:tcW w:w="3078" w:type="dxa"/>
            <w:tcPrChange w:id="1946" w:author="ThaoDH" w:date="2013-10-04T14:17:00Z">
              <w:tcPr>
                <w:tcW w:w="3078" w:type="dxa"/>
              </w:tcPr>
            </w:tcPrChange>
          </w:tcPr>
          <w:p w:rsidR="00B56C5B" w:rsidRPr="00DB6E0C" w:rsidRDefault="00B56C5B" w:rsidP="00E537CD">
            <w:pPr>
              <w:spacing w:before="100" w:beforeAutospacing="1" w:after="100" w:afterAutospacing="1"/>
              <w:jc w:val="both"/>
              <w:rPr>
                <w:rFonts w:eastAsia="Times New Roman" w:cs="Times New Roman"/>
                <w:szCs w:val="24"/>
              </w:rPr>
            </w:pPr>
            <w:r w:rsidRPr="00DB6E0C">
              <w:rPr>
                <w:rFonts w:eastAsia="Times New Roman" w:cs="Times New Roman"/>
                <w:b/>
                <w:bCs/>
                <w:szCs w:val="24"/>
              </w:rPr>
              <w:t>30 ngày</w:t>
            </w:r>
          </w:p>
        </w:tc>
      </w:tr>
      <w:tr w:rsidR="00B56C5B" w:rsidRPr="00DB6E0C" w:rsidTr="00144CE4">
        <w:tc>
          <w:tcPr>
            <w:tcW w:w="9576" w:type="dxa"/>
            <w:gridSpan w:val="3"/>
            <w:tcPrChange w:id="1947" w:author="ThaoDH" w:date="2013-10-04T14:17:00Z">
              <w:tcPr>
                <w:tcW w:w="9576" w:type="dxa"/>
                <w:gridSpan w:val="3"/>
              </w:tcPr>
            </w:tcPrChange>
          </w:tcPr>
          <w:p w:rsidR="00B56C5B" w:rsidRPr="00DB6E0C" w:rsidRDefault="00B56C5B" w:rsidP="00E537CD">
            <w:pPr>
              <w:spacing w:before="100" w:beforeAutospacing="1" w:after="100" w:afterAutospacing="1"/>
              <w:jc w:val="both"/>
              <w:rPr>
                <w:rFonts w:cs="Times New Roman"/>
                <w:szCs w:val="24"/>
              </w:rPr>
            </w:pPr>
            <w:r w:rsidRPr="00DB6E0C">
              <w:rPr>
                <w:rFonts w:eastAsia="Times New Roman" w:cs="Times New Roman"/>
                <w:szCs w:val="24"/>
              </w:rPr>
              <w:t>Mức giảm cước cho chủ nhóm khi gọi đến các thành viên nhóm:</w:t>
            </w:r>
          </w:p>
        </w:tc>
      </w:tr>
      <w:tr w:rsidR="00B56C5B" w:rsidRPr="00DB6E0C" w:rsidTr="00144CE4">
        <w:tc>
          <w:tcPr>
            <w:tcW w:w="3528" w:type="dxa"/>
            <w:tcPrChange w:id="1948" w:author="ThaoDH" w:date="2013-10-04T14:17:00Z">
              <w:tcPr>
                <w:tcW w:w="3528" w:type="dxa"/>
              </w:tcPr>
            </w:tcPrChange>
          </w:tcPr>
          <w:p w:rsidR="00B56C5B" w:rsidRPr="00DB6E0C" w:rsidRDefault="00B56C5B" w:rsidP="00E537CD">
            <w:pPr>
              <w:jc w:val="both"/>
              <w:rPr>
                <w:rFonts w:eastAsia="Times New Roman" w:cs="Times New Roman"/>
                <w:szCs w:val="24"/>
              </w:rPr>
            </w:pPr>
            <w:r w:rsidRPr="00DB6E0C">
              <w:rPr>
                <w:rFonts w:eastAsia="Times New Roman" w:cs="Times New Roman"/>
                <w:szCs w:val="24"/>
              </w:rPr>
              <w:t>+ Giảm cước phút đầu</w:t>
            </w:r>
          </w:p>
        </w:tc>
        <w:tc>
          <w:tcPr>
            <w:tcW w:w="6048" w:type="dxa"/>
            <w:gridSpan w:val="2"/>
            <w:tcPrChange w:id="1949" w:author="ThaoDH" w:date="2013-10-04T14:17:00Z">
              <w:tcPr>
                <w:tcW w:w="6048" w:type="dxa"/>
                <w:gridSpan w:val="2"/>
              </w:tcPr>
            </w:tcPrChange>
          </w:tcPr>
          <w:p w:rsidR="00B56C5B" w:rsidRPr="00DB6E0C" w:rsidRDefault="00B56C5B" w:rsidP="00E537CD">
            <w:pPr>
              <w:spacing w:before="100" w:beforeAutospacing="1" w:after="100" w:afterAutospacing="1"/>
              <w:jc w:val="both"/>
              <w:rPr>
                <w:rFonts w:eastAsia="Times New Roman" w:cs="Times New Roman"/>
                <w:szCs w:val="24"/>
              </w:rPr>
            </w:pPr>
            <w:r w:rsidRPr="00DB6E0C">
              <w:rPr>
                <w:rFonts w:eastAsia="Times New Roman" w:cs="Times New Roman"/>
                <w:b/>
                <w:bCs/>
                <w:szCs w:val="24"/>
              </w:rPr>
              <w:t>30%</w:t>
            </w:r>
          </w:p>
        </w:tc>
      </w:tr>
      <w:tr w:rsidR="00B56C5B" w:rsidRPr="00DB6E0C" w:rsidTr="00144CE4">
        <w:tc>
          <w:tcPr>
            <w:tcW w:w="3528" w:type="dxa"/>
            <w:tcPrChange w:id="1950" w:author="ThaoDH" w:date="2013-10-04T14:17:00Z">
              <w:tcPr>
                <w:tcW w:w="3528" w:type="dxa"/>
              </w:tcPr>
            </w:tcPrChange>
          </w:tcPr>
          <w:p w:rsidR="00B56C5B" w:rsidRPr="00DB6E0C" w:rsidRDefault="00B56C5B" w:rsidP="00E537CD">
            <w:pPr>
              <w:jc w:val="both"/>
              <w:rPr>
                <w:rFonts w:eastAsia="Times New Roman" w:cs="Times New Roman"/>
                <w:szCs w:val="24"/>
              </w:rPr>
            </w:pPr>
            <w:r w:rsidRPr="00DB6E0C">
              <w:rPr>
                <w:rFonts w:eastAsia="Times New Roman" w:cs="Times New Roman"/>
                <w:szCs w:val="24"/>
              </w:rPr>
              <w:t>+ Giảm từ phút thứ 2 đến phút thứ 15</w:t>
            </w:r>
          </w:p>
        </w:tc>
        <w:tc>
          <w:tcPr>
            <w:tcW w:w="6048" w:type="dxa"/>
            <w:gridSpan w:val="2"/>
            <w:tcPrChange w:id="1951" w:author="ThaoDH" w:date="2013-10-04T14:17:00Z">
              <w:tcPr>
                <w:tcW w:w="6048" w:type="dxa"/>
                <w:gridSpan w:val="2"/>
              </w:tcPr>
            </w:tcPrChange>
          </w:tcPr>
          <w:p w:rsidR="00B56C5B" w:rsidRPr="00DB6E0C" w:rsidRDefault="00B56C5B" w:rsidP="00E537CD">
            <w:pPr>
              <w:spacing w:before="100" w:beforeAutospacing="1" w:after="100" w:afterAutospacing="1"/>
              <w:jc w:val="both"/>
              <w:rPr>
                <w:rFonts w:eastAsia="Times New Roman" w:cs="Times New Roman"/>
                <w:szCs w:val="24"/>
              </w:rPr>
            </w:pPr>
            <w:r w:rsidRPr="00DB6E0C">
              <w:rPr>
                <w:rFonts w:eastAsia="Times New Roman" w:cs="Times New Roman"/>
                <w:b/>
                <w:bCs/>
                <w:szCs w:val="24"/>
              </w:rPr>
              <w:t>70%</w:t>
            </w:r>
          </w:p>
        </w:tc>
      </w:tr>
      <w:tr w:rsidR="00B56C5B" w:rsidRPr="00DB6E0C" w:rsidTr="00144CE4">
        <w:tc>
          <w:tcPr>
            <w:tcW w:w="3528" w:type="dxa"/>
            <w:tcPrChange w:id="1952" w:author="ThaoDH" w:date="2013-10-04T14:17:00Z">
              <w:tcPr>
                <w:tcW w:w="3528" w:type="dxa"/>
              </w:tcPr>
            </w:tcPrChange>
          </w:tcPr>
          <w:p w:rsidR="00B56C5B" w:rsidRPr="00DB6E0C" w:rsidRDefault="00B56C5B" w:rsidP="00E537CD">
            <w:pPr>
              <w:jc w:val="both"/>
              <w:rPr>
                <w:rFonts w:eastAsia="Times New Roman" w:cs="Times New Roman"/>
                <w:szCs w:val="24"/>
              </w:rPr>
            </w:pPr>
            <w:r w:rsidRPr="00DB6E0C">
              <w:rPr>
                <w:rFonts w:eastAsia="Times New Roman" w:cs="Times New Roman"/>
                <w:szCs w:val="24"/>
              </w:rPr>
              <w:t>+ Giảm từ phút 16 trở đi</w:t>
            </w:r>
          </w:p>
        </w:tc>
        <w:tc>
          <w:tcPr>
            <w:tcW w:w="6048" w:type="dxa"/>
            <w:gridSpan w:val="2"/>
            <w:tcPrChange w:id="1953" w:author="ThaoDH" w:date="2013-10-04T14:17:00Z">
              <w:tcPr>
                <w:tcW w:w="6048" w:type="dxa"/>
                <w:gridSpan w:val="2"/>
              </w:tcPr>
            </w:tcPrChange>
          </w:tcPr>
          <w:p w:rsidR="00B56C5B" w:rsidRPr="00DB6E0C" w:rsidRDefault="00B56C5B" w:rsidP="00E537CD">
            <w:pPr>
              <w:spacing w:before="100" w:beforeAutospacing="1" w:after="100" w:afterAutospacing="1"/>
              <w:jc w:val="both"/>
              <w:rPr>
                <w:rFonts w:eastAsia="Times New Roman" w:cs="Times New Roman"/>
                <w:szCs w:val="24"/>
              </w:rPr>
            </w:pPr>
            <w:r w:rsidRPr="00DB6E0C">
              <w:rPr>
                <w:rFonts w:eastAsia="Times New Roman" w:cs="Times New Roman"/>
                <w:b/>
                <w:bCs/>
                <w:szCs w:val="24"/>
              </w:rPr>
              <w:t>30%</w:t>
            </w:r>
          </w:p>
        </w:tc>
      </w:tr>
    </w:tbl>
    <w:p w:rsidR="00F84169" w:rsidRPr="00DB6E0C" w:rsidRDefault="00F84169" w:rsidP="005C0964">
      <w:pPr>
        <w:pStyle w:val="ListParagraph"/>
        <w:numPr>
          <w:ilvl w:val="0"/>
          <w:numId w:val="6"/>
        </w:numPr>
        <w:spacing w:before="100" w:beforeAutospacing="1" w:after="100" w:afterAutospacing="1" w:line="240" w:lineRule="auto"/>
        <w:jc w:val="both"/>
        <w:rPr>
          <w:rFonts w:eastAsia="Times New Roman" w:cs="Times New Roman"/>
          <w:szCs w:val="24"/>
        </w:rPr>
      </w:pPr>
      <w:r w:rsidRPr="00DB6E0C">
        <w:rPr>
          <w:rFonts w:eastAsia="Times New Roman" w:cs="Times New Roman"/>
          <w:szCs w:val="24"/>
        </w:rPr>
        <w:t>Không phân biệt giờ giảm, giờ bận khi gọi cho các thuê bao của nhóm</w:t>
      </w:r>
    </w:p>
    <w:p w:rsidR="00DC422A" w:rsidRPr="00DB6E0C" w:rsidRDefault="00DC422A" w:rsidP="005C0964">
      <w:pPr>
        <w:pStyle w:val="ListParagraph"/>
        <w:numPr>
          <w:ilvl w:val="0"/>
          <w:numId w:val="6"/>
        </w:numPr>
        <w:spacing w:before="100" w:beforeAutospacing="1" w:after="100" w:afterAutospacing="1" w:line="240" w:lineRule="auto"/>
        <w:jc w:val="both"/>
        <w:rPr>
          <w:rFonts w:eastAsia="Times New Roman" w:cs="Times New Roman"/>
          <w:szCs w:val="24"/>
        </w:rPr>
      </w:pPr>
      <w:r w:rsidRPr="00DB6E0C">
        <w:rPr>
          <w:rFonts w:eastAsia="Times New Roman" w:cs="Times New Roman"/>
          <w:szCs w:val="24"/>
        </w:rPr>
        <w:t>Phương thức tính cước: 6 giây đầu + block 01 giây tiếp theo.</w:t>
      </w:r>
    </w:p>
    <w:p w:rsidR="00DC422A" w:rsidRPr="00DB6E0C" w:rsidRDefault="00DC422A" w:rsidP="005C0964">
      <w:pPr>
        <w:pStyle w:val="ListParagraph"/>
        <w:numPr>
          <w:ilvl w:val="0"/>
          <w:numId w:val="6"/>
        </w:numPr>
        <w:spacing w:before="100" w:beforeAutospacing="1" w:after="100" w:afterAutospacing="1" w:line="240" w:lineRule="auto"/>
        <w:jc w:val="both"/>
        <w:rPr>
          <w:rFonts w:eastAsia="Times New Roman" w:cs="Times New Roman"/>
          <w:szCs w:val="24"/>
        </w:rPr>
      </w:pPr>
      <w:r w:rsidRPr="00DB6E0C">
        <w:rPr>
          <w:rFonts w:eastAsia="Times New Roman" w:cs="Times New Roman"/>
          <w:szCs w:val="24"/>
        </w:rPr>
        <w:t>Mức giảm cước nêu trên áp dụng cho các trường hợp sau:</w:t>
      </w:r>
    </w:p>
    <w:p w:rsidR="00DC422A" w:rsidRPr="00DB6E0C" w:rsidRDefault="00DC422A" w:rsidP="005C0964">
      <w:pPr>
        <w:pStyle w:val="ListParagraph"/>
        <w:numPr>
          <w:ilvl w:val="0"/>
          <w:numId w:val="32"/>
        </w:numPr>
        <w:spacing w:before="100" w:beforeAutospacing="1" w:after="100" w:afterAutospacing="1" w:line="240" w:lineRule="auto"/>
        <w:jc w:val="both"/>
        <w:rPr>
          <w:rFonts w:eastAsia="Times New Roman" w:cs="Times New Roman"/>
          <w:szCs w:val="24"/>
        </w:rPr>
      </w:pPr>
      <w:r w:rsidRPr="00DB6E0C">
        <w:rPr>
          <w:rFonts w:eastAsia="Times New Roman" w:cs="Times New Roman"/>
          <w:szCs w:val="24"/>
        </w:rPr>
        <w:t xml:space="preserve">Áp dụng cho các cuộc gọi từ thuê bao chủ nhóm đến các thuê bao thành viên trong nhóm. </w:t>
      </w:r>
    </w:p>
    <w:p w:rsidR="00DC422A" w:rsidRPr="00DB6E0C" w:rsidRDefault="00DC422A" w:rsidP="005C0964">
      <w:pPr>
        <w:pStyle w:val="ListParagraph"/>
        <w:numPr>
          <w:ilvl w:val="0"/>
          <w:numId w:val="32"/>
        </w:numPr>
        <w:spacing w:before="100" w:beforeAutospacing="1" w:after="100" w:afterAutospacing="1" w:line="240" w:lineRule="auto"/>
        <w:jc w:val="both"/>
        <w:rPr>
          <w:rFonts w:eastAsia="Times New Roman" w:cs="Times New Roman"/>
          <w:szCs w:val="24"/>
        </w:rPr>
      </w:pPr>
      <w:r w:rsidRPr="00DB6E0C">
        <w:rPr>
          <w:rFonts w:eastAsia="Times New Roman" w:cs="Times New Roman"/>
          <w:szCs w:val="24"/>
        </w:rPr>
        <w:lastRenderedPageBreak/>
        <w:t xml:space="preserve">Áp dụng cho toàn bộ phút cuộc gọi tương ứng và áp dụng cho cả phần cuộc gọi không tròn phút. Ví dụ: khách hàng gọi 70 giây: từ 60 giây đầu (06 giây + 54 block 01 giây) được giảm 30% cước và 10 block 01 giây tiếp theo được giảm 70% cước. </w:t>
      </w:r>
    </w:p>
    <w:p w:rsidR="00DC422A" w:rsidRDefault="00DC422A" w:rsidP="005C0964">
      <w:pPr>
        <w:pStyle w:val="ListParagraph"/>
        <w:numPr>
          <w:ilvl w:val="0"/>
          <w:numId w:val="32"/>
        </w:numPr>
        <w:spacing w:before="100" w:beforeAutospacing="1" w:after="100" w:afterAutospacing="1" w:line="240" w:lineRule="auto"/>
        <w:jc w:val="both"/>
        <w:rPr>
          <w:ins w:id="1954" w:author="ThaoDH" w:date="2013-10-16T13:20:00Z"/>
          <w:rFonts w:eastAsia="Times New Roman" w:cs="Times New Roman"/>
          <w:szCs w:val="24"/>
        </w:rPr>
      </w:pPr>
      <w:r w:rsidRPr="00DB6E0C">
        <w:rPr>
          <w:rFonts w:eastAsia="Times New Roman" w:cs="Times New Roman"/>
          <w:szCs w:val="24"/>
        </w:rPr>
        <w:t>Cước thuê bao Talk 24 được tính riêng rẽ, không bao gồm trong các mức cước thuê bao gói cước (ví dụ cước thuê bao tháng của dịch vụ trả sau, thuê bao ngày của dịch vụ VinaDaily…) mà khách hàng đang sử dụng.</w:t>
      </w:r>
    </w:p>
    <w:p w:rsidR="004244C3" w:rsidRPr="004244C3" w:rsidRDefault="006D0EEA">
      <w:pPr>
        <w:spacing w:before="100" w:beforeAutospacing="1" w:after="100" w:afterAutospacing="1" w:line="240" w:lineRule="auto"/>
        <w:jc w:val="both"/>
        <w:rPr>
          <w:rFonts w:eastAsia="Times New Roman" w:cs="Times New Roman"/>
          <w:szCs w:val="24"/>
          <w:rPrChange w:id="1955" w:author="ThaoDH" w:date="2013-10-16T13:20:00Z">
            <w:rPr/>
          </w:rPrChange>
        </w:rPr>
        <w:pPrChange w:id="1956" w:author="ThaoDH" w:date="2013-10-16T13:20:00Z">
          <w:pPr>
            <w:pStyle w:val="ListParagraph"/>
            <w:numPr>
              <w:numId w:val="32"/>
            </w:numPr>
            <w:spacing w:before="100" w:beforeAutospacing="1" w:after="100" w:afterAutospacing="1" w:line="240" w:lineRule="auto"/>
            <w:ind w:hanging="360"/>
            <w:jc w:val="both"/>
          </w:pPr>
        </w:pPrChange>
      </w:pPr>
      <w:ins w:id="1957" w:author="ThaoDH" w:date="2013-10-16T13:20:00Z">
        <w:r>
          <w:t>[Elcom/Comverse]: OK</w:t>
        </w:r>
      </w:ins>
    </w:p>
    <w:p w:rsidR="00DC422A" w:rsidRPr="00DB6E0C" w:rsidRDefault="00DC422A" w:rsidP="00E537CD">
      <w:pPr>
        <w:pStyle w:val="ListParagraph"/>
        <w:spacing w:before="100" w:beforeAutospacing="1" w:after="100" w:afterAutospacing="1" w:line="240" w:lineRule="auto"/>
        <w:jc w:val="both"/>
        <w:rPr>
          <w:rFonts w:eastAsia="Times New Roman" w:cs="Times New Roman"/>
          <w:szCs w:val="24"/>
        </w:rPr>
      </w:pPr>
    </w:p>
    <w:p w:rsidR="00B56C5B" w:rsidRPr="00DB6E0C" w:rsidRDefault="00205306" w:rsidP="005C0964">
      <w:pPr>
        <w:pStyle w:val="ListParagraph"/>
        <w:numPr>
          <w:ilvl w:val="0"/>
          <w:numId w:val="30"/>
        </w:numPr>
        <w:ind w:hanging="720"/>
        <w:jc w:val="both"/>
        <w:rPr>
          <w:rFonts w:eastAsia="Times New Roman" w:cs="Times New Roman"/>
          <w:b/>
          <w:szCs w:val="24"/>
        </w:rPr>
      </w:pPr>
      <w:r w:rsidRPr="00DB6E0C">
        <w:rPr>
          <w:rFonts w:eastAsia="Times New Roman" w:cs="Times New Roman"/>
          <w:b/>
          <w:szCs w:val="24"/>
        </w:rPr>
        <w:t>Provisioning</w:t>
      </w:r>
    </w:p>
    <w:p w:rsidR="00205306" w:rsidRPr="00DB6E0C" w:rsidRDefault="00205306" w:rsidP="00E537CD">
      <w:pPr>
        <w:pStyle w:val="ListParagraph"/>
        <w:jc w:val="both"/>
        <w:rPr>
          <w:rFonts w:eastAsia="Times New Roman" w:cs="Times New Roman"/>
          <w:b/>
          <w:szCs w:val="24"/>
        </w:rPr>
      </w:pPr>
    </w:p>
    <w:p w:rsidR="00205306" w:rsidRPr="00DB6E0C" w:rsidRDefault="00205306" w:rsidP="005C0964">
      <w:pPr>
        <w:pStyle w:val="ListParagraph"/>
        <w:numPr>
          <w:ilvl w:val="0"/>
          <w:numId w:val="31"/>
        </w:numPr>
        <w:ind w:hanging="720"/>
        <w:jc w:val="both"/>
        <w:rPr>
          <w:rFonts w:eastAsia="Times New Roman" w:cs="Times New Roman"/>
          <w:b/>
          <w:szCs w:val="24"/>
        </w:rPr>
      </w:pPr>
      <w:r w:rsidRPr="00DB6E0C">
        <w:rPr>
          <w:rFonts w:eastAsia="Times New Roman" w:cs="Times New Roman"/>
          <w:b/>
          <w:szCs w:val="24"/>
        </w:rPr>
        <w:t>Đăng kí</w:t>
      </w:r>
    </w:p>
    <w:p w:rsidR="00133525" w:rsidRPr="00DB6E0C" w:rsidRDefault="00133525" w:rsidP="00E537CD">
      <w:pPr>
        <w:pStyle w:val="ListParagraph"/>
        <w:jc w:val="both"/>
        <w:rPr>
          <w:rFonts w:eastAsia="Times New Roman" w:cs="Times New Roman"/>
          <w:b/>
          <w:szCs w:val="24"/>
        </w:rPr>
      </w:pPr>
    </w:p>
    <w:p w:rsidR="004C4654" w:rsidRDefault="00C4725D" w:rsidP="005C0964">
      <w:pPr>
        <w:pStyle w:val="ListParagraph"/>
        <w:numPr>
          <w:ilvl w:val="0"/>
          <w:numId w:val="6"/>
        </w:numPr>
        <w:spacing w:before="100" w:beforeAutospacing="1" w:after="100" w:afterAutospacing="1" w:line="240" w:lineRule="auto"/>
        <w:jc w:val="both"/>
        <w:rPr>
          <w:ins w:id="1958" w:author="ThaoDH" w:date="2013-10-16T13:20:00Z"/>
          <w:rFonts w:eastAsia="Times New Roman" w:cs="Times New Roman"/>
          <w:szCs w:val="24"/>
        </w:rPr>
      </w:pPr>
      <w:r w:rsidRPr="00DB6E0C">
        <w:rPr>
          <w:rFonts w:eastAsia="Times New Roman" w:cs="Times New Roman"/>
          <w:szCs w:val="24"/>
        </w:rPr>
        <w:t>Có hiệu lực từ lúc đăng kí</w:t>
      </w:r>
      <w:ins w:id="1959" w:author="Comverse" w:date="2013-10-14T14:54:00Z">
        <w:r w:rsidR="00F302AB">
          <w:rPr>
            <w:rFonts w:eastAsia="Times New Roman" w:cs="Times New Roman"/>
            <w:szCs w:val="24"/>
          </w:rPr>
          <w:t xml:space="preserve"> </w:t>
        </w:r>
      </w:ins>
    </w:p>
    <w:p w:rsidR="004244C3" w:rsidRPr="004244C3" w:rsidRDefault="004C4654">
      <w:pPr>
        <w:spacing w:before="100" w:beforeAutospacing="1" w:after="100" w:afterAutospacing="1" w:line="240" w:lineRule="auto"/>
        <w:jc w:val="both"/>
        <w:rPr>
          <w:rFonts w:eastAsia="Times New Roman" w:cs="Times New Roman"/>
          <w:szCs w:val="24"/>
          <w:rPrChange w:id="1960" w:author="ThaoDH" w:date="2013-10-16T13:20:00Z">
            <w:rPr/>
          </w:rPrChange>
        </w:rPr>
        <w:pPrChange w:id="1961" w:author="ThaoDH" w:date="2013-10-16T13:20:00Z">
          <w:pPr>
            <w:pStyle w:val="ListParagraph"/>
            <w:numPr>
              <w:numId w:val="6"/>
            </w:numPr>
            <w:tabs>
              <w:tab w:val="num" w:pos="720"/>
            </w:tabs>
            <w:spacing w:before="100" w:beforeAutospacing="1" w:after="100" w:afterAutospacing="1" w:line="240" w:lineRule="auto"/>
            <w:ind w:hanging="360"/>
            <w:jc w:val="both"/>
          </w:pPr>
        </w:pPrChange>
      </w:pPr>
      <w:ins w:id="1962" w:author="ThaoDH" w:date="2013-10-16T13:20:00Z">
        <w:r>
          <w:t xml:space="preserve">[Elcom/Comverse]: </w:t>
        </w:r>
      </w:ins>
      <w:ins w:id="1963" w:author="Comverse" w:date="2013-10-14T14:54:00Z">
        <w:r w:rsidR="00811579" w:rsidRPr="00811579">
          <w:rPr>
            <w:rFonts w:eastAsia="Times New Roman" w:cs="Times New Roman"/>
            <w:szCs w:val="24"/>
            <w:rPrChange w:id="1964" w:author="ThaoDH" w:date="2013-10-16T13:20:00Z">
              <w:rPr/>
            </w:rPrChange>
          </w:rPr>
          <w:t>ok</w:t>
        </w:r>
      </w:ins>
    </w:p>
    <w:p w:rsidR="004C4654" w:rsidRDefault="00C4725D" w:rsidP="005C0964">
      <w:pPr>
        <w:pStyle w:val="ListParagraph"/>
        <w:numPr>
          <w:ilvl w:val="0"/>
          <w:numId w:val="6"/>
        </w:numPr>
        <w:spacing w:before="100" w:beforeAutospacing="1" w:after="100" w:afterAutospacing="1" w:line="240" w:lineRule="auto"/>
        <w:jc w:val="both"/>
        <w:rPr>
          <w:ins w:id="1965" w:author="ThaoDH" w:date="2013-10-16T13:20:00Z"/>
          <w:rFonts w:eastAsia="Times New Roman" w:cs="Times New Roman"/>
          <w:szCs w:val="24"/>
        </w:rPr>
      </w:pPr>
      <w:r w:rsidRPr="00DB6E0C">
        <w:rPr>
          <w:rFonts w:eastAsia="Times New Roman" w:cs="Times New Roman"/>
          <w:szCs w:val="24"/>
        </w:rPr>
        <w:t>Sau khi đăng ký, khách hàng phải sử dụng gói cước tối thiểu trong 30 ngày.</w:t>
      </w:r>
    </w:p>
    <w:p w:rsidR="004244C3" w:rsidRPr="004244C3" w:rsidRDefault="004C4654">
      <w:pPr>
        <w:spacing w:before="100" w:beforeAutospacing="1" w:after="100" w:afterAutospacing="1" w:line="240" w:lineRule="auto"/>
        <w:jc w:val="both"/>
        <w:rPr>
          <w:rFonts w:eastAsia="Times New Roman" w:cs="Times New Roman"/>
          <w:szCs w:val="24"/>
          <w:rPrChange w:id="1966" w:author="ThaoDH" w:date="2013-10-16T13:20:00Z">
            <w:rPr/>
          </w:rPrChange>
        </w:rPr>
        <w:pPrChange w:id="1967" w:author="ThaoDH" w:date="2013-10-16T13:20:00Z">
          <w:pPr>
            <w:pStyle w:val="ListParagraph"/>
            <w:numPr>
              <w:numId w:val="6"/>
            </w:numPr>
            <w:tabs>
              <w:tab w:val="num" w:pos="720"/>
            </w:tabs>
            <w:spacing w:before="100" w:beforeAutospacing="1" w:after="100" w:afterAutospacing="1" w:line="240" w:lineRule="auto"/>
            <w:ind w:hanging="360"/>
            <w:jc w:val="both"/>
          </w:pPr>
        </w:pPrChange>
      </w:pPr>
      <w:ins w:id="1968" w:author="ThaoDH" w:date="2013-10-16T13:20:00Z">
        <w:r>
          <w:t xml:space="preserve">[Elcom/Comverse]: Hệ thống provisioning của VNP </w:t>
        </w:r>
      </w:ins>
      <w:ins w:id="1969" w:author="ThaoDH" w:date="2013-10-16T13:21:00Z">
        <w:r>
          <w:t xml:space="preserve">không cho </w:t>
        </w:r>
      </w:ins>
      <w:ins w:id="1970" w:author="ThaoDH" w:date="2013-10-16T13:23:00Z">
        <w:r>
          <w:t>phép hủy trong 30 ngày</w:t>
        </w:r>
      </w:ins>
      <w:ins w:id="1971" w:author="Comverse" w:date="2013-10-14T14:54:00Z">
        <w:r w:rsidR="00811579" w:rsidRPr="00811579">
          <w:rPr>
            <w:rFonts w:eastAsia="Times New Roman" w:cs="Times New Roman"/>
            <w:szCs w:val="24"/>
            <w:rPrChange w:id="1972" w:author="ThaoDH" w:date="2013-10-16T13:20:00Z">
              <w:rPr/>
            </w:rPrChange>
          </w:rPr>
          <w:t xml:space="preserve"> </w:t>
        </w:r>
      </w:ins>
    </w:p>
    <w:p w:rsidR="00C0303D" w:rsidRDefault="00FA0446" w:rsidP="005C0964">
      <w:pPr>
        <w:pStyle w:val="ListParagraph"/>
        <w:numPr>
          <w:ilvl w:val="0"/>
          <w:numId w:val="6"/>
        </w:numPr>
        <w:spacing w:before="100" w:beforeAutospacing="1" w:after="100" w:afterAutospacing="1" w:line="240" w:lineRule="auto"/>
        <w:jc w:val="both"/>
        <w:rPr>
          <w:ins w:id="1973" w:author="ThaoDH" w:date="2013-10-16T13:24:00Z"/>
          <w:rFonts w:eastAsia="Times New Roman" w:cs="Times New Roman"/>
          <w:szCs w:val="24"/>
        </w:rPr>
      </w:pPr>
      <w:r>
        <w:rPr>
          <w:rFonts w:eastAsia="Times New Roman" w:cs="Times New Roman"/>
          <w:szCs w:val="24"/>
        </w:rPr>
        <w:t>Các th</w:t>
      </w:r>
      <w:r w:rsidR="00EE2F3A">
        <w:rPr>
          <w:rFonts w:eastAsia="Times New Roman" w:cs="Times New Roman"/>
          <w:szCs w:val="24"/>
        </w:rPr>
        <w:t>uê bao cơ bản được phép đăng kí gói Talk24</w:t>
      </w:r>
      <w:ins w:id="1974" w:author="Comverse" w:date="2013-10-14T14:54:00Z">
        <w:r w:rsidR="00F302AB">
          <w:rPr>
            <w:rFonts w:eastAsia="Times New Roman" w:cs="Times New Roman"/>
            <w:szCs w:val="24"/>
          </w:rPr>
          <w:t xml:space="preserve"> </w:t>
        </w:r>
      </w:ins>
    </w:p>
    <w:p w:rsidR="004244C3" w:rsidRPr="004244C3" w:rsidRDefault="00C0303D">
      <w:pPr>
        <w:spacing w:before="100" w:beforeAutospacing="1" w:after="100" w:afterAutospacing="1" w:line="240" w:lineRule="auto"/>
        <w:jc w:val="both"/>
        <w:rPr>
          <w:rFonts w:eastAsia="Times New Roman" w:cs="Times New Roman"/>
          <w:szCs w:val="24"/>
          <w:rPrChange w:id="1975" w:author="ThaoDH" w:date="2013-10-16T13:24:00Z">
            <w:rPr/>
          </w:rPrChange>
        </w:rPr>
        <w:pPrChange w:id="1976" w:author="ThaoDH" w:date="2013-10-16T13:24:00Z">
          <w:pPr>
            <w:pStyle w:val="ListParagraph"/>
            <w:numPr>
              <w:numId w:val="6"/>
            </w:numPr>
            <w:tabs>
              <w:tab w:val="num" w:pos="720"/>
            </w:tabs>
            <w:spacing w:before="100" w:beforeAutospacing="1" w:after="100" w:afterAutospacing="1" w:line="240" w:lineRule="auto"/>
            <w:ind w:hanging="360"/>
            <w:jc w:val="both"/>
          </w:pPr>
        </w:pPrChange>
      </w:pPr>
      <w:ins w:id="1977" w:author="ThaoDH" w:date="2013-10-16T13:24:00Z">
        <w:r>
          <w:t xml:space="preserve">[Elcom/Comverse]: </w:t>
        </w:r>
      </w:ins>
      <w:ins w:id="1978" w:author="Comverse" w:date="2013-10-14T14:54:00Z">
        <w:r w:rsidR="00811579" w:rsidRPr="00811579">
          <w:rPr>
            <w:rFonts w:eastAsia="Times New Roman" w:cs="Times New Roman"/>
            <w:szCs w:val="24"/>
            <w:rPrChange w:id="1979" w:author="ThaoDH" w:date="2013-10-16T13:24:00Z">
              <w:rPr/>
            </w:rPrChange>
          </w:rPr>
          <w:t>ok</w:t>
        </w:r>
      </w:ins>
    </w:p>
    <w:p w:rsidR="00171B68" w:rsidRPr="00DB6E0C" w:rsidRDefault="00171B68" w:rsidP="00E537CD">
      <w:pPr>
        <w:pStyle w:val="ListParagraph"/>
        <w:spacing w:before="100" w:beforeAutospacing="1" w:after="100" w:afterAutospacing="1" w:line="240" w:lineRule="auto"/>
        <w:jc w:val="both"/>
        <w:rPr>
          <w:rFonts w:eastAsia="Times New Roman" w:cs="Times New Roman"/>
          <w:szCs w:val="24"/>
        </w:rPr>
      </w:pPr>
    </w:p>
    <w:p w:rsidR="00C4725D" w:rsidRPr="00DB6E0C" w:rsidRDefault="00171B68" w:rsidP="005C0964">
      <w:pPr>
        <w:pStyle w:val="ListParagraph"/>
        <w:numPr>
          <w:ilvl w:val="0"/>
          <w:numId w:val="31"/>
        </w:numPr>
        <w:ind w:hanging="720"/>
        <w:jc w:val="both"/>
        <w:rPr>
          <w:rFonts w:eastAsia="Times New Roman" w:cs="Times New Roman"/>
          <w:b/>
          <w:szCs w:val="24"/>
        </w:rPr>
      </w:pPr>
      <w:r w:rsidRPr="00DB6E0C">
        <w:rPr>
          <w:rFonts w:eastAsia="Times New Roman" w:cs="Times New Roman"/>
          <w:b/>
          <w:szCs w:val="24"/>
        </w:rPr>
        <w:t>Hủy bỏ</w:t>
      </w:r>
    </w:p>
    <w:p w:rsidR="00C0303D" w:rsidRDefault="00171B68" w:rsidP="005C0964">
      <w:pPr>
        <w:pStyle w:val="ListParagraph"/>
        <w:numPr>
          <w:ilvl w:val="0"/>
          <w:numId w:val="6"/>
        </w:numPr>
        <w:spacing w:before="100" w:beforeAutospacing="1" w:after="100" w:afterAutospacing="1" w:line="240" w:lineRule="auto"/>
        <w:jc w:val="both"/>
        <w:rPr>
          <w:ins w:id="1980" w:author="ThaoDH" w:date="2013-10-16T13:24:00Z"/>
          <w:rFonts w:eastAsia="Times New Roman" w:cs="Times New Roman"/>
          <w:szCs w:val="24"/>
        </w:rPr>
      </w:pPr>
      <w:r w:rsidRPr="00DB6E0C">
        <w:rPr>
          <w:rFonts w:eastAsia="Times New Roman" w:cs="Times New Roman"/>
          <w:szCs w:val="24"/>
        </w:rPr>
        <w:t>Thuê bao hủy gói cước Talk24 có tác dụng từ tháng tiếp theo.</w:t>
      </w:r>
    </w:p>
    <w:p w:rsidR="004244C3" w:rsidRPr="004244C3" w:rsidRDefault="00C0303D">
      <w:pPr>
        <w:spacing w:before="100" w:beforeAutospacing="1" w:after="100" w:afterAutospacing="1" w:line="240" w:lineRule="auto"/>
        <w:jc w:val="both"/>
        <w:rPr>
          <w:rFonts w:eastAsia="Times New Roman" w:cs="Times New Roman"/>
          <w:szCs w:val="24"/>
          <w:rPrChange w:id="1981" w:author="ThaoDH" w:date="2013-10-16T13:24:00Z">
            <w:rPr/>
          </w:rPrChange>
        </w:rPr>
        <w:pPrChange w:id="1982" w:author="ThaoDH" w:date="2013-10-16T13:24:00Z">
          <w:pPr>
            <w:pStyle w:val="ListParagraph"/>
            <w:numPr>
              <w:numId w:val="6"/>
            </w:numPr>
            <w:tabs>
              <w:tab w:val="num" w:pos="720"/>
            </w:tabs>
            <w:spacing w:before="100" w:beforeAutospacing="1" w:after="100" w:afterAutospacing="1" w:line="240" w:lineRule="auto"/>
            <w:ind w:hanging="360"/>
            <w:jc w:val="both"/>
          </w:pPr>
        </w:pPrChange>
      </w:pPr>
      <w:ins w:id="1983" w:author="ThaoDH" w:date="2013-10-16T13:24:00Z">
        <w:r>
          <w:t>[Elcom/Comverse]: Hệ thống provisioning của VNP cần hủy từ đầu tháng sau</w:t>
        </w:r>
      </w:ins>
    </w:p>
    <w:p w:rsidR="00171B68" w:rsidRPr="00DB6E0C" w:rsidRDefault="00171B68" w:rsidP="00E537CD">
      <w:pPr>
        <w:pStyle w:val="ListParagraph"/>
        <w:spacing w:before="100" w:beforeAutospacing="1" w:after="100" w:afterAutospacing="1" w:line="240" w:lineRule="auto"/>
        <w:jc w:val="both"/>
        <w:rPr>
          <w:rFonts w:eastAsia="Times New Roman" w:cs="Times New Roman"/>
          <w:szCs w:val="24"/>
        </w:rPr>
      </w:pPr>
    </w:p>
    <w:p w:rsidR="00171B68" w:rsidRPr="00DB6E0C" w:rsidRDefault="00171B68" w:rsidP="005C0964">
      <w:pPr>
        <w:pStyle w:val="ListParagraph"/>
        <w:numPr>
          <w:ilvl w:val="0"/>
          <w:numId w:val="30"/>
        </w:numPr>
        <w:ind w:hanging="720"/>
        <w:jc w:val="both"/>
        <w:rPr>
          <w:rFonts w:eastAsia="Times New Roman" w:cs="Times New Roman"/>
          <w:b/>
          <w:szCs w:val="24"/>
        </w:rPr>
      </w:pPr>
      <w:r w:rsidRPr="00DB6E0C">
        <w:rPr>
          <w:rFonts w:eastAsia="Times New Roman" w:cs="Times New Roman"/>
          <w:b/>
          <w:szCs w:val="24"/>
        </w:rPr>
        <w:t>Tương tác vói gói cước khác</w:t>
      </w:r>
    </w:p>
    <w:p w:rsidR="00171B68" w:rsidRPr="00DB6E0C" w:rsidRDefault="00171B68" w:rsidP="00E537CD">
      <w:pPr>
        <w:pStyle w:val="ListParagraph"/>
        <w:jc w:val="both"/>
        <w:rPr>
          <w:rFonts w:eastAsia="Times New Roman" w:cs="Times New Roman"/>
          <w:b/>
          <w:szCs w:val="24"/>
        </w:rPr>
      </w:pPr>
    </w:p>
    <w:p w:rsidR="00C0303D" w:rsidRDefault="00C4725D" w:rsidP="005C0964">
      <w:pPr>
        <w:pStyle w:val="ListParagraph"/>
        <w:numPr>
          <w:ilvl w:val="0"/>
          <w:numId w:val="6"/>
        </w:numPr>
        <w:spacing w:before="100" w:beforeAutospacing="1" w:after="100" w:afterAutospacing="1" w:line="240" w:lineRule="auto"/>
        <w:jc w:val="both"/>
        <w:rPr>
          <w:ins w:id="1984" w:author="ThaoDH" w:date="2013-10-16T13:24:00Z"/>
          <w:rFonts w:eastAsia="Times New Roman" w:cs="Times New Roman"/>
          <w:szCs w:val="24"/>
        </w:rPr>
      </w:pPr>
      <w:r w:rsidRPr="00DB6E0C">
        <w:rPr>
          <w:rFonts w:eastAsia="Times New Roman" w:cs="Times New Roman"/>
          <w:szCs w:val="24"/>
        </w:rPr>
        <w:t xml:space="preserve">Các thuê bao trả sau sử dụng gói cước đồng nghiệp và gia đình không được phép sử dụng gói cước Talk24. </w:t>
      </w:r>
    </w:p>
    <w:p w:rsidR="004244C3" w:rsidRPr="004244C3" w:rsidRDefault="00C0303D">
      <w:pPr>
        <w:spacing w:before="100" w:beforeAutospacing="1" w:after="100" w:afterAutospacing="1" w:line="240" w:lineRule="auto"/>
        <w:ind w:left="360"/>
        <w:jc w:val="both"/>
        <w:rPr>
          <w:rFonts w:eastAsia="Times New Roman" w:cs="Times New Roman"/>
          <w:szCs w:val="24"/>
          <w:rPrChange w:id="1985" w:author="ThaoDH" w:date="2013-10-16T13:24:00Z">
            <w:rPr/>
          </w:rPrChange>
        </w:rPr>
        <w:pPrChange w:id="1986" w:author="ThaoDH" w:date="2013-10-16T13:24:00Z">
          <w:pPr>
            <w:pStyle w:val="ListParagraph"/>
            <w:numPr>
              <w:numId w:val="6"/>
            </w:numPr>
            <w:tabs>
              <w:tab w:val="num" w:pos="720"/>
            </w:tabs>
            <w:spacing w:before="100" w:beforeAutospacing="1" w:after="100" w:afterAutospacing="1" w:line="240" w:lineRule="auto"/>
            <w:ind w:hanging="360"/>
            <w:jc w:val="both"/>
          </w:pPr>
        </w:pPrChange>
      </w:pPr>
      <w:ins w:id="1987" w:author="ThaoDH" w:date="2013-10-16T13:24:00Z">
        <w:r>
          <w:t xml:space="preserve">[Elcom/Comverse]: Hệ thống provisioning của VNP cần kiểm tra tính hợp lệ </w:t>
        </w:r>
      </w:ins>
    </w:p>
    <w:p w:rsidR="00561117" w:rsidRPr="00DB6E0C" w:rsidRDefault="00863ED8" w:rsidP="005C0964">
      <w:pPr>
        <w:pStyle w:val="NormalWeb"/>
        <w:numPr>
          <w:ilvl w:val="0"/>
          <w:numId w:val="9"/>
        </w:numPr>
        <w:ind w:hanging="720"/>
        <w:jc w:val="both"/>
        <w:outlineLvl w:val="1"/>
        <w:rPr>
          <w:b/>
        </w:rPr>
      </w:pPr>
      <w:bookmarkStart w:id="1988" w:name="_Toc338081722"/>
      <w:bookmarkStart w:id="1989" w:name="_Toc369791803"/>
      <w:r w:rsidRPr="00DB6E0C">
        <w:rPr>
          <w:b/>
          <w:bCs/>
        </w:rPr>
        <w:t>VNPT trò chuyện thoải mái</w:t>
      </w:r>
      <w:bookmarkEnd w:id="1988"/>
      <w:bookmarkEnd w:id="1989"/>
    </w:p>
    <w:p w:rsidR="00F00857" w:rsidRPr="00DB6E0C" w:rsidRDefault="00763B44" w:rsidP="005C0964">
      <w:pPr>
        <w:pStyle w:val="ListParagraph"/>
        <w:numPr>
          <w:ilvl w:val="0"/>
          <w:numId w:val="33"/>
        </w:numPr>
        <w:ind w:hanging="720"/>
        <w:jc w:val="both"/>
        <w:rPr>
          <w:rFonts w:eastAsia="Times New Roman" w:cs="Times New Roman"/>
          <w:b/>
          <w:szCs w:val="24"/>
        </w:rPr>
      </w:pPr>
      <w:r w:rsidRPr="00DB6E0C">
        <w:rPr>
          <w:rFonts w:eastAsia="Times New Roman" w:cs="Times New Roman"/>
          <w:b/>
          <w:szCs w:val="24"/>
        </w:rPr>
        <w:t xml:space="preserve">Nội dung </w:t>
      </w:r>
    </w:p>
    <w:p w:rsidR="00763B44" w:rsidRPr="00DB6E0C" w:rsidRDefault="00763B44" w:rsidP="00E537CD">
      <w:pPr>
        <w:jc w:val="both"/>
        <w:rPr>
          <w:rFonts w:eastAsia="Times New Roman" w:cs="Times New Roman"/>
          <w:szCs w:val="24"/>
        </w:rPr>
      </w:pPr>
      <w:r w:rsidRPr="00DB6E0C">
        <w:rPr>
          <w:rFonts w:eastAsia="Times New Roman" w:cs="Times New Roman"/>
          <w:szCs w:val="24"/>
        </w:rPr>
        <w:t>Nhóm thuê bao gọi cho nhau trong nội bộ nhóm được miễn phí</w:t>
      </w:r>
    </w:p>
    <w:p w:rsidR="0098573A" w:rsidRPr="00DB6E0C" w:rsidRDefault="0098573A" w:rsidP="005C0964">
      <w:pPr>
        <w:pStyle w:val="ListParagraph"/>
        <w:numPr>
          <w:ilvl w:val="0"/>
          <w:numId w:val="33"/>
        </w:numPr>
        <w:ind w:hanging="720"/>
        <w:jc w:val="both"/>
        <w:rPr>
          <w:rFonts w:eastAsia="Times New Roman" w:cs="Times New Roman"/>
          <w:b/>
          <w:szCs w:val="24"/>
        </w:rPr>
      </w:pPr>
      <w:r w:rsidRPr="00DB6E0C">
        <w:rPr>
          <w:rFonts w:eastAsia="Times New Roman" w:cs="Times New Roman"/>
          <w:b/>
          <w:szCs w:val="24"/>
        </w:rPr>
        <w:t>Bảng cước</w:t>
      </w:r>
    </w:p>
    <w:p w:rsidR="00261B09" w:rsidRDefault="0098573A" w:rsidP="00540F5B">
      <w:pPr>
        <w:pStyle w:val="ListParagraph"/>
        <w:numPr>
          <w:ilvl w:val="0"/>
          <w:numId w:val="6"/>
        </w:numPr>
        <w:jc w:val="both"/>
        <w:rPr>
          <w:ins w:id="1990" w:author="ThaoDH" w:date="2013-10-16T13:25:00Z"/>
          <w:rFonts w:eastAsia="Times New Roman" w:cs="Times New Roman"/>
          <w:szCs w:val="24"/>
        </w:rPr>
      </w:pPr>
      <w:r w:rsidRPr="00DB6E0C">
        <w:rPr>
          <w:rFonts w:eastAsia="Times New Roman" w:cs="Times New Roman"/>
          <w:szCs w:val="24"/>
        </w:rPr>
        <w:lastRenderedPageBreak/>
        <w:t>Mất 159k (chưa VAT) /nhóm hàng tháng.</w:t>
      </w:r>
      <w:ins w:id="1991" w:author="Comverse" w:date="2013-09-27T16:39:00Z">
        <w:r w:rsidR="00540F5B">
          <w:rPr>
            <w:rFonts w:eastAsia="Times New Roman" w:cs="Times New Roman"/>
            <w:szCs w:val="24"/>
          </w:rPr>
          <w:t xml:space="preserve"> </w:t>
        </w:r>
      </w:ins>
    </w:p>
    <w:p w:rsidR="004244C3" w:rsidRPr="004244C3" w:rsidRDefault="00261B09">
      <w:pPr>
        <w:jc w:val="both"/>
        <w:rPr>
          <w:rFonts w:eastAsia="Times New Roman" w:cs="Times New Roman"/>
          <w:szCs w:val="24"/>
          <w:rPrChange w:id="1992" w:author="ThaoDH" w:date="2013-10-16T13:25:00Z">
            <w:rPr/>
          </w:rPrChange>
        </w:rPr>
        <w:pPrChange w:id="1993" w:author="ThaoDH" w:date="2013-10-16T13:25:00Z">
          <w:pPr>
            <w:pStyle w:val="ListParagraph"/>
            <w:numPr>
              <w:numId w:val="6"/>
            </w:numPr>
            <w:tabs>
              <w:tab w:val="num" w:pos="720"/>
            </w:tabs>
            <w:ind w:hanging="360"/>
            <w:jc w:val="both"/>
          </w:pPr>
        </w:pPrChange>
      </w:pPr>
      <w:ins w:id="1994" w:author="ThaoDH" w:date="2013-10-16T13:25:00Z">
        <w:r>
          <w:t xml:space="preserve">[Elcom/Comverse]: </w:t>
        </w:r>
      </w:ins>
      <w:ins w:id="1995" w:author="Comverse" w:date="2013-10-14T14:56:00Z">
        <w:r w:rsidR="00811579" w:rsidRPr="00811579">
          <w:rPr>
            <w:rFonts w:eastAsia="Times New Roman" w:cs="Times New Roman"/>
            <w:szCs w:val="24"/>
            <w:rPrChange w:id="1996" w:author="ThaoDH" w:date="2013-10-16T13:25:00Z">
              <w:rPr/>
            </w:rPrChange>
          </w:rPr>
          <w:t xml:space="preserve">ok. </w:t>
        </w:r>
      </w:ins>
      <w:ins w:id="1997" w:author="Comverse" w:date="2013-09-27T16:39:00Z">
        <w:r w:rsidR="00811579" w:rsidRPr="00811579">
          <w:rPr>
            <w:rFonts w:eastAsia="Times New Roman" w:cs="Times New Roman"/>
            <w:szCs w:val="24"/>
            <w:rPrChange w:id="1998" w:author="ThaoDH" w:date="2013-10-16T13:25:00Z">
              <w:rPr/>
            </w:rPrChange>
          </w:rPr>
          <w:t>S</w:t>
        </w:r>
      </w:ins>
      <w:ins w:id="1999" w:author="Comverse" w:date="2013-09-27T16:40:00Z">
        <w:r w:rsidR="00811579" w:rsidRPr="00811579">
          <w:rPr>
            <w:rFonts w:eastAsia="Times New Roman" w:cs="Times New Roman"/>
            <w:szCs w:val="24"/>
            <w:rPrChange w:id="2000" w:author="ThaoDH" w:date="2013-10-16T13:25:00Z">
              <w:rPr/>
            </w:rPrChange>
          </w:rPr>
          <w:t>e dung SO/RC cho truong nhom</w:t>
        </w:r>
      </w:ins>
    </w:p>
    <w:p w:rsidR="00261B09" w:rsidRDefault="0098573A" w:rsidP="005C0964">
      <w:pPr>
        <w:pStyle w:val="ListParagraph"/>
        <w:numPr>
          <w:ilvl w:val="0"/>
          <w:numId w:val="6"/>
        </w:numPr>
        <w:jc w:val="both"/>
        <w:rPr>
          <w:ins w:id="2001" w:author="ThaoDH" w:date="2013-10-16T13:25:00Z"/>
          <w:rFonts w:eastAsia="Times New Roman" w:cs="Times New Roman"/>
          <w:szCs w:val="24"/>
        </w:rPr>
      </w:pPr>
      <w:r w:rsidRPr="00DB6E0C">
        <w:rPr>
          <w:rFonts w:eastAsia="Times New Roman" w:cs="Times New Roman"/>
          <w:szCs w:val="24"/>
        </w:rPr>
        <w:t>Đăng kí một nhóm gồm 1 cố định 2 di động trả sau của cùng một viễn thông tỉnh/thành quản lí.</w:t>
      </w:r>
    </w:p>
    <w:p w:rsidR="004244C3" w:rsidRPr="004244C3" w:rsidRDefault="00261B09">
      <w:pPr>
        <w:jc w:val="both"/>
        <w:rPr>
          <w:rFonts w:eastAsia="Times New Roman" w:cs="Times New Roman"/>
          <w:szCs w:val="24"/>
          <w:rPrChange w:id="2002" w:author="ThaoDH" w:date="2013-10-16T13:25:00Z">
            <w:rPr/>
          </w:rPrChange>
        </w:rPr>
        <w:pPrChange w:id="2003" w:author="ThaoDH" w:date="2013-10-16T13:25:00Z">
          <w:pPr>
            <w:pStyle w:val="ListParagraph"/>
            <w:numPr>
              <w:numId w:val="6"/>
            </w:numPr>
            <w:tabs>
              <w:tab w:val="num" w:pos="720"/>
            </w:tabs>
            <w:ind w:hanging="360"/>
            <w:jc w:val="both"/>
          </w:pPr>
        </w:pPrChange>
      </w:pPr>
      <w:ins w:id="2004" w:author="ThaoDH" w:date="2013-10-16T13:25:00Z">
        <w:r>
          <w:t>[Elcom/Comverse]: Hệ thống provisioning của VNP cần kiểm tra tính hợp lệ</w:t>
        </w:r>
      </w:ins>
    </w:p>
    <w:p w:rsidR="00261B09" w:rsidRPr="00261B09" w:rsidRDefault="0098573A" w:rsidP="005C0964">
      <w:pPr>
        <w:pStyle w:val="ListParagraph"/>
        <w:numPr>
          <w:ilvl w:val="0"/>
          <w:numId w:val="6"/>
        </w:numPr>
        <w:jc w:val="both"/>
        <w:rPr>
          <w:ins w:id="2005" w:author="ThaoDH" w:date="2013-10-16T13:25:00Z"/>
          <w:rFonts w:eastAsia="Times New Roman" w:cs="Times New Roman"/>
          <w:b/>
          <w:szCs w:val="24"/>
          <w:rPrChange w:id="2006" w:author="ThaoDH" w:date="2013-10-16T13:25:00Z">
            <w:rPr>
              <w:ins w:id="2007" w:author="ThaoDH" w:date="2013-10-16T13:25:00Z"/>
              <w:rFonts w:eastAsia="Times New Roman" w:cs="Times New Roman"/>
              <w:szCs w:val="24"/>
            </w:rPr>
          </w:rPrChange>
        </w:rPr>
      </w:pPr>
      <w:r w:rsidRPr="00DB6E0C">
        <w:rPr>
          <w:rFonts w:eastAsia="Times New Roman" w:cs="Times New Roman"/>
          <w:szCs w:val="24"/>
        </w:rPr>
        <w:t>Nếu thêm 1di động sẽ thêm 79000 đồng/tháng. Tối đa thêm 3 di động.</w:t>
      </w:r>
      <w:ins w:id="2008" w:author="Comverse" w:date="2013-09-27T16:44:00Z">
        <w:r w:rsidR="00540F5B">
          <w:rPr>
            <w:rFonts w:eastAsia="Times New Roman" w:cs="Times New Roman"/>
            <w:szCs w:val="24"/>
          </w:rPr>
          <w:t xml:space="preserve"> </w:t>
        </w:r>
      </w:ins>
    </w:p>
    <w:p w:rsidR="004244C3" w:rsidRPr="004244C3" w:rsidRDefault="00261B09">
      <w:pPr>
        <w:jc w:val="both"/>
        <w:rPr>
          <w:rFonts w:eastAsia="Times New Roman" w:cs="Times New Roman"/>
          <w:b/>
          <w:szCs w:val="24"/>
          <w:rPrChange w:id="2009" w:author="ThaoDH" w:date="2013-10-16T13:25:00Z">
            <w:rPr>
              <w:b/>
            </w:rPr>
          </w:rPrChange>
        </w:rPr>
        <w:pPrChange w:id="2010" w:author="ThaoDH" w:date="2013-10-16T13:25:00Z">
          <w:pPr>
            <w:pStyle w:val="ListParagraph"/>
            <w:numPr>
              <w:numId w:val="6"/>
            </w:numPr>
            <w:tabs>
              <w:tab w:val="num" w:pos="720"/>
            </w:tabs>
            <w:ind w:hanging="360"/>
            <w:jc w:val="both"/>
          </w:pPr>
        </w:pPrChange>
      </w:pPr>
      <w:ins w:id="2011" w:author="ThaoDH" w:date="2013-10-16T13:25:00Z">
        <w:r>
          <w:t xml:space="preserve">[Elcom/Comverse]: OK, C1RT </w:t>
        </w:r>
      </w:ins>
      <w:ins w:id="2012" w:author="Comverse" w:date="2013-09-27T16:44:00Z">
        <w:del w:id="2013" w:author="ThaoDH" w:date="2013-10-16T13:26:00Z">
          <w:r w:rsidR="00811579" w:rsidRPr="00811579">
            <w:rPr>
              <w:rFonts w:eastAsia="Times New Roman" w:cs="Times New Roman"/>
              <w:szCs w:val="24"/>
              <w:rPrChange w:id="2014" w:author="ThaoDH" w:date="2013-10-16T13:25:00Z">
                <w:rPr/>
              </w:rPrChange>
            </w:rPr>
            <w:delText>S</w:delText>
          </w:r>
        </w:del>
      </w:ins>
      <w:ins w:id="2015" w:author="ThaoDH" w:date="2013-10-16T13:26:00Z">
        <w:r>
          <w:rPr>
            <w:rFonts w:eastAsia="Times New Roman" w:cs="Times New Roman"/>
            <w:szCs w:val="24"/>
          </w:rPr>
          <w:t>sẽ</w:t>
        </w:r>
      </w:ins>
      <w:ins w:id="2016" w:author="Comverse" w:date="2013-09-27T16:44:00Z">
        <w:del w:id="2017" w:author="ThaoDH" w:date="2013-10-16T13:26:00Z">
          <w:r w:rsidR="00811579" w:rsidRPr="00811579">
            <w:rPr>
              <w:rFonts w:eastAsia="Times New Roman" w:cs="Times New Roman"/>
              <w:szCs w:val="24"/>
              <w:rPrChange w:id="2018" w:author="ThaoDH" w:date="2013-10-16T13:25:00Z">
                <w:rPr/>
              </w:rPrChange>
            </w:rPr>
            <w:delText>e</w:delText>
          </w:r>
        </w:del>
        <w:r w:rsidR="00811579" w:rsidRPr="00811579">
          <w:rPr>
            <w:rFonts w:eastAsia="Times New Roman" w:cs="Times New Roman"/>
            <w:szCs w:val="24"/>
            <w:rPrChange w:id="2019" w:author="ThaoDH" w:date="2013-10-16T13:25:00Z">
              <w:rPr/>
            </w:rPrChange>
          </w:rPr>
          <w:t xml:space="preserve"> dung SO1, SO2, SO3 de quan ly viec them di dong vao nhom.</w:t>
        </w:r>
      </w:ins>
    </w:p>
    <w:p w:rsidR="00B06879" w:rsidRPr="00B06879" w:rsidRDefault="00000D63" w:rsidP="005C0964">
      <w:pPr>
        <w:pStyle w:val="ListParagraph"/>
        <w:numPr>
          <w:ilvl w:val="0"/>
          <w:numId w:val="6"/>
        </w:numPr>
        <w:jc w:val="both"/>
        <w:rPr>
          <w:ins w:id="2020" w:author="ThaoDH" w:date="2013-10-16T13:26:00Z"/>
          <w:rFonts w:eastAsia="Times New Roman" w:cs="Times New Roman"/>
          <w:b/>
          <w:szCs w:val="24"/>
          <w:rPrChange w:id="2021" w:author="ThaoDH" w:date="2013-10-16T13:26:00Z">
            <w:rPr>
              <w:ins w:id="2022" w:author="ThaoDH" w:date="2013-10-16T13:26:00Z"/>
              <w:rFonts w:eastAsia="Times New Roman" w:cs="Times New Roman"/>
              <w:szCs w:val="24"/>
            </w:rPr>
          </w:rPrChange>
        </w:rPr>
      </w:pPr>
      <w:r w:rsidRPr="00DB6E0C">
        <w:rPr>
          <w:rFonts w:eastAsia="Times New Roman" w:cs="Times New Roman"/>
          <w:szCs w:val="24"/>
        </w:rPr>
        <w:t xml:space="preserve">Trong nhóm nói chuyện thoải mái không mất tiền </w:t>
      </w:r>
      <w:r w:rsidR="00363C24" w:rsidRPr="00DB6E0C">
        <w:rPr>
          <w:rFonts w:eastAsia="Times New Roman" w:cs="Times New Roman"/>
          <w:szCs w:val="24"/>
        </w:rPr>
        <w:t xml:space="preserve">sau khi </w:t>
      </w:r>
      <w:r w:rsidRPr="00DB6E0C">
        <w:rPr>
          <w:rFonts w:eastAsia="Times New Roman" w:cs="Times New Roman"/>
          <w:szCs w:val="24"/>
        </w:rPr>
        <w:t>đăng kí gói cước</w:t>
      </w:r>
      <w:r w:rsidR="00363C24" w:rsidRPr="00DB6E0C">
        <w:rPr>
          <w:rFonts w:eastAsia="Times New Roman" w:cs="Times New Roman"/>
          <w:szCs w:val="24"/>
        </w:rPr>
        <w:t xml:space="preserve"> thành công</w:t>
      </w:r>
      <w:r w:rsidRPr="00DB6E0C">
        <w:rPr>
          <w:rFonts w:eastAsia="Times New Roman" w:cs="Times New Roman"/>
          <w:szCs w:val="24"/>
        </w:rPr>
        <w:t>.</w:t>
      </w:r>
    </w:p>
    <w:p w:rsidR="0098573A" w:rsidRPr="00DB6E0C" w:rsidRDefault="00B06879" w:rsidP="005C0964">
      <w:pPr>
        <w:pStyle w:val="ListParagraph"/>
        <w:numPr>
          <w:ilvl w:val="0"/>
          <w:numId w:val="6"/>
        </w:numPr>
        <w:jc w:val="both"/>
        <w:rPr>
          <w:rFonts w:eastAsia="Times New Roman" w:cs="Times New Roman"/>
          <w:b/>
          <w:szCs w:val="24"/>
        </w:rPr>
      </w:pPr>
      <w:ins w:id="2023" w:author="ThaoDH" w:date="2013-10-16T13:26:00Z">
        <w:r>
          <w:t>[Elcom/Comverse]: OK</w:t>
        </w:r>
        <w:r>
          <w:rPr>
            <w:rFonts w:eastAsia="Times New Roman" w:cs="Times New Roman"/>
            <w:szCs w:val="24"/>
          </w:rPr>
          <w:t xml:space="preserve"> </w:t>
        </w:r>
      </w:ins>
      <w:ins w:id="2024" w:author="Comverse" w:date="2013-10-14T14:56:00Z">
        <w:del w:id="2025" w:author="ThaoDH" w:date="2013-10-16T13:26:00Z">
          <w:r w:rsidR="00F302AB" w:rsidDel="00B06879">
            <w:rPr>
              <w:rFonts w:eastAsia="Times New Roman" w:cs="Times New Roman"/>
              <w:szCs w:val="24"/>
            </w:rPr>
            <w:delText>ok</w:delText>
          </w:r>
        </w:del>
      </w:ins>
    </w:p>
    <w:p w:rsidR="00B178AB" w:rsidRPr="00DB6E0C" w:rsidRDefault="00B178AB" w:rsidP="005C0964">
      <w:pPr>
        <w:pStyle w:val="ListParagraph"/>
        <w:numPr>
          <w:ilvl w:val="0"/>
          <w:numId w:val="6"/>
        </w:numPr>
        <w:jc w:val="both"/>
        <w:rPr>
          <w:rFonts w:eastAsia="Times New Roman" w:cs="Times New Roman"/>
          <w:szCs w:val="24"/>
        </w:rPr>
      </w:pPr>
      <w:r w:rsidRPr="00DB6E0C">
        <w:rPr>
          <w:rFonts w:eastAsia="Times New Roman" w:cs="Times New Roman"/>
          <w:szCs w:val="24"/>
        </w:rPr>
        <w:t>Gói không áp dụng cho video call</w:t>
      </w:r>
    </w:p>
    <w:p w:rsidR="00363C24" w:rsidRPr="00DB6E0C" w:rsidRDefault="00D740C7" w:rsidP="00CA51B6">
      <w:pPr>
        <w:pStyle w:val="ListParagraph"/>
        <w:jc w:val="both"/>
        <w:rPr>
          <w:rFonts w:eastAsia="Times New Roman" w:cs="Times New Roman"/>
          <w:b/>
          <w:szCs w:val="24"/>
        </w:rPr>
      </w:pPr>
      <w:ins w:id="2026" w:author="Comverse" w:date="2013-09-27T16:38:00Z">
        <w:r>
          <w:rPr>
            <w:rFonts w:eastAsia="Times New Roman" w:cs="Times New Roman"/>
            <w:b/>
            <w:szCs w:val="24"/>
          </w:rPr>
          <w:t xml:space="preserve"> Calling circle</w:t>
        </w:r>
      </w:ins>
      <w:ins w:id="2027" w:author="Comverse" w:date="2013-09-27T16:46:00Z">
        <w:r w:rsidR="00CA51B6">
          <w:rPr>
            <w:rFonts w:eastAsia="Times New Roman" w:cs="Times New Roman"/>
            <w:b/>
            <w:szCs w:val="24"/>
          </w:rPr>
          <w:t xml:space="preserve"> thuc hien chuc nang nhom VNPT tro chuyen thoai mai</w:t>
        </w:r>
      </w:ins>
      <w:ins w:id="2028" w:author="Comverse" w:date="2013-09-27T16:38:00Z">
        <w:r>
          <w:rPr>
            <w:rFonts w:eastAsia="Times New Roman" w:cs="Times New Roman"/>
            <w:b/>
            <w:szCs w:val="24"/>
          </w:rPr>
          <w:t>.</w:t>
        </w:r>
      </w:ins>
    </w:p>
    <w:p w:rsidR="0098573A" w:rsidRPr="00DB6E0C" w:rsidRDefault="0098573A" w:rsidP="005C0964">
      <w:pPr>
        <w:pStyle w:val="ListParagraph"/>
        <w:numPr>
          <w:ilvl w:val="0"/>
          <w:numId w:val="33"/>
        </w:numPr>
        <w:ind w:hanging="720"/>
        <w:jc w:val="both"/>
        <w:rPr>
          <w:rFonts w:eastAsia="Times New Roman" w:cs="Times New Roman"/>
          <w:b/>
          <w:szCs w:val="24"/>
        </w:rPr>
      </w:pPr>
      <w:r w:rsidRPr="00DB6E0C">
        <w:rPr>
          <w:rFonts w:eastAsia="Times New Roman" w:cs="Times New Roman"/>
          <w:b/>
          <w:szCs w:val="24"/>
        </w:rPr>
        <w:t>Provisioning</w:t>
      </w:r>
    </w:p>
    <w:p w:rsidR="0098573A" w:rsidRPr="00DB6E0C" w:rsidRDefault="0098573A" w:rsidP="00E537CD">
      <w:pPr>
        <w:pStyle w:val="ListParagraph"/>
        <w:ind w:left="0"/>
        <w:jc w:val="both"/>
        <w:rPr>
          <w:rFonts w:eastAsia="Times New Roman" w:cs="Times New Roman"/>
          <w:szCs w:val="24"/>
        </w:rPr>
      </w:pPr>
    </w:p>
    <w:p w:rsidR="0098573A" w:rsidRPr="00DB6E0C" w:rsidRDefault="00D15B99" w:rsidP="005C0964">
      <w:pPr>
        <w:pStyle w:val="ListParagraph"/>
        <w:numPr>
          <w:ilvl w:val="0"/>
          <w:numId w:val="34"/>
        </w:numPr>
        <w:ind w:hanging="720"/>
        <w:jc w:val="both"/>
        <w:rPr>
          <w:rFonts w:eastAsia="Times New Roman" w:cs="Times New Roman"/>
          <w:b/>
          <w:szCs w:val="24"/>
        </w:rPr>
      </w:pPr>
      <w:r w:rsidRPr="00DB6E0C">
        <w:rPr>
          <w:rFonts w:eastAsia="Times New Roman" w:cs="Times New Roman"/>
          <w:b/>
          <w:szCs w:val="24"/>
        </w:rPr>
        <w:t>Đăng kí</w:t>
      </w:r>
    </w:p>
    <w:p w:rsidR="00CA00AD" w:rsidRDefault="00D15B99" w:rsidP="00E537CD">
      <w:pPr>
        <w:jc w:val="both"/>
        <w:rPr>
          <w:ins w:id="2029" w:author="ThaoDH" w:date="2013-10-16T13:30:00Z"/>
          <w:rFonts w:eastAsia="Times New Roman" w:cs="Times New Roman"/>
          <w:szCs w:val="24"/>
        </w:rPr>
      </w:pPr>
      <w:r w:rsidRPr="00DB6E0C">
        <w:rPr>
          <w:rFonts w:eastAsia="Times New Roman" w:cs="Times New Roman"/>
          <w:szCs w:val="24"/>
        </w:rPr>
        <w:t>Thuê bao gói có hiệu lực từ lúc đăng kí thành công.</w:t>
      </w:r>
    </w:p>
    <w:p w:rsidR="00D15B99" w:rsidRPr="00DB6E0C" w:rsidRDefault="00CA00AD" w:rsidP="00E537CD">
      <w:pPr>
        <w:jc w:val="both"/>
        <w:rPr>
          <w:rFonts w:eastAsia="Times New Roman" w:cs="Times New Roman"/>
          <w:szCs w:val="24"/>
        </w:rPr>
      </w:pPr>
      <w:ins w:id="2030" w:author="ThaoDH" w:date="2013-10-16T13:30:00Z">
        <w:r>
          <w:t>[Elcom/Comverse]: OK</w:t>
        </w:r>
        <w:r>
          <w:rPr>
            <w:rFonts w:eastAsia="Times New Roman" w:cs="Times New Roman"/>
            <w:szCs w:val="24"/>
          </w:rPr>
          <w:t xml:space="preserve"> </w:t>
        </w:r>
      </w:ins>
      <w:ins w:id="2031" w:author="Comverse" w:date="2013-10-14T14:57:00Z">
        <w:del w:id="2032" w:author="ThaoDH" w:date="2013-10-16T13:30:00Z">
          <w:r w:rsidR="00F302AB" w:rsidDel="00CA00AD">
            <w:rPr>
              <w:rFonts w:eastAsia="Times New Roman" w:cs="Times New Roman"/>
              <w:szCs w:val="24"/>
            </w:rPr>
            <w:delText>ok</w:delText>
          </w:r>
        </w:del>
      </w:ins>
    </w:p>
    <w:p w:rsidR="00D15B99" w:rsidRPr="00DB6E0C" w:rsidRDefault="00095272" w:rsidP="005C0964">
      <w:pPr>
        <w:pStyle w:val="ListParagraph"/>
        <w:numPr>
          <w:ilvl w:val="0"/>
          <w:numId w:val="34"/>
        </w:numPr>
        <w:ind w:hanging="720"/>
        <w:jc w:val="both"/>
        <w:rPr>
          <w:rFonts w:eastAsia="Times New Roman" w:cs="Times New Roman"/>
          <w:b/>
          <w:szCs w:val="24"/>
        </w:rPr>
      </w:pPr>
      <w:r w:rsidRPr="00DB6E0C">
        <w:rPr>
          <w:rFonts w:eastAsia="Times New Roman" w:cs="Times New Roman"/>
          <w:b/>
          <w:szCs w:val="24"/>
        </w:rPr>
        <w:t>Thay đổi/</w:t>
      </w:r>
      <w:r w:rsidR="00D15B99" w:rsidRPr="00DB6E0C">
        <w:rPr>
          <w:rFonts w:eastAsia="Times New Roman" w:cs="Times New Roman"/>
          <w:b/>
          <w:szCs w:val="24"/>
        </w:rPr>
        <w:t>Hủy bỏ</w:t>
      </w:r>
    </w:p>
    <w:p w:rsidR="0098573A" w:rsidRPr="00DB6E0C" w:rsidRDefault="0098573A" w:rsidP="00E537CD">
      <w:pPr>
        <w:pStyle w:val="ListParagraph"/>
        <w:ind w:left="0"/>
        <w:jc w:val="both"/>
        <w:rPr>
          <w:rFonts w:eastAsia="Times New Roman" w:cs="Times New Roman"/>
          <w:szCs w:val="24"/>
        </w:rPr>
      </w:pPr>
    </w:p>
    <w:p w:rsidR="00CA00AD" w:rsidRDefault="00D15B99" w:rsidP="00E537CD">
      <w:pPr>
        <w:pStyle w:val="ListParagraph"/>
        <w:ind w:left="0"/>
        <w:jc w:val="both"/>
        <w:rPr>
          <w:ins w:id="2033" w:author="ThaoDH" w:date="2013-10-16T13:30:00Z"/>
          <w:rFonts w:eastAsia="Times New Roman" w:cs="Times New Roman"/>
          <w:szCs w:val="24"/>
        </w:rPr>
      </w:pPr>
      <w:r w:rsidRPr="00DB6E0C">
        <w:rPr>
          <w:rFonts w:eastAsia="Times New Roman" w:cs="Times New Roman"/>
          <w:szCs w:val="24"/>
        </w:rPr>
        <w:t xml:space="preserve">Việc </w:t>
      </w:r>
      <w:r w:rsidR="00095272" w:rsidRPr="00DB6E0C">
        <w:rPr>
          <w:rFonts w:eastAsia="Times New Roman" w:cs="Times New Roman"/>
          <w:szCs w:val="24"/>
        </w:rPr>
        <w:t>thay đổi số lượng thành viên/</w:t>
      </w:r>
      <w:r w:rsidRPr="00DB6E0C">
        <w:rPr>
          <w:rFonts w:eastAsia="Times New Roman" w:cs="Times New Roman"/>
          <w:szCs w:val="24"/>
        </w:rPr>
        <w:t>hủy thuê bao có hiệu</w:t>
      </w:r>
      <w:ins w:id="2034" w:author="Tran Huu Nguyen" w:date="2014-01-21T09:58:00Z">
        <w:r w:rsidR="008924E9">
          <w:rPr>
            <w:rFonts w:eastAsia="Times New Roman" w:cs="Times New Roman"/>
            <w:szCs w:val="24"/>
          </w:rPr>
          <w:t xml:space="preserve"> lực</w:t>
        </w:r>
      </w:ins>
      <w:r w:rsidRPr="00DB6E0C">
        <w:rPr>
          <w:rFonts w:eastAsia="Times New Roman" w:cs="Times New Roman"/>
          <w:szCs w:val="24"/>
        </w:rPr>
        <w:t xml:space="preserve"> từ tháng </w:t>
      </w:r>
      <w:r w:rsidR="00095272" w:rsidRPr="00DB6E0C">
        <w:rPr>
          <w:rFonts w:eastAsia="Times New Roman" w:cs="Times New Roman"/>
          <w:szCs w:val="24"/>
        </w:rPr>
        <w:t>tiếp theo</w:t>
      </w:r>
      <w:r w:rsidRPr="00DB6E0C">
        <w:rPr>
          <w:rFonts w:eastAsia="Times New Roman" w:cs="Times New Roman"/>
          <w:szCs w:val="24"/>
        </w:rPr>
        <w:t>.</w:t>
      </w:r>
    </w:p>
    <w:p w:rsidR="00863ED8" w:rsidRPr="00DB6E0C" w:rsidRDefault="00CA00AD" w:rsidP="00E537CD">
      <w:pPr>
        <w:pStyle w:val="ListParagraph"/>
        <w:ind w:left="0"/>
        <w:jc w:val="both"/>
        <w:rPr>
          <w:rFonts w:eastAsia="Times New Roman" w:cs="Times New Roman"/>
          <w:szCs w:val="24"/>
        </w:rPr>
      </w:pPr>
      <w:ins w:id="2035" w:author="ThaoDH" w:date="2013-10-16T13:30:00Z">
        <w:r>
          <w:t>[Elcom/Comverse]: Hệ thống provisioning của VNP cần hủy vào đầu tháng tiếp theo</w:t>
        </w:r>
      </w:ins>
    </w:p>
    <w:p w:rsidR="00095272" w:rsidRPr="00DB6E0C" w:rsidRDefault="00095272" w:rsidP="00E537CD">
      <w:pPr>
        <w:pStyle w:val="ListParagraph"/>
        <w:ind w:left="0"/>
        <w:jc w:val="both"/>
        <w:rPr>
          <w:rFonts w:eastAsia="Times New Roman" w:cs="Times New Roman"/>
          <w:szCs w:val="24"/>
        </w:rPr>
      </w:pPr>
    </w:p>
    <w:p w:rsidR="00863ED8" w:rsidRPr="00DB6E0C" w:rsidRDefault="00863ED8" w:rsidP="005C0964">
      <w:pPr>
        <w:pStyle w:val="ListParagraph"/>
        <w:numPr>
          <w:ilvl w:val="0"/>
          <w:numId w:val="33"/>
        </w:numPr>
        <w:ind w:hanging="720"/>
        <w:jc w:val="both"/>
        <w:rPr>
          <w:rFonts w:eastAsia="Times New Roman" w:cs="Times New Roman"/>
          <w:b/>
          <w:szCs w:val="24"/>
        </w:rPr>
      </w:pPr>
      <w:r w:rsidRPr="00DB6E0C">
        <w:rPr>
          <w:rFonts w:eastAsia="Times New Roman" w:cs="Times New Roman"/>
          <w:b/>
          <w:szCs w:val="24"/>
        </w:rPr>
        <w:t>Tương tác với các gói khác</w:t>
      </w:r>
    </w:p>
    <w:p w:rsidR="00044C9B" w:rsidRPr="00DB6E0C" w:rsidRDefault="00044C9B" w:rsidP="00E537CD">
      <w:pPr>
        <w:pStyle w:val="ListParagraph"/>
        <w:jc w:val="both"/>
        <w:rPr>
          <w:rFonts w:eastAsia="Times New Roman" w:cs="Times New Roman"/>
          <w:b/>
          <w:szCs w:val="24"/>
        </w:rPr>
      </w:pPr>
    </w:p>
    <w:p w:rsidR="00044C9B" w:rsidRDefault="00044C9B" w:rsidP="005C0964">
      <w:pPr>
        <w:pStyle w:val="ListParagraph"/>
        <w:numPr>
          <w:ilvl w:val="0"/>
          <w:numId w:val="6"/>
        </w:numPr>
        <w:jc w:val="both"/>
        <w:rPr>
          <w:ins w:id="2036" w:author="ThaoDH" w:date="2013-10-16T13:31:00Z"/>
          <w:rFonts w:eastAsia="Times New Roman" w:cs="Times New Roman"/>
          <w:szCs w:val="24"/>
        </w:rPr>
      </w:pPr>
      <w:r w:rsidRPr="00DB6E0C">
        <w:rPr>
          <w:rFonts w:eastAsia="Times New Roman" w:cs="Times New Roman"/>
          <w:szCs w:val="24"/>
        </w:rPr>
        <w:t>Các thuê bao thuộc gói cước cơ bản được đăng kí g</w:t>
      </w:r>
      <w:r w:rsidR="00C242E0" w:rsidRPr="00DB6E0C">
        <w:rPr>
          <w:rFonts w:eastAsia="Times New Roman" w:cs="Times New Roman"/>
          <w:szCs w:val="24"/>
        </w:rPr>
        <w:t>ói cước này (trừ các gói USB 3G)</w:t>
      </w:r>
    </w:p>
    <w:p w:rsidR="004244C3" w:rsidRPr="004244C3" w:rsidRDefault="00BA0FA1">
      <w:pPr>
        <w:jc w:val="both"/>
        <w:rPr>
          <w:rFonts w:eastAsia="Times New Roman" w:cs="Times New Roman"/>
          <w:szCs w:val="24"/>
          <w:rPrChange w:id="2037" w:author="ThaoDH" w:date="2013-10-16T13:31:00Z">
            <w:rPr/>
          </w:rPrChange>
        </w:rPr>
        <w:pPrChange w:id="2038" w:author="ThaoDH" w:date="2013-10-16T13:31:00Z">
          <w:pPr>
            <w:pStyle w:val="ListParagraph"/>
            <w:numPr>
              <w:numId w:val="6"/>
            </w:numPr>
            <w:tabs>
              <w:tab w:val="num" w:pos="720"/>
            </w:tabs>
            <w:ind w:hanging="360"/>
            <w:jc w:val="both"/>
          </w:pPr>
        </w:pPrChange>
      </w:pPr>
      <w:ins w:id="2039" w:author="ThaoDH" w:date="2013-10-16T13:31:00Z">
        <w:r>
          <w:t>[Elcom/Comverse]: OK</w:t>
        </w:r>
      </w:ins>
    </w:p>
    <w:p w:rsidR="00592E5A" w:rsidRPr="00DB6E0C" w:rsidRDefault="00592E5A" w:rsidP="005C0964">
      <w:pPr>
        <w:pStyle w:val="NormalWeb"/>
        <w:numPr>
          <w:ilvl w:val="0"/>
          <w:numId w:val="9"/>
        </w:numPr>
        <w:ind w:hanging="720"/>
        <w:jc w:val="both"/>
        <w:outlineLvl w:val="1"/>
        <w:rPr>
          <w:b/>
          <w:bCs/>
        </w:rPr>
      </w:pPr>
      <w:bookmarkStart w:id="2040" w:name="_Toc338081723"/>
      <w:bookmarkStart w:id="2041" w:name="_Toc369791804"/>
      <w:r w:rsidRPr="00DB6E0C">
        <w:rPr>
          <w:b/>
          <w:bCs/>
        </w:rPr>
        <w:t>Thỏa sức Alô</w:t>
      </w:r>
      <w:bookmarkEnd w:id="2040"/>
      <w:r w:rsidRPr="00DB6E0C">
        <w:rPr>
          <w:b/>
          <w:bCs/>
        </w:rPr>
        <w:t xml:space="preserve"> </w:t>
      </w:r>
      <w:r w:rsidR="00841562" w:rsidRPr="00841562">
        <w:rPr>
          <w:b/>
          <w:bCs/>
          <w:color w:val="FF0000"/>
        </w:rPr>
        <w:t>(</w:t>
      </w:r>
      <w:r w:rsidR="009453CE">
        <w:rPr>
          <w:b/>
          <w:bCs/>
          <w:color w:val="FF0000"/>
        </w:rPr>
        <w:t xml:space="preserve">VNP sẽ </w:t>
      </w:r>
      <w:r w:rsidR="00841562" w:rsidRPr="00841562">
        <w:rPr>
          <w:b/>
          <w:bCs/>
          <w:color w:val="FF0000"/>
        </w:rPr>
        <w:t xml:space="preserve">bổ </w:t>
      </w:r>
      <w:r w:rsidR="000A2C68">
        <w:rPr>
          <w:b/>
          <w:bCs/>
          <w:color w:val="FF0000"/>
        </w:rPr>
        <w:t>s</w:t>
      </w:r>
      <w:r w:rsidR="00841562" w:rsidRPr="00841562">
        <w:rPr>
          <w:b/>
          <w:bCs/>
          <w:color w:val="FF0000"/>
        </w:rPr>
        <w:t xml:space="preserve">ung danh sách </w:t>
      </w:r>
      <w:r w:rsidR="009453CE">
        <w:rPr>
          <w:b/>
          <w:bCs/>
          <w:color w:val="FF0000"/>
        </w:rPr>
        <w:t xml:space="preserve">chi tiết </w:t>
      </w:r>
      <w:r w:rsidR="00841562" w:rsidRPr="00841562">
        <w:rPr>
          <w:b/>
          <w:bCs/>
          <w:color w:val="FF0000"/>
        </w:rPr>
        <w:t>chính sách)</w:t>
      </w:r>
      <w:bookmarkEnd w:id="2041"/>
    </w:p>
    <w:p w:rsidR="00592E5A" w:rsidRPr="00DB6E0C" w:rsidRDefault="00946F44" w:rsidP="005C0964">
      <w:pPr>
        <w:pStyle w:val="ListParagraph"/>
        <w:numPr>
          <w:ilvl w:val="0"/>
          <w:numId w:val="35"/>
        </w:numPr>
        <w:ind w:hanging="720"/>
        <w:jc w:val="both"/>
        <w:rPr>
          <w:rFonts w:eastAsia="Times New Roman" w:cs="Times New Roman"/>
          <w:b/>
          <w:szCs w:val="24"/>
        </w:rPr>
      </w:pPr>
      <w:r w:rsidRPr="00DB6E0C">
        <w:rPr>
          <w:rFonts w:eastAsia="Times New Roman" w:cs="Times New Roman"/>
          <w:b/>
          <w:szCs w:val="24"/>
        </w:rPr>
        <w:t>Nội dung</w:t>
      </w:r>
    </w:p>
    <w:p w:rsidR="00AC4321" w:rsidRDefault="00B5139B" w:rsidP="00E537CD">
      <w:pPr>
        <w:pStyle w:val="ListParagraph"/>
        <w:ind w:left="0"/>
        <w:jc w:val="both"/>
        <w:rPr>
          <w:rFonts w:eastAsia="Times New Roman" w:cs="Times New Roman"/>
          <w:szCs w:val="24"/>
        </w:rPr>
      </w:pPr>
      <w:r w:rsidRPr="00DB6E0C">
        <w:rPr>
          <w:rFonts w:eastAsia="Times New Roman" w:cs="Times New Roman"/>
          <w:szCs w:val="24"/>
        </w:rPr>
        <w:t>Gói cước áp dụng cho các thuê bao đăng kí trả sau hòa mạng mới. thuê bao trả trước chuyển sang trả sau, không bao gồm thuê bao trả trước chuyển sang trả sau trong thời gian khuyến mại</w:t>
      </w:r>
      <w:r w:rsidR="003F4B3F">
        <w:rPr>
          <w:rFonts w:eastAsia="Times New Roman" w:cs="Times New Roman"/>
          <w:szCs w:val="24"/>
        </w:rPr>
        <w:t xml:space="preserve">, </w:t>
      </w:r>
      <w:r w:rsidR="003F4B3F" w:rsidRPr="003F4B3F">
        <w:rPr>
          <w:rFonts w:eastAsia="Times New Roman" w:cs="Times New Roman"/>
          <w:szCs w:val="24"/>
          <w:highlight w:val="yellow"/>
        </w:rPr>
        <w:t>thuê bao trả sau đang hoạt động</w:t>
      </w:r>
      <w:r w:rsidRPr="00DB6E0C">
        <w:rPr>
          <w:rFonts w:eastAsia="Times New Roman" w:cs="Times New Roman"/>
          <w:szCs w:val="24"/>
        </w:rPr>
        <w:t>.</w:t>
      </w:r>
    </w:p>
    <w:p w:rsidR="00021A3E" w:rsidRDefault="00021A3E" w:rsidP="00E537CD">
      <w:pPr>
        <w:pStyle w:val="ListParagraph"/>
        <w:ind w:left="0"/>
        <w:jc w:val="both"/>
        <w:rPr>
          <w:rFonts w:eastAsia="Times New Roman" w:cs="Times New Roman"/>
          <w:szCs w:val="24"/>
        </w:rPr>
      </w:pPr>
      <w:r>
        <w:rPr>
          <w:rFonts w:eastAsia="Times New Roman" w:cs="Times New Roman"/>
          <w:szCs w:val="24"/>
        </w:rPr>
        <w:t>Bao gồm các loại Alo: Alo, Alo3G, Alo_DN, Alo3G_DN, Alo_Yte, Alo3G_Yte</w:t>
      </w:r>
    </w:p>
    <w:p w:rsidR="00021A3E" w:rsidRPr="00DB6E0C" w:rsidRDefault="00021A3E" w:rsidP="00E537CD">
      <w:pPr>
        <w:pStyle w:val="ListParagraph"/>
        <w:ind w:left="0"/>
        <w:jc w:val="both"/>
        <w:rPr>
          <w:rFonts w:eastAsia="Times New Roman" w:cs="Times New Roman"/>
          <w:szCs w:val="24"/>
        </w:rPr>
      </w:pPr>
      <w:r>
        <w:rPr>
          <w:rFonts w:eastAsia="Times New Roman" w:cs="Times New Roman"/>
          <w:szCs w:val="24"/>
        </w:rPr>
        <w:t>Các loại Alo khác</w:t>
      </w:r>
      <w:del w:id="2042" w:author="Tran Huu Nguyen" w:date="2014-01-21T10:00:00Z">
        <w:r w:rsidDel="0074571A">
          <w:rPr>
            <w:rFonts w:eastAsia="Times New Roman" w:cs="Times New Roman"/>
            <w:szCs w:val="24"/>
          </w:rPr>
          <w:delText>h</w:delText>
        </w:r>
      </w:del>
      <w:r>
        <w:rPr>
          <w:rFonts w:eastAsia="Times New Roman" w:cs="Times New Roman"/>
          <w:szCs w:val="24"/>
        </w:rPr>
        <w:t xml:space="preserve"> nhau ở chính sách cước, đối tượng được tham gia:</w:t>
      </w:r>
    </w:p>
    <w:p w:rsidR="00AC4321" w:rsidRDefault="00AC4321" w:rsidP="00E537CD">
      <w:pPr>
        <w:pStyle w:val="ListParagraph"/>
        <w:ind w:left="0"/>
        <w:jc w:val="both"/>
        <w:rPr>
          <w:rFonts w:eastAsia="Times New Roman" w:cs="Times New Roman"/>
          <w:color w:val="FF0000"/>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2043" w:author="ThaoDH" w:date="2013-10-04T14:18:00Z">
          <w:tblPr>
            <w:tblW w:w="0" w:type="auto"/>
            <w:tblLook w:val="04A0" w:firstRow="1" w:lastRow="0" w:firstColumn="1" w:lastColumn="0" w:noHBand="0" w:noVBand="1"/>
          </w:tblPr>
        </w:tblPrChange>
      </w:tblPr>
      <w:tblGrid>
        <w:gridCol w:w="1336"/>
        <w:gridCol w:w="924"/>
        <w:gridCol w:w="887"/>
        <w:gridCol w:w="863"/>
        <w:gridCol w:w="913"/>
        <w:gridCol w:w="898"/>
        <w:gridCol w:w="1350"/>
        <w:gridCol w:w="876"/>
        <w:gridCol w:w="1361"/>
        <w:tblGridChange w:id="2044">
          <w:tblGrid>
            <w:gridCol w:w="1336"/>
            <w:gridCol w:w="924"/>
            <w:gridCol w:w="887"/>
            <w:gridCol w:w="863"/>
            <w:gridCol w:w="913"/>
            <w:gridCol w:w="898"/>
            <w:gridCol w:w="1350"/>
            <w:gridCol w:w="876"/>
            <w:gridCol w:w="1361"/>
          </w:tblGrid>
        </w:tblGridChange>
      </w:tblGrid>
      <w:tr w:rsidR="00021A3E" w:rsidTr="00960CF8">
        <w:tc>
          <w:tcPr>
            <w:tcW w:w="1336" w:type="dxa"/>
            <w:vMerge w:val="restart"/>
            <w:tcPrChange w:id="2045" w:author="ThaoDH" w:date="2013-10-04T14:18:00Z">
              <w:tcPr>
                <w:tcW w:w="1336" w:type="dxa"/>
                <w:vMerge w:val="restart"/>
              </w:tcPr>
            </w:tcPrChange>
          </w:tcPr>
          <w:p w:rsidR="00021A3E" w:rsidRDefault="00021A3E" w:rsidP="00E537CD">
            <w:pPr>
              <w:pStyle w:val="ListParagraph"/>
              <w:ind w:left="0"/>
              <w:jc w:val="both"/>
              <w:rPr>
                <w:rFonts w:eastAsia="Times New Roman" w:cs="Times New Roman"/>
                <w:color w:val="FF0000"/>
                <w:szCs w:val="24"/>
              </w:rPr>
            </w:pPr>
            <w:r>
              <w:rPr>
                <w:rFonts w:eastAsia="Times New Roman" w:cs="Times New Roman"/>
                <w:color w:val="FF0000"/>
                <w:szCs w:val="24"/>
              </w:rPr>
              <w:t>Gói Alo</w:t>
            </w:r>
          </w:p>
        </w:tc>
        <w:tc>
          <w:tcPr>
            <w:tcW w:w="924" w:type="dxa"/>
            <w:vMerge w:val="restart"/>
            <w:tcPrChange w:id="2046" w:author="ThaoDH" w:date="2013-10-04T14:18:00Z">
              <w:tcPr>
                <w:tcW w:w="924" w:type="dxa"/>
                <w:vMerge w:val="restart"/>
              </w:tcPr>
            </w:tcPrChange>
          </w:tcPr>
          <w:p w:rsidR="00021A3E" w:rsidRDefault="00021A3E" w:rsidP="00E537CD">
            <w:pPr>
              <w:pStyle w:val="ListParagraph"/>
              <w:ind w:left="0"/>
              <w:jc w:val="both"/>
              <w:rPr>
                <w:rFonts w:eastAsia="Times New Roman" w:cs="Times New Roman"/>
                <w:color w:val="FF0000"/>
                <w:szCs w:val="24"/>
              </w:rPr>
            </w:pPr>
            <w:r>
              <w:rPr>
                <w:rFonts w:eastAsia="Times New Roman" w:cs="Times New Roman"/>
                <w:color w:val="FF0000"/>
                <w:szCs w:val="24"/>
              </w:rPr>
              <w:t>Nhóm</w:t>
            </w:r>
          </w:p>
        </w:tc>
        <w:tc>
          <w:tcPr>
            <w:tcW w:w="887" w:type="dxa"/>
            <w:vMerge w:val="restart"/>
            <w:tcPrChange w:id="2047" w:author="ThaoDH" w:date="2013-10-04T14:18:00Z">
              <w:tcPr>
                <w:tcW w:w="887" w:type="dxa"/>
                <w:vMerge w:val="restart"/>
              </w:tcPr>
            </w:tcPrChange>
          </w:tcPr>
          <w:p w:rsidR="00021A3E" w:rsidRDefault="00021A3E" w:rsidP="00DD3D4A">
            <w:pPr>
              <w:pStyle w:val="ListParagraph"/>
              <w:ind w:left="0"/>
              <w:jc w:val="both"/>
              <w:rPr>
                <w:rFonts w:eastAsia="Times New Roman" w:cs="Times New Roman"/>
                <w:color w:val="FF0000"/>
                <w:szCs w:val="24"/>
              </w:rPr>
            </w:pPr>
            <w:r>
              <w:rPr>
                <w:rFonts w:eastAsia="Times New Roman" w:cs="Times New Roman"/>
                <w:color w:val="FF0000"/>
                <w:szCs w:val="24"/>
              </w:rPr>
              <w:t>Số phút hạn mức</w:t>
            </w:r>
          </w:p>
        </w:tc>
        <w:tc>
          <w:tcPr>
            <w:tcW w:w="1776" w:type="dxa"/>
            <w:gridSpan w:val="2"/>
            <w:tcPrChange w:id="2048" w:author="ThaoDH" w:date="2013-10-04T14:18:00Z">
              <w:tcPr>
                <w:tcW w:w="1776" w:type="dxa"/>
                <w:gridSpan w:val="2"/>
              </w:tcPr>
            </w:tcPrChange>
          </w:tcPr>
          <w:p w:rsidR="00021A3E" w:rsidRDefault="00021A3E" w:rsidP="00B7292C">
            <w:pPr>
              <w:pStyle w:val="ListParagraph"/>
              <w:ind w:left="0"/>
              <w:jc w:val="center"/>
              <w:rPr>
                <w:rFonts w:eastAsia="Times New Roman" w:cs="Times New Roman"/>
                <w:color w:val="FF0000"/>
                <w:szCs w:val="24"/>
              </w:rPr>
            </w:pPr>
            <w:r>
              <w:rPr>
                <w:rFonts w:eastAsia="Times New Roman" w:cs="Times New Roman"/>
                <w:color w:val="FF0000"/>
                <w:szCs w:val="24"/>
              </w:rPr>
              <w:t>Giá gói</w:t>
            </w:r>
          </w:p>
        </w:tc>
        <w:tc>
          <w:tcPr>
            <w:tcW w:w="3124" w:type="dxa"/>
            <w:gridSpan w:val="3"/>
            <w:tcPrChange w:id="2049" w:author="ThaoDH" w:date="2013-10-04T14:18:00Z">
              <w:tcPr>
                <w:tcW w:w="3124" w:type="dxa"/>
                <w:gridSpan w:val="3"/>
              </w:tcPr>
            </w:tcPrChange>
          </w:tcPr>
          <w:p w:rsidR="00021A3E" w:rsidRDefault="00021A3E" w:rsidP="00DD3D4A">
            <w:pPr>
              <w:pStyle w:val="ListParagraph"/>
              <w:ind w:left="0"/>
              <w:jc w:val="both"/>
              <w:rPr>
                <w:rFonts w:eastAsia="Times New Roman" w:cs="Times New Roman"/>
                <w:color w:val="FF0000"/>
                <w:szCs w:val="24"/>
              </w:rPr>
            </w:pPr>
            <w:r>
              <w:rPr>
                <w:rFonts w:eastAsia="Times New Roman" w:cs="Times New Roman"/>
                <w:color w:val="FF0000"/>
                <w:szCs w:val="24"/>
              </w:rPr>
              <w:t>Hưởng bổ xung</w:t>
            </w:r>
          </w:p>
        </w:tc>
        <w:tc>
          <w:tcPr>
            <w:tcW w:w="1361" w:type="dxa"/>
            <w:vMerge w:val="restart"/>
            <w:tcPrChange w:id="2050" w:author="ThaoDH" w:date="2013-10-04T14:18:00Z">
              <w:tcPr>
                <w:tcW w:w="1361" w:type="dxa"/>
                <w:vMerge w:val="restart"/>
              </w:tcPr>
            </w:tcPrChange>
          </w:tcPr>
          <w:p w:rsidR="00021A3E" w:rsidRDefault="00021A3E" w:rsidP="00DD3D4A">
            <w:pPr>
              <w:pStyle w:val="ListParagraph"/>
              <w:ind w:left="0"/>
              <w:jc w:val="both"/>
              <w:rPr>
                <w:rFonts w:eastAsia="Times New Roman" w:cs="Times New Roman"/>
                <w:color w:val="FF0000"/>
                <w:szCs w:val="24"/>
              </w:rPr>
            </w:pPr>
            <w:r>
              <w:rPr>
                <w:rFonts w:eastAsia="Times New Roman" w:cs="Times New Roman"/>
                <w:color w:val="FF0000"/>
                <w:szCs w:val="24"/>
              </w:rPr>
              <w:t>Đối tượng</w:t>
            </w:r>
          </w:p>
        </w:tc>
      </w:tr>
      <w:tr w:rsidR="00021A3E" w:rsidTr="00960CF8">
        <w:tc>
          <w:tcPr>
            <w:tcW w:w="1336" w:type="dxa"/>
            <w:vMerge/>
            <w:tcPrChange w:id="2051" w:author="ThaoDH" w:date="2013-10-04T14:18:00Z">
              <w:tcPr>
                <w:tcW w:w="1336" w:type="dxa"/>
                <w:vMerge/>
              </w:tcPr>
            </w:tcPrChange>
          </w:tcPr>
          <w:p w:rsidR="00021A3E" w:rsidRDefault="00021A3E" w:rsidP="00E537CD">
            <w:pPr>
              <w:pStyle w:val="ListParagraph"/>
              <w:ind w:left="0"/>
              <w:jc w:val="both"/>
              <w:rPr>
                <w:rFonts w:eastAsia="Times New Roman" w:cs="Times New Roman"/>
                <w:color w:val="FF0000"/>
                <w:szCs w:val="24"/>
              </w:rPr>
            </w:pPr>
          </w:p>
        </w:tc>
        <w:tc>
          <w:tcPr>
            <w:tcW w:w="924" w:type="dxa"/>
            <w:vMerge/>
            <w:tcPrChange w:id="2052" w:author="ThaoDH" w:date="2013-10-04T14:18:00Z">
              <w:tcPr>
                <w:tcW w:w="924" w:type="dxa"/>
                <w:vMerge/>
              </w:tcPr>
            </w:tcPrChange>
          </w:tcPr>
          <w:p w:rsidR="00021A3E" w:rsidRDefault="00021A3E" w:rsidP="00E537CD">
            <w:pPr>
              <w:pStyle w:val="ListParagraph"/>
              <w:ind w:left="0"/>
              <w:jc w:val="both"/>
              <w:rPr>
                <w:rFonts w:eastAsia="Times New Roman" w:cs="Times New Roman"/>
                <w:color w:val="FF0000"/>
                <w:szCs w:val="24"/>
              </w:rPr>
            </w:pPr>
          </w:p>
        </w:tc>
        <w:tc>
          <w:tcPr>
            <w:tcW w:w="887" w:type="dxa"/>
            <w:vMerge/>
            <w:tcPrChange w:id="2053" w:author="ThaoDH" w:date="2013-10-04T14:18:00Z">
              <w:tcPr>
                <w:tcW w:w="887" w:type="dxa"/>
                <w:vMerge/>
              </w:tcPr>
            </w:tcPrChange>
          </w:tcPr>
          <w:p w:rsidR="00021A3E" w:rsidRDefault="00021A3E" w:rsidP="00E537CD">
            <w:pPr>
              <w:pStyle w:val="ListParagraph"/>
              <w:ind w:left="0"/>
              <w:jc w:val="both"/>
              <w:rPr>
                <w:rFonts w:eastAsia="Times New Roman" w:cs="Times New Roman"/>
                <w:color w:val="FF0000"/>
                <w:szCs w:val="24"/>
              </w:rPr>
            </w:pPr>
          </w:p>
        </w:tc>
        <w:tc>
          <w:tcPr>
            <w:tcW w:w="863" w:type="dxa"/>
            <w:tcPrChange w:id="2054" w:author="ThaoDH" w:date="2013-10-04T14:18:00Z">
              <w:tcPr>
                <w:tcW w:w="863" w:type="dxa"/>
              </w:tcPr>
            </w:tcPrChange>
          </w:tcPr>
          <w:p w:rsidR="00021A3E" w:rsidRDefault="00021A3E" w:rsidP="00E537CD">
            <w:pPr>
              <w:pStyle w:val="ListParagraph"/>
              <w:ind w:left="0"/>
              <w:jc w:val="both"/>
              <w:rPr>
                <w:rFonts w:eastAsia="Times New Roman" w:cs="Times New Roman"/>
                <w:color w:val="FF0000"/>
                <w:szCs w:val="24"/>
              </w:rPr>
            </w:pPr>
            <w:r>
              <w:rPr>
                <w:rFonts w:eastAsia="Times New Roman" w:cs="Times New Roman"/>
                <w:color w:val="FF0000"/>
                <w:szCs w:val="24"/>
              </w:rPr>
              <w:t>Ưu đãi</w:t>
            </w:r>
          </w:p>
        </w:tc>
        <w:tc>
          <w:tcPr>
            <w:tcW w:w="913" w:type="dxa"/>
            <w:tcPrChange w:id="2055" w:author="ThaoDH" w:date="2013-10-04T14:18:00Z">
              <w:tcPr>
                <w:tcW w:w="913" w:type="dxa"/>
              </w:tcPr>
            </w:tcPrChange>
          </w:tcPr>
          <w:p w:rsidR="00021A3E" w:rsidRDefault="00021A3E" w:rsidP="00E537CD">
            <w:pPr>
              <w:pStyle w:val="ListParagraph"/>
              <w:ind w:left="0"/>
              <w:jc w:val="both"/>
              <w:rPr>
                <w:rFonts w:eastAsia="Times New Roman" w:cs="Times New Roman"/>
                <w:color w:val="FF0000"/>
                <w:szCs w:val="24"/>
              </w:rPr>
            </w:pPr>
            <w:r>
              <w:rPr>
                <w:rFonts w:eastAsia="Times New Roman" w:cs="Times New Roman"/>
                <w:color w:val="FF0000"/>
                <w:szCs w:val="24"/>
              </w:rPr>
              <w:t>Không ưu đãi</w:t>
            </w:r>
          </w:p>
        </w:tc>
        <w:tc>
          <w:tcPr>
            <w:tcW w:w="898" w:type="dxa"/>
            <w:tcPrChange w:id="2056" w:author="ThaoDH" w:date="2013-10-04T14:18:00Z">
              <w:tcPr>
                <w:tcW w:w="898" w:type="dxa"/>
              </w:tcPr>
            </w:tcPrChange>
          </w:tcPr>
          <w:p w:rsidR="00021A3E" w:rsidRDefault="00021A3E" w:rsidP="00E537CD">
            <w:pPr>
              <w:pStyle w:val="ListParagraph"/>
              <w:ind w:left="0"/>
              <w:jc w:val="both"/>
              <w:rPr>
                <w:rFonts w:eastAsia="Times New Roman" w:cs="Times New Roman"/>
                <w:color w:val="FF0000"/>
                <w:szCs w:val="24"/>
              </w:rPr>
            </w:pPr>
            <w:r>
              <w:rPr>
                <w:rFonts w:eastAsia="Times New Roman" w:cs="Times New Roman"/>
                <w:color w:val="FF0000"/>
                <w:szCs w:val="24"/>
              </w:rPr>
              <w:t>Voice ngoại mạng</w:t>
            </w:r>
          </w:p>
        </w:tc>
        <w:tc>
          <w:tcPr>
            <w:tcW w:w="1350" w:type="dxa"/>
            <w:tcPrChange w:id="2057" w:author="ThaoDH" w:date="2013-10-04T14:18:00Z">
              <w:tcPr>
                <w:tcW w:w="1350" w:type="dxa"/>
              </w:tcPr>
            </w:tcPrChange>
          </w:tcPr>
          <w:p w:rsidR="00021A3E" w:rsidRDefault="00021A3E" w:rsidP="00E537CD">
            <w:pPr>
              <w:pStyle w:val="ListParagraph"/>
              <w:ind w:left="0"/>
              <w:jc w:val="both"/>
              <w:rPr>
                <w:rFonts w:eastAsia="Times New Roman" w:cs="Times New Roman"/>
                <w:color w:val="FF0000"/>
                <w:szCs w:val="24"/>
              </w:rPr>
            </w:pPr>
            <w:r>
              <w:rPr>
                <w:rFonts w:eastAsia="Times New Roman" w:cs="Times New Roman"/>
                <w:color w:val="FF0000"/>
                <w:szCs w:val="24"/>
              </w:rPr>
              <w:t xml:space="preserve">SMS </w:t>
            </w:r>
          </w:p>
          <w:p w:rsidR="00021A3E" w:rsidRDefault="00021A3E" w:rsidP="00E537CD">
            <w:pPr>
              <w:pStyle w:val="ListParagraph"/>
              <w:ind w:left="0"/>
              <w:jc w:val="both"/>
              <w:rPr>
                <w:rFonts w:eastAsia="Times New Roman" w:cs="Times New Roman"/>
                <w:color w:val="FF0000"/>
                <w:szCs w:val="24"/>
              </w:rPr>
            </w:pPr>
            <w:r>
              <w:rPr>
                <w:rFonts w:eastAsia="Times New Roman" w:cs="Times New Roman"/>
                <w:color w:val="FF0000"/>
                <w:szCs w:val="24"/>
              </w:rPr>
              <w:t>(nội mạng/ngoại mạng)</w:t>
            </w:r>
          </w:p>
        </w:tc>
        <w:tc>
          <w:tcPr>
            <w:tcW w:w="876" w:type="dxa"/>
            <w:tcPrChange w:id="2058" w:author="ThaoDH" w:date="2013-10-04T14:18:00Z">
              <w:tcPr>
                <w:tcW w:w="876" w:type="dxa"/>
              </w:tcPr>
            </w:tcPrChange>
          </w:tcPr>
          <w:p w:rsidR="00021A3E" w:rsidRDefault="00021A3E" w:rsidP="00E537CD">
            <w:pPr>
              <w:pStyle w:val="ListParagraph"/>
              <w:ind w:left="0"/>
              <w:jc w:val="both"/>
              <w:rPr>
                <w:rFonts w:eastAsia="Times New Roman" w:cs="Times New Roman"/>
                <w:color w:val="FF0000"/>
                <w:szCs w:val="24"/>
              </w:rPr>
            </w:pPr>
            <w:r>
              <w:rPr>
                <w:rFonts w:eastAsia="Times New Roman" w:cs="Times New Roman"/>
                <w:color w:val="FF0000"/>
                <w:szCs w:val="24"/>
              </w:rPr>
              <w:t>Data</w:t>
            </w:r>
          </w:p>
          <w:p w:rsidR="00021A3E" w:rsidRDefault="00021A3E" w:rsidP="00E537CD">
            <w:pPr>
              <w:pStyle w:val="ListParagraph"/>
              <w:ind w:left="0"/>
              <w:jc w:val="both"/>
              <w:rPr>
                <w:rFonts w:eastAsia="Times New Roman" w:cs="Times New Roman"/>
                <w:color w:val="FF0000"/>
                <w:szCs w:val="24"/>
              </w:rPr>
            </w:pPr>
            <w:r>
              <w:rPr>
                <w:rFonts w:eastAsia="Times New Roman" w:cs="Times New Roman"/>
                <w:color w:val="FF0000"/>
                <w:szCs w:val="24"/>
              </w:rPr>
              <w:t xml:space="preserve">(số MB, gói </w:t>
            </w:r>
            <w:r>
              <w:rPr>
                <w:rFonts w:eastAsia="Times New Roman" w:cs="Times New Roman"/>
                <w:color w:val="FF0000"/>
                <w:szCs w:val="24"/>
              </w:rPr>
              <w:lastRenderedPageBreak/>
              <w:t>MI)</w:t>
            </w:r>
          </w:p>
        </w:tc>
        <w:tc>
          <w:tcPr>
            <w:tcW w:w="1361" w:type="dxa"/>
            <w:vMerge/>
            <w:tcPrChange w:id="2059" w:author="ThaoDH" w:date="2013-10-04T14:18:00Z">
              <w:tcPr>
                <w:tcW w:w="1361" w:type="dxa"/>
                <w:vMerge/>
              </w:tcPr>
            </w:tcPrChange>
          </w:tcPr>
          <w:p w:rsidR="00021A3E" w:rsidRDefault="00021A3E" w:rsidP="00E537CD">
            <w:pPr>
              <w:pStyle w:val="ListParagraph"/>
              <w:ind w:left="0"/>
              <w:jc w:val="both"/>
              <w:rPr>
                <w:rFonts w:eastAsia="Times New Roman" w:cs="Times New Roman"/>
                <w:color w:val="FF0000"/>
                <w:szCs w:val="24"/>
              </w:rPr>
            </w:pPr>
          </w:p>
        </w:tc>
      </w:tr>
      <w:tr w:rsidR="00021A3E" w:rsidTr="00960CF8">
        <w:tc>
          <w:tcPr>
            <w:tcW w:w="1336" w:type="dxa"/>
            <w:vMerge w:val="restart"/>
            <w:tcPrChange w:id="2060" w:author="ThaoDH" w:date="2013-10-04T14:18:00Z">
              <w:tcPr>
                <w:tcW w:w="1336" w:type="dxa"/>
                <w:vMerge w:val="restart"/>
              </w:tcPr>
            </w:tcPrChange>
          </w:tcPr>
          <w:p w:rsidR="00021A3E" w:rsidRDefault="00021A3E" w:rsidP="00E537CD">
            <w:pPr>
              <w:pStyle w:val="ListParagraph"/>
              <w:ind w:left="0"/>
              <w:jc w:val="both"/>
              <w:rPr>
                <w:rFonts w:eastAsia="Times New Roman" w:cs="Times New Roman"/>
                <w:color w:val="FF0000"/>
                <w:szCs w:val="24"/>
              </w:rPr>
            </w:pPr>
            <w:r>
              <w:rPr>
                <w:rFonts w:eastAsia="Times New Roman" w:cs="Times New Roman"/>
                <w:color w:val="FF0000"/>
                <w:szCs w:val="24"/>
              </w:rPr>
              <w:lastRenderedPageBreak/>
              <w:t>Alo</w:t>
            </w:r>
          </w:p>
        </w:tc>
        <w:tc>
          <w:tcPr>
            <w:tcW w:w="924" w:type="dxa"/>
            <w:tcPrChange w:id="2061" w:author="ThaoDH" w:date="2013-10-04T14:18:00Z">
              <w:tcPr>
                <w:tcW w:w="924" w:type="dxa"/>
              </w:tcPr>
            </w:tcPrChange>
          </w:tcPr>
          <w:p w:rsidR="00021A3E" w:rsidRDefault="00021A3E" w:rsidP="00E537CD">
            <w:pPr>
              <w:pStyle w:val="ListParagraph"/>
              <w:ind w:left="0"/>
              <w:jc w:val="both"/>
              <w:rPr>
                <w:rFonts w:eastAsia="Times New Roman" w:cs="Times New Roman"/>
                <w:color w:val="FF0000"/>
                <w:szCs w:val="24"/>
              </w:rPr>
            </w:pPr>
            <w:r>
              <w:rPr>
                <w:rFonts w:eastAsia="Times New Roman" w:cs="Times New Roman"/>
                <w:color w:val="FF0000"/>
                <w:szCs w:val="24"/>
              </w:rPr>
              <w:t>1</w:t>
            </w:r>
          </w:p>
        </w:tc>
        <w:tc>
          <w:tcPr>
            <w:tcW w:w="887" w:type="dxa"/>
            <w:tcPrChange w:id="2062" w:author="ThaoDH" w:date="2013-10-04T14:18:00Z">
              <w:tcPr>
                <w:tcW w:w="887" w:type="dxa"/>
              </w:tcPr>
            </w:tcPrChange>
          </w:tcPr>
          <w:p w:rsidR="00021A3E" w:rsidRDefault="00021A3E" w:rsidP="00E537CD">
            <w:pPr>
              <w:pStyle w:val="ListParagraph"/>
              <w:ind w:left="0"/>
              <w:jc w:val="both"/>
              <w:rPr>
                <w:rFonts w:eastAsia="Times New Roman" w:cs="Times New Roman"/>
                <w:color w:val="FF0000"/>
                <w:szCs w:val="24"/>
              </w:rPr>
            </w:pPr>
          </w:p>
        </w:tc>
        <w:tc>
          <w:tcPr>
            <w:tcW w:w="863" w:type="dxa"/>
            <w:tcPrChange w:id="2063" w:author="ThaoDH" w:date="2013-10-04T14:18:00Z">
              <w:tcPr>
                <w:tcW w:w="863" w:type="dxa"/>
              </w:tcPr>
            </w:tcPrChange>
          </w:tcPr>
          <w:p w:rsidR="00021A3E" w:rsidRDefault="00021A3E" w:rsidP="00E537CD">
            <w:pPr>
              <w:pStyle w:val="ListParagraph"/>
              <w:ind w:left="0"/>
              <w:jc w:val="both"/>
              <w:rPr>
                <w:rFonts w:eastAsia="Times New Roman" w:cs="Times New Roman"/>
                <w:color w:val="FF0000"/>
                <w:szCs w:val="24"/>
              </w:rPr>
            </w:pPr>
          </w:p>
        </w:tc>
        <w:tc>
          <w:tcPr>
            <w:tcW w:w="913" w:type="dxa"/>
            <w:tcPrChange w:id="2064" w:author="ThaoDH" w:date="2013-10-04T14:18:00Z">
              <w:tcPr>
                <w:tcW w:w="913" w:type="dxa"/>
              </w:tcPr>
            </w:tcPrChange>
          </w:tcPr>
          <w:p w:rsidR="00021A3E" w:rsidRDefault="00021A3E" w:rsidP="00E537CD">
            <w:pPr>
              <w:pStyle w:val="ListParagraph"/>
              <w:ind w:left="0"/>
              <w:jc w:val="both"/>
              <w:rPr>
                <w:rFonts w:eastAsia="Times New Roman" w:cs="Times New Roman"/>
                <w:color w:val="FF0000"/>
                <w:szCs w:val="24"/>
              </w:rPr>
            </w:pPr>
          </w:p>
        </w:tc>
        <w:tc>
          <w:tcPr>
            <w:tcW w:w="898" w:type="dxa"/>
            <w:tcPrChange w:id="2065" w:author="ThaoDH" w:date="2013-10-04T14:18:00Z">
              <w:tcPr>
                <w:tcW w:w="898" w:type="dxa"/>
              </w:tcPr>
            </w:tcPrChange>
          </w:tcPr>
          <w:p w:rsidR="00021A3E" w:rsidRDefault="00021A3E" w:rsidP="00E537CD">
            <w:pPr>
              <w:pStyle w:val="ListParagraph"/>
              <w:ind w:left="0"/>
              <w:jc w:val="both"/>
              <w:rPr>
                <w:rFonts w:eastAsia="Times New Roman" w:cs="Times New Roman"/>
                <w:color w:val="FF0000"/>
                <w:szCs w:val="24"/>
              </w:rPr>
            </w:pPr>
          </w:p>
        </w:tc>
        <w:tc>
          <w:tcPr>
            <w:tcW w:w="1350" w:type="dxa"/>
            <w:tcPrChange w:id="2066" w:author="ThaoDH" w:date="2013-10-04T14:18:00Z">
              <w:tcPr>
                <w:tcW w:w="1350" w:type="dxa"/>
              </w:tcPr>
            </w:tcPrChange>
          </w:tcPr>
          <w:p w:rsidR="00021A3E" w:rsidRDefault="00021A3E" w:rsidP="00E537CD">
            <w:pPr>
              <w:pStyle w:val="ListParagraph"/>
              <w:ind w:left="0"/>
              <w:jc w:val="both"/>
              <w:rPr>
                <w:rFonts w:eastAsia="Times New Roman" w:cs="Times New Roman"/>
                <w:color w:val="FF0000"/>
                <w:szCs w:val="24"/>
              </w:rPr>
            </w:pPr>
          </w:p>
        </w:tc>
        <w:tc>
          <w:tcPr>
            <w:tcW w:w="876" w:type="dxa"/>
            <w:tcPrChange w:id="2067" w:author="ThaoDH" w:date="2013-10-04T14:18:00Z">
              <w:tcPr>
                <w:tcW w:w="876" w:type="dxa"/>
              </w:tcPr>
            </w:tcPrChange>
          </w:tcPr>
          <w:p w:rsidR="00021A3E" w:rsidRDefault="00021A3E" w:rsidP="00E537CD">
            <w:pPr>
              <w:pStyle w:val="ListParagraph"/>
              <w:ind w:left="0"/>
              <w:jc w:val="both"/>
              <w:rPr>
                <w:rFonts w:eastAsia="Times New Roman" w:cs="Times New Roman"/>
                <w:color w:val="FF0000"/>
                <w:szCs w:val="24"/>
              </w:rPr>
            </w:pPr>
          </w:p>
        </w:tc>
        <w:tc>
          <w:tcPr>
            <w:tcW w:w="1361" w:type="dxa"/>
            <w:tcPrChange w:id="2068" w:author="ThaoDH" w:date="2013-10-04T14:18:00Z">
              <w:tcPr>
                <w:tcW w:w="1361" w:type="dxa"/>
              </w:tcPr>
            </w:tcPrChange>
          </w:tcPr>
          <w:p w:rsidR="00021A3E" w:rsidRDefault="00021A3E" w:rsidP="00E537CD">
            <w:pPr>
              <w:pStyle w:val="ListParagraph"/>
              <w:ind w:left="0"/>
              <w:jc w:val="both"/>
              <w:rPr>
                <w:rFonts w:eastAsia="Times New Roman" w:cs="Times New Roman"/>
                <w:color w:val="FF0000"/>
                <w:szCs w:val="24"/>
              </w:rPr>
            </w:pPr>
          </w:p>
        </w:tc>
      </w:tr>
      <w:tr w:rsidR="00021A3E" w:rsidTr="00960CF8">
        <w:tc>
          <w:tcPr>
            <w:tcW w:w="1336" w:type="dxa"/>
            <w:vMerge/>
            <w:tcPrChange w:id="2069" w:author="ThaoDH" w:date="2013-10-04T14:18:00Z">
              <w:tcPr>
                <w:tcW w:w="1336" w:type="dxa"/>
                <w:vMerge/>
              </w:tcPr>
            </w:tcPrChange>
          </w:tcPr>
          <w:p w:rsidR="00021A3E" w:rsidRDefault="00021A3E" w:rsidP="00E537CD">
            <w:pPr>
              <w:pStyle w:val="ListParagraph"/>
              <w:ind w:left="0"/>
              <w:jc w:val="both"/>
              <w:rPr>
                <w:rFonts w:eastAsia="Times New Roman" w:cs="Times New Roman"/>
                <w:color w:val="FF0000"/>
                <w:szCs w:val="24"/>
              </w:rPr>
            </w:pPr>
          </w:p>
        </w:tc>
        <w:tc>
          <w:tcPr>
            <w:tcW w:w="924" w:type="dxa"/>
            <w:tcPrChange w:id="2070" w:author="ThaoDH" w:date="2013-10-04T14:18:00Z">
              <w:tcPr>
                <w:tcW w:w="924" w:type="dxa"/>
              </w:tcPr>
            </w:tcPrChange>
          </w:tcPr>
          <w:p w:rsidR="00021A3E" w:rsidRDefault="00021A3E" w:rsidP="00E537CD">
            <w:pPr>
              <w:pStyle w:val="ListParagraph"/>
              <w:ind w:left="0"/>
              <w:jc w:val="both"/>
              <w:rPr>
                <w:rFonts w:eastAsia="Times New Roman" w:cs="Times New Roman"/>
                <w:color w:val="FF0000"/>
                <w:szCs w:val="24"/>
              </w:rPr>
            </w:pPr>
            <w:r>
              <w:rPr>
                <w:rFonts w:eastAsia="Times New Roman" w:cs="Times New Roman"/>
                <w:color w:val="FF0000"/>
                <w:szCs w:val="24"/>
              </w:rPr>
              <w:t>2</w:t>
            </w:r>
          </w:p>
        </w:tc>
        <w:tc>
          <w:tcPr>
            <w:tcW w:w="887" w:type="dxa"/>
            <w:tcPrChange w:id="2071" w:author="ThaoDH" w:date="2013-10-04T14:18:00Z">
              <w:tcPr>
                <w:tcW w:w="887" w:type="dxa"/>
              </w:tcPr>
            </w:tcPrChange>
          </w:tcPr>
          <w:p w:rsidR="00021A3E" w:rsidRDefault="00021A3E" w:rsidP="00E537CD">
            <w:pPr>
              <w:pStyle w:val="ListParagraph"/>
              <w:ind w:left="0"/>
              <w:jc w:val="both"/>
              <w:rPr>
                <w:rFonts w:eastAsia="Times New Roman" w:cs="Times New Roman"/>
                <w:color w:val="FF0000"/>
                <w:szCs w:val="24"/>
              </w:rPr>
            </w:pPr>
          </w:p>
        </w:tc>
        <w:tc>
          <w:tcPr>
            <w:tcW w:w="863" w:type="dxa"/>
            <w:tcPrChange w:id="2072" w:author="ThaoDH" w:date="2013-10-04T14:18:00Z">
              <w:tcPr>
                <w:tcW w:w="863" w:type="dxa"/>
              </w:tcPr>
            </w:tcPrChange>
          </w:tcPr>
          <w:p w:rsidR="00021A3E" w:rsidRDefault="00021A3E" w:rsidP="00E537CD">
            <w:pPr>
              <w:pStyle w:val="ListParagraph"/>
              <w:ind w:left="0"/>
              <w:jc w:val="both"/>
              <w:rPr>
                <w:rFonts w:eastAsia="Times New Roman" w:cs="Times New Roman"/>
                <w:color w:val="FF0000"/>
                <w:szCs w:val="24"/>
              </w:rPr>
            </w:pPr>
          </w:p>
        </w:tc>
        <w:tc>
          <w:tcPr>
            <w:tcW w:w="913" w:type="dxa"/>
            <w:tcPrChange w:id="2073" w:author="ThaoDH" w:date="2013-10-04T14:18:00Z">
              <w:tcPr>
                <w:tcW w:w="913" w:type="dxa"/>
              </w:tcPr>
            </w:tcPrChange>
          </w:tcPr>
          <w:p w:rsidR="00021A3E" w:rsidRDefault="00021A3E" w:rsidP="00E537CD">
            <w:pPr>
              <w:pStyle w:val="ListParagraph"/>
              <w:ind w:left="0"/>
              <w:jc w:val="both"/>
              <w:rPr>
                <w:rFonts w:eastAsia="Times New Roman" w:cs="Times New Roman"/>
                <w:color w:val="FF0000"/>
                <w:szCs w:val="24"/>
              </w:rPr>
            </w:pPr>
          </w:p>
        </w:tc>
        <w:tc>
          <w:tcPr>
            <w:tcW w:w="898" w:type="dxa"/>
            <w:tcPrChange w:id="2074" w:author="ThaoDH" w:date="2013-10-04T14:18:00Z">
              <w:tcPr>
                <w:tcW w:w="898" w:type="dxa"/>
              </w:tcPr>
            </w:tcPrChange>
          </w:tcPr>
          <w:p w:rsidR="00021A3E" w:rsidRDefault="00021A3E" w:rsidP="00E537CD">
            <w:pPr>
              <w:pStyle w:val="ListParagraph"/>
              <w:ind w:left="0"/>
              <w:jc w:val="both"/>
              <w:rPr>
                <w:rFonts w:eastAsia="Times New Roman" w:cs="Times New Roman"/>
                <w:color w:val="FF0000"/>
                <w:szCs w:val="24"/>
              </w:rPr>
            </w:pPr>
          </w:p>
        </w:tc>
        <w:tc>
          <w:tcPr>
            <w:tcW w:w="1350" w:type="dxa"/>
            <w:tcPrChange w:id="2075" w:author="ThaoDH" w:date="2013-10-04T14:18:00Z">
              <w:tcPr>
                <w:tcW w:w="1350" w:type="dxa"/>
              </w:tcPr>
            </w:tcPrChange>
          </w:tcPr>
          <w:p w:rsidR="00021A3E" w:rsidRDefault="00021A3E" w:rsidP="00E537CD">
            <w:pPr>
              <w:pStyle w:val="ListParagraph"/>
              <w:ind w:left="0"/>
              <w:jc w:val="both"/>
              <w:rPr>
                <w:rFonts w:eastAsia="Times New Roman" w:cs="Times New Roman"/>
                <w:color w:val="FF0000"/>
                <w:szCs w:val="24"/>
              </w:rPr>
            </w:pPr>
          </w:p>
        </w:tc>
        <w:tc>
          <w:tcPr>
            <w:tcW w:w="876" w:type="dxa"/>
            <w:tcPrChange w:id="2076" w:author="ThaoDH" w:date="2013-10-04T14:18:00Z">
              <w:tcPr>
                <w:tcW w:w="876" w:type="dxa"/>
              </w:tcPr>
            </w:tcPrChange>
          </w:tcPr>
          <w:p w:rsidR="00021A3E" w:rsidRDefault="00021A3E" w:rsidP="00E537CD">
            <w:pPr>
              <w:pStyle w:val="ListParagraph"/>
              <w:ind w:left="0"/>
              <w:jc w:val="both"/>
              <w:rPr>
                <w:rFonts w:eastAsia="Times New Roman" w:cs="Times New Roman"/>
                <w:color w:val="FF0000"/>
                <w:szCs w:val="24"/>
              </w:rPr>
            </w:pPr>
          </w:p>
        </w:tc>
        <w:tc>
          <w:tcPr>
            <w:tcW w:w="1361" w:type="dxa"/>
            <w:tcPrChange w:id="2077" w:author="ThaoDH" w:date="2013-10-04T14:18:00Z">
              <w:tcPr>
                <w:tcW w:w="1361" w:type="dxa"/>
              </w:tcPr>
            </w:tcPrChange>
          </w:tcPr>
          <w:p w:rsidR="00021A3E" w:rsidRDefault="00021A3E" w:rsidP="00E537CD">
            <w:pPr>
              <w:pStyle w:val="ListParagraph"/>
              <w:ind w:left="0"/>
              <w:jc w:val="both"/>
              <w:rPr>
                <w:rFonts w:eastAsia="Times New Roman" w:cs="Times New Roman"/>
                <w:color w:val="FF0000"/>
                <w:szCs w:val="24"/>
              </w:rPr>
            </w:pPr>
          </w:p>
        </w:tc>
      </w:tr>
      <w:tr w:rsidR="00021A3E" w:rsidTr="00960CF8">
        <w:tc>
          <w:tcPr>
            <w:tcW w:w="1336" w:type="dxa"/>
            <w:vMerge/>
            <w:tcPrChange w:id="2078" w:author="ThaoDH" w:date="2013-10-04T14:18:00Z">
              <w:tcPr>
                <w:tcW w:w="1336" w:type="dxa"/>
                <w:vMerge/>
              </w:tcPr>
            </w:tcPrChange>
          </w:tcPr>
          <w:p w:rsidR="00021A3E" w:rsidRDefault="00021A3E" w:rsidP="00E537CD">
            <w:pPr>
              <w:pStyle w:val="ListParagraph"/>
              <w:ind w:left="0"/>
              <w:jc w:val="both"/>
              <w:rPr>
                <w:rFonts w:eastAsia="Times New Roman" w:cs="Times New Roman"/>
                <w:color w:val="FF0000"/>
                <w:szCs w:val="24"/>
              </w:rPr>
            </w:pPr>
          </w:p>
        </w:tc>
        <w:tc>
          <w:tcPr>
            <w:tcW w:w="924" w:type="dxa"/>
            <w:tcPrChange w:id="2079" w:author="ThaoDH" w:date="2013-10-04T14:18:00Z">
              <w:tcPr>
                <w:tcW w:w="924" w:type="dxa"/>
              </w:tcPr>
            </w:tcPrChange>
          </w:tcPr>
          <w:p w:rsidR="00021A3E" w:rsidRDefault="00021A3E" w:rsidP="00E537CD">
            <w:pPr>
              <w:pStyle w:val="ListParagraph"/>
              <w:ind w:left="0"/>
              <w:jc w:val="both"/>
              <w:rPr>
                <w:rFonts w:eastAsia="Times New Roman" w:cs="Times New Roman"/>
                <w:color w:val="FF0000"/>
                <w:szCs w:val="24"/>
              </w:rPr>
            </w:pPr>
            <w:r>
              <w:rPr>
                <w:rFonts w:eastAsia="Times New Roman" w:cs="Times New Roman"/>
                <w:color w:val="FF0000"/>
                <w:szCs w:val="24"/>
              </w:rPr>
              <w:t>3</w:t>
            </w:r>
          </w:p>
        </w:tc>
        <w:tc>
          <w:tcPr>
            <w:tcW w:w="887" w:type="dxa"/>
            <w:tcPrChange w:id="2080" w:author="ThaoDH" w:date="2013-10-04T14:18:00Z">
              <w:tcPr>
                <w:tcW w:w="887" w:type="dxa"/>
              </w:tcPr>
            </w:tcPrChange>
          </w:tcPr>
          <w:p w:rsidR="00021A3E" w:rsidRDefault="00021A3E" w:rsidP="00E537CD">
            <w:pPr>
              <w:pStyle w:val="ListParagraph"/>
              <w:ind w:left="0"/>
              <w:jc w:val="both"/>
              <w:rPr>
                <w:rFonts w:eastAsia="Times New Roman" w:cs="Times New Roman"/>
                <w:color w:val="FF0000"/>
                <w:szCs w:val="24"/>
              </w:rPr>
            </w:pPr>
          </w:p>
        </w:tc>
        <w:tc>
          <w:tcPr>
            <w:tcW w:w="863" w:type="dxa"/>
            <w:tcPrChange w:id="2081" w:author="ThaoDH" w:date="2013-10-04T14:18:00Z">
              <w:tcPr>
                <w:tcW w:w="863" w:type="dxa"/>
              </w:tcPr>
            </w:tcPrChange>
          </w:tcPr>
          <w:p w:rsidR="00021A3E" w:rsidRDefault="00021A3E" w:rsidP="00E537CD">
            <w:pPr>
              <w:pStyle w:val="ListParagraph"/>
              <w:ind w:left="0"/>
              <w:jc w:val="both"/>
              <w:rPr>
                <w:rFonts w:eastAsia="Times New Roman" w:cs="Times New Roman"/>
                <w:color w:val="FF0000"/>
                <w:szCs w:val="24"/>
              </w:rPr>
            </w:pPr>
          </w:p>
        </w:tc>
        <w:tc>
          <w:tcPr>
            <w:tcW w:w="913" w:type="dxa"/>
            <w:tcPrChange w:id="2082" w:author="ThaoDH" w:date="2013-10-04T14:18:00Z">
              <w:tcPr>
                <w:tcW w:w="913" w:type="dxa"/>
              </w:tcPr>
            </w:tcPrChange>
          </w:tcPr>
          <w:p w:rsidR="00021A3E" w:rsidRDefault="00021A3E" w:rsidP="00E537CD">
            <w:pPr>
              <w:pStyle w:val="ListParagraph"/>
              <w:ind w:left="0"/>
              <w:jc w:val="both"/>
              <w:rPr>
                <w:rFonts w:eastAsia="Times New Roman" w:cs="Times New Roman"/>
                <w:color w:val="FF0000"/>
                <w:szCs w:val="24"/>
              </w:rPr>
            </w:pPr>
          </w:p>
        </w:tc>
        <w:tc>
          <w:tcPr>
            <w:tcW w:w="898" w:type="dxa"/>
            <w:tcPrChange w:id="2083" w:author="ThaoDH" w:date="2013-10-04T14:18:00Z">
              <w:tcPr>
                <w:tcW w:w="898" w:type="dxa"/>
              </w:tcPr>
            </w:tcPrChange>
          </w:tcPr>
          <w:p w:rsidR="00021A3E" w:rsidRDefault="00021A3E" w:rsidP="00E537CD">
            <w:pPr>
              <w:pStyle w:val="ListParagraph"/>
              <w:ind w:left="0"/>
              <w:jc w:val="both"/>
              <w:rPr>
                <w:rFonts w:eastAsia="Times New Roman" w:cs="Times New Roman"/>
                <w:color w:val="FF0000"/>
                <w:szCs w:val="24"/>
              </w:rPr>
            </w:pPr>
          </w:p>
        </w:tc>
        <w:tc>
          <w:tcPr>
            <w:tcW w:w="1350" w:type="dxa"/>
            <w:tcPrChange w:id="2084" w:author="ThaoDH" w:date="2013-10-04T14:18:00Z">
              <w:tcPr>
                <w:tcW w:w="1350" w:type="dxa"/>
              </w:tcPr>
            </w:tcPrChange>
          </w:tcPr>
          <w:p w:rsidR="00021A3E" w:rsidRDefault="00021A3E" w:rsidP="00E537CD">
            <w:pPr>
              <w:pStyle w:val="ListParagraph"/>
              <w:ind w:left="0"/>
              <w:jc w:val="both"/>
              <w:rPr>
                <w:rFonts w:eastAsia="Times New Roman" w:cs="Times New Roman"/>
                <w:color w:val="FF0000"/>
                <w:szCs w:val="24"/>
              </w:rPr>
            </w:pPr>
          </w:p>
        </w:tc>
        <w:tc>
          <w:tcPr>
            <w:tcW w:w="876" w:type="dxa"/>
            <w:tcPrChange w:id="2085" w:author="ThaoDH" w:date="2013-10-04T14:18:00Z">
              <w:tcPr>
                <w:tcW w:w="876" w:type="dxa"/>
              </w:tcPr>
            </w:tcPrChange>
          </w:tcPr>
          <w:p w:rsidR="00021A3E" w:rsidRDefault="00021A3E" w:rsidP="00E537CD">
            <w:pPr>
              <w:pStyle w:val="ListParagraph"/>
              <w:ind w:left="0"/>
              <w:jc w:val="both"/>
              <w:rPr>
                <w:rFonts w:eastAsia="Times New Roman" w:cs="Times New Roman"/>
                <w:color w:val="FF0000"/>
                <w:szCs w:val="24"/>
              </w:rPr>
            </w:pPr>
          </w:p>
        </w:tc>
        <w:tc>
          <w:tcPr>
            <w:tcW w:w="1361" w:type="dxa"/>
            <w:tcPrChange w:id="2086" w:author="ThaoDH" w:date="2013-10-04T14:18:00Z">
              <w:tcPr>
                <w:tcW w:w="1361" w:type="dxa"/>
              </w:tcPr>
            </w:tcPrChange>
          </w:tcPr>
          <w:p w:rsidR="00021A3E" w:rsidRDefault="00021A3E" w:rsidP="00E537CD">
            <w:pPr>
              <w:pStyle w:val="ListParagraph"/>
              <w:ind w:left="0"/>
              <w:jc w:val="both"/>
              <w:rPr>
                <w:rFonts w:eastAsia="Times New Roman" w:cs="Times New Roman"/>
                <w:color w:val="FF0000"/>
                <w:szCs w:val="24"/>
              </w:rPr>
            </w:pPr>
          </w:p>
        </w:tc>
      </w:tr>
      <w:tr w:rsidR="00021A3E" w:rsidTr="00960CF8">
        <w:tc>
          <w:tcPr>
            <w:tcW w:w="1336" w:type="dxa"/>
            <w:vMerge w:val="restart"/>
            <w:tcPrChange w:id="2087" w:author="ThaoDH" w:date="2013-10-04T14:18:00Z">
              <w:tcPr>
                <w:tcW w:w="1336" w:type="dxa"/>
                <w:vMerge w:val="restart"/>
              </w:tcPr>
            </w:tcPrChange>
          </w:tcPr>
          <w:p w:rsidR="00021A3E" w:rsidRDefault="00021A3E" w:rsidP="00E537CD">
            <w:pPr>
              <w:pStyle w:val="ListParagraph"/>
              <w:ind w:left="0"/>
              <w:jc w:val="both"/>
              <w:rPr>
                <w:rFonts w:eastAsia="Times New Roman" w:cs="Times New Roman"/>
                <w:color w:val="FF0000"/>
                <w:szCs w:val="24"/>
              </w:rPr>
            </w:pPr>
            <w:r>
              <w:rPr>
                <w:rFonts w:eastAsia="Times New Roman" w:cs="Times New Roman"/>
                <w:color w:val="FF0000"/>
                <w:szCs w:val="24"/>
              </w:rPr>
              <w:t>Alo_DN</w:t>
            </w:r>
          </w:p>
        </w:tc>
        <w:tc>
          <w:tcPr>
            <w:tcW w:w="924" w:type="dxa"/>
            <w:tcPrChange w:id="2088" w:author="ThaoDH" w:date="2013-10-04T14:18:00Z">
              <w:tcPr>
                <w:tcW w:w="924" w:type="dxa"/>
              </w:tcPr>
            </w:tcPrChange>
          </w:tcPr>
          <w:p w:rsidR="00021A3E" w:rsidRDefault="00021A3E" w:rsidP="00E537CD">
            <w:pPr>
              <w:pStyle w:val="ListParagraph"/>
              <w:ind w:left="0"/>
              <w:jc w:val="both"/>
              <w:rPr>
                <w:rFonts w:eastAsia="Times New Roman" w:cs="Times New Roman"/>
                <w:color w:val="FF0000"/>
                <w:szCs w:val="24"/>
              </w:rPr>
            </w:pPr>
            <w:r>
              <w:rPr>
                <w:rFonts w:eastAsia="Times New Roman" w:cs="Times New Roman"/>
                <w:color w:val="FF0000"/>
                <w:szCs w:val="24"/>
              </w:rPr>
              <w:t>1</w:t>
            </w:r>
          </w:p>
        </w:tc>
        <w:tc>
          <w:tcPr>
            <w:tcW w:w="887" w:type="dxa"/>
            <w:tcPrChange w:id="2089" w:author="ThaoDH" w:date="2013-10-04T14:18:00Z">
              <w:tcPr>
                <w:tcW w:w="887" w:type="dxa"/>
              </w:tcPr>
            </w:tcPrChange>
          </w:tcPr>
          <w:p w:rsidR="00021A3E" w:rsidRDefault="00021A3E" w:rsidP="00E537CD">
            <w:pPr>
              <w:pStyle w:val="ListParagraph"/>
              <w:ind w:left="0"/>
              <w:jc w:val="both"/>
              <w:rPr>
                <w:rFonts w:eastAsia="Times New Roman" w:cs="Times New Roman"/>
                <w:color w:val="FF0000"/>
                <w:szCs w:val="24"/>
              </w:rPr>
            </w:pPr>
          </w:p>
        </w:tc>
        <w:tc>
          <w:tcPr>
            <w:tcW w:w="863" w:type="dxa"/>
            <w:tcPrChange w:id="2090" w:author="ThaoDH" w:date="2013-10-04T14:18:00Z">
              <w:tcPr>
                <w:tcW w:w="863" w:type="dxa"/>
              </w:tcPr>
            </w:tcPrChange>
          </w:tcPr>
          <w:p w:rsidR="00021A3E" w:rsidRDefault="00021A3E" w:rsidP="00E537CD">
            <w:pPr>
              <w:pStyle w:val="ListParagraph"/>
              <w:ind w:left="0"/>
              <w:jc w:val="both"/>
              <w:rPr>
                <w:rFonts w:eastAsia="Times New Roman" w:cs="Times New Roman"/>
                <w:color w:val="FF0000"/>
                <w:szCs w:val="24"/>
              </w:rPr>
            </w:pPr>
          </w:p>
        </w:tc>
        <w:tc>
          <w:tcPr>
            <w:tcW w:w="913" w:type="dxa"/>
            <w:tcPrChange w:id="2091" w:author="ThaoDH" w:date="2013-10-04T14:18:00Z">
              <w:tcPr>
                <w:tcW w:w="913" w:type="dxa"/>
              </w:tcPr>
            </w:tcPrChange>
          </w:tcPr>
          <w:p w:rsidR="00021A3E" w:rsidRDefault="00021A3E" w:rsidP="00E537CD">
            <w:pPr>
              <w:pStyle w:val="ListParagraph"/>
              <w:ind w:left="0"/>
              <w:jc w:val="both"/>
              <w:rPr>
                <w:rFonts w:eastAsia="Times New Roman" w:cs="Times New Roman"/>
                <w:color w:val="FF0000"/>
                <w:szCs w:val="24"/>
              </w:rPr>
            </w:pPr>
          </w:p>
        </w:tc>
        <w:tc>
          <w:tcPr>
            <w:tcW w:w="898" w:type="dxa"/>
            <w:tcPrChange w:id="2092" w:author="ThaoDH" w:date="2013-10-04T14:18:00Z">
              <w:tcPr>
                <w:tcW w:w="898" w:type="dxa"/>
              </w:tcPr>
            </w:tcPrChange>
          </w:tcPr>
          <w:p w:rsidR="00021A3E" w:rsidRDefault="00021A3E" w:rsidP="00E537CD">
            <w:pPr>
              <w:pStyle w:val="ListParagraph"/>
              <w:ind w:left="0"/>
              <w:jc w:val="both"/>
              <w:rPr>
                <w:rFonts w:eastAsia="Times New Roman" w:cs="Times New Roman"/>
                <w:color w:val="FF0000"/>
                <w:szCs w:val="24"/>
              </w:rPr>
            </w:pPr>
          </w:p>
        </w:tc>
        <w:tc>
          <w:tcPr>
            <w:tcW w:w="1350" w:type="dxa"/>
            <w:tcPrChange w:id="2093" w:author="ThaoDH" w:date="2013-10-04T14:18:00Z">
              <w:tcPr>
                <w:tcW w:w="1350" w:type="dxa"/>
              </w:tcPr>
            </w:tcPrChange>
          </w:tcPr>
          <w:p w:rsidR="00021A3E" w:rsidRDefault="00021A3E" w:rsidP="00E537CD">
            <w:pPr>
              <w:pStyle w:val="ListParagraph"/>
              <w:ind w:left="0"/>
              <w:jc w:val="both"/>
              <w:rPr>
                <w:rFonts w:eastAsia="Times New Roman" w:cs="Times New Roman"/>
                <w:color w:val="FF0000"/>
                <w:szCs w:val="24"/>
              </w:rPr>
            </w:pPr>
          </w:p>
        </w:tc>
        <w:tc>
          <w:tcPr>
            <w:tcW w:w="876" w:type="dxa"/>
            <w:tcPrChange w:id="2094" w:author="ThaoDH" w:date="2013-10-04T14:18:00Z">
              <w:tcPr>
                <w:tcW w:w="876" w:type="dxa"/>
              </w:tcPr>
            </w:tcPrChange>
          </w:tcPr>
          <w:p w:rsidR="00021A3E" w:rsidRDefault="00021A3E" w:rsidP="00E537CD">
            <w:pPr>
              <w:pStyle w:val="ListParagraph"/>
              <w:ind w:left="0"/>
              <w:jc w:val="both"/>
              <w:rPr>
                <w:rFonts w:eastAsia="Times New Roman" w:cs="Times New Roman"/>
                <w:color w:val="FF0000"/>
                <w:szCs w:val="24"/>
              </w:rPr>
            </w:pPr>
          </w:p>
        </w:tc>
        <w:tc>
          <w:tcPr>
            <w:tcW w:w="1361" w:type="dxa"/>
            <w:tcPrChange w:id="2095" w:author="ThaoDH" w:date="2013-10-04T14:18:00Z">
              <w:tcPr>
                <w:tcW w:w="1361" w:type="dxa"/>
              </w:tcPr>
            </w:tcPrChange>
          </w:tcPr>
          <w:p w:rsidR="00021A3E" w:rsidRDefault="00021A3E" w:rsidP="00E537CD">
            <w:pPr>
              <w:pStyle w:val="ListParagraph"/>
              <w:ind w:left="0"/>
              <w:jc w:val="both"/>
              <w:rPr>
                <w:rFonts w:eastAsia="Times New Roman" w:cs="Times New Roman"/>
                <w:color w:val="FF0000"/>
                <w:szCs w:val="24"/>
              </w:rPr>
            </w:pPr>
          </w:p>
        </w:tc>
      </w:tr>
      <w:tr w:rsidR="00021A3E" w:rsidTr="00960CF8">
        <w:tc>
          <w:tcPr>
            <w:tcW w:w="1336" w:type="dxa"/>
            <w:vMerge/>
            <w:tcPrChange w:id="2096" w:author="ThaoDH" w:date="2013-10-04T14:18:00Z">
              <w:tcPr>
                <w:tcW w:w="1336" w:type="dxa"/>
                <w:vMerge/>
              </w:tcPr>
            </w:tcPrChange>
          </w:tcPr>
          <w:p w:rsidR="00021A3E" w:rsidRDefault="00021A3E" w:rsidP="00E537CD">
            <w:pPr>
              <w:pStyle w:val="ListParagraph"/>
              <w:ind w:left="0"/>
              <w:jc w:val="both"/>
              <w:rPr>
                <w:rFonts w:eastAsia="Times New Roman" w:cs="Times New Roman"/>
                <w:color w:val="FF0000"/>
                <w:szCs w:val="24"/>
              </w:rPr>
            </w:pPr>
          </w:p>
        </w:tc>
        <w:tc>
          <w:tcPr>
            <w:tcW w:w="924" w:type="dxa"/>
            <w:tcPrChange w:id="2097" w:author="ThaoDH" w:date="2013-10-04T14:18:00Z">
              <w:tcPr>
                <w:tcW w:w="924" w:type="dxa"/>
              </w:tcPr>
            </w:tcPrChange>
          </w:tcPr>
          <w:p w:rsidR="00021A3E" w:rsidRDefault="00021A3E" w:rsidP="00E537CD">
            <w:pPr>
              <w:pStyle w:val="ListParagraph"/>
              <w:ind w:left="0"/>
              <w:jc w:val="both"/>
              <w:rPr>
                <w:rFonts w:eastAsia="Times New Roman" w:cs="Times New Roman"/>
                <w:color w:val="FF0000"/>
                <w:szCs w:val="24"/>
              </w:rPr>
            </w:pPr>
            <w:r>
              <w:rPr>
                <w:rFonts w:eastAsia="Times New Roman" w:cs="Times New Roman"/>
                <w:color w:val="FF0000"/>
                <w:szCs w:val="24"/>
              </w:rPr>
              <w:t>2</w:t>
            </w:r>
          </w:p>
        </w:tc>
        <w:tc>
          <w:tcPr>
            <w:tcW w:w="887" w:type="dxa"/>
            <w:tcPrChange w:id="2098" w:author="ThaoDH" w:date="2013-10-04T14:18:00Z">
              <w:tcPr>
                <w:tcW w:w="887" w:type="dxa"/>
              </w:tcPr>
            </w:tcPrChange>
          </w:tcPr>
          <w:p w:rsidR="00021A3E" w:rsidRDefault="00021A3E" w:rsidP="00E537CD">
            <w:pPr>
              <w:pStyle w:val="ListParagraph"/>
              <w:ind w:left="0"/>
              <w:jc w:val="both"/>
              <w:rPr>
                <w:rFonts w:eastAsia="Times New Roman" w:cs="Times New Roman"/>
                <w:color w:val="FF0000"/>
                <w:szCs w:val="24"/>
              </w:rPr>
            </w:pPr>
          </w:p>
        </w:tc>
        <w:tc>
          <w:tcPr>
            <w:tcW w:w="863" w:type="dxa"/>
            <w:tcPrChange w:id="2099" w:author="ThaoDH" w:date="2013-10-04T14:18:00Z">
              <w:tcPr>
                <w:tcW w:w="863" w:type="dxa"/>
              </w:tcPr>
            </w:tcPrChange>
          </w:tcPr>
          <w:p w:rsidR="00021A3E" w:rsidRDefault="00021A3E" w:rsidP="00E537CD">
            <w:pPr>
              <w:pStyle w:val="ListParagraph"/>
              <w:ind w:left="0"/>
              <w:jc w:val="both"/>
              <w:rPr>
                <w:rFonts w:eastAsia="Times New Roman" w:cs="Times New Roman"/>
                <w:color w:val="FF0000"/>
                <w:szCs w:val="24"/>
              </w:rPr>
            </w:pPr>
          </w:p>
        </w:tc>
        <w:tc>
          <w:tcPr>
            <w:tcW w:w="913" w:type="dxa"/>
            <w:tcPrChange w:id="2100" w:author="ThaoDH" w:date="2013-10-04T14:18:00Z">
              <w:tcPr>
                <w:tcW w:w="913" w:type="dxa"/>
              </w:tcPr>
            </w:tcPrChange>
          </w:tcPr>
          <w:p w:rsidR="00021A3E" w:rsidRDefault="00021A3E" w:rsidP="00E537CD">
            <w:pPr>
              <w:pStyle w:val="ListParagraph"/>
              <w:ind w:left="0"/>
              <w:jc w:val="both"/>
              <w:rPr>
                <w:rFonts w:eastAsia="Times New Roman" w:cs="Times New Roman"/>
                <w:color w:val="FF0000"/>
                <w:szCs w:val="24"/>
              </w:rPr>
            </w:pPr>
          </w:p>
        </w:tc>
        <w:tc>
          <w:tcPr>
            <w:tcW w:w="898" w:type="dxa"/>
            <w:tcPrChange w:id="2101" w:author="ThaoDH" w:date="2013-10-04T14:18:00Z">
              <w:tcPr>
                <w:tcW w:w="898" w:type="dxa"/>
              </w:tcPr>
            </w:tcPrChange>
          </w:tcPr>
          <w:p w:rsidR="00021A3E" w:rsidRDefault="00021A3E" w:rsidP="00E537CD">
            <w:pPr>
              <w:pStyle w:val="ListParagraph"/>
              <w:ind w:left="0"/>
              <w:jc w:val="both"/>
              <w:rPr>
                <w:rFonts w:eastAsia="Times New Roman" w:cs="Times New Roman"/>
                <w:color w:val="FF0000"/>
                <w:szCs w:val="24"/>
              </w:rPr>
            </w:pPr>
          </w:p>
        </w:tc>
        <w:tc>
          <w:tcPr>
            <w:tcW w:w="1350" w:type="dxa"/>
            <w:tcPrChange w:id="2102" w:author="ThaoDH" w:date="2013-10-04T14:18:00Z">
              <w:tcPr>
                <w:tcW w:w="1350" w:type="dxa"/>
              </w:tcPr>
            </w:tcPrChange>
          </w:tcPr>
          <w:p w:rsidR="00021A3E" w:rsidRDefault="00021A3E" w:rsidP="00E537CD">
            <w:pPr>
              <w:pStyle w:val="ListParagraph"/>
              <w:ind w:left="0"/>
              <w:jc w:val="both"/>
              <w:rPr>
                <w:rFonts w:eastAsia="Times New Roman" w:cs="Times New Roman"/>
                <w:color w:val="FF0000"/>
                <w:szCs w:val="24"/>
              </w:rPr>
            </w:pPr>
          </w:p>
        </w:tc>
        <w:tc>
          <w:tcPr>
            <w:tcW w:w="876" w:type="dxa"/>
            <w:tcPrChange w:id="2103" w:author="ThaoDH" w:date="2013-10-04T14:18:00Z">
              <w:tcPr>
                <w:tcW w:w="876" w:type="dxa"/>
              </w:tcPr>
            </w:tcPrChange>
          </w:tcPr>
          <w:p w:rsidR="00021A3E" w:rsidRDefault="00021A3E" w:rsidP="00E537CD">
            <w:pPr>
              <w:pStyle w:val="ListParagraph"/>
              <w:ind w:left="0"/>
              <w:jc w:val="both"/>
              <w:rPr>
                <w:rFonts w:eastAsia="Times New Roman" w:cs="Times New Roman"/>
                <w:color w:val="FF0000"/>
                <w:szCs w:val="24"/>
              </w:rPr>
            </w:pPr>
          </w:p>
        </w:tc>
        <w:tc>
          <w:tcPr>
            <w:tcW w:w="1361" w:type="dxa"/>
            <w:tcPrChange w:id="2104" w:author="ThaoDH" w:date="2013-10-04T14:18:00Z">
              <w:tcPr>
                <w:tcW w:w="1361" w:type="dxa"/>
              </w:tcPr>
            </w:tcPrChange>
          </w:tcPr>
          <w:p w:rsidR="00021A3E" w:rsidRDefault="00021A3E" w:rsidP="00E537CD">
            <w:pPr>
              <w:pStyle w:val="ListParagraph"/>
              <w:ind w:left="0"/>
              <w:jc w:val="both"/>
              <w:rPr>
                <w:rFonts w:eastAsia="Times New Roman" w:cs="Times New Roman"/>
                <w:color w:val="FF0000"/>
                <w:szCs w:val="24"/>
              </w:rPr>
            </w:pPr>
          </w:p>
        </w:tc>
      </w:tr>
      <w:tr w:rsidR="00021A3E" w:rsidTr="00960CF8">
        <w:tc>
          <w:tcPr>
            <w:tcW w:w="1336" w:type="dxa"/>
            <w:vMerge w:val="restart"/>
            <w:tcPrChange w:id="2105" w:author="ThaoDH" w:date="2013-10-04T14:18:00Z">
              <w:tcPr>
                <w:tcW w:w="1336" w:type="dxa"/>
                <w:vMerge w:val="restart"/>
              </w:tcPr>
            </w:tcPrChange>
          </w:tcPr>
          <w:p w:rsidR="00021A3E" w:rsidRDefault="00021A3E" w:rsidP="00E537CD">
            <w:pPr>
              <w:pStyle w:val="ListParagraph"/>
              <w:ind w:left="0"/>
              <w:jc w:val="both"/>
              <w:rPr>
                <w:rFonts w:eastAsia="Times New Roman" w:cs="Times New Roman"/>
                <w:color w:val="FF0000"/>
                <w:szCs w:val="24"/>
              </w:rPr>
            </w:pPr>
            <w:r>
              <w:rPr>
                <w:rFonts w:eastAsia="Times New Roman" w:cs="Times New Roman"/>
                <w:color w:val="FF0000"/>
                <w:szCs w:val="24"/>
              </w:rPr>
              <w:t>Alo3G</w:t>
            </w:r>
          </w:p>
        </w:tc>
        <w:tc>
          <w:tcPr>
            <w:tcW w:w="924" w:type="dxa"/>
            <w:tcPrChange w:id="2106" w:author="ThaoDH" w:date="2013-10-04T14:18:00Z">
              <w:tcPr>
                <w:tcW w:w="924" w:type="dxa"/>
              </w:tcPr>
            </w:tcPrChange>
          </w:tcPr>
          <w:p w:rsidR="00021A3E" w:rsidRDefault="00021A3E" w:rsidP="00E537CD">
            <w:pPr>
              <w:pStyle w:val="ListParagraph"/>
              <w:ind w:left="0"/>
              <w:jc w:val="both"/>
              <w:rPr>
                <w:rFonts w:eastAsia="Times New Roman" w:cs="Times New Roman"/>
                <w:color w:val="FF0000"/>
                <w:szCs w:val="24"/>
              </w:rPr>
            </w:pPr>
            <w:r>
              <w:rPr>
                <w:rFonts w:eastAsia="Times New Roman" w:cs="Times New Roman"/>
                <w:color w:val="FF0000"/>
                <w:szCs w:val="24"/>
              </w:rPr>
              <w:t>1</w:t>
            </w:r>
          </w:p>
        </w:tc>
        <w:tc>
          <w:tcPr>
            <w:tcW w:w="887" w:type="dxa"/>
            <w:tcPrChange w:id="2107" w:author="ThaoDH" w:date="2013-10-04T14:18:00Z">
              <w:tcPr>
                <w:tcW w:w="887" w:type="dxa"/>
              </w:tcPr>
            </w:tcPrChange>
          </w:tcPr>
          <w:p w:rsidR="00021A3E" w:rsidRDefault="00021A3E" w:rsidP="00E537CD">
            <w:pPr>
              <w:pStyle w:val="ListParagraph"/>
              <w:ind w:left="0"/>
              <w:jc w:val="both"/>
              <w:rPr>
                <w:rFonts w:eastAsia="Times New Roman" w:cs="Times New Roman"/>
                <w:color w:val="FF0000"/>
                <w:szCs w:val="24"/>
              </w:rPr>
            </w:pPr>
          </w:p>
        </w:tc>
        <w:tc>
          <w:tcPr>
            <w:tcW w:w="863" w:type="dxa"/>
            <w:tcPrChange w:id="2108" w:author="ThaoDH" w:date="2013-10-04T14:18:00Z">
              <w:tcPr>
                <w:tcW w:w="863" w:type="dxa"/>
              </w:tcPr>
            </w:tcPrChange>
          </w:tcPr>
          <w:p w:rsidR="00021A3E" w:rsidRDefault="00021A3E" w:rsidP="00E537CD">
            <w:pPr>
              <w:pStyle w:val="ListParagraph"/>
              <w:ind w:left="0"/>
              <w:jc w:val="both"/>
              <w:rPr>
                <w:rFonts w:eastAsia="Times New Roman" w:cs="Times New Roman"/>
                <w:color w:val="FF0000"/>
                <w:szCs w:val="24"/>
              </w:rPr>
            </w:pPr>
          </w:p>
        </w:tc>
        <w:tc>
          <w:tcPr>
            <w:tcW w:w="913" w:type="dxa"/>
            <w:tcPrChange w:id="2109" w:author="ThaoDH" w:date="2013-10-04T14:18:00Z">
              <w:tcPr>
                <w:tcW w:w="913" w:type="dxa"/>
              </w:tcPr>
            </w:tcPrChange>
          </w:tcPr>
          <w:p w:rsidR="00021A3E" w:rsidRDefault="00021A3E" w:rsidP="00E537CD">
            <w:pPr>
              <w:pStyle w:val="ListParagraph"/>
              <w:ind w:left="0"/>
              <w:jc w:val="both"/>
              <w:rPr>
                <w:rFonts w:eastAsia="Times New Roman" w:cs="Times New Roman"/>
                <w:color w:val="FF0000"/>
                <w:szCs w:val="24"/>
              </w:rPr>
            </w:pPr>
          </w:p>
        </w:tc>
        <w:tc>
          <w:tcPr>
            <w:tcW w:w="898" w:type="dxa"/>
            <w:tcPrChange w:id="2110" w:author="ThaoDH" w:date="2013-10-04T14:18:00Z">
              <w:tcPr>
                <w:tcW w:w="898" w:type="dxa"/>
              </w:tcPr>
            </w:tcPrChange>
          </w:tcPr>
          <w:p w:rsidR="00021A3E" w:rsidRDefault="00021A3E" w:rsidP="00E537CD">
            <w:pPr>
              <w:pStyle w:val="ListParagraph"/>
              <w:ind w:left="0"/>
              <w:jc w:val="both"/>
              <w:rPr>
                <w:rFonts w:eastAsia="Times New Roman" w:cs="Times New Roman"/>
                <w:color w:val="FF0000"/>
                <w:szCs w:val="24"/>
              </w:rPr>
            </w:pPr>
          </w:p>
        </w:tc>
        <w:tc>
          <w:tcPr>
            <w:tcW w:w="1350" w:type="dxa"/>
            <w:tcPrChange w:id="2111" w:author="ThaoDH" w:date="2013-10-04T14:18:00Z">
              <w:tcPr>
                <w:tcW w:w="1350" w:type="dxa"/>
              </w:tcPr>
            </w:tcPrChange>
          </w:tcPr>
          <w:p w:rsidR="00021A3E" w:rsidRDefault="00021A3E" w:rsidP="00E537CD">
            <w:pPr>
              <w:pStyle w:val="ListParagraph"/>
              <w:ind w:left="0"/>
              <w:jc w:val="both"/>
              <w:rPr>
                <w:rFonts w:eastAsia="Times New Roman" w:cs="Times New Roman"/>
                <w:color w:val="FF0000"/>
                <w:szCs w:val="24"/>
              </w:rPr>
            </w:pPr>
          </w:p>
        </w:tc>
        <w:tc>
          <w:tcPr>
            <w:tcW w:w="876" w:type="dxa"/>
            <w:tcPrChange w:id="2112" w:author="ThaoDH" w:date="2013-10-04T14:18:00Z">
              <w:tcPr>
                <w:tcW w:w="876" w:type="dxa"/>
              </w:tcPr>
            </w:tcPrChange>
          </w:tcPr>
          <w:p w:rsidR="00021A3E" w:rsidRDefault="00021A3E" w:rsidP="00E537CD">
            <w:pPr>
              <w:pStyle w:val="ListParagraph"/>
              <w:ind w:left="0"/>
              <w:jc w:val="both"/>
              <w:rPr>
                <w:rFonts w:eastAsia="Times New Roman" w:cs="Times New Roman"/>
                <w:color w:val="FF0000"/>
                <w:szCs w:val="24"/>
              </w:rPr>
            </w:pPr>
          </w:p>
        </w:tc>
        <w:tc>
          <w:tcPr>
            <w:tcW w:w="1361" w:type="dxa"/>
            <w:tcPrChange w:id="2113" w:author="ThaoDH" w:date="2013-10-04T14:18:00Z">
              <w:tcPr>
                <w:tcW w:w="1361" w:type="dxa"/>
              </w:tcPr>
            </w:tcPrChange>
          </w:tcPr>
          <w:p w:rsidR="00021A3E" w:rsidRDefault="00021A3E" w:rsidP="00E537CD">
            <w:pPr>
              <w:pStyle w:val="ListParagraph"/>
              <w:ind w:left="0"/>
              <w:jc w:val="both"/>
              <w:rPr>
                <w:rFonts w:eastAsia="Times New Roman" w:cs="Times New Roman"/>
                <w:color w:val="FF0000"/>
                <w:szCs w:val="24"/>
              </w:rPr>
            </w:pPr>
          </w:p>
        </w:tc>
      </w:tr>
      <w:tr w:rsidR="00021A3E" w:rsidTr="00960CF8">
        <w:tc>
          <w:tcPr>
            <w:tcW w:w="1336" w:type="dxa"/>
            <w:vMerge/>
            <w:tcPrChange w:id="2114" w:author="ThaoDH" w:date="2013-10-04T14:18:00Z">
              <w:tcPr>
                <w:tcW w:w="1336" w:type="dxa"/>
                <w:vMerge/>
              </w:tcPr>
            </w:tcPrChange>
          </w:tcPr>
          <w:p w:rsidR="00021A3E" w:rsidRDefault="00021A3E" w:rsidP="00E537CD">
            <w:pPr>
              <w:pStyle w:val="ListParagraph"/>
              <w:ind w:left="0"/>
              <w:jc w:val="both"/>
              <w:rPr>
                <w:rFonts w:eastAsia="Times New Roman" w:cs="Times New Roman"/>
                <w:color w:val="FF0000"/>
                <w:szCs w:val="24"/>
              </w:rPr>
            </w:pPr>
          </w:p>
        </w:tc>
        <w:tc>
          <w:tcPr>
            <w:tcW w:w="924" w:type="dxa"/>
            <w:tcPrChange w:id="2115" w:author="ThaoDH" w:date="2013-10-04T14:18:00Z">
              <w:tcPr>
                <w:tcW w:w="924" w:type="dxa"/>
              </w:tcPr>
            </w:tcPrChange>
          </w:tcPr>
          <w:p w:rsidR="00021A3E" w:rsidRDefault="00021A3E" w:rsidP="00E537CD">
            <w:pPr>
              <w:pStyle w:val="ListParagraph"/>
              <w:ind w:left="0"/>
              <w:jc w:val="both"/>
              <w:rPr>
                <w:rFonts w:eastAsia="Times New Roman" w:cs="Times New Roman"/>
                <w:color w:val="FF0000"/>
                <w:szCs w:val="24"/>
              </w:rPr>
            </w:pPr>
            <w:r>
              <w:rPr>
                <w:rFonts w:eastAsia="Times New Roman" w:cs="Times New Roman"/>
                <w:color w:val="FF0000"/>
                <w:szCs w:val="24"/>
              </w:rPr>
              <w:t>2</w:t>
            </w:r>
          </w:p>
        </w:tc>
        <w:tc>
          <w:tcPr>
            <w:tcW w:w="887" w:type="dxa"/>
            <w:tcPrChange w:id="2116" w:author="ThaoDH" w:date="2013-10-04T14:18:00Z">
              <w:tcPr>
                <w:tcW w:w="887" w:type="dxa"/>
              </w:tcPr>
            </w:tcPrChange>
          </w:tcPr>
          <w:p w:rsidR="00021A3E" w:rsidRDefault="00021A3E" w:rsidP="00E537CD">
            <w:pPr>
              <w:pStyle w:val="ListParagraph"/>
              <w:ind w:left="0"/>
              <w:jc w:val="both"/>
              <w:rPr>
                <w:rFonts w:eastAsia="Times New Roman" w:cs="Times New Roman"/>
                <w:color w:val="FF0000"/>
                <w:szCs w:val="24"/>
              </w:rPr>
            </w:pPr>
          </w:p>
        </w:tc>
        <w:tc>
          <w:tcPr>
            <w:tcW w:w="863" w:type="dxa"/>
            <w:tcPrChange w:id="2117" w:author="ThaoDH" w:date="2013-10-04T14:18:00Z">
              <w:tcPr>
                <w:tcW w:w="863" w:type="dxa"/>
              </w:tcPr>
            </w:tcPrChange>
          </w:tcPr>
          <w:p w:rsidR="00021A3E" w:rsidRDefault="00021A3E" w:rsidP="00E537CD">
            <w:pPr>
              <w:pStyle w:val="ListParagraph"/>
              <w:ind w:left="0"/>
              <w:jc w:val="both"/>
              <w:rPr>
                <w:rFonts w:eastAsia="Times New Roman" w:cs="Times New Roman"/>
                <w:color w:val="FF0000"/>
                <w:szCs w:val="24"/>
              </w:rPr>
            </w:pPr>
          </w:p>
        </w:tc>
        <w:tc>
          <w:tcPr>
            <w:tcW w:w="913" w:type="dxa"/>
            <w:tcPrChange w:id="2118" w:author="ThaoDH" w:date="2013-10-04T14:18:00Z">
              <w:tcPr>
                <w:tcW w:w="913" w:type="dxa"/>
              </w:tcPr>
            </w:tcPrChange>
          </w:tcPr>
          <w:p w:rsidR="00021A3E" w:rsidRDefault="00021A3E" w:rsidP="00E537CD">
            <w:pPr>
              <w:pStyle w:val="ListParagraph"/>
              <w:ind w:left="0"/>
              <w:jc w:val="both"/>
              <w:rPr>
                <w:rFonts w:eastAsia="Times New Roman" w:cs="Times New Roman"/>
                <w:color w:val="FF0000"/>
                <w:szCs w:val="24"/>
              </w:rPr>
            </w:pPr>
          </w:p>
        </w:tc>
        <w:tc>
          <w:tcPr>
            <w:tcW w:w="898" w:type="dxa"/>
            <w:tcPrChange w:id="2119" w:author="ThaoDH" w:date="2013-10-04T14:18:00Z">
              <w:tcPr>
                <w:tcW w:w="898" w:type="dxa"/>
              </w:tcPr>
            </w:tcPrChange>
          </w:tcPr>
          <w:p w:rsidR="00021A3E" w:rsidRDefault="00021A3E" w:rsidP="00E537CD">
            <w:pPr>
              <w:pStyle w:val="ListParagraph"/>
              <w:ind w:left="0"/>
              <w:jc w:val="both"/>
              <w:rPr>
                <w:rFonts w:eastAsia="Times New Roman" w:cs="Times New Roman"/>
                <w:color w:val="FF0000"/>
                <w:szCs w:val="24"/>
              </w:rPr>
            </w:pPr>
          </w:p>
        </w:tc>
        <w:tc>
          <w:tcPr>
            <w:tcW w:w="1350" w:type="dxa"/>
            <w:tcPrChange w:id="2120" w:author="ThaoDH" w:date="2013-10-04T14:18:00Z">
              <w:tcPr>
                <w:tcW w:w="1350" w:type="dxa"/>
              </w:tcPr>
            </w:tcPrChange>
          </w:tcPr>
          <w:p w:rsidR="00021A3E" w:rsidRDefault="00021A3E" w:rsidP="00E537CD">
            <w:pPr>
              <w:pStyle w:val="ListParagraph"/>
              <w:ind w:left="0"/>
              <w:jc w:val="both"/>
              <w:rPr>
                <w:rFonts w:eastAsia="Times New Roman" w:cs="Times New Roman"/>
                <w:color w:val="FF0000"/>
                <w:szCs w:val="24"/>
              </w:rPr>
            </w:pPr>
          </w:p>
        </w:tc>
        <w:tc>
          <w:tcPr>
            <w:tcW w:w="876" w:type="dxa"/>
            <w:tcPrChange w:id="2121" w:author="ThaoDH" w:date="2013-10-04T14:18:00Z">
              <w:tcPr>
                <w:tcW w:w="876" w:type="dxa"/>
              </w:tcPr>
            </w:tcPrChange>
          </w:tcPr>
          <w:p w:rsidR="00021A3E" w:rsidRDefault="00021A3E" w:rsidP="00E537CD">
            <w:pPr>
              <w:pStyle w:val="ListParagraph"/>
              <w:ind w:left="0"/>
              <w:jc w:val="both"/>
              <w:rPr>
                <w:rFonts w:eastAsia="Times New Roman" w:cs="Times New Roman"/>
                <w:color w:val="FF0000"/>
                <w:szCs w:val="24"/>
              </w:rPr>
            </w:pPr>
          </w:p>
        </w:tc>
        <w:tc>
          <w:tcPr>
            <w:tcW w:w="1361" w:type="dxa"/>
            <w:tcPrChange w:id="2122" w:author="ThaoDH" w:date="2013-10-04T14:18:00Z">
              <w:tcPr>
                <w:tcW w:w="1361" w:type="dxa"/>
              </w:tcPr>
            </w:tcPrChange>
          </w:tcPr>
          <w:p w:rsidR="00021A3E" w:rsidRDefault="00021A3E" w:rsidP="00E537CD">
            <w:pPr>
              <w:pStyle w:val="ListParagraph"/>
              <w:ind w:left="0"/>
              <w:jc w:val="both"/>
              <w:rPr>
                <w:rFonts w:eastAsia="Times New Roman" w:cs="Times New Roman"/>
                <w:color w:val="FF0000"/>
                <w:szCs w:val="24"/>
              </w:rPr>
            </w:pPr>
          </w:p>
        </w:tc>
      </w:tr>
      <w:tr w:rsidR="00021A3E" w:rsidTr="00960CF8">
        <w:tc>
          <w:tcPr>
            <w:tcW w:w="1336" w:type="dxa"/>
            <w:vMerge w:val="restart"/>
            <w:tcPrChange w:id="2123" w:author="ThaoDH" w:date="2013-10-04T14:18:00Z">
              <w:tcPr>
                <w:tcW w:w="1336" w:type="dxa"/>
                <w:vMerge w:val="restart"/>
              </w:tcPr>
            </w:tcPrChange>
          </w:tcPr>
          <w:p w:rsidR="00021A3E" w:rsidRDefault="00021A3E" w:rsidP="00E537CD">
            <w:pPr>
              <w:pStyle w:val="ListParagraph"/>
              <w:ind w:left="0"/>
              <w:jc w:val="both"/>
              <w:rPr>
                <w:rFonts w:eastAsia="Times New Roman" w:cs="Times New Roman"/>
                <w:color w:val="FF0000"/>
                <w:szCs w:val="24"/>
              </w:rPr>
            </w:pPr>
            <w:r>
              <w:rPr>
                <w:rFonts w:eastAsia="Times New Roman" w:cs="Times New Roman"/>
                <w:color w:val="FF0000"/>
                <w:szCs w:val="24"/>
              </w:rPr>
              <w:t>Alo3G_DN</w:t>
            </w:r>
          </w:p>
        </w:tc>
        <w:tc>
          <w:tcPr>
            <w:tcW w:w="924" w:type="dxa"/>
            <w:tcPrChange w:id="2124" w:author="ThaoDH" w:date="2013-10-04T14:18:00Z">
              <w:tcPr>
                <w:tcW w:w="924" w:type="dxa"/>
              </w:tcPr>
            </w:tcPrChange>
          </w:tcPr>
          <w:p w:rsidR="00021A3E" w:rsidRDefault="00021A3E" w:rsidP="00E537CD">
            <w:pPr>
              <w:pStyle w:val="ListParagraph"/>
              <w:ind w:left="0"/>
              <w:jc w:val="both"/>
              <w:rPr>
                <w:rFonts w:eastAsia="Times New Roman" w:cs="Times New Roman"/>
                <w:color w:val="FF0000"/>
                <w:szCs w:val="24"/>
              </w:rPr>
            </w:pPr>
            <w:r>
              <w:rPr>
                <w:rFonts w:eastAsia="Times New Roman" w:cs="Times New Roman"/>
                <w:color w:val="FF0000"/>
                <w:szCs w:val="24"/>
              </w:rPr>
              <w:t>1</w:t>
            </w:r>
          </w:p>
        </w:tc>
        <w:tc>
          <w:tcPr>
            <w:tcW w:w="887" w:type="dxa"/>
            <w:tcPrChange w:id="2125" w:author="ThaoDH" w:date="2013-10-04T14:18:00Z">
              <w:tcPr>
                <w:tcW w:w="887" w:type="dxa"/>
              </w:tcPr>
            </w:tcPrChange>
          </w:tcPr>
          <w:p w:rsidR="00021A3E" w:rsidRDefault="00021A3E" w:rsidP="00E537CD">
            <w:pPr>
              <w:pStyle w:val="ListParagraph"/>
              <w:ind w:left="0"/>
              <w:jc w:val="both"/>
              <w:rPr>
                <w:rFonts w:eastAsia="Times New Roman" w:cs="Times New Roman"/>
                <w:color w:val="FF0000"/>
                <w:szCs w:val="24"/>
              </w:rPr>
            </w:pPr>
          </w:p>
        </w:tc>
        <w:tc>
          <w:tcPr>
            <w:tcW w:w="863" w:type="dxa"/>
            <w:tcPrChange w:id="2126" w:author="ThaoDH" w:date="2013-10-04T14:18:00Z">
              <w:tcPr>
                <w:tcW w:w="863" w:type="dxa"/>
              </w:tcPr>
            </w:tcPrChange>
          </w:tcPr>
          <w:p w:rsidR="00021A3E" w:rsidRDefault="00021A3E" w:rsidP="00E537CD">
            <w:pPr>
              <w:pStyle w:val="ListParagraph"/>
              <w:ind w:left="0"/>
              <w:jc w:val="both"/>
              <w:rPr>
                <w:rFonts w:eastAsia="Times New Roman" w:cs="Times New Roman"/>
                <w:color w:val="FF0000"/>
                <w:szCs w:val="24"/>
              </w:rPr>
            </w:pPr>
          </w:p>
        </w:tc>
        <w:tc>
          <w:tcPr>
            <w:tcW w:w="913" w:type="dxa"/>
            <w:tcPrChange w:id="2127" w:author="ThaoDH" w:date="2013-10-04T14:18:00Z">
              <w:tcPr>
                <w:tcW w:w="913" w:type="dxa"/>
              </w:tcPr>
            </w:tcPrChange>
          </w:tcPr>
          <w:p w:rsidR="00021A3E" w:rsidRDefault="00021A3E" w:rsidP="00E537CD">
            <w:pPr>
              <w:pStyle w:val="ListParagraph"/>
              <w:ind w:left="0"/>
              <w:jc w:val="both"/>
              <w:rPr>
                <w:rFonts w:eastAsia="Times New Roman" w:cs="Times New Roman"/>
                <w:color w:val="FF0000"/>
                <w:szCs w:val="24"/>
              </w:rPr>
            </w:pPr>
          </w:p>
        </w:tc>
        <w:tc>
          <w:tcPr>
            <w:tcW w:w="898" w:type="dxa"/>
            <w:tcPrChange w:id="2128" w:author="ThaoDH" w:date="2013-10-04T14:18:00Z">
              <w:tcPr>
                <w:tcW w:w="898" w:type="dxa"/>
              </w:tcPr>
            </w:tcPrChange>
          </w:tcPr>
          <w:p w:rsidR="00021A3E" w:rsidRDefault="00021A3E" w:rsidP="00E537CD">
            <w:pPr>
              <w:pStyle w:val="ListParagraph"/>
              <w:ind w:left="0"/>
              <w:jc w:val="both"/>
              <w:rPr>
                <w:rFonts w:eastAsia="Times New Roman" w:cs="Times New Roman"/>
                <w:color w:val="FF0000"/>
                <w:szCs w:val="24"/>
              </w:rPr>
            </w:pPr>
          </w:p>
        </w:tc>
        <w:tc>
          <w:tcPr>
            <w:tcW w:w="1350" w:type="dxa"/>
            <w:tcPrChange w:id="2129" w:author="ThaoDH" w:date="2013-10-04T14:18:00Z">
              <w:tcPr>
                <w:tcW w:w="1350" w:type="dxa"/>
              </w:tcPr>
            </w:tcPrChange>
          </w:tcPr>
          <w:p w:rsidR="00021A3E" w:rsidRDefault="00021A3E" w:rsidP="00E537CD">
            <w:pPr>
              <w:pStyle w:val="ListParagraph"/>
              <w:ind w:left="0"/>
              <w:jc w:val="both"/>
              <w:rPr>
                <w:rFonts w:eastAsia="Times New Roman" w:cs="Times New Roman"/>
                <w:color w:val="FF0000"/>
                <w:szCs w:val="24"/>
              </w:rPr>
            </w:pPr>
          </w:p>
        </w:tc>
        <w:tc>
          <w:tcPr>
            <w:tcW w:w="876" w:type="dxa"/>
            <w:tcPrChange w:id="2130" w:author="ThaoDH" w:date="2013-10-04T14:18:00Z">
              <w:tcPr>
                <w:tcW w:w="876" w:type="dxa"/>
              </w:tcPr>
            </w:tcPrChange>
          </w:tcPr>
          <w:p w:rsidR="00021A3E" w:rsidRDefault="00021A3E" w:rsidP="00E537CD">
            <w:pPr>
              <w:pStyle w:val="ListParagraph"/>
              <w:ind w:left="0"/>
              <w:jc w:val="both"/>
              <w:rPr>
                <w:rFonts w:eastAsia="Times New Roman" w:cs="Times New Roman"/>
                <w:color w:val="FF0000"/>
                <w:szCs w:val="24"/>
              </w:rPr>
            </w:pPr>
          </w:p>
        </w:tc>
        <w:tc>
          <w:tcPr>
            <w:tcW w:w="1361" w:type="dxa"/>
            <w:tcPrChange w:id="2131" w:author="ThaoDH" w:date="2013-10-04T14:18:00Z">
              <w:tcPr>
                <w:tcW w:w="1361" w:type="dxa"/>
              </w:tcPr>
            </w:tcPrChange>
          </w:tcPr>
          <w:p w:rsidR="00021A3E" w:rsidRDefault="00021A3E" w:rsidP="00E537CD">
            <w:pPr>
              <w:pStyle w:val="ListParagraph"/>
              <w:ind w:left="0"/>
              <w:jc w:val="both"/>
              <w:rPr>
                <w:rFonts w:eastAsia="Times New Roman" w:cs="Times New Roman"/>
                <w:color w:val="FF0000"/>
                <w:szCs w:val="24"/>
              </w:rPr>
            </w:pPr>
          </w:p>
        </w:tc>
      </w:tr>
      <w:tr w:rsidR="00021A3E" w:rsidTr="00960CF8">
        <w:tc>
          <w:tcPr>
            <w:tcW w:w="1336" w:type="dxa"/>
            <w:vMerge/>
            <w:tcPrChange w:id="2132" w:author="ThaoDH" w:date="2013-10-04T14:18:00Z">
              <w:tcPr>
                <w:tcW w:w="1336" w:type="dxa"/>
                <w:vMerge/>
              </w:tcPr>
            </w:tcPrChange>
          </w:tcPr>
          <w:p w:rsidR="00021A3E" w:rsidRDefault="00021A3E" w:rsidP="00E537CD">
            <w:pPr>
              <w:pStyle w:val="ListParagraph"/>
              <w:ind w:left="0"/>
              <w:jc w:val="both"/>
              <w:rPr>
                <w:rFonts w:eastAsia="Times New Roman" w:cs="Times New Roman"/>
                <w:color w:val="FF0000"/>
                <w:szCs w:val="24"/>
              </w:rPr>
            </w:pPr>
          </w:p>
        </w:tc>
        <w:tc>
          <w:tcPr>
            <w:tcW w:w="924" w:type="dxa"/>
            <w:tcPrChange w:id="2133" w:author="ThaoDH" w:date="2013-10-04T14:18:00Z">
              <w:tcPr>
                <w:tcW w:w="924" w:type="dxa"/>
              </w:tcPr>
            </w:tcPrChange>
          </w:tcPr>
          <w:p w:rsidR="00021A3E" w:rsidRDefault="00021A3E" w:rsidP="00E537CD">
            <w:pPr>
              <w:pStyle w:val="ListParagraph"/>
              <w:ind w:left="0"/>
              <w:jc w:val="both"/>
              <w:rPr>
                <w:rFonts w:eastAsia="Times New Roman" w:cs="Times New Roman"/>
                <w:color w:val="FF0000"/>
                <w:szCs w:val="24"/>
              </w:rPr>
            </w:pPr>
            <w:r>
              <w:rPr>
                <w:rFonts w:eastAsia="Times New Roman" w:cs="Times New Roman"/>
                <w:color w:val="FF0000"/>
                <w:szCs w:val="24"/>
              </w:rPr>
              <w:t>2</w:t>
            </w:r>
          </w:p>
        </w:tc>
        <w:tc>
          <w:tcPr>
            <w:tcW w:w="887" w:type="dxa"/>
            <w:tcPrChange w:id="2134" w:author="ThaoDH" w:date="2013-10-04T14:18:00Z">
              <w:tcPr>
                <w:tcW w:w="887" w:type="dxa"/>
              </w:tcPr>
            </w:tcPrChange>
          </w:tcPr>
          <w:p w:rsidR="00021A3E" w:rsidRDefault="00021A3E" w:rsidP="00E537CD">
            <w:pPr>
              <w:pStyle w:val="ListParagraph"/>
              <w:ind w:left="0"/>
              <w:jc w:val="both"/>
              <w:rPr>
                <w:rFonts w:eastAsia="Times New Roman" w:cs="Times New Roman"/>
                <w:color w:val="FF0000"/>
                <w:szCs w:val="24"/>
              </w:rPr>
            </w:pPr>
          </w:p>
        </w:tc>
        <w:tc>
          <w:tcPr>
            <w:tcW w:w="863" w:type="dxa"/>
            <w:tcPrChange w:id="2135" w:author="ThaoDH" w:date="2013-10-04T14:18:00Z">
              <w:tcPr>
                <w:tcW w:w="863" w:type="dxa"/>
              </w:tcPr>
            </w:tcPrChange>
          </w:tcPr>
          <w:p w:rsidR="00021A3E" w:rsidRDefault="00021A3E" w:rsidP="00E537CD">
            <w:pPr>
              <w:pStyle w:val="ListParagraph"/>
              <w:ind w:left="0"/>
              <w:jc w:val="both"/>
              <w:rPr>
                <w:rFonts w:eastAsia="Times New Roman" w:cs="Times New Roman"/>
                <w:color w:val="FF0000"/>
                <w:szCs w:val="24"/>
              </w:rPr>
            </w:pPr>
          </w:p>
        </w:tc>
        <w:tc>
          <w:tcPr>
            <w:tcW w:w="913" w:type="dxa"/>
            <w:tcPrChange w:id="2136" w:author="ThaoDH" w:date="2013-10-04T14:18:00Z">
              <w:tcPr>
                <w:tcW w:w="913" w:type="dxa"/>
              </w:tcPr>
            </w:tcPrChange>
          </w:tcPr>
          <w:p w:rsidR="00021A3E" w:rsidRDefault="00021A3E" w:rsidP="00E537CD">
            <w:pPr>
              <w:pStyle w:val="ListParagraph"/>
              <w:ind w:left="0"/>
              <w:jc w:val="both"/>
              <w:rPr>
                <w:rFonts w:eastAsia="Times New Roman" w:cs="Times New Roman"/>
                <w:color w:val="FF0000"/>
                <w:szCs w:val="24"/>
              </w:rPr>
            </w:pPr>
          </w:p>
        </w:tc>
        <w:tc>
          <w:tcPr>
            <w:tcW w:w="898" w:type="dxa"/>
            <w:tcPrChange w:id="2137" w:author="ThaoDH" w:date="2013-10-04T14:18:00Z">
              <w:tcPr>
                <w:tcW w:w="898" w:type="dxa"/>
              </w:tcPr>
            </w:tcPrChange>
          </w:tcPr>
          <w:p w:rsidR="00021A3E" w:rsidRDefault="00021A3E" w:rsidP="00E537CD">
            <w:pPr>
              <w:pStyle w:val="ListParagraph"/>
              <w:ind w:left="0"/>
              <w:jc w:val="both"/>
              <w:rPr>
                <w:rFonts w:eastAsia="Times New Roman" w:cs="Times New Roman"/>
                <w:color w:val="FF0000"/>
                <w:szCs w:val="24"/>
              </w:rPr>
            </w:pPr>
          </w:p>
        </w:tc>
        <w:tc>
          <w:tcPr>
            <w:tcW w:w="1350" w:type="dxa"/>
            <w:tcPrChange w:id="2138" w:author="ThaoDH" w:date="2013-10-04T14:18:00Z">
              <w:tcPr>
                <w:tcW w:w="1350" w:type="dxa"/>
              </w:tcPr>
            </w:tcPrChange>
          </w:tcPr>
          <w:p w:rsidR="00021A3E" w:rsidRDefault="00021A3E" w:rsidP="00E537CD">
            <w:pPr>
              <w:pStyle w:val="ListParagraph"/>
              <w:ind w:left="0"/>
              <w:jc w:val="both"/>
              <w:rPr>
                <w:rFonts w:eastAsia="Times New Roman" w:cs="Times New Roman"/>
                <w:color w:val="FF0000"/>
                <w:szCs w:val="24"/>
              </w:rPr>
            </w:pPr>
          </w:p>
        </w:tc>
        <w:tc>
          <w:tcPr>
            <w:tcW w:w="876" w:type="dxa"/>
            <w:tcPrChange w:id="2139" w:author="ThaoDH" w:date="2013-10-04T14:18:00Z">
              <w:tcPr>
                <w:tcW w:w="876" w:type="dxa"/>
              </w:tcPr>
            </w:tcPrChange>
          </w:tcPr>
          <w:p w:rsidR="00021A3E" w:rsidRDefault="00021A3E" w:rsidP="00E537CD">
            <w:pPr>
              <w:pStyle w:val="ListParagraph"/>
              <w:ind w:left="0"/>
              <w:jc w:val="both"/>
              <w:rPr>
                <w:rFonts w:eastAsia="Times New Roman" w:cs="Times New Roman"/>
                <w:color w:val="FF0000"/>
                <w:szCs w:val="24"/>
              </w:rPr>
            </w:pPr>
          </w:p>
        </w:tc>
        <w:tc>
          <w:tcPr>
            <w:tcW w:w="1361" w:type="dxa"/>
            <w:tcPrChange w:id="2140" w:author="ThaoDH" w:date="2013-10-04T14:18:00Z">
              <w:tcPr>
                <w:tcW w:w="1361" w:type="dxa"/>
              </w:tcPr>
            </w:tcPrChange>
          </w:tcPr>
          <w:p w:rsidR="00021A3E" w:rsidRDefault="00021A3E" w:rsidP="00E537CD">
            <w:pPr>
              <w:pStyle w:val="ListParagraph"/>
              <w:ind w:left="0"/>
              <w:jc w:val="both"/>
              <w:rPr>
                <w:rFonts w:eastAsia="Times New Roman" w:cs="Times New Roman"/>
                <w:color w:val="FF0000"/>
                <w:szCs w:val="24"/>
              </w:rPr>
            </w:pPr>
          </w:p>
        </w:tc>
      </w:tr>
      <w:tr w:rsidR="00021A3E" w:rsidTr="00960CF8">
        <w:tc>
          <w:tcPr>
            <w:tcW w:w="1336" w:type="dxa"/>
            <w:vMerge w:val="restart"/>
            <w:tcPrChange w:id="2141" w:author="ThaoDH" w:date="2013-10-04T14:18:00Z">
              <w:tcPr>
                <w:tcW w:w="1336" w:type="dxa"/>
                <w:vMerge w:val="restart"/>
              </w:tcPr>
            </w:tcPrChange>
          </w:tcPr>
          <w:p w:rsidR="00021A3E" w:rsidRDefault="00021A3E" w:rsidP="00E537CD">
            <w:pPr>
              <w:pStyle w:val="ListParagraph"/>
              <w:ind w:left="0"/>
              <w:jc w:val="both"/>
              <w:rPr>
                <w:rFonts w:eastAsia="Times New Roman" w:cs="Times New Roman"/>
                <w:color w:val="FF0000"/>
                <w:szCs w:val="24"/>
              </w:rPr>
            </w:pPr>
            <w:r>
              <w:rPr>
                <w:rFonts w:eastAsia="Times New Roman" w:cs="Times New Roman"/>
                <w:color w:val="FF0000"/>
                <w:szCs w:val="24"/>
              </w:rPr>
              <w:t>AloYte</w:t>
            </w:r>
          </w:p>
        </w:tc>
        <w:tc>
          <w:tcPr>
            <w:tcW w:w="924" w:type="dxa"/>
            <w:tcPrChange w:id="2142" w:author="ThaoDH" w:date="2013-10-04T14:18:00Z">
              <w:tcPr>
                <w:tcW w:w="924" w:type="dxa"/>
              </w:tcPr>
            </w:tcPrChange>
          </w:tcPr>
          <w:p w:rsidR="00021A3E" w:rsidRDefault="00021A3E" w:rsidP="00E537CD">
            <w:pPr>
              <w:pStyle w:val="ListParagraph"/>
              <w:ind w:left="0"/>
              <w:jc w:val="both"/>
              <w:rPr>
                <w:rFonts w:eastAsia="Times New Roman" w:cs="Times New Roman"/>
                <w:color w:val="FF0000"/>
                <w:szCs w:val="24"/>
              </w:rPr>
            </w:pPr>
            <w:r>
              <w:rPr>
                <w:rFonts w:eastAsia="Times New Roman" w:cs="Times New Roman"/>
                <w:color w:val="FF0000"/>
                <w:szCs w:val="24"/>
              </w:rPr>
              <w:t>1</w:t>
            </w:r>
          </w:p>
        </w:tc>
        <w:tc>
          <w:tcPr>
            <w:tcW w:w="887" w:type="dxa"/>
            <w:tcPrChange w:id="2143" w:author="ThaoDH" w:date="2013-10-04T14:18:00Z">
              <w:tcPr>
                <w:tcW w:w="887" w:type="dxa"/>
              </w:tcPr>
            </w:tcPrChange>
          </w:tcPr>
          <w:p w:rsidR="00021A3E" w:rsidRDefault="00021A3E" w:rsidP="00E537CD">
            <w:pPr>
              <w:pStyle w:val="ListParagraph"/>
              <w:ind w:left="0"/>
              <w:jc w:val="both"/>
              <w:rPr>
                <w:rFonts w:eastAsia="Times New Roman" w:cs="Times New Roman"/>
                <w:color w:val="FF0000"/>
                <w:szCs w:val="24"/>
              </w:rPr>
            </w:pPr>
          </w:p>
        </w:tc>
        <w:tc>
          <w:tcPr>
            <w:tcW w:w="863" w:type="dxa"/>
            <w:tcPrChange w:id="2144" w:author="ThaoDH" w:date="2013-10-04T14:18:00Z">
              <w:tcPr>
                <w:tcW w:w="863" w:type="dxa"/>
              </w:tcPr>
            </w:tcPrChange>
          </w:tcPr>
          <w:p w:rsidR="00021A3E" w:rsidRDefault="00021A3E" w:rsidP="00E537CD">
            <w:pPr>
              <w:pStyle w:val="ListParagraph"/>
              <w:ind w:left="0"/>
              <w:jc w:val="both"/>
              <w:rPr>
                <w:rFonts w:eastAsia="Times New Roman" w:cs="Times New Roman"/>
                <w:color w:val="FF0000"/>
                <w:szCs w:val="24"/>
              </w:rPr>
            </w:pPr>
          </w:p>
        </w:tc>
        <w:tc>
          <w:tcPr>
            <w:tcW w:w="913" w:type="dxa"/>
            <w:tcPrChange w:id="2145" w:author="ThaoDH" w:date="2013-10-04T14:18:00Z">
              <w:tcPr>
                <w:tcW w:w="913" w:type="dxa"/>
              </w:tcPr>
            </w:tcPrChange>
          </w:tcPr>
          <w:p w:rsidR="00021A3E" w:rsidRDefault="00021A3E" w:rsidP="00E537CD">
            <w:pPr>
              <w:pStyle w:val="ListParagraph"/>
              <w:ind w:left="0"/>
              <w:jc w:val="both"/>
              <w:rPr>
                <w:rFonts w:eastAsia="Times New Roman" w:cs="Times New Roman"/>
                <w:color w:val="FF0000"/>
                <w:szCs w:val="24"/>
              </w:rPr>
            </w:pPr>
          </w:p>
        </w:tc>
        <w:tc>
          <w:tcPr>
            <w:tcW w:w="898" w:type="dxa"/>
            <w:tcPrChange w:id="2146" w:author="ThaoDH" w:date="2013-10-04T14:18:00Z">
              <w:tcPr>
                <w:tcW w:w="898" w:type="dxa"/>
              </w:tcPr>
            </w:tcPrChange>
          </w:tcPr>
          <w:p w:rsidR="00021A3E" w:rsidRDefault="00021A3E" w:rsidP="00E537CD">
            <w:pPr>
              <w:pStyle w:val="ListParagraph"/>
              <w:ind w:left="0"/>
              <w:jc w:val="both"/>
              <w:rPr>
                <w:rFonts w:eastAsia="Times New Roman" w:cs="Times New Roman"/>
                <w:color w:val="FF0000"/>
                <w:szCs w:val="24"/>
              </w:rPr>
            </w:pPr>
          </w:p>
        </w:tc>
        <w:tc>
          <w:tcPr>
            <w:tcW w:w="1350" w:type="dxa"/>
            <w:tcPrChange w:id="2147" w:author="ThaoDH" w:date="2013-10-04T14:18:00Z">
              <w:tcPr>
                <w:tcW w:w="1350" w:type="dxa"/>
              </w:tcPr>
            </w:tcPrChange>
          </w:tcPr>
          <w:p w:rsidR="00021A3E" w:rsidRDefault="00021A3E" w:rsidP="00E537CD">
            <w:pPr>
              <w:pStyle w:val="ListParagraph"/>
              <w:ind w:left="0"/>
              <w:jc w:val="both"/>
              <w:rPr>
                <w:rFonts w:eastAsia="Times New Roman" w:cs="Times New Roman"/>
                <w:color w:val="FF0000"/>
                <w:szCs w:val="24"/>
              </w:rPr>
            </w:pPr>
          </w:p>
        </w:tc>
        <w:tc>
          <w:tcPr>
            <w:tcW w:w="876" w:type="dxa"/>
            <w:tcPrChange w:id="2148" w:author="ThaoDH" w:date="2013-10-04T14:18:00Z">
              <w:tcPr>
                <w:tcW w:w="876" w:type="dxa"/>
              </w:tcPr>
            </w:tcPrChange>
          </w:tcPr>
          <w:p w:rsidR="00021A3E" w:rsidRDefault="00021A3E" w:rsidP="00E537CD">
            <w:pPr>
              <w:pStyle w:val="ListParagraph"/>
              <w:ind w:left="0"/>
              <w:jc w:val="both"/>
              <w:rPr>
                <w:rFonts w:eastAsia="Times New Roman" w:cs="Times New Roman"/>
                <w:color w:val="FF0000"/>
                <w:szCs w:val="24"/>
              </w:rPr>
            </w:pPr>
          </w:p>
        </w:tc>
        <w:tc>
          <w:tcPr>
            <w:tcW w:w="1361" w:type="dxa"/>
            <w:tcPrChange w:id="2149" w:author="ThaoDH" w:date="2013-10-04T14:18:00Z">
              <w:tcPr>
                <w:tcW w:w="1361" w:type="dxa"/>
              </w:tcPr>
            </w:tcPrChange>
          </w:tcPr>
          <w:p w:rsidR="00021A3E" w:rsidRDefault="00021A3E" w:rsidP="00E537CD">
            <w:pPr>
              <w:pStyle w:val="ListParagraph"/>
              <w:ind w:left="0"/>
              <w:jc w:val="both"/>
              <w:rPr>
                <w:rFonts w:eastAsia="Times New Roman" w:cs="Times New Roman"/>
                <w:color w:val="FF0000"/>
                <w:szCs w:val="24"/>
              </w:rPr>
            </w:pPr>
          </w:p>
        </w:tc>
      </w:tr>
      <w:tr w:rsidR="00021A3E" w:rsidTr="00960CF8">
        <w:tc>
          <w:tcPr>
            <w:tcW w:w="1336" w:type="dxa"/>
            <w:vMerge/>
            <w:tcPrChange w:id="2150" w:author="ThaoDH" w:date="2013-10-04T14:18:00Z">
              <w:tcPr>
                <w:tcW w:w="1336" w:type="dxa"/>
                <w:vMerge/>
              </w:tcPr>
            </w:tcPrChange>
          </w:tcPr>
          <w:p w:rsidR="00021A3E" w:rsidRDefault="00021A3E" w:rsidP="00E537CD">
            <w:pPr>
              <w:pStyle w:val="ListParagraph"/>
              <w:ind w:left="0"/>
              <w:jc w:val="both"/>
              <w:rPr>
                <w:rFonts w:eastAsia="Times New Roman" w:cs="Times New Roman"/>
                <w:color w:val="FF0000"/>
                <w:szCs w:val="24"/>
              </w:rPr>
            </w:pPr>
          </w:p>
        </w:tc>
        <w:tc>
          <w:tcPr>
            <w:tcW w:w="924" w:type="dxa"/>
            <w:tcPrChange w:id="2151" w:author="ThaoDH" w:date="2013-10-04T14:18:00Z">
              <w:tcPr>
                <w:tcW w:w="924" w:type="dxa"/>
              </w:tcPr>
            </w:tcPrChange>
          </w:tcPr>
          <w:p w:rsidR="00021A3E" w:rsidRDefault="00021A3E" w:rsidP="00E537CD">
            <w:pPr>
              <w:pStyle w:val="ListParagraph"/>
              <w:ind w:left="0"/>
              <w:jc w:val="both"/>
              <w:rPr>
                <w:rFonts w:eastAsia="Times New Roman" w:cs="Times New Roman"/>
                <w:color w:val="FF0000"/>
                <w:szCs w:val="24"/>
              </w:rPr>
            </w:pPr>
            <w:r>
              <w:rPr>
                <w:rFonts w:eastAsia="Times New Roman" w:cs="Times New Roman"/>
                <w:color w:val="FF0000"/>
                <w:szCs w:val="24"/>
              </w:rPr>
              <w:t>2</w:t>
            </w:r>
          </w:p>
        </w:tc>
        <w:tc>
          <w:tcPr>
            <w:tcW w:w="887" w:type="dxa"/>
            <w:tcPrChange w:id="2152" w:author="ThaoDH" w:date="2013-10-04T14:18:00Z">
              <w:tcPr>
                <w:tcW w:w="887" w:type="dxa"/>
              </w:tcPr>
            </w:tcPrChange>
          </w:tcPr>
          <w:p w:rsidR="00021A3E" w:rsidRDefault="00021A3E" w:rsidP="00E537CD">
            <w:pPr>
              <w:pStyle w:val="ListParagraph"/>
              <w:ind w:left="0"/>
              <w:jc w:val="both"/>
              <w:rPr>
                <w:rFonts w:eastAsia="Times New Roman" w:cs="Times New Roman"/>
                <w:color w:val="FF0000"/>
                <w:szCs w:val="24"/>
              </w:rPr>
            </w:pPr>
          </w:p>
        </w:tc>
        <w:tc>
          <w:tcPr>
            <w:tcW w:w="863" w:type="dxa"/>
            <w:tcPrChange w:id="2153" w:author="ThaoDH" w:date="2013-10-04T14:18:00Z">
              <w:tcPr>
                <w:tcW w:w="863" w:type="dxa"/>
              </w:tcPr>
            </w:tcPrChange>
          </w:tcPr>
          <w:p w:rsidR="00021A3E" w:rsidRDefault="00021A3E" w:rsidP="00E537CD">
            <w:pPr>
              <w:pStyle w:val="ListParagraph"/>
              <w:ind w:left="0"/>
              <w:jc w:val="both"/>
              <w:rPr>
                <w:rFonts w:eastAsia="Times New Roman" w:cs="Times New Roman"/>
                <w:color w:val="FF0000"/>
                <w:szCs w:val="24"/>
              </w:rPr>
            </w:pPr>
          </w:p>
        </w:tc>
        <w:tc>
          <w:tcPr>
            <w:tcW w:w="913" w:type="dxa"/>
            <w:tcPrChange w:id="2154" w:author="ThaoDH" w:date="2013-10-04T14:18:00Z">
              <w:tcPr>
                <w:tcW w:w="913" w:type="dxa"/>
              </w:tcPr>
            </w:tcPrChange>
          </w:tcPr>
          <w:p w:rsidR="00021A3E" w:rsidRDefault="00021A3E" w:rsidP="00E537CD">
            <w:pPr>
              <w:pStyle w:val="ListParagraph"/>
              <w:ind w:left="0"/>
              <w:jc w:val="both"/>
              <w:rPr>
                <w:rFonts w:eastAsia="Times New Roman" w:cs="Times New Roman"/>
                <w:color w:val="FF0000"/>
                <w:szCs w:val="24"/>
              </w:rPr>
            </w:pPr>
          </w:p>
        </w:tc>
        <w:tc>
          <w:tcPr>
            <w:tcW w:w="898" w:type="dxa"/>
            <w:tcPrChange w:id="2155" w:author="ThaoDH" w:date="2013-10-04T14:18:00Z">
              <w:tcPr>
                <w:tcW w:w="898" w:type="dxa"/>
              </w:tcPr>
            </w:tcPrChange>
          </w:tcPr>
          <w:p w:rsidR="00021A3E" w:rsidRDefault="00021A3E" w:rsidP="00E537CD">
            <w:pPr>
              <w:pStyle w:val="ListParagraph"/>
              <w:ind w:left="0"/>
              <w:jc w:val="both"/>
              <w:rPr>
                <w:rFonts w:eastAsia="Times New Roman" w:cs="Times New Roman"/>
                <w:color w:val="FF0000"/>
                <w:szCs w:val="24"/>
              </w:rPr>
            </w:pPr>
          </w:p>
        </w:tc>
        <w:tc>
          <w:tcPr>
            <w:tcW w:w="1350" w:type="dxa"/>
            <w:tcPrChange w:id="2156" w:author="ThaoDH" w:date="2013-10-04T14:18:00Z">
              <w:tcPr>
                <w:tcW w:w="1350" w:type="dxa"/>
              </w:tcPr>
            </w:tcPrChange>
          </w:tcPr>
          <w:p w:rsidR="00021A3E" w:rsidRDefault="00021A3E" w:rsidP="00E537CD">
            <w:pPr>
              <w:pStyle w:val="ListParagraph"/>
              <w:ind w:left="0"/>
              <w:jc w:val="both"/>
              <w:rPr>
                <w:rFonts w:eastAsia="Times New Roman" w:cs="Times New Roman"/>
                <w:color w:val="FF0000"/>
                <w:szCs w:val="24"/>
              </w:rPr>
            </w:pPr>
          </w:p>
        </w:tc>
        <w:tc>
          <w:tcPr>
            <w:tcW w:w="876" w:type="dxa"/>
            <w:tcPrChange w:id="2157" w:author="ThaoDH" w:date="2013-10-04T14:18:00Z">
              <w:tcPr>
                <w:tcW w:w="876" w:type="dxa"/>
              </w:tcPr>
            </w:tcPrChange>
          </w:tcPr>
          <w:p w:rsidR="00021A3E" w:rsidRDefault="00021A3E" w:rsidP="00E537CD">
            <w:pPr>
              <w:pStyle w:val="ListParagraph"/>
              <w:ind w:left="0"/>
              <w:jc w:val="both"/>
              <w:rPr>
                <w:rFonts w:eastAsia="Times New Roman" w:cs="Times New Roman"/>
                <w:color w:val="FF0000"/>
                <w:szCs w:val="24"/>
              </w:rPr>
            </w:pPr>
          </w:p>
        </w:tc>
        <w:tc>
          <w:tcPr>
            <w:tcW w:w="1361" w:type="dxa"/>
            <w:tcPrChange w:id="2158" w:author="ThaoDH" w:date="2013-10-04T14:18:00Z">
              <w:tcPr>
                <w:tcW w:w="1361" w:type="dxa"/>
              </w:tcPr>
            </w:tcPrChange>
          </w:tcPr>
          <w:p w:rsidR="00021A3E" w:rsidRDefault="00021A3E" w:rsidP="00E537CD">
            <w:pPr>
              <w:pStyle w:val="ListParagraph"/>
              <w:ind w:left="0"/>
              <w:jc w:val="both"/>
              <w:rPr>
                <w:rFonts w:eastAsia="Times New Roman" w:cs="Times New Roman"/>
                <w:color w:val="FF0000"/>
                <w:szCs w:val="24"/>
              </w:rPr>
            </w:pPr>
          </w:p>
        </w:tc>
      </w:tr>
      <w:tr w:rsidR="00021A3E" w:rsidTr="00960CF8">
        <w:tc>
          <w:tcPr>
            <w:tcW w:w="1336" w:type="dxa"/>
            <w:vMerge w:val="restart"/>
            <w:tcPrChange w:id="2159" w:author="ThaoDH" w:date="2013-10-04T14:18:00Z">
              <w:tcPr>
                <w:tcW w:w="1336" w:type="dxa"/>
                <w:vMerge w:val="restart"/>
              </w:tcPr>
            </w:tcPrChange>
          </w:tcPr>
          <w:p w:rsidR="00021A3E" w:rsidRDefault="00021A3E" w:rsidP="00E537CD">
            <w:pPr>
              <w:pStyle w:val="ListParagraph"/>
              <w:ind w:left="0"/>
              <w:jc w:val="both"/>
              <w:rPr>
                <w:rFonts w:eastAsia="Times New Roman" w:cs="Times New Roman"/>
                <w:color w:val="FF0000"/>
                <w:szCs w:val="24"/>
              </w:rPr>
            </w:pPr>
            <w:r>
              <w:rPr>
                <w:rFonts w:eastAsia="Times New Roman" w:cs="Times New Roman"/>
                <w:color w:val="FF0000"/>
                <w:szCs w:val="24"/>
              </w:rPr>
              <w:t>AloYte3G</w:t>
            </w:r>
          </w:p>
        </w:tc>
        <w:tc>
          <w:tcPr>
            <w:tcW w:w="924" w:type="dxa"/>
            <w:tcPrChange w:id="2160" w:author="ThaoDH" w:date="2013-10-04T14:18:00Z">
              <w:tcPr>
                <w:tcW w:w="924" w:type="dxa"/>
              </w:tcPr>
            </w:tcPrChange>
          </w:tcPr>
          <w:p w:rsidR="00021A3E" w:rsidRDefault="00021A3E" w:rsidP="00E537CD">
            <w:pPr>
              <w:pStyle w:val="ListParagraph"/>
              <w:ind w:left="0"/>
              <w:jc w:val="both"/>
              <w:rPr>
                <w:rFonts w:eastAsia="Times New Roman" w:cs="Times New Roman"/>
                <w:color w:val="FF0000"/>
                <w:szCs w:val="24"/>
              </w:rPr>
            </w:pPr>
            <w:r>
              <w:rPr>
                <w:rFonts w:eastAsia="Times New Roman" w:cs="Times New Roman"/>
                <w:color w:val="FF0000"/>
                <w:szCs w:val="24"/>
              </w:rPr>
              <w:t>1</w:t>
            </w:r>
          </w:p>
        </w:tc>
        <w:tc>
          <w:tcPr>
            <w:tcW w:w="887" w:type="dxa"/>
            <w:tcPrChange w:id="2161" w:author="ThaoDH" w:date="2013-10-04T14:18:00Z">
              <w:tcPr>
                <w:tcW w:w="887" w:type="dxa"/>
              </w:tcPr>
            </w:tcPrChange>
          </w:tcPr>
          <w:p w:rsidR="00021A3E" w:rsidRDefault="00021A3E" w:rsidP="00E537CD">
            <w:pPr>
              <w:pStyle w:val="ListParagraph"/>
              <w:ind w:left="0"/>
              <w:jc w:val="both"/>
              <w:rPr>
                <w:rFonts w:eastAsia="Times New Roman" w:cs="Times New Roman"/>
                <w:color w:val="FF0000"/>
                <w:szCs w:val="24"/>
              </w:rPr>
            </w:pPr>
          </w:p>
        </w:tc>
        <w:tc>
          <w:tcPr>
            <w:tcW w:w="863" w:type="dxa"/>
            <w:tcPrChange w:id="2162" w:author="ThaoDH" w:date="2013-10-04T14:18:00Z">
              <w:tcPr>
                <w:tcW w:w="863" w:type="dxa"/>
              </w:tcPr>
            </w:tcPrChange>
          </w:tcPr>
          <w:p w:rsidR="00021A3E" w:rsidRDefault="00021A3E" w:rsidP="00E537CD">
            <w:pPr>
              <w:pStyle w:val="ListParagraph"/>
              <w:ind w:left="0"/>
              <w:jc w:val="both"/>
              <w:rPr>
                <w:rFonts w:eastAsia="Times New Roman" w:cs="Times New Roman"/>
                <w:color w:val="FF0000"/>
                <w:szCs w:val="24"/>
              </w:rPr>
            </w:pPr>
          </w:p>
        </w:tc>
        <w:tc>
          <w:tcPr>
            <w:tcW w:w="913" w:type="dxa"/>
            <w:tcPrChange w:id="2163" w:author="ThaoDH" w:date="2013-10-04T14:18:00Z">
              <w:tcPr>
                <w:tcW w:w="913" w:type="dxa"/>
              </w:tcPr>
            </w:tcPrChange>
          </w:tcPr>
          <w:p w:rsidR="00021A3E" w:rsidRDefault="00021A3E" w:rsidP="00E537CD">
            <w:pPr>
              <w:pStyle w:val="ListParagraph"/>
              <w:ind w:left="0"/>
              <w:jc w:val="both"/>
              <w:rPr>
                <w:rFonts w:eastAsia="Times New Roman" w:cs="Times New Roman"/>
                <w:color w:val="FF0000"/>
                <w:szCs w:val="24"/>
              </w:rPr>
            </w:pPr>
          </w:p>
        </w:tc>
        <w:tc>
          <w:tcPr>
            <w:tcW w:w="898" w:type="dxa"/>
            <w:tcPrChange w:id="2164" w:author="ThaoDH" w:date="2013-10-04T14:18:00Z">
              <w:tcPr>
                <w:tcW w:w="898" w:type="dxa"/>
              </w:tcPr>
            </w:tcPrChange>
          </w:tcPr>
          <w:p w:rsidR="00021A3E" w:rsidRDefault="00021A3E" w:rsidP="00E537CD">
            <w:pPr>
              <w:pStyle w:val="ListParagraph"/>
              <w:ind w:left="0"/>
              <w:jc w:val="both"/>
              <w:rPr>
                <w:rFonts w:eastAsia="Times New Roman" w:cs="Times New Roman"/>
                <w:color w:val="FF0000"/>
                <w:szCs w:val="24"/>
              </w:rPr>
            </w:pPr>
          </w:p>
        </w:tc>
        <w:tc>
          <w:tcPr>
            <w:tcW w:w="1350" w:type="dxa"/>
            <w:tcPrChange w:id="2165" w:author="ThaoDH" w:date="2013-10-04T14:18:00Z">
              <w:tcPr>
                <w:tcW w:w="1350" w:type="dxa"/>
              </w:tcPr>
            </w:tcPrChange>
          </w:tcPr>
          <w:p w:rsidR="00021A3E" w:rsidRDefault="00021A3E" w:rsidP="00E537CD">
            <w:pPr>
              <w:pStyle w:val="ListParagraph"/>
              <w:ind w:left="0"/>
              <w:jc w:val="both"/>
              <w:rPr>
                <w:rFonts w:eastAsia="Times New Roman" w:cs="Times New Roman"/>
                <w:color w:val="FF0000"/>
                <w:szCs w:val="24"/>
              </w:rPr>
            </w:pPr>
          </w:p>
        </w:tc>
        <w:tc>
          <w:tcPr>
            <w:tcW w:w="876" w:type="dxa"/>
            <w:tcPrChange w:id="2166" w:author="ThaoDH" w:date="2013-10-04T14:18:00Z">
              <w:tcPr>
                <w:tcW w:w="876" w:type="dxa"/>
              </w:tcPr>
            </w:tcPrChange>
          </w:tcPr>
          <w:p w:rsidR="00021A3E" w:rsidRDefault="00021A3E" w:rsidP="00E537CD">
            <w:pPr>
              <w:pStyle w:val="ListParagraph"/>
              <w:ind w:left="0"/>
              <w:jc w:val="both"/>
              <w:rPr>
                <w:rFonts w:eastAsia="Times New Roman" w:cs="Times New Roman"/>
                <w:color w:val="FF0000"/>
                <w:szCs w:val="24"/>
              </w:rPr>
            </w:pPr>
          </w:p>
        </w:tc>
        <w:tc>
          <w:tcPr>
            <w:tcW w:w="1361" w:type="dxa"/>
            <w:tcPrChange w:id="2167" w:author="ThaoDH" w:date="2013-10-04T14:18:00Z">
              <w:tcPr>
                <w:tcW w:w="1361" w:type="dxa"/>
              </w:tcPr>
            </w:tcPrChange>
          </w:tcPr>
          <w:p w:rsidR="00021A3E" w:rsidRDefault="00021A3E" w:rsidP="00E537CD">
            <w:pPr>
              <w:pStyle w:val="ListParagraph"/>
              <w:ind w:left="0"/>
              <w:jc w:val="both"/>
              <w:rPr>
                <w:rFonts w:eastAsia="Times New Roman" w:cs="Times New Roman"/>
                <w:color w:val="FF0000"/>
                <w:szCs w:val="24"/>
              </w:rPr>
            </w:pPr>
          </w:p>
        </w:tc>
      </w:tr>
      <w:tr w:rsidR="00021A3E" w:rsidTr="00960CF8">
        <w:tc>
          <w:tcPr>
            <w:tcW w:w="1336" w:type="dxa"/>
            <w:vMerge/>
            <w:tcPrChange w:id="2168" w:author="ThaoDH" w:date="2013-10-04T14:18:00Z">
              <w:tcPr>
                <w:tcW w:w="1336" w:type="dxa"/>
                <w:vMerge/>
              </w:tcPr>
            </w:tcPrChange>
          </w:tcPr>
          <w:p w:rsidR="00021A3E" w:rsidRDefault="00021A3E" w:rsidP="00E537CD">
            <w:pPr>
              <w:pStyle w:val="ListParagraph"/>
              <w:ind w:left="0"/>
              <w:jc w:val="both"/>
              <w:rPr>
                <w:rFonts w:eastAsia="Times New Roman" w:cs="Times New Roman"/>
                <w:color w:val="FF0000"/>
                <w:szCs w:val="24"/>
              </w:rPr>
            </w:pPr>
          </w:p>
        </w:tc>
        <w:tc>
          <w:tcPr>
            <w:tcW w:w="924" w:type="dxa"/>
            <w:tcPrChange w:id="2169" w:author="ThaoDH" w:date="2013-10-04T14:18:00Z">
              <w:tcPr>
                <w:tcW w:w="924" w:type="dxa"/>
              </w:tcPr>
            </w:tcPrChange>
          </w:tcPr>
          <w:p w:rsidR="00021A3E" w:rsidRDefault="00021A3E" w:rsidP="00E537CD">
            <w:pPr>
              <w:pStyle w:val="ListParagraph"/>
              <w:ind w:left="0"/>
              <w:jc w:val="both"/>
              <w:rPr>
                <w:rFonts w:eastAsia="Times New Roman" w:cs="Times New Roman"/>
                <w:color w:val="FF0000"/>
                <w:szCs w:val="24"/>
              </w:rPr>
            </w:pPr>
            <w:r>
              <w:rPr>
                <w:rFonts w:eastAsia="Times New Roman" w:cs="Times New Roman"/>
                <w:color w:val="FF0000"/>
                <w:szCs w:val="24"/>
              </w:rPr>
              <w:t>2</w:t>
            </w:r>
          </w:p>
        </w:tc>
        <w:tc>
          <w:tcPr>
            <w:tcW w:w="887" w:type="dxa"/>
            <w:tcPrChange w:id="2170" w:author="ThaoDH" w:date="2013-10-04T14:18:00Z">
              <w:tcPr>
                <w:tcW w:w="887" w:type="dxa"/>
              </w:tcPr>
            </w:tcPrChange>
          </w:tcPr>
          <w:p w:rsidR="00021A3E" w:rsidRDefault="00021A3E" w:rsidP="00E537CD">
            <w:pPr>
              <w:pStyle w:val="ListParagraph"/>
              <w:ind w:left="0"/>
              <w:jc w:val="both"/>
              <w:rPr>
                <w:rFonts w:eastAsia="Times New Roman" w:cs="Times New Roman"/>
                <w:color w:val="FF0000"/>
                <w:szCs w:val="24"/>
              </w:rPr>
            </w:pPr>
          </w:p>
        </w:tc>
        <w:tc>
          <w:tcPr>
            <w:tcW w:w="863" w:type="dxa"/>
            <w:tcPrChange w:id="2171" w:author="ThaoDH" w:date="2013-10-04T14:18:00Z">
              <w:tcPr>
                <w:tcW w:w="863" w:type="dxa"/>
              </w:tcPr>
            </w:tcPrChange>
          </w:tcPr>
          <w:p w:rsidR="00021A3E" w:rsidRDefault="00021A3E" w:rsidP="00E537CD">
            <w:pPr>
              <w:pStyle w:val="ListParagraph"/>
              <w:ind w:left="0"/>
              <w:jc w:val="both"/>
              <w:rPr>
                <w:rFonts w:eastAsia="Times New Roman" w:cs="Times New Roman"/>
                <w:color w:val="FF0000"/>
                <w:szCs w:val="24"/>
              </w:rPr>
            </w:pPr>
          </w:p>
        </w:tc>
        <w:tc>
          <w:tcPr>
            <w:tcW w:w="913" w:type="dxa"/>
            <w:tcPrChange w:id="2172" w:author="ThaoDH" w:date="2013-10-04T14:18:00Z">
              <w:tcPr>
                <w:tcW w:w="913" w:type="dxa"/>
              </w:tcPr>
            </w:tcPrChange>
          </w:tcPr>
          <w:p w:rsidR="00021A3E" w:rsidRDefault="00021A3E" w:rsidP="00E537CD">
            <w:pPr>
              <w:pStyle w:val="ListParagraph"/>
              <w:ind w:left="0"/>
              <w:jc w:val="both"/>
              <w:rPr>
                <w:rFonts w:eastAsia="Times New Roman" w:cs="Times New Roman"/>
                <w:color w:val="FF0000"/>
                <w:szCs w:val="24"/>
              </w:rPr>
            </w:pPr>
          </w:p>
        </w:tc>
        <w:tc>
          <w:tcPr>
            <w:tcW w:w="898" w:type="dxa"/>
            <w:tcPrChange w:id="2173" w:author="ThaoDH" w:date="2013-10-04T14:18:00Z">
              <w:tcPr>
                <w:tcW w:w="898" w:type="dxa"/>
              </w:tcPr>
            </w:tcPrChange>
          </w:tcPr>
          <w:p w:rsidR="00021A3E" w:rsidRDefault="00021A3E" w:rsidP="00E537CD">
            <w:pPr>
              <w:pStyle w:val="ListParagraph"/>
              <w:ind w:left="0"/>
              <w:jc w:val="both"/>
              <w:rPr>
                <w:rFonts w:eastAsia="Times New Roman" w:cs="Times New Roman"/>
                <w:color w:val="FF0000"/>
                <w:szCs w:val="24"/>
              </w:rPr>
            </w:pPr>
          </w:p>
        </w:tc>
        <w:tc>
          <w:tcPr>
            <w:tcW w:w="1350" w:type="dxa"/>
            <w:tcPrChange w:id="2174" w:author="ThaoDH" w:date="2013-10-04T14:18:00Z">
              <w:tcPr>
                <w:tcW w:w="1350" w:type="dxa"/>
              </w:tcPr>
            </w:tcPrChange>
          </w:tcPr>
          <w:p w:rsidR="00021A3E" w:rsidRDefault="00021A3E" w:rsidP="00E537CD">
            <w:pPr>
              <w:pStyle w:val="ListParagraph"/>
              <w:ind w:left="0"/>
              <w:jc w:val="both"/>
              <w:rPr>
                <w:rFonts w:eastAsia="Times New Roman" w:cs="Times New Roman"/>
                <w:color w:val="FF0000"/>
                <w:szCs w:val="24"/>
              </w:rPr>
            </w:pPr>
          </w:p>
        </w:tc>
        <w:tc>
          <w:tcPr>
            <w:tcW w:w="876" w:type="dxa"/>
            <w:tcPrChange w:id="2175" w:author="ThaoDH" w:date="2013-10-04T14:18:00Z">
              <w:tcPr>
                <w:tcW w:w="876" w:type="dxa"/>
              </w:tcPr>
            </w:tcPrChange>
          </w:tcPr>
          <w:p w:rsidR="00021A3E" w:rsidRDefault="00021A3E" w:rsidP="00E537CD">
            <w:pPr>
              <w:pStyle w:val="ListParagraph"/>
              <w:ind w:left="0"/>
              <w:jc w:val="both"/>
              <w:rPr>
                <w:rFonts w:eastAsia="Times New Roman" w:cs="Times New Roman"/>
                <w:color w:val="FF0000"/>
                <w:szCs w:val="24"/>
              </w:rPr>
            </w:pPr>
          </w:p>
        </w:tc>
        <w:tc>
          <w:tcPr>
            <w:tcW w:w="1361" w:type="dxa"/>
            <w:tcPrChange w:id="2176" w:author="ThaoDH" w:date="2013-10-04T14:18:00Z">
              <w:tcPr>
                <w:tcW w:w="1361" w:type="dxa"/>
              </w:tcPr>
            </w:tcPrChange>
          </w:tcPr>
          <w:p w:rsidR="00021A3E" w:rsidRDefault="00021A3E" w:rsidP="00E537CD">
            <w:pPr>
              <w:pStyle w:val="ListParagraph"/>
              <w:ind w:left="0"/>
              <w:jc w:val="both"/>
              <w:rPr>
                <w:rFonts w:eastAsia="Times New Roman" w:cs="Times New Roman"/>
                <w:color w:val="FF0000"/>
                <w:szCs w:val="24"/>
              </w:rPr>
            </w:pPr>
          </w:p>
        </w:tc>
      </w:tr>
    </w:tbl>
    <w:p w:rsidR="00DD3D4A" w:rsidRDefault="00DD3D4A" w:rsidP="00E537CD">
      <w:pPr>
        <w:pStyle w:val="ListParagraph"/>
        <w:ind w:left="0"/>
        <w:jc w:val="both"/>
        <w:rPr>
          <w:rFonts w:eastAsia="Times New Roman" w:cs="Times New Roman"/>
          <w:color w:val="FF0000"/>
          <w:szCs w:val="24"/>
        </w:rPr>
      </w:pPr>
    </w:p>
    <w:p w:rsidR="00021A3E" w:rsidRPr="004D2317" w:rsidRDefault="00021A3E" w:rsidP="00E537CD">
      <w:pPr>
        <w:pStyle w:val="ListParagraph"/>
        <w:ind w:left="0"/>
        <w:jc w:val="both"/>
        <w:rPr>
          <w:rFonts w:eastAsia="Times New Roman" w:cs="Times New Roman"/>
          <w:color w:val="FF0000"/>
          <w:szCs w:val="24"/>
        </w:rPr>
      </w:pPr>
      <w:r>
        <w:rPr>
          <w:rFonts w:eastAsia="Times New Roman" w:cs="Times New Roman"/>
          <w:color w:val="FF0000"/>
          <w:szCs w:val="24"/>
        </w:rPr>
        <w:t xml:space="preserve">Cụ thể trong file </w:t>
      </w:r>
    </w:p>
    <w:tbl>
      <w:tblPr>
        <w:tblW w:w="5620" w:type="dxa"/>
        <w:tblInd w:w="94" w:type="dxa"/>
        <w:tblLook w:val="04A0" w:firstRow="1" w:lastRow="0" w:firstColumn="1" w:lastColumn="0" w:noHBand="0" w:noVBand="1"/>
      </w:tblPr>
      <w:tblGrid>
        <w:gridCol w:w="1680"/>
        <w:gridCol w:w="3940"/>
      </w:tblGrid>
      <w:tr w:rsidR="00AC4321" w:rsidRPr="00DB6E0C" w:rsidTr="00AC4321">
        <w:trPr>
          <w:trHeight w:val="30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1</w:t>
            </w:r>
          </w:p>
        </w:tc>
        <w:tc>
          <w:tcPr>
            <w:tcW w:w="3940" w:type="dxa"/>
            <w:tcBorders>
              <w:top w:val="single" w:sz="4" w:space="0" w:color="auto"/>
              <w:left w:val="nil"/>
              <w:bottom w:val="single" w:sz="4" w:space="0" w:color="auto"/>
              <w:right w:val="single" w:sz="4" w:space="0" w:color="auto"/>
            </w:tcBorders>
            <w:shd w:val="clear" w:color="auto" w:fill="auto"/>
            <w:noWrap/>
            <w:vAlign w:val="bottom"/>
            <w:hideMark/>
          </w:tcPr>
          <w:p w:rsidR="00FB0D85" w:rsidRDefault="00AC4321" w:rsidP="00FB0D85">
            <w:pPr>
              <w:spacing w:line="240" w:lineRule="auto"/>
              <w:jc w:val="both"/>
              <w:rPr>
                <w:ins w:id="2177" w:author="Comverse" w:date="2013-09-30T10:24:00Z"/>
                <w:rFonts w:eastAsia="Times New Roman" w:cs="Calibri"/>
                <w:color w:val="000000"/>
              </w:rPr>
            </w:pPr>
            <w:r w:rsidRPr="00DB6E0C">
              <w:rPr>
                <w:rFonts w:eastAsia="Times New Roman" w:cs="Calibri"/>
                <w:color w:val="000000"/>
              </w:rPr>
              <w:t>Gói ALO1 giới hạn 1000phút</w:t>
            </w:r>
            <w:ins w:id="2178" w:author="Comverse" w:date="2013-09-30T10:17:00Z">
              <w:r w:rsidR="00AE2B95">
                <w:rPr>
                  <w:rFonts w:eastAsia="Times New Roman" w:cs="Calibri"/>
                  <w:color w:val="000000"/>
                </w:rPr>
                <w:t>:</w:t>
              </w:r>
            </w:ins>
          </w:p>
          <w:p w:rsidR="00FB0D85" w:rsidRDefault="00FB0D85" w:rsidP="00E1480D">
            <w:pPr>
              <w:spacing w:line="240" w:lineRule="auto"/>
              <w:jc w:val="both"/>
              <w:rPr>
                <w:ins w:id="2179" w:author="Comverse" w:date="2013-09-30T10:24:00Z"/>
                <w:rFonts w:eastAsia="Times New Roman" w:cs="Calibri"/>
                <w:color w:val="000000"/>
              </w:rPr>
            </w:pPr>
            <w:ins w:id="2180" w:author="Comverse" w:date="2013-09-30T10:24:00Z">
              <w:r>
                <w:rPr>
                  <w:rFonts w:eastAsia="Times New Roman" w:cs="Calibri"/>
                  <w:color w:val="000000"/>
                </w:rPr>
                <w:t>-</w:t>
              </w:r>
            </w:ins>
            <w:ins w:id="2181" w:author="Comverse" w:date="2013-09-30T10:17:00Z">
              <w:r w:rsidR="00AE2B95">
                <w:rPr>
                  <w:rFonts w:eastAsia="Times New Roman" w:cs="Calibri"/>
                  <w:color w:val="000000"/>
                </w:rPr>
                <w:t xml:space="preserve"> khuyen mai 1000p doi voi 10p dau tien cua cuoc goi. </w:t>
              </w:r>
            </w:ins>
            <w:ins w:id="2182" w:author="Comverse" w:date="2013-09-30T10:18:00Z">
              <w:r w:rsidR="00AE2B95">
                <w:rPr>
                  <w:rFonts w:eastAsia="Times New Roman" w:cs="Calibri"/>
                  <w:color w:val="000000"/>
                </w:rPr>
                <w:t xml:space="preserve">Call FW thoa man dk khuyen mai van se dc khuyen mai. </w:t>
              </w:r>
            </w:ins>
            <w:ins w:id="2183" w:author="Comverse" w:date="2013-09-30T10:19:00Z">
              <w:r w:rsidR="00AE2B95">
                <w:rPr>
                  <w:rFonts w:eastAsia="Times New Roman" w:cs="Calibri"/>
                  <w:color w:val="000000"/>
                </w:rPr>
                <w:t xml:space="preserve">Cac dk khuyen mai: Noi mang, </w:t>
              </w:r>
            </w:ins>
            <w:ins w:id="2184" w:author="Comverse" w:date="2013-09-30T10:21:00Z">
              <w:r>
                <w:rPr>
                  <w:rFonts w:eastAsia="Times New Roman" w:cs="Calibri"/>
                  <w:color w:val="000000"/>
                </w:rPr>
                <w:t>goi den co dinh toan quoc</w:t>
              </w:r>
            </w:ins>
            <w:ins w:id="2185" w:author="Comverse" w:date="2013-09-30T10:33:00Z">
              <w:r w:rsidR="00E1480D">
                <w:rPr>
                  <w:rFonts w:eastAsia="Times New Roman" w:cs="Calibri"/>
                  <w:color w:val="000000"/>
                </w:rPr>
                <w:t>….?</w:t>
              </w:r>
            </w:ins>
          </w:p>
          <w:p w:rsidR="00AC4321" w:rsidRPr="00DB6E0C" w:rsidRDefault="00FB0D85" w:rsidP="00FB0D85">
            <w:pPr>
              <w:spacing w:line="240" w:lineRule="auto"/>
              <w:jc w:val="both"/>
              <w:rPr>
                <w:rFonts w:eastAsia="Times New Roman" w:cs="Calibri"/>
                <w:color w:val="000000"/>
              </w:rPr>
            </w:pPr>
            <w:ins w:id="2186" w:author="Comverse" w:date="2013-09-30T10:24:00Z">
              <w:r>
                <w:rPr>
                  <w:rFonts w:eastAsia="Times New Roman" w:cs="Calibri"/>
                  <w:color w:val="000000"/>
                </w:rPr>
                <w:t>-</w:t>
              </w:r>
            </w:ins>
            <w:ins w:id="2187" w:author="Comverse" w:date="2013-09-30T10:23:00Z">
              <w:r>
                <w:rPr>
                  <w:rFonts w:eastAsia="Times New Roman" w:cs="Calibri"/>
                  <w:color w:val="000000"/>
                </w:rPr>
                <w:t xml:space="preserve"> Check lai cuoc goi Call FW co mien phi doi voi thue bao postpaid b</w:t>
              </w:r>
            </w:ins>
            <w:ins w:id="2188" w:author="ThaoDH" w:date="2013-10-02T16:15:00Z">
              <w:r w:rsidR="00D1373A">
                <w:rPr>
                  <w:rFonts w:eastAsia="Times New Roman" w:cs="Calibri"/>
                  <w:color w:val="000000"/>
                </w:rPr>
                <w:t>ì</w:t>
              </w:r>
            </w:ins>
            <w:ins w:id="2189" w:author="Comverse" w:date="2013-09-30T10:23:00Z">
              <w:del w:id="2190" w:author="ThaoDH" w:date="2013-10-02T16:15:00Z">
                <w:r w:rsidDel="00D1373A">
                  <w:rPr>
                    <w:rFonts w:eastAsia="Times New Roman" w:cs="Calibri"/>
                    <w:color w:val="000000"/>
                  </w:rPr>
                  <w:delText>i</w:delText>
                </w:r>
              </w:del>
              <w:r>
                <w:rPr>
                  <w:rFonts w:eastAsia="Times New Roman" w:cs="Calibri"/>
                  <w:color w:val="000000"/>
                </w:rPr>
                <w:t xml:space="preserve">nh </w:t>
              </w:r>
            </w:ins>
            <w:ins w:id="2191" w:author="ThaoDH" w:date="2013-10-02T16:15:00Z">
              <w:r w:rsidR="00D1373A">
                <w:rPr>
                  <w:rFonts w:eastAsia="Times New Roman" w:cs="Calibri"/>
                  <w:color w:val="000000"/>
                </w:rPr>
                <w:t>th</w:t>
              </w:r>
            </w:ins>
            <w:ins w:id="2192" w:author="ThaoDH" w:date="2013-10-02T16:16:00Z">
              <w:r w:rsidR="00D1373A">
                <w:rPr>
                  <w:rFonts w:eastAsia="Times New Roman" w:cs="Calibri"/>
                  <w:color w:val="000000"/>
                </w:rPr>
                <w:t>ườ</w:t>
              </w:r>
            </w:ins>
            <w:ins w:id="2193" w:author="ThaoDH" w:date="2013-10-02T16:15:00Z">
              <w:r w:rsidR="00D1373A">
                <w:rPr>
                  <w:rFonts w:eastAsia="Times New Roman" w:cs="Calibri"/>
                  <w:color w:val="000000"/>
                </w:rPr>
                <w:t xml:space="preserve">ng </w:t>
              </w:r>
            </w:ins>
            <w:ins w:id="2194" w:author="Comverse" w:date="2013-09-30T10:23:00Z">
              <w:r>
                <w:rPr>
                  <w:rFonts w:eastAsia="Times New Roman" w:cs="Calibri"/>
                  <w:color w:val="000000"/>
                </w:rPr>
                <w:t>hay k</w:t>
              </w:r>
            </w:ins>
            <w:ins w:id="2195" w:author="Comverse" w:date="2013-09-30T10:19:00Z">
              <w:r w:rsidR="00AE2B95">
                <w:rPr>
                  <w:rFonts w:eastAsia="Times New Roman" w:cs="Calibri"/>
                  <w:color w:val="000000"/>
                </w:rPr>
                <w:t xml:space="preserve"> </w:t>
              </w:r>
            </w:ins>
            <w:ins w:id="2196" w:author="ThaoDH" w:date="2013-10-02T16:16:00Z">
              <w:r w:rsidR="000F77B9">
                <w:rPr>
                  <w:rFonts w:eastAsia="Times New Roman" w:cs="Calibri"/>
                  <w:color w:val="000000"/>
                </w:rPr>
                <w:t>?</w:t>
              </w:r>
            </w:ins>
            <w:ins w:id="2197" w:author="ThaoDH" w:date="2013-10-02T16:17:00Z">
              <w:r w:rsidR="00821A89">
                <w:rPr>
                  <w:rFonts w:eastAsia="Times New Roman" w:cs="Calibri"/>
                  <w:color w:val="000000"/>
                </w:rPr>
                <w:t>(miễn phí chiều từ B-&gt;C)</w:t>
              </w:r>
            </w:ins>
            <w:ins w:id="2198" w:author="ThaoDH" w:date="2013-10-03T11:17:00Z">
              <w:r w:rsidR="00FC0272">
                <w:rPr>
                  <w:rFonts w:eastAsia="Times New Roman" w:cs="Calibri"/>
                  <w:color w:val="000000"/>
                </w:rPr>
                <w:t xml:space="preserve"> Không trừ tiền từ B sang C nếu C là nội mạng</w:t>
              </w:r>
            </w:ins>
            <w:ins w:id="2199" w:author="ThaoDH" w:date="2013-10-03T11:19:00Z">
              <w:r w:rsidR="00826733">
                <w:rPr>
                  <w:rFonts w:eastAsia="Times New Roman" w:cs="Calibri"/>
                  <w:color w:val="000000"/>
                </w:rPr>
                <w:t xml:space="preserve">. </w:t>
              </w:r>
              <w:r w:rsidR="00BB2AA4">
                <w:rPr>
                  <w:rFonts w:eastAsia="Times New Roman" w:cs="Calibri"/>
                  <w:color w:val="000000"/>
                </w:rPr>
                <w:t>Khong tính vào bất kì lưu lượng khuyến mại nào</w:t>
              </w:r>
            </w:ins>
          </w:p>
        </w:tc>
      </w:tr>
      <w:tr w:rsidR="00AC4321" w:rsidRPr="00DB6E0C" w:rsidTr="00AC4321">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2</w:t>
            </w:r>
          </w:p>
        </w:tc>
        <w:tc>
          <w:tcPr>
            <w:tcW w:w="3940" w:type="dxa"/>
            <w:tcBorders>
              <w:top w:val="nil"/>
              <w:left w:val="nil"/>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Gói ALO1 giới hạn 1200phút</w:t>
            </w:r>
          </w:p>
        </w:tc>
      </w:tr>
      <w:tr w:rsidR="00AC4321" w:rsidRPr="00DB6E0C" w:rsidTr="00AC4321">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3</w:t>
            </w:r>
          </w:p>
        </w:tc>
        <w:tc>
          <w:tcPr>
            <w:tcW w:w="3940" w:type="dxa"/>
            <w:tcBorders>
              <w:top w:val="nil"/>
              <w:left w:val="nil"/>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Gói ALO1 giới hạn 1500phút</w:t>
            </w:r>
          </w:p>
        </w:tc>
      </w:tr>
      <w:tr w:rsidR="00AC4321" w:rsidRPr="00DB6E0C" w:rsidTr="00AC4321">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4</w:t>
            </w:r>
          </w:p>
        </w:tc>
        <w:tc>
          <w:tcPr>
            <w:tcW w:w="3940" w:type="dxa"/>
            <w:tcBorders>
              <w:top w:val="nil"/>
              <w:left w:val="nil"/>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Gói ALO1 giới hạn 2500phút</w:t>
            </w:r>
          </w:p>
        </w:tc>
      </w:tr>
      <w:tr w:rsidR="00AC4321" w:rsidRPr="00DB6E0C" w:rsidTr="00AC4321">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5</w:t>
            </w:r>
          </w:p>
        </w:tc>
        <w:tc>
          <w:tcPr>
            <w:tcW w:w="3940" w:type="dxa"/>
            <w:tcBorders>
              <w:top w:val="nil"/>
              <w:left w:val="nil"/>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 xml:space="preserve">Gói ALO2 không giới hạn     </w:t>
            </w:r>
          </w:p>
        </w:tc>
      </w:tr>
      <w:tr w:rsidR="00AC4321" w:rsidRPr="00DB6E0C" w:rsidTr="00AC4321">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6</w:t>
            </w:r>
          </w:p>
        </w:tc>
        <w:tc>
          <w:tcPr>
            <w:tcW w:w="3940" w:type="dxa"/>
            <w:tcBorders>
              <w:top w:val="nil"/>
              <w:left w:val="nil"/>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 xml:space="preserve">Gói ALO2 giới hạn 1000 phút  </w:t>
            </w:r>
          </w:p>
        </w:tc>
      </w:tr>
      <w:tr w:rsidR="00AC4321" w:rsidRPr="00DB6E0C" w:rsidTr="00AC4321">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7</w:t>
            </w:r>
          </w:p>
        </w:tc>
        <w:tc>
          <w:tcPr>
            <w:tcW w:w="3940" w:type="dxa"/>
            <w:tcBorders>
              <w:top w:val="nil"/>
              <w:left w:val="nil"/>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 xml:space="preserve">Gói ALO2 giới hạn 1500 phút  </w:t>
            </w:r>
          </w:p>
        </w:tc>
      </w:tr>
      <w:tr w:rsidR="00AC4321" w:rsidRPr="00DB6E0C" w:rsidTr="00AC4321">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8</w:t>
            </w:r>
          </w:p>
        </w:tc>
        <w:tc>
          <w:tcPr>
            <w:tcW w:w="3940" w:type="dxa"/>
            <w:tcBorders>
              <w:top w:val="nil"/>
              <w:left w:val="nil"/>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 xml:space="preserve">Gói ALO2 giới hạn 2000 phút  </w:t>
            </w:r>
          </w:p>
        </w:tc>
      </w:tr>
      <w:tr w:rsidR="00AC4321" w:rsidRPr="00DB6E0C" w:rsidTr="00AC4321">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9</w:t>
            </w:r>
          </w:p>
        </w:tc>
        <w:tc>
          <w:tcPr>
            <w:tcW w:w="3940" w:type="dxa"/>
            <w:tcBorders>
              <w:top w:val="nil"/>
              <w:left w:val="nil"/>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 xml:space="preserve">Gói ALO2 giới hạn 2500 phút  </w:t>
            </w:r>
          </w:p>
        </w:tc>
      </w:tr>
      <w:tr w:rsidR="00AC4321" w:rsidRPr="00DB6E0C" w:rsidTr="00AC4321">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10</w:t>
            </w:r>
          </w:p>
        </w:tc>
        <w:tc>
          <w:tcPr>
            <w:tcW w:w="3940" w:type="dxa"/>
            <w:tcBorders>
              <w:top w:val="nil"/>
              <w:left w:val="nil"/>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Gói ALO3G1 giới hạn 1500phút</w:t>
            </w:r>
          </w:p>
        </w:tc>
      </w:tr>
      <w:tr w:rsidR="00AC4321" w:rsidRPr="00DB6E0C" w:rsidTr="00AC4321">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11</w:t>
            </w:r>
          </w:p>
        </w:tc>
        <w:tc>
          <w:tcPr>
            <w:tcW w:w="3940" w:type="dxa"/>
            <w:tcBorders>
              <w:top w:val="nil"/>
              <w:left w:val="nil"/>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Gói ALO3G2 giới hạn 1500phút</w:t>
            </w:r>
          </w:p>
        </w:tc>
      </w:tr>
      <w:tr w:rsidR="00AC4321" w:rsidRPr="00DB6E0C" w:rsidTr="00AC4321">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12</w:t>
            </w:r>
          </w:p>
        </w:tc>
        <w:tc>
          <w:tcPr>
            <w:tcW w:w="3940" w:type="dxa"/>
            <w:tcBorders>
              <w:top w:val="nil"/>
              <w:left w:val="nil"/>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 xml:space="preserve">Gói AloDN1 giới hạn 1500 phút  </w:t>
            </w:r>
          </w:p>
        </w:tc>
      </w:tr>
      <w:tr w:rsidR="00AC4321" w:rsidRPr="00DB6E0C" w:rsidTr="00AC4321">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13</w:t>
            </w:r>
          </w:p>
        </w:tc>
        <w:tc>
          <w:tcPr>
            <w:tcW w:w="3940" w:type="dxa"/>
            <w:tcBorders>
              <w:top w:val="nil"/>
              <w:left w:val="nil"/>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 xml:space="preserve">Gói AloDN1 giới hạn 2000 phút  </w:t>
            </w:r>
          </w:p>
        </w:tc>
      </w:tr>
      <w:tr w:rsidR="00AC4321" w:rsidRPr="00DB6E0C" w:rsidTr="00AC4321">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14</w:t>
            </w:r>
          </w:p>
        </w:tc>
        <w:tc>
          <w:tcPr>
            <w:tcW w:w="3940" w:type="dxa"/>
            <w:tcBorders>
              <w:top w:val="nil"/>
              <w:left w:val="nil"/>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 xml:space="preserve">Gói AloDN1 giới hạn 2500 phút  </w:t>
            </w:r>
          </w:p>
        </w:tc>
      </w:tr>
      <w:tr w:rsidR="00AC4321" w:rsidRPr="00DB6E0C" w:rsidTr="00AC4321">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15</w:t>
            </w:r>
          </w:p>
        </w:tc>
        <w:tc>
          <w:tcPr>
            <w:tcW w:w="3940" w:type="dxa"/>
            <w:tcBorders>
              <w:top w:val="nil"/>
              <w:left w:val="nil"/>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 xml:space="preserve">Gói AloDN1 giới hạn 3000 phút  </w:t>
            </w:r>
          </w:p>
        </w:tc>
      </w:tr>
      <w:tr w:rsidR="00AC4321" w:rsidRPr="00DB6E0C" w:rsidTr="00AC4321">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lastRenderedPageBreak/>
              <w:t>16</w:t>
            </w:r>
          </w:p>
        </w:tc>
        <w:tc>
          <w:tcPr>
            <w:tcW w:w="3940" w:type="dxa"/>
            <w:tcBorders>
              <w:top w:val="nil"/>
              <w:left w:val="nil"/>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 xml:space="preserve">Gói AloDN2 không giới hạn  </w:t>
            </w:r>
          </w:p>
        </w:tc>
      </w:tr>
      <w:tr w:rsidR="00AC4321" w:rsidRPr="00DB6E0C" w:rsidTr="00AC4321">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17</w:t>
            </w:r>
          </w:p>
        </w:tc>
        <w:tc>
          <w:tcPr>
            <w:tcW w:w="3940" w:type="dxa"/>
            <w:tcBorders>
              <w:top w:val="nil"/>
              <w:left w:val="nil"/>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 xml:space="preserve">Gói AloDN2 giới hạn 1500 phút  </w:t>
            </w:r>
          </w:p>
        </w:tc>
      </w:tr>
      <w:tr w:rsidR="00AC4321" w:rsidRPr="00DB6E0C" w:rsidTr="00AC4321">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18</w:t>
            </w:r>
          </w:p>
        </w:tc>
        <w:tc>
          <w:tcPr>
            <w:tcW w:w="3940" w:type="dxa"/>
            <w:tcBorders>
              <w:top w:val="nil"/>
              <w:left w:val="nil"/>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 xml:space="preserve">Gói AloDN2 giới hạn 2000 phút  </w:t>
            </w:r>
          </w:p>
        </w:tc>
      </w:tr>
      <w:tr w:rsidR="00AC4321" w:rsidRPr="00DB6E0C" w:rsidTr="00AC4321">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19</w:t>
            </w:r>
          </w:p>
        </w:tc>
        <w:tc>
          <w:tcPr>
            <w:tcW w:w="3940" w:type="dxa"/>
            <w:tcBorders>
              <w:top w:val="nil"/>
              <w:left w:val="nil"/>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 xml:space="preserve">Gói AloDN2 giới hạn 2500 phút  </w:t>
            </w:r>
          </w:p>
        </w:tc>
      </w:tr>
      <w:tr w:rsidR="00AC4321" w:rsidRPr="00DB6E0C" w:rsidTr="00AC4321">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20</w:t>
            </w:r>
          </w:p>
        </w:tc>
        <w:tc>
          <w:tcPr>
            <w:tcW w:w="3940" w:type="dxa"/>
            <w:tcBorders>
              <w:top w:val="nil"/>
              <w:left w:val="nil"/>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 xml:space="preserve">Gói AloDN2 giới hạn 3000 phút  </w:t>
            </w:r>
          </w:p>
        </w:tc>
      </w:tr>
      <w:tr w:rsidR="00AC4321" w:rsidRPr="00DB6E0C" w:rsidTr="00AC4321">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21</w:t>
            </w:r>
          </w:p>
        </w:tc>
        <w:tc>
          <w:tcPr>
            <w:tcW w:w="3940" w:type="dxa"/>
            <w:tcBorders>
              <w:top w:val="nil"/>
              <w:left w:val="nil"/>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Gói AloDN3G1 giới hạn 2000 phút</w:t>
            </w:r>
          </w:p>
        </w:tc>
      </w:tr>
      <w:tr w:rsidR="00AC4321" w:rsidRPr="00DB6E0C" w:rsidTr="00AC4321">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22</w:t>
            </w:r>
          </w:p>
        </w:tc>
        <w:tc>
          <w:tcPr>
            <w:tcW w:w="3940" w:type="dxa"/>
            <w:tcBorders>
              <w:top w:val="nil"/>
              <w:left w:val="nil"/>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Gói AloDN3G1 giới hạn 2500 phút</w:t>
            </w:r>
          </w:p>
        </w:tc>
      </w:tr>
      <w:tr w:rsidR="00AC4321" w:rsidRPr="00DB6E0C" w:rsidTr="00AC4321">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23</w:t>
            </w:r>
          </w:p>
        </w:tc>
        <w:tc>
          <w:tcPr>
            <w:tcW w:w="3940" w:type="dxa"/>
            <w:tcBorders>
              <w:top w:val="nil"/>
              <w:left w:val="nil"/>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Gói AloDN3G1 giới hạn 3000 phút</w:t>
            </w:r>
          </w:p>
        </w:tc>
      </w:tr>
      <w:tr w:rsidR="00AC4321" w:rsidRPr="00DB6E0C" w:rsidTr="00AC4321">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24</w:t>
            </w:r>
          </w:p>
        </w:tc>
        <w:tc>
          <w:tcPr>
            <w:tcW w:w="3940" w:type="dxa"/>
            <w:tcBorders>
              <w:top w:val="nil"/>
              <w:left w:val="nil"/>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Gói AloDN3G2 giới hạn 2000 phút</w:t>
            </w:r>
          </w:p>
        </w:tc>
      </w:tr>
      <w:tr w:rsidR="00AC4321" w:rsidRPr="00DB6E0C" w:rsidTr="00AC4321">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25</w:t>
            </w:r>
          </w:p>
        </w:tc>
        <w:tc>
          <w:tcPr>
            <w:tcW w:w="3940" w:type="dxa"/>
            <w:tcBorders>
              <w:top w:val="nil"/>
              <w:left w:val="nil"/>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Gói AloDN3G2 giới hạn 2500 phút</w:t>
            </w:r>
          </w:p>
        </w:tc>
      </w:tr>
      <w:tr w:rsidR="00AC4321" w:rsidRPr="00DB6E0C" w:rsidTr="00AC4321">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26</w:t>
            </w:r>
          </w:p>
        </w:tc>
        <w:tc>
          <w:tcPr>
            <w:tcW w:w="3940" w:type="dxa"/>
            <w:tcBorders>
              <w:top w:val="nil"/>
              <w:left w:val="nil"/>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Gói AloDN3G2 giới hạn 3000 phút</w:t>
            </w:r>
          </w:p>
        </w:tc>
      </w:tr>
    </w:tbl>
    <w:p w:rsidR="00B5139B" w:rsidRPr="00DB6E0C" w:rsidRDefault="00B5139B" w:rsidP="00E537CD">
      <w:pPr>
        <w:pStyle w:val="ListParagraph"/>
        <w:ind w:left="0"/>
        <w:jc w:val="both"/>
        <w:rPr>
          <w:rFonts w:eastAsia="Times New Roman" w:cs="Times New Roman"/>
          <w:szCs w:val="24"/>
        </w:rPr>
      </w:pPr>
      <w:r w:rsidRPr="00DB6E0C">
        <w:rPr>
          <w:rFonts w:eastAsia="Times New Roman" w:cs="Times New Roman"/>
          <w:szCs w:val="24"/>
        </w:rPr>
        <w:t xml:space="preserve">  </w:t>
      </w:r>
    </w:p>
    <w:p w:rsidR="00B5139B" w:rsidRPr="00DB6E0C" w:rsidRDefault="00B5139B" w:rsidP="005C0964">
      <w:pPr>
        <w:pStyle w:val="ListParagraph"/>
        <w:numPr>
          <w:ilvl w:val="0"/>
          <w:numId w:val="35"/>
        </w:numPr>
        <w:ind w:hanging="720"/>
        <w:jc w:val="both"/>
        <w:rPr>
          <w:rFonts w:eastAsia="Times New Roman" w:cs="Times New Roman"/>
          <w:b/>
          <w:szCs w:val="24"/>
        </w:rPr>
      </w:pPr>
      <w:r w:rsidRPr="00DB6E0C">
        <w:rPr>
          <w:rFonts w:eastAsia="Times New Roman" w:cs="Times New Roman"/>
          <w:b/>
          <w:szCs w:val="24"/>
        </w:rPr>
        <w:t>Bảng cước/Khuyến mại</w:t>
      </w:r>
    </w:p>
    <w:p w:rsidR="00B5139B" w:rsidRPr="00DB6E0C" w:rsidRDefault="00B5139B" w:rsidP="00E537CD">
      <w:pPr>
        <w:pStyle w:val="ListParagraph"/>
        <w:ind w:left="0"/>
        <w:jc w:val="both"/>
        <w:rPr>
          <w:rFonts w:eastAsia="Times New Roman" w:cs="Times New Roman"/>
          <w:szCs w:val="24"/>
        </w:rPr>
      </w:pPr>
    </w:p>
    <w:p w:rsidR="00B5139B" w:rsidRPr="00DB6E0C" w:rsidRDefault="00B5139B" w:rsidP="00E537CD">
      <w:pPr>
        <w:pStyle w:val="ListParagraph"/>
        <w:ind w:left="0"/>
        <w:jc w:val="both"/>
        <w:rPr>
          <w:rFonts w:eastAsia="Times New Roman" w:cs="Times New Roman"/>
          <w:szCs w:val="24"/>
        </w:rPr>
      </w:pPr>
      <w:r w:rsidRPr="00DB6E0C">
        <w:rPr>
          <w:rFonts w:eastAsia="Times New Roman" w:cs="Times New Roman"/>
          <w:szCs w:val="24"/>
        </w:rPr>
        <w:t xml:space="preserve">Có hai loại khuyến mại như sau. </w:t>
      </w:r>
    </w:p>
    <w:p w:rsidR="003E36E8" w:rsidRPr="00DB6E0C" w:rsidRDefault="003E36E8" w:rsidP="00E537CD">
      <w:pPr>
        <w:pStyle w:val="ListParagraph"/>
        <w:ind w:left="0"/>
        <w:jc w:val="both"/>
        <w:rPr>
          <w:rFonts w:eastAsia="Times New Roman" w:cs="Times New Roman"/>
          <w:b/>
          <w:szCs w:val="24"/>
        </w:rPr>
      </w:pPr>
      <w:r w:rsidRPr="00DB6E0C">
        <w:rPr>
          <w:rFonts w:eastAsia="Times New Roman" w:cs="Times New Roman"/>
          <w:b/>
          <w:szCs w:val="24"/>
        </w:rPr>
        <w:t>Loại thứ nhất</w:t>
      </w:r>
      <w:r w:rsidR="00B7292C">
        <w:rPr>
          <w:rFonts w:eastAsia="Times New Roman" w:cs="Times New Roman"/>
          <w:b/>
          <w:szCs w:val="24"/>
        </w:rPr>
        <w:t xml:space="preserve">: Nhóm 1 (gọi tắt là </w:t>
      </w:r>
      <w:r w:rsidR="004872C7">
        <w:rPr>
          <w:rFonts w:eastAsia="Times New Roman" w:cs="Times New Roman"/>
          <w:b/>
          <w:szCs w:val="24"/>
        </w:rPr>
        <w:t>KM1</w:t>
      </w:r>
      <w:r w:rsidR="00B7292C">
        <w:rPr>
          <w:rFonts w:eastAsia="Times New Roman" w:cs="Times New Roman"/>
          <w:b/>
          <w:szCs w:val="24"/>
        </w:rPr>
        <w:t>)</w:t>
      </w:r>
      <w:ins w:id="2200" w:author="Comverse" w:date="2013-10-14T14:57:00Z">
        <w:r w:rsidR="00F302AB">
          <w:rPr>
            <w:rFonts w:eastAsia="Times New Roman" w:cs="Times New Roman"/>
            <w:b/>
            <w:szCs w:val="24"/>
          </w:rPr>
          <w:t xml:space="preserve"> ok</w:t>
        </w:r>
      </w:ins>
    </w:p>
    <w:p w:rsidR="00B7292C" w:rsidRPr="00DB6E0C" w:rsidRDefault="00B7292C" w:rsidP="005C0964">
      <w:pPr>
        <w:pStyle w:val="ListParagraph"/>
        <w:numPr>
          <w:ilvl w:val="0"/>
          <w:numId w:val="6"/>
        </w:numPr>
        <w:jc w:val="both"/>
        <w:rPr>
          <w:rFonts w:eastAsia="Times New Roman" w:cs="Times New Roman"/>
          <w:szCs w:val="24"/>
        </w:rPr>
      </w:pPr>
      <w:r>
        <w:rPr>
          <w:rFonts w:eastAsia="Times New Roman" w:cs="Times New Roman"/>
          <w:szCs w:val="24"/>
        </w:rPr>
        <w:t>Khuyến mại phí hòa mạng, chuyển hình thức: Có thể có theo % (50% or 100%)</w:t>
      </w:r>
    </w:p>
    <w:p w:rsidR="00B7292C" w:rsidRDefault="00B7292C" w:rsidP="005C0964">
      <w:pPr>
        <w:pStyle w:val="ListParagraph"/>
        <w:numPr>
          <w:ilvl w:val="0"/>
          <w:numId w:val="6"/>
        </w:numPr>
        <w:jc w:val="both"/>
        <w:rPr>
          <w:rFonts w:eastAsia="Times New Roman" w:cs="Times New Roman"/>
          <w:szCs w:val="24"/>
        </w:rPr>
      </w:pPr>
      <w:r>
        <w:rPr>
          <w:rFonts w:eastAsia="Times New Roman" w:cs="Times New Roman"/>
          <w:szCs w:val="24"/>
        </w:rPr>
        <w:t xml:space="preserve">Cước gói: </w:t>
      </w:r>
    </w:p>
    <w:p w:rsidR="004B7A5C" w:rsidRPr="00DB6E0C" w:rsidRDefault="00B7292C" w:rsidP="00B7292C">
      <w:pPr>
        <w:pStyle w:val="ListParagraph"/>
        <w:jc w:val="both"/>
        <w:rPr>
          <w:rFonts w:eastAsia="Times New Roman" w:cs="Times New Roman"/>
          <w:szCs w:val="24"/>
        </w:rPr>
      </w:pPr>
      <w:r>
        <w:rPr>
          <w:rFonts w:eastAsia="Times New Roman" w:cs="Times New Roman"/>
          <w:szCs w:val="24"/>
        </w:rPr>
        <w:t>+ Tiền gói khách hàng phải đóng hàng tháng, có nhiều mức tương ứng từng đợt khuyến mại 21.000; 25.000; 35.000,…</w:t>
      </w:r>
      <w:r w:rsidR="004B7A5C" w:rsidRPr="00DB6E0C">
        <w:rPr>
          <w:rFonts w:eastAsia="Times New Roman" w:cs="Times New Roman"/>
          <w:szCs w:val="24"/>
        </w:rPr>
        <w:t xml:space="preserve"> (đã có VAT và chưa bao gồm phí thuê bao tháng). </w:t>
      </w:r>
      <w:ins w:id="2201" w:author="Comverse" w:date="2013-09-30T11:25:00Z">
        <w:r w:rsidR="00E02900">
          <w:rPr>
            <w:rFonts w:eastAsia="Times New Roman" w:cs="Times New Roman"/>
            <w:szCs w:val="24"/>
          </w:rPr>
          <w:t>Check voi khach hang gia tien phai tra hang thang cua tung goi ALO</w:t>
        </w:r>
      </w:ins>
      <w:ins w:id="2202" w:author="ThaoDH" w:date="2013-10-02T16:17:00Z">
        <w:r w:rsidR="00776A7D">
          <w:rPr>
            <w:rFonts w:eastAsia="Times New Roman" w:cs="Times New Roman"/>
            <w:szCs w:val="24"/>
          </w:rPr>
          <w:t xml:space="preserve"> (khách hàng cung cấp giá tiền phải trả hàng tháng của từng gói)</w:t>
        </w:r>
      </w:ins>
    </w:p>
    <w:p w:rsidR="004B7A5C" w:rsidRPr="00DB6E0C" w:rsidRDefault="00B7292C" w:rsidP="00B7292C">
      <w:pPr>
        <w:pStyle w:val="ListParagraph"/>
        <w:jc w:val="both"/>
        <w:rPr>
          <w:rFonts w:eastAsia="Times New Roman" w:cs="Times New Roman"/>
          <w:szCs w:val="24"/>
        </w:rPr>
      </w:pPr>
      <w:r>
        <w:rPr>
          <w:rFonts w:eastAsia="Times New Roman" w:cs="Times New Roman"/>
          <w:szCs w:val="24"/>
        </w:rPr>
        <w:t xml:space="preserve">+ </w:t>
      </w:r>
      <w:r w:rsidR="00014604" w:rsidRPr="00DB6E0C">
        <w:rPr>
          <w:rFonts w:eastAsia="Times New Roman" w:cs="Times New Roman"/>
          <w:szCs w:val="24"/>
        </w:rPr>
        <w:t xml:space="preserve">Trong tháng </w:t>
      </w:r>
      <w:r w:rsidR="00730D61" w:rsidRPr="00DB6E0C">
        <w:rPr>
          <w:rFonts w:eastAsia="Times New Roman" w:cs="Times New Roman"/>
          <w:szCs w:val="24"/>
        </w:rPr>
        <w:t xml:space="preserve">hòa mạng, nếu hòa mạng trước ngày 16 của tháng, thu 100% giá trị gói cam kết. Nếu hòa mạng từ ngày 16 trở đi, thu 50% giá trị gói cam kết. </w:t>
      </w:r>
      <w:ins w:id="2203" w:author="Comverse" w:date="2013-09-30T10:34:00Z">
        <w:r w:rsidR="00E1480D">
          <w:rPr>
            <w:rFonts w:eastAsia="Times New Roman" w:cs="Times New Roman"/>
            <w:szCs w:val="24"/>
          </w:rPr>
          <w:t>He thong BCCS se tinh</w:t>
        </w:r>
      </w:ins>
    </w:p>
    <w:p w:rsidR="00B41287" w:rsidRDefault="003E36E8" w:rsidP="00B41287">
      <w:pPr>
        <w:pStyle w:val="ListParagraph"/>
        <w:numPr>
          <w:ilvl w:val="0"/>
          <w:numId w:val="6"/>
        </w:numPr>
        <w:jc w:val="both"/>
        <w:rPr>
          <w:ins w:id="2204" w:author="Comverse" w:date="2013-09-30T10:51:00Z"/>
          <w:rFonts w:eastAsia="Times New Roman" w:cs="Times New Roman"/>
          <w:szCs w:val="24"/>
        </w:rPr>
      </w:pPr>
      <w:r w:rsidRPr="00DB6E0C">
        <w:rPr>
          <w:rFonts w:eastAsia="Times New Roman" w:cs="Times New Roman"/>
          <w:szCs w:val="24"/>
        </w:rPr>
        <w:t xml:space="preserve">Thời lượng </w:t>
      </w:r>
      <w:r w:rsidR="003217E0" w:rsidRPr="00DB6E0C">
        <w:rPr>
          <w:rFonts w:eastAsia="Times New Roman" w:cs="Times New Roman"/>
          <w:szCs w:val="24"/>
        </w:rPr>
        <w:t>tối đa hưởng khuyến mại: Miễn 10 phút đầu tiên của cuộc gọi</w:t>
      </w:r>
      <w:r w:rsidR="00F57B9D" w:rsidRPr="00DB6E0C">
        <w:rPr>
          <w:rFonts w:eastAsia="Times New Roman" w:cs="Times New Roman"/>
          <w:szCs w:val="24"/>
        </w:rPr>
        <w:t xml:space="preserve"> nội mạng và </w:t>
      </w:r>
      <w:r w:rsidR="00DA5D8D" w:rsidRPr="00DB6E0C">
        <w:rPr>
          <w:rFonts w:eastAsia="Times New Roman" w:cs="Times New Roman"/>
          <w:szCs w:val="24"/>
        </w:rPr>
        <w:t xml:space="preserve">số cố định/Gphone </w:t>
      </w:r>
      <w:r w:rsidR="00F57B9D" w:rsidRPr="00DB6E0C">
        <w:rPr>
          <w:rFonts w:eastAsia="Times New Roman" w:cs="Times New Roman"/>
          <w:szCs w:val="24"/>
        </w:rPr>
        <w:t xml:space="preserve">của </w:t>
      </w:r>
      <w:r w:rsidR="00DA5D8D" w:rsidRPr="00DB6E0C">
        <w:rPr>
          <w:rFonts w:eastAsia="Times New Roman" w:cs="Times New Roman"/>
          <w:szCs w:val="24"/>
        </w:rPr>
        <w:t xml:space="preserve">VNPT </w:t>
      </w:r>
      <w:r w:rsidR="00B7292C">
        <w:rPr>
          <w:rFonts w:eastAsia="Times New Roman" w:cs="Times New Roman"/>
          <w:szCs w:val="24"/>
        </w:rPr>
        <w:t>(toàn quốc)</w:t>
      </w:r>
      <w:r w:rsidR="003217E0" w:rsidRPr="00DB6E0C">
        <w:rPr>
          <w:rFonts w:eastAsia="Times New Roman" w:cs="Times New Roman"/>
          <w:szCs w:val="24"/>
        </w:rPr>
        <w:t xml:space="preserve">. Thời lượng quá 10 phút của cuộc gọi sẽ </w:t>
      </w:r>
      <w:r w:rsidR="00605411" w:rsidRPr="00DB6E0C">
        <w:rPr>
          <w:rFonts w:eastAsia="Times New Roman" w:cs="Times New Roman"/>
          <w:szCs w:val="24"/>
        </w:rPr>
        <w:t xml:space="preserve">tính theo quy định bình thường. </w:t>
      </w:r>
      <w:ins w:id="2205" w:author="Comverse" w:date="2013-09-30T10:47:00Z">
        <w:r w:rsidR="002F7E46">
          <w:rPr>
            <w:rFonts w:eastAsia="Times New Roman" w:cs="Times New Roman"/>
            <w:szCs w:val="24"/>
          </w:rPr>
          <w:t>cach lam: SO1 dung tariff de dam bao 10p dau la 0VND, co 1 bonus Plan cong so phut trong 10 phut dau</w:t>
        </w:r>
      </w:ins>
      <w:ins w:id="2206" w:author="Comverse" w:date="2013-09-30T10:50:00Z">
        <w:r w:rsidR="00B41287">
          <w:rPr>
            <w:rFonts w:eastAsia="Times New Roman" w:cs="Times New Roman"/>
            <w:szCs w:val="24"/>
          </w:rPr>
          <w:t xml:space="preserve"> cua cuoc goi</w:t>
        </w:r>
      </w:ins>
      <w:ins w:id="2207" w:author="Comverse" w:date="2013-09-30T10:47:00Z">
        <w:r w:rsidR="002F7E46">
          <w:rPr>
            <w:rFonts w:eastAsia="Times New Roman" w:cs="Times New Roman"/>
            <w:szCs w:val="24"/>
          </w:rPr>
          <w:t xml:space="preserve"> vao</w:t>
        </w:r>
      </w:ins>
      <w:ins w:id="2208" w:author="Comverse" w:date="2013-09-30T10:51:00Z">
        <w:r w:rsidR="00B41287">
          <w:rPr>
            <w:rFonts w:eastAsia="Times New Roman" w:cs="Times New Roman"/>
            <w:szCs w:val="24"/>
          </w:rPr>
          <w:t xml:space="preserve"> 1</w:t>
        </w:r>
      </w:ins>
      <w:ins w:id="2209" w:author="Comverse" w:date="2013-09-30T10:47:00Z">
        <w:r w:rsidR="002F7E46">
          <w:rPr>
            <w:rFonts w:eastAsia="Times New Roman" w:cs="Times New Roman"/>
            <w:szCs w:val="24"/>
          </w:rPr>
          <w:t xml:space="preserve"> balance</w:t>
        </w:r>
      </w:ins>
      <w:ins w:id="2210" w:author="Comverse" w:date="2013-09-30T10:51:00Z">
        <w:r w:rsidR="00B41287">
          <w:rPr>
            <w:rFonts w:eastAsia="Times New Roman" w:cs="Times New Roman"/>
            <w:szCs w:val="24"/>
          </w:rPr>
          <w:t xml:space="preserve"> nao do de khi den nguong 1200Phut thi trigger 1 notification de add them 1</w:t>
        </w:r>
      </w:ins>
      <w:ins w:id="2211" w:author="Comverse" w:date="2013-09-30T10:47:00Z">
        <w:r w:rsidR="002F7E46">
          <w:rPr>
            <w:rFonts w:eastAsia="Times New Roman" w:cs="Times New Roman"/>
            <w:szCs w:val="24"/>
          </w:rPr>
          <w:t xml:space="preserve"> </w:t>
        </w:r>
      </w:ins>
      <w:ins w:id="2212" w:author="Comverse" w:date="2013-09-30T10:48:00Z">
        <w:r w:rsidR="002F7E46">
          <w:rPr>
            <w:rFonts w:eastAsia="Times New Roman" w:cs="Times New Roman"/>
            <w:szCs w:val="24"/>
          </w:rPr>
          <w:t>SO2</w:t>
        </w:r>
      </w:ins>
      <w:ins w:id="2213" w:author="Comverse" w:date="2013-09-30T10:53:00Z">
        <w:r w:rsidR="00B41287">
          <w:rPr>
            <w:rFonts w:eastAsia="Times New Roman" w:cs="Times New Roman"/>
            <w:szCs w:val="24"/>
          </w:rPr>
          <w:t>. SO2 co nhiem vu lam mat tac dung cua SO1 de sau khi het 1200p khuyen mai thi cuoc goi dc tinh</w:t>
        </w:r>
      </w:ins>
      <w:ins w:id="2214" w:author="Comverse" w:date="2013-09-30T10:54:00Z">
        <w:r w:rsidR="00B41287">
          <w:rPr>
            <w:rFonts w:eastAsia="Times New Roman" w:cs="Times New Roman"/>
            <w:szCs w:val="24"/>
          </w:rPr>
          <w:t xml:space="preserve"> cuoc</w:t>
        </w:r>
      </w:ins>
      <w:ins w:id="2215" w:author="Comverse" w:date="2013-09-30T10:53:00Z">
        <w:r w:rsidR="00B41287">
          <w:rPr>
            <w:rFonts w:eastAsia="Times New Roman" w:cs="Times New Roman"/>
            <w:szCs w:val="24"/>
          </w:rPr>
          <w:t xml:space="preserve"> nhu binh thuong</w:t>
        </w:r>
      </w:ins>
      <w:ins w:id="2216" w:author="Comverse" w:date="2013-09-30T10:54:00Z">
        <w:r w:rsidR="00B41287">
          <w:rPr>
            <w:rFonts w:eastAsia="Times New Roman" w:cs="Times New Roman"/>
            <w:szCs w:val="24"/>
          </w:rPr>
          <w:t>. Den cuoi thang So2 se bi disable. RC cua SO1 se grant award voi option=set</w:t>
        </w:r>
      </w:ins>
    </w:p>
    <w:p w:rsidR="003E36E8" w:rsidRDefault="00E35D3D" w:rsidP="00B41287">
      <w:pPr>
        <w:pStyle w:val="ListParagraph"/>
        <w:numPr>
          <w:ilvl w:val="0"/>
          <w:numId w:val="6"/>
        </w:numPr>
        <w:jc w:val="both"/>
        <w:rPr>
          <w:ins w:id="2217" w:author="Comverse" w:date="2013-09-30T11:04:00Z"/>
          <w:rFonts w:eastAsia="Times New Roman" w:cs="Times New Roman"/>
          <w:szCs w:val="24"/>
        </w:rPr>
      </w:pPr>
      <w:ins w:id="2218" w:author="ThaoDH" w:date="2013-10-03T11:21:00Z">
        <w:r>
          <w:rPr>
            <w:rFonts w:eastAsia="Times New Roman" w:cs="Times New Roman"/>
            <w:szCs w:val="24"/>
          </w:rPr>
          <w:t>Các đầu số dịch vụ không được tính vào phần miễn phí</w:t>
        </w:r>
      </w:ins>
    </w:p>
    <w:p w:rsidR="00760BFA" w:rsidRPr="00DB6E0C" w:rsidRDefault="00760BFA" w:rsidP="00760BFA">
      <w:pPr>
        <w:pStyle w:val="ListParagraph"/>
        <w:numPr>
          <w:ilvl w:val="0"/>
          <w:numId w:val="6"/>
        </w:numPr>
        <w:jc w:val="both"/>
        <w:rPr>
          <w:rFonts w:eastAsia="Times New Roman" w:cs="Times New Roman"/>
          <w:szCs w:val="24"/>
        </w:rPr>
      </w:pPr>
      <w:ins w:id="2219" w:author="Comverse" w:date="2013-09-30T11:05:00Z">
        <w:r>
          <w:rPr>
            <w:rFonts w:eastAsia="Times New Roman" w:cs="Times New Roman"/>
            <w:szCs w:val="24"/>
          </w:rPr>
          <w:t>A Hoa c</w:t>
        </w:r>
      </w:ins>
      <w:ins w:id="2220" w:author="Comverse" w:date="2013-09-30T11:04:00Z">
        <w:r>
          <w:rPr>
            <w:rFonts w:eastAsia="Times New Roman" w:cs="Times New Roman"/>
            <w:szCs w:val="24"/>
          </w:rPr>
          <w:t xml:space="preserve">heck lai voi ben Comverse de </w:t>
        </w:r>
      </w:ins>
      <w:ins w:id="2221" w:author="Comverse" w:date="2013-09-30T11:05:00Z">
        <w:r>
          <w:rPr>
            <w:rFonts w:eastAsia="Times New Roman" w:cs="Times New Roman"/>
            <w:szCs w:val="24"/>
          </w:rPr>
          <w:t>co them chuc nang bonus theo %</w:t>
        </w:r>
      </w:ins>
    </w:p>
    <w:p w:rsidR="00566160" w:rsidRPr="00DB6E0C" w:rsidRDefault="00566160" w:rsidP="005C0964">
      <w:pPr>
        <w:pStyle w:val="ListParagraph"/>
        <w:numPr>
          <w:ilvl w:val="0"/>
          <w:numId w:val="6"/>
        </w:numPr>
        <w:jc w:val="both"/>
        <w:rPr>
          <w:rFonts w:eastAsia="Times New Roman" w:cs="Times New Roman"/>
          <w:szCs w:val="24"/>
        </w:rPr>
      </w:pPr>
      <w:r w:rsidRPr="00DB6E0C">
        <w:rPr>
          <w:rFonts w:eastAsia="Times New Roman" w:cs="Times New Roman"/>
          <w:szCs w:val="24"/>
        </w:rPr>
        <w:t xml:space="preserve">Tổng số phút miễn phí của gói có giới hạn. Có các loại giới hạn như sau: </w:t>
      </w:r>
      <w:r w:rsidR="004872C7">
        <w:rPr>
          <w:rFonts w:eastAsia="Times New Roman" w:cs="Times New Roman"/>
          <w:szCs w:val="24"/>
        </w:rPr>
        <w:t>700 phút,</w:t>
      </w:r>
      <w:r w:rsidRPr="00DB6E0C">
        <w:rPr>
          <w:rFonts w:eastAsia="Times New Roman" w:cs="Times New Roman"/>
          <w:szCs w:val="24"/>
        </w:rPr>
        <w:t xml:space="preserve">1000 phút, </w:t>
      </w:r>
      <w:r w:rsidR="00374BF5" w:rsidRPr="00DB6E0C">
        <w:rPr>
          <w:rFonts w:eastAsia="Times New Roman" w:cs="Times New Roman"/>
          <w:szCs w:val="24"/>
        </w:rPr>
        <w:t xml:space="preserve">2000 </w:t>
      </w:r>
      <w:r w:rsidRPr="00DB6E0C">
        <w:rPr>
          <w:rFonts w:eastAsia="Times New Roman" w:cs="Times New Roman"/>
          <w:szCs w:val="24"/>
        </w:rPr>
        <w:t>phút, 1500 phút, 2500 phút</w:t>
      </w:r>
      <w:r w:rsidR="007557C9" w:rsidRPr="00DB6E0C">
        <w:rPr>
          <w:rFonts w:eastAsia="Times New Roman" w:cs="Times New Roman"/>
          <w:szCs w:val="24"/>
        </w:rPr>
        <w:t xml:space="preserve"> hoặc không giới hạn</w:t>
      </w:r>
      <w:r w:rsidRPr="00DB6E0C">
        <w:rPr>
          <w:rFonts w:eastAsia="Times New Roman" w:cs="Times New Roman"/>
          <w:szCs w:val="24"/>
        </w:rPr>
        <w:t xml:space="preserve">. </w:t>
      </w:r>
      <w:r w:rsidR="00F0158C" w:rsidRPr="00DB6E0C">
        <w:rPr>
          <w:rFonts w:eastAsia="Times New Roman" w:cs="Times New Roman"/>
          <w:szCs w:val="24"/>
        </w:rPr>
        <w:t>Ứng với một giới hạn là một gói riêng</w:t>
      </w:r>
    </w:p>
    <w:p w:rsidR="00B7292C" w:rsidRDefault="00B7292C" w:rsidP="005C0964">
      <w:pPr>
        <w:pStyle w:val="ListParagraph"/>
        <w:numPr>
          <w:ilvl w:val="0"/>
          <w:numId w:val="6"/>
        </w:numPr>
        <w:jc w:val="both"/>
        <w:rPr>
          <w:ins w:id="2222" w:author="ThaoDH" w:date="2013-10-16T13:34:00Z"/>
          <w:rFonts w:eastAsia="Times New Roman" w:cs="Times New Roman"/>
          <w:szCs w:val="24"/>
          <w:highlight w:val="yellow"/>
        </w:rPr>
      </w:pPr>
      <w:r w:rsidRPr="0053386B">
        <w:rPr>
          <w:rFonts w:eastAsia="Times New Roman" w:cs="Times New Roman"/>
          <w:szCs w:val="24"/>
          <w:highlight w:val="yellow"/>
        </w:rPr>
        <w:t xml:space="preserve">Lưu lượng các cuộc gọi Call Forward  sang các hướng thuộc  </w:t>
      </w:r>
      <w:r w:rsidR="0053386B" w:rsidRPr="0053386B">
        <w:rPr>
          <w:rFonts w:eastAsia="Times New Roman" w:cs="Times New Roman"/>
          <w:szCs w:val="24"/>
          <w:highlight w:val="yellow"/>
        </w:rPr>
        <w:t xml:space="preserve">hướng khuyến mại </w:t>
      </w:r>
      <w:r w:rsidRPr="0053386B">
        <w:rPr>
          <w:rFonts w:eastAsia="Times New Roman" w:cs="Times New Roman"/>
          <w:szCs w:val="24"/>
          <w:highlight w:val="yellow"/>
        </w:rPr>
        <w:t>vẫn được tính vào dung lượng miễn phí</w:t>
      </w:r>
      <w:ins w:id="2223" w:author="ThaoDH" w:date="2013-10-16T13:34:00Z">
        <w:r w:rsidR="00D63104">
          <w:rPr>
            <w:rFonts w:eastAsia="Times New Roman" w:cs="Times New Roman"/>
            <w:szCs w:val="24"/>
            <w:highlight w:val="yellow"/>
          </w:rPr>
          <w:t xml:space="preserve"> </w:t>
        </w:r>
      </w:ins>
    </w:p>
    <w:p w:rsidR="004244C3" w:rsidRPr="004244C3" w:rsidRDefault="00D63104">
      <w:pPr>
        <w:ind w:left="360"/>
        <w:jc w:val="both"/>
        <w:rPr>
          <w:rFonts w:eastAsia="Times New Roman" w:cs="Times New Roman"/>
          <w:szCs w:val="24"/>
          <w:highlight w:val="yellow"/>
          <w:rPrChange w:id="2224" w:author="ThaoDH" w:date="2013-10-16T13:34:00Z">
            <w:rPr>
              <w:highlight w:val="yellow"/>
            </w:rPr>
          </w:rPrChange>
        </w:rPr>
        <w:pPrChange w:id="2225" w:author="ThaoDH" w:date="2013-10-16T13:34:00Z">
          <w:pPr>
            <w:pStyle w:val="ListParagraph"/>
            <w:numPr>
              <w:numId w:val="6"/>
            </w:numPr>
            <w:tabs>
              <w:tab w:val="num" w:pos="720"/>
            </w:tabs>
            <w:ind w:hanging="360"/>
            <w:jc w:val="both"/>
          </w:pPr>
        </w:pPrChange>
      </w:pPr>
      <w:ins w:id="2226" w:author="ThaoDH" w:date="2013-10-16T13:34:00Z">
        <w:r>
          <w:t xml:space="preserve">[Elcom/Comverse]: Thực tế với chiều forward B-&gt;C,  </w:t>
        </w:r>
      </w:ins>
      <w:ins w:id="2227" w:author="ThaoDH" w:date="2013-10-16T13:38:00Z">
        <w:r>
          <w:t>với B là thuê bao trả sau thì được miễn phí -&gt; không cộng vào dung lượng miễn</w:t>
        </w:r>
      </w:ins>
      <w:ins w:id="2228" w:author="ThaoDH" w:date="2013-10-16T13:39:00Z">
        <w:r>
          <w:t xml:space="preserve"> </w:t>
        </w:r>
      </w:ins>
      <w:ins w:id="2229" w:author="ThaoDH" w:date="2013-10-16T13:38:00Z">
        <w:r>
          <w:t>phí</w:t>
        </w:r>
      </w:ins>
    </w:p>
    <w:p w:rsidR="00374BF5" w:rsidRDefault="0035344D" w:rsidP="005C0964">
      <w:pPr>
        <w:pStyle w:val="ListParagraph"/>
        <w:numPr>
          <w:ilvl w:val="0"/>
          <w:numId w:val="6"/>
        </w:numPr>
        <w:jc w:val="both"/>
        <w:rPr>
          <w:rFonts w:eastAsia="Times New Roman" w:cs="Times New Roman"/>
          <w:szCs w:val="24"/>
        </w:rPr>
      </w:pPr>
      <w:r w:rsidRPr="00DB6E0C">
        <w:rPr>
          <w:rFonts w:eastAsia="Times New Roman" w:cs="Times New Roman"/>
          <w:szCs w:val="24"/>
        </w:rPr>
        <w:lastRenderedPageBreak/>
        <w:t xml:space="preserve">Các cuộc gọi  khác được tính cước như bình thường. </w:t>
      </w:r>
    </w:p>
    <w:p w:rsidR="000E4C6E" w:rsidRPr="009B4D07" w:rsidRDefault="000E4C6E" w:rsidP="005C0964">
      <w:pPr>
        <w:pStyle w:val="ListParagraph"/>
        <w:numPr>
          <w:ilvl w:val="0"/>
          <w:numId w:val="6"/>
        </w:numPr>
        <w:jc w:val="both"/>
        <w:rPr>
          <w:rFonts w:eastAsia="Times New Roman" w:cs="Times New Roman"/>
          <w:szCs w:val="24"/>
          <w:highlight w:val="yellow"/>
        </w:rPr>
      </w:pPr>
      <w:r w:rsidRPr="009B4D07">
        <w:rPr>
          <w:rFonts w:eastAsia="Times New Roman" w:cs="Times New Roman"/>
          <w:szCs w:val="24"/>
          <w:highlight w:val="yellow"/>
        </w:rPr>
        <w:t xml:space="preserve">Tùy từng chương trình, có thể được miễn phí </w:t>
      </w:r>
      <w:r w:rsidR="009B4D07" w:rsidRPr="009B4D07">
        <w:rPr>
          <w:rFonts w:eastAsia="Times New Roman" w:cs="Times New Roman"/>
          <w:szCs w:val="24"/>
          <w:highlight w:val="yellow"/>
        </w:rPr>
        <w:t>số phút thoại ngoại mạng (</w:t>
      </w:r>
      <w:r w:rsidRPr="009B4D07">
        <w:rPr>
          <w:rFonts w:eastAsia="Times New Roman" w:cs="Times New Roman"/>
          <w:szCs w:val="24"/>
          <w:highlight w:val="yellow"/>
        </w:rPr>
        <w:t>10 phút đầu cuộc gọi các hướng ngoại mạng</w:t>
      </w:r>
      <w:r w:rsidR="009B4D07" w:rsidRPr="009B4D07">
        <w:rPr>
          <w:rFonts w:eastAsia="Times New Roman" w:cs="Times New Roman"/>
          <w:szCs w:val="24"/>
          <w:highlight w:val="yellow"/>
        </w:rPr>
        <w:t>)</w:t>
      </w:r>
      <w:r w:rsidRPr="009B4D07">
        <w:rPr>
          <w:rFonts w:eastAsia="Times New Roman" w:cs="Times New Roman"/>
          <w:szCs w:val="24"/>
          <w:highlight w:val="yellow"/>
        </w:rPr>
        <w:t xml:space="preserve"> , số SMS,MMS bổ xung, số MB cước Data (500M) hoặc kèm gói MI_MAX miễn phí</w:t>
      </w:r>
    </w:p>
    <w:p w:rsidR="008E0D92" w:rsidRPr="00DB6E0C" w:rsidRDefault="008E0D92" w:rsidP="00E537CD">
      <w:pPr>
        <w:pStyle w:val="ListParagraph"/>
        <w:ind w:left="0"/>
        <w:jc w:val="both"/>
        <w:rPr>
          <w:rFonts w:eastAsia="Times New Roman" w:cs="Times New Roman"/>
          <w:b/>
          <w:szCs w:val="24"/>
        </w:rPr>
      </w:pPr>
    </w:p>
    <w:p w:rsidR="00B5139B" w:rsidRPr="00DB6E0C" w:rsidRDefault="008E0D92" w:rsidP="00E537CD">
      <w:pPr>
        <w:pStyle w:val="ListParagraph"/>
        <w:ind w:left="0"/>
        <w:jc w:val="both"/>
        <w:rPr>
          <w:rFonts w:eastAsia="Times New Roman" w:cs="Times New Roman"/>
          <w:b/>
          <w:szCs w:val="24"/>
        </w:rPr>
      </w:pPr>
      <w:r w:rsidRPr="00DB6E0C">
        <w:rPr>
          <w:rFonts w:eastAsia="Times New Roman" w:cs="Times New Roman"/>
          <w:b/>
          <w:szCs w:val="24"/>
        </w:rPr>
        <w:t>Loại thứ hai</w:t>
      </w:r>
      <w:r w:rsidR="0053386B">
        <w:rPr>
          <w:rFonts w:eastAsia="Times New Roman" w:cs="Times New Roman"/>
          <w:b/>
          <w:szCs w:val="24"/>
        </w:rPr>
        <w:t>: Nhóm 2 (</w:t>
      </w:r>
      <w:r w:rsidR="004872C7">
        <w:rPr>
          <w:rFonts w:eastAsia="Times New Roman" w:cs="Times New Roman"/>
          <w:b/>
          <w:szCs w:val="24"/>
        </w:rPr>
        <w:t>KM2</w:t>
      </w:r>
      <w:r w:rsidR="0053386B">
        <w:rPr>
          <w:rFonts w:eastAsia="Times New Roman" w:cs="Times New Roman"/>
          <w:b/>
          <w:szCs w:val="24"/>
        </w:rPr>
        <w:t>)</w:t>
      </w:r>
      <w:ins w:id="2230" w:author="Comverse" w:date="2013-10-14T14:57:00Z">
        <w:r w:rsidR="00F302AB">
          <w:rPr>
            <w:rFonts w:eastAsia="Times New Roman" w:cs="Times New Roman"/>
            <w:b/>
            <w:szCs w:val="24"/>
          </w:rPr>
          <w:t>ok</w:t>
        </w:r>
      </w:ins>
    </w:p>
    <w:p w:rsidR="008E0D92" w:rsidRPr="00DB6E0C" w:rsidRDefault="008E0D92" w:rsidP="00E537CD">
      <w:pPr>
        <w:pStyle w:val="ListParagraph"/>
        <w:ind w:left="0"/>
        <w:jc w:val="both"/>
        <w:rPr>
          <w:rFonts w:eastAsia="Times New Roman" w:cs="Times New Roman"/>
          <w:b/>
          <w:szCs w:val="24"/>
        </w:rPr>
      </w:pPr>
    </w:p>
    <w:p w:rsidR="0053386B" w:rsidRPr="00DB6E0C" w:rsidRDefault="0053386B" w:rsidP="005C0964">
      <w:pPr>
        <w:pStyle w:val="ListParagraph"/>
        <w:numPr>
          <w:ilvl w:val="0"/>
          <w:numId w:val="6"/>
        </w:numPr>
        <w:jc w:val="both"/>
        <w:rPr>
          <w:rFonts w:eastAsia="Times New Roman" w:cs="Times New Roman"/>
          <w:szCs w:val="24"/>
        </w:rPr>
      </w:pPr>
      <w:r>
        <w:rPr>
          <w:rFonts w:eastAsia="Times New Roman" w:cs="Times New Roman"/>
          <w:szCs w:val="24"/>
        </w:rPr>
        <w:t>Khuyến mại phí hòa mạng, chuyển hình thức: Có thể có theo % (50% or 100%)</w:t>
      </w:r>
    </w:p>
    <w:p w:rsidR="0053386B" w:rsidRDefault="0053386B" w:rsidP="005C0964">
      <w:pPr>
        <w:pStyle w:val="ListParagraph"/>
        <w:numPr>
          <w:ilvl w:val="0"/>
          <w:numId w:val="6"/>
        </w:numPr>
        <w:jc w:val="both"/>
        <w:rPr>
          <w:rFonts w:eastAsia="Times New Roman" w:cs="Times New Roman"/>
          <w:szCs w:val="24"/>
        </w:rPr>
      </w:pPr>
      <w:r>
        <w:rPr>
          <w:rFonts w:eastAsia="Times New Roman" w:cs="Times New Roman"/>
          <w:szCs w:val="24"/>
        </w:rPr>
        <w:t>Cước gói:</w:t>
      </w:r>
    </w:p>
    <w:p w:rsidR="0053386B" w:rsidRPr="00DB6E0C" w:rsidRDefault="0053386B" w:rsidP="0053386B">
      <w:pPr>
        <w:pStyle w:val="ListParagraph"/>
        <w:jc w:val="both"/>
        <w:rPr>
          <w:rFonts w:eastAsia="Times New Roman" w:cs="Times New Roman"/>
          <w:szCs w:val="24"/>
        </w:rPr>
      </w:pPr>
      <w:r>
        <w:rPr>
          <w:rFonts w:eastAsia="Times New Roman" w:cs="Times New Roman"/>
          <w:szCs w:val="24"/>
        </w:rPr>
        <w:t>+ Tiền gói khách hàng phải đóng hàng tháng, có nhiều mức tương ứng từng đợt khuyến mại 21.000; 25.000; 35.000,…</w:t>
      </w:r>
      <w:r w:rsidRPr="00DB6E0C">
        <w:rPr>
          <w:rFonts w:eastAsia="Times New Roman" w:cs="Times New Roman"/>
          <w:szCs w:val="24"/>
        </w:rPr>
        <w:t xml:space="preserve"> (đã có VAT và chưa bao gồm phí thuê bao tháng). </w:t>
      </w:r>
    </w:p>
    <w:p w:rsidR="0053386B" w:rsidRPr="00DB6E0C" w:rsidRDefault="0053386B" w:rsidP="0053386B">
      <w:pPr>
        <w:pStyle w:val="ListParagraph"/>
        <w:jc w:val="both"/>
        <w:rPr>
          <w:rFonts w:eastAsia="Times New Roman" w:cs="Times New Roman"/>
          <w:szCs w:val="24"/>
        </w:rPr>
      </w:pPr>
      <w:r>
        <w:rPr>
          <w:rFonts w:eastAsia="Times New Roman" w:cs="Times New Roman"/>
          <w:szCs w:val="24"/>
        </w:rPr>
        <w:t xml:space="preserve">+ </w:t>
      </w:r>
      <w:r w:rsidRPr="00DB6E0C">
        <w:rPr>
          <w:rFonts w:eastAsia="Times New Roman" w:cs="Times New Roman"/>
          <w:szCs w:val="24"/>
        </w:rPr>
        <w:t xml:space="preserve">Trong tháng hòa mạng, nếu hòa mạng trước ngày 16 của tháng, thu 100% giá trị gói cam kết. Nếu hòa mạng từ ngày 16 trở đi, thu 50% giá trị gói cam kết. </w:t>
      </w:r>
    </w:p>
    <w:p w:rsidR="008E0D92" w:rsidRPr="00DB6E0C" w:rsidRDefault="008E0D92" w:rsidP="005C0964">
      <w:pPr>
        <w:pStyle w:val="ListParagraph"/>
        <w:numPr>
          <w:ilvl w:val="0"/>
          <w:numId w:val="6"/>
        </w:numPr>
        <w:jc w:val="both"/>
        <w:rPr>
          <w:rFonts w:eastAsia="Times New Roman" w:cs="Times New Roman"/>
          <w:szCs w:val="24"/>
        </w:rPr>
      </w:pPr>
      <w:r w:rsidRPr="00DB6E0C">
        <w:rPr>
          <w:rFonts w:eastAsia="Times New Roman" w:cs="Times New Roman"/>
          <w:szCs w:val="24"/>
        </w:rPr>
        <w:t>Thời lượng tối đa hưởng khuyến mại: Miễn 10 phút đầu tiên của cuộc gọi</w:t>
      </w:r>
      <w:r w:rsidR="00A613A4" w:rsidRPr="00DB6E0C">
        <w:rPr>
          <w:rFonts w:eastAsia="Times New Roman" w:cs="Times New Roman"/>
          <w:szCs w:val="24"/>
        </w:rPr>
        <w:t xml:space="preserve"> nội mạng, cuộc gọi đến cố định VNPT/Gphone toàn quốc, gọi đến Mobiphone</w:t>
      </w:r>
      <w:r w:rsidRPr="00DB6E0C">
        <w:rPr>
          <w:rFonts w:eastAsia="Times New Roman" w:cs="Times New Roman"/>
          <w:szCs w:val="24"/>
        </w:rPr>
        <w:t xml:space="preserve">. Thời lượng quá 10 phút của cuộc gọi sẽ tính theo quy định bình thường. </w:t>
      </w:r>
    </w:p>
    <w:p w:rsidR="008E0D92" w:rsidRPr="00DB6E0C" w:rsidRDefault="008E0D92" w:rsidP="005C0964">
      <w:pPr>
        <w:pStyle w:val="ListParagraph"/>
        <w:numPr>
          <w:ilvl w:val="0"/>
          <w:numId w:val="6"/>
        </w:numPr>
        <w:jc w:val="both"/>
        <w:rPr>
          <w:rFonts w:eastAsia="Times New Roman" w:cs="Times New Roman"/>
          <w:szCs w:val="24"/>
        </w:rPr>
      </w:pPr>
      <w:r w:rsidRPr="00DB6E0C">
        <w:rPr>
          <w:rFonts w:eastAsia="Times New Roman" w:cs="Times New Roman"/>
          <w:szCs w:val="24"/>
        </w:rPr>
        <w:t xml:space="preserve">Tổng số phút miễn phí của gói có giới hạn. Có các loại giới hạn như sau: </w:t>
      </w:r>
      <w:r w:rsidR="0053386B">
        <w:rPr>
          <w:rFonts w:eastAsia="Times New Roman" w:cs="Times New Roman"/>
          <w:szCs w:val="24"/>
        </w:rPr>
        <w:t>700 phút,</w:t>
      </w:r>
      <w:r w:rsidRPr="00DB6E0C">
        <w:rPr>
          <w:rFonts w:eastAsia="Times New Roman" w:cs="Times New Roman"/>
          <w:szCs w:val="24"/>
        </w:rPr>
        <w:t>1000 phút, 2000 phút, 1500 phút, 2500 phút</w:t>
      </w:r>
      <w:r w:rsidR="0053386B">
        <w:rPr>
          <w:rFonts w:eastAsia="Times New Roman" w:cs="Times New Roman"/>
          <w:szCs w:val="24"/>
        </w:rPr>
        <w:t>; 3000 phút</w:t>
      </w:r>
      <w:r w:rsidR="007557C9" w:rsidRPr="00DB6E0C">
        <w:rPr>
          <w:rFonts w:eastAsia="Times New Roman" w:cs="Times New Roman"/>
          <w:szCs w:val="24"/>
        </w:rPr>
        <w:t xml:space="preserve"> hoặc không giới hạn</w:t>
      </w:r>
      <w:r w:rsidRPr="00DB6E0C">
        <w:rPr>
          <w:rFonts w:eastAsia="Times New Roman" w:cs="Times New Roman"/>
          <w:szCs w:val="24"/>
        </w:rPr>
        <w:t>. Ứng với một giới hạn là một gói riêng</w:t>
      </w:r>
      <w:r w:rsidR="00A613A4" w:rsidRPr="00DB6E0C">
        <w:rPr>
          <w:rFonts w:eastAsia="Times New Roman" w:cs="Times New Roman"/>
          <w:szCs w:val="24"/>
        </w:rPr>
        <w:t xml:space="preserve">. Phút gọi ngoài tổng thời lượng miễn phí tháng được </w:t>
      </w:r>
      <w:r w:rsidR="00344CFF" w:rsidRPr="00DB6E0C">
        <w:rPr>
          <w:rFonts w:eastAsia="Times New Roman" w:cs="Times New Roman"/>
          <w:szCs w:val="24"/>
        </w:rPr>
        <w:t xml:space="preserve">tính theo quy đinh. </w:t>
      </w:r>
    </w:p>
    <w:p w:rsidR="00A76EBA" w:rsidRPr="00DB6E0C" w:rsidRDefault="00A76EBA" w:rsidP="005C0964">
      <w:pPr>
        <w:pStyle w:val="ListParagraph"/>
        <w:numPr>
          <w:ilvl w:val="0"/>
          <w:numId w:val="6"/>
        </w:numPr>
        <w:jc w:val="both"/>
        <w:rPr>
          <w:rFonts w:eastAsia="Times New Roman" w:cs="Times New Roman"/>
          <w:szCs w:val="24"/>
        </w:rPr>
      </w:pPr>
      <w:r w:rsidRPr="00DB6E0C">
        <w:rPr>
          <w:rFonts w:eastAsia="Times New Roman" w:cs="Times New Roman"/>
          <w:szCs w:val="24"/>
        </w:rPr>
        <w:t>Các cuộc gọi call ford</w:t>
      </w:r>
      <w:r w:rsidR="000F3B26" w:rsidRPr="00DB6E0C">
        <w:rPr>
          <w:rFonts w:eastAsia="Times New Roman" w:cs="Times New Roman"/>
          <w:szCs w:val="24"/>
        </w:rPr>
        <w:t>ward trong nội mạng và sang Mobi</w:t>
      </w:r>
      <w:r w:rsidR="009A205A" w:rsidRPr="00DB6E0C">
        <w:rPr>
          <w:rFonts w:eastAsia="Times New Roman" w:cs="Times New Roman"/>
          <w:szCs w:val="24"/>
        </w:rPr>
        <w:t>f</w:t>
      </w:r>
      <w:r w:rsidR="000F3B26" w:rsidRPr="00DB6E0C">
        <w:rPr>
          <w:rFonts w:eastAsia="Times New Roman" w:cs="Times New Roman"/>
          <w:szCs w:val="24"/>
        </w:rPr>
        <w:t>one</w:t>
      </w:r>
      <w:r w:rsidR="008A0045" w:rsidRPr="00DB6E0C">
        <w:rPr>
          <w:rFonts w:eastAsia="Times New Roman" w:cs="Times New Roman"/>
          <w:szCs w:val="24"/>
        </w:rPr>
        <w:t xml:space="preserve">, sang số cố định của VNPT </w:t>
      </w:r>
      <w:r w:rsidR="00DF360F">
        <w:rPr>
          <w:rFonts w:eastAsia="Times New Roman" w:cs="Times New Roman"/>
          <w:szCs w:val="24"/>
        </w:rPr>
        <w:t>toàn quốc</w:t>
      </w:r>
      <w:r w:rsidR="00F203C3" w:rsidRPr="00DB6E0C">
        <w:rPr>
          <w:rFonts w:eastAsia="Times New Roman" w:cs="Times New Roman"/>
          <w:szCs w:val="24"/>
        </w:rPr>
        <w:t>, các cuộc gọi roaming sang mạng Mobiphone và bị gọi là số Mobiphone hoặc Vinaphone</w:t>
      </w:r>
      <w:r w:rsidR="008A0045" w:rsidRPr="00DB6E0C">
        <w:rPr>
          <w:rFonts w:eastAsia="Times New Roman" w:cs="Times New Roman"/>
          <w:szCs w:val="24"/>
        </w:rPr>
        <w:t xml:space="preserve"> cũng thuộc lưu lượng khuyến mại</w:t>
      </w:r>
    </w:p>
    <w:p w:rsidR="00A613A4" w:rsidRPr="00DB6E0C" w:rsidRDefault="007557C9" w:rsidP="005C0964">
      <w:pPr>
        <w:pStyle w:val="ListParagraph"/>
        <w:numPr>
          <w:ilvl w:val="0"/>
          <w:numId w:val="6"/>
        </w:numPr>
        <w:jc w:val="both"/>
        <w:rPr>
          <w:rFonts w:eastAsia="Times New Roman" w:cs="Times New Roman"/>
          <w:szCs w:val="24"/>
        </w:rPr>
      </w:pPr>
      <w:r w:rsidRPr="00DB6E0C">
        <w:rPr>
          <w:rFonts w:eastAsia="Times New Roman" w:cs="Times New Roman"/>
          <w:szCs w:val="24"/>
        </w:rPr>
        <w:t xml:space="preserve">Các cuộc gọi khác tính cước như bình thường. </w:t>
      </w:r>
    </w:p>
    <w:p w:rsidR="0031609D" w:rsidRDefault="0031609D" w:rsidP="005C0964">
      <w:pPr>
        <w:pStyle w:val="ListParagraph"/>
        <w:numPr>
          <w:ilvl w:val="0"/>
          <w:numId w:val="6"/>
        </w:numPr>
        <w:jc w:val="both"/>
        <w:rPr>
          <w:rFonts w:eastAsia="Times New Roman" w:cs="Times New Roman"/>
          <w:szCs w:val="24"/>
        </w:rPr>
      </w:pPr>
      <w:r w:rsidRPr="00DB6E0C">
        <w:rPr>
          <w:rFonts w:eastAsia="Times New Roman" w:cs="Times New Roman"/>
          <w:szCs w:val="24"/>
        </w:rPr>
        <w:t xml:space="preserve">Chú ý khi đã miễn phí 10 phút đầu </w:t>
      </w:r>
      <w:r w:rsidR="00B92E87" w:rsidRPr="00DB6E0C">
        <w:rPr>
          <w:rFonts w:eastAsia="Times New Roman" w:cs="Times New Roman"/>
          <w:szCs w:val="24"/>
        </w:rPr>
        <w:t>thì khi tính</w:t>
      </w:r>
      <w:r w:rsidR="00B140A7" w:rsidRPr="00DB6E0C">
        <w:rPr>
          <w:rFonts w:eastAsia="Times New Roman" w:cs="Times New Roman"/>
          <w:szCs w:val="24"/>
        </w:rPr>
        <w:t xml:space="preserve"> cước từ phút thứ 11 trở đi, phư</w:t>
      </w:r>
      <w:r w:rsidR="00B92E87" w:rsidRPr="00DB6E0C">
        <w:rPr>
          <w:rFonts w:eastAsia="Times New Roman" w:cs="Times New Roman"/>
          <w:szCs w:val="24"/>
        </w:rPr>
        <w:t>ơng thức tính cước là 1+1 thay vì 6+1</w:t>
      </w:r>
      <w:r w:rsidR="00151ECB" w:rsidRPr="00DB6E0C">
        <w:rPr>
          <w:rFonts w:eastAsia="Times New Roman" w:cs="Times New Roman"/>
          <w:szCs w:val="24"/>
        </w:rPr>
        <w:t xml:space="preserve"> (do 6+1 đã nằm trong 10 phút</w:t>
      </w:r>
      <w:r w:rsidR="00197F9E" w:rsidRPr="00DB6E0C">
        <w:rPr>
          <w:rFonts w:eastAsia="Times New Roman" w:cs="Times New Roman"/>
          <w:szCs w:val="24"/>
        </w:rPr>
        <w:t xml:space="preserve"> khuyến mại</w:t>
      </w:r>
      <w:r w:rsidR="00151ECB" w:rsidRPr="00DB6E0C">
        <w:rPr>
          <w:rFonts w:eastAsia="Times New Roman" w:cs="Times New Roman"/>
          <w:szCs w:val="24"/>
        </w:rPr>
        <w:t>)</w:t>
      </w:r>
    </w:p>
    <w:p w:rsidR="009B4D07" w:rsidRPr="009B4D07" w:rsidRDefault="009B4D07" w:rsidP="005C0964">
      <w:pPr>
        <w:pStyle w:val="ListParagraph"/>
        <w:numPr>
          <w:ilvl w:val="0"/>
          <w:numId w:val="6"/>
        </w:numPr>
        <w:jc w:val="both"/>
        <w:rPr>
          <w:rFonts w:eastAsia="Times New Roman" w:cs="Times New Roman"/>
          <w:szCs w:val="24"/>
          <w:highlight w:val="yellow"/>
        </w:rPr>
      </w:pPr>
      <w:r w:rsidRPr="009B4D07">
        <w:rPr>
          <w:rFonts w:eastAsia="Times New Roman" w:cs="Times New Roman"/>
          <w:szCs w:val="24"/>
          <w:highlight w:val="yellow"/>
        </w:rPr>
        <w:t>Tùy từng chương trình, có thể được miễn phí số phút thoại ngoại mạng (10 phút đầu cuộc gọi các hướng ngoại mạng) , số SMS,MMS bổ xung, số MB cước Data (500M) hoặc kèm gói MI_MAX miễn phí</w:t>
      </w:r>
    </w:p>
    <w:p w:rsidR="009B4D07" w:rsidRPr="00DB6E0C" w:rsidRDefault="009B4D07" w:rsidP="009B4D07">
      <w:pPr>
        <w:pStyle w:val="ListParagraph"/>
        <w:jc w:val="both"/>
        <w:rPr>
          <w:rFonts w:eastAsia="Times New Roman" w:cs="Times New Roman"/>
          <w:szCs w:val="24"/>
        </w:rPr>
      </w:pPr>
    </w:p>
    <w:p w:rsidR="00592502" w:rsidRPr="00DB6E0C" w:rsidRDefault="00592502" w:rsidP="00E537CD">
      <w:pPr>
        <w:jc w:val="both"/>
        <w:rPr>
          <w:rFonts w:eastAsia="Times New Roman" w:cs="Times New Roman"/>
          <w:b/>
          <w:szCs w:val="24"/>
        </w:rPr>
      </w:pPr>
      <w:r w:rsidRPr="00DB6E0C">
        <w:rPr>
          <w:rFonts w:eastAsia="Times New Roman" w:cs="Times New Roman"/>
          <w:b/>
          <w:szCs w:val="24"/>
        </w:rPr>
        <w:t xml:space="preserve">Các gói phụ </w:t>
      </w:r>
      <w:ins w:id="2231" w:author="Comverse" w:date="2013-10-14T14:57:00Z">
        <w:r w:rsidR="00F302AB">
          <w:rPr>
            <w:rFonts w:eastAsia="Times New Roman" w:cs="Times New Roman"/>
            <w:b/>
            <w:szCs w:val="24"/>
          </w:rPr>
          <w:t>ok</w:t>
        </w:r>
      </w:ins>
    </w:p>
    <w:p w:rsidR="008E0D92" w:rsidRPr="00DB6E0C" w:rsidRDefault="00592502" w:rsidP="00E537CD">
      <w:pPr>
        <w:pStyle w:val="ListParagraph"/>
        <w:ind w:left="0"/>
        <w:jc w:val="both"/>
        <w:rPr>
          <w:rFonts w:eastAsia="Times New Roman" w:cs="Times New Roman"/>
          <w:szCs w:val="24"/>
        </w:rPr>
      </w:pPr>
      <w:r w:rsidRPr="00DB6E0C">
        <w:rPr>
          <w:rFonts w:eastAsia="Times New Roman" w:cs="Times New Roman"/>
          <w:szCs w:val="24"/>
        </w:rPr>
        <w:t>Thuê bao cũng có thể đăng kí trực tiếp gói phụ</w:t>
      </w:r>
      <w:r w:rsidR="00AC7440" w:rsidRPr="00DB6E0C">
        <w:rPr>
          <w:rFonts w:eastAsia="Times New Roman" w:cs="Times New Roman"/>
          <w:szCs w:val="24"/>
        </w:rPr>
        <w:t xml:space="preserve"> sau:</w:t>
      </w:r>
    </w:p>
    <w:p w:rsidR="00592502" w:rsidRPr="00DB6E0C" w:rsidRDefault="00592502" w:rsidP="00E537CD">
      <w:pPr>
        <w:pStyle w:val="ListParagraph"/>
        <w:ind w:left="0"/>
        <w:jc w:val="both"/>
        <w:rPr>
          <w:rFonts w:eastAsia="Times New Roman" w:cs="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
        <w:gridCol w:w="1731"/>
        <w:gridCol w:w="888"/>
        <w:gridCol w:w="944"/>
        <w:gridCol w:w="888"/>
        <w:gridCol w:w="1057"/>
        <w:gridCol w:w="1057"/>
        <w:gridCol w:w="932"/>
        <w:gridCol w:w="896"/>
      </w:tblGrid>
      <w:tr w:rsidR="00592502" w:rsidRPr="00DB6E0C" w:rsidTr="008B5A6D">
        <w:trPr>
          <w:trHeight w:val="550"/>
        </w:trPr>
        <w:tc>
          <w:tcPr>
            <w:tcW w:w="2194" w:type="dxa"/>
            <w:gridSpan w:val="2"/>
            <w:vMerge w:val="restart"/>
          </w:tcPr>
          <w:p w:rsidR="00592502" w:rsidRPr="00DB6E0C" w:rsidRDefault="00592502" w:rsidP="00E537CD">
            <w:pPr>
              <w:pStyle w:val="ListParagraph"/>
              <w:ind w:left="0"/>
              <w:jc w:val="both"/>
              <w:rPr>
                <w:rFonts w:eastAsia="Times New Roman" w:cs="Times New Roman"/>
                <w:szCs w:val="24"/>
              </w:rPr>
            </w:pPr>
            <w:r w:rsidRPr="00DB6E0C">
              <w:rPr>
                <w:rFonts w:eastAsia="Times New Roman" w:cs="Times New Roman"/>
                <w:szCs w:val="24"/>
              </w:rPr>
              <w:t>Gói cước thỏa sức Alô mở rộng</w:t>
            </w:r>
          </w:p>
        </w:tc>
        <w:tc>
          <w:tcPr>
            <w:tcW w:w="6662" w:type="dxa"/>
            <w:gridSpan w:val="7"/>
          </w:tcPr>
          <w:p w:rsidR="00592502" w:rsidRPr="00DB6E0C" w:rsidRDefault="00592502" w:rsidP="00E537CD">
            <w:pPr>
              <w:pStyle w:val="ListParagraph"/>
              <w:ind w:left="0"/>
              <w:jc w:val="both"/>
              <w:rPr>
                <w:rFonts w:eastAsia="Times New Roman" w:cs="Times New Roman"/>
                <w:szCs w:val="24"/>
              </w:rPr>
            </w:pPr>
            <w:r w:rsidRPr="00DB6E0C">
              <w:rPr>
                <w:rFonts w:eastAsia="Times New Roman" w:cs="Times New Roman"/>
                <w:szCs w:val="24"/>
              </w:rPr>
              <w:t>Giá cước tháng (đã bao gồm VAT-10%&amp;chưa bao gồm cước thuê bao tháng) ĐV VNĐ</w:t>
            </w:r>
          </w:p>
        </w:tc>
      </w:tr>
      <w:tr w:rsidR="00592502" w:rsidRPr="00DB6E0C" w:rsidTr="008B5A6D">
        <w:trPr>
          <w:trHeight w:val="363"/>
        </w:trPr>
        <w:tc>
          <w:tcPr>
            <w:tcW w:w="2194" w:type="dxa"/>
            <w:gridSpan w:val="2"/>
            <w:vMerge/>
          </w:tcPr>
          <w:p w:rsidR="00592502" w:rsidRPr="00DB6E0C" w:rsidRDefault="00592502" w:rsidP="00E537CD">
            <w:pPr>
              <w:pStyle w:val="ListParagraph"/>
              <w:ind w:left="0"/>
              <w:jc w:val="both"/>
              <w:rPr>
                <w:rFonts w:eastAsia="Times New Roman" w:cs="Times New Roman"/>
                <w:szCs w:val="24"/>
              </w:rPr>
            </w:pPr>
          </w:p>
        </w:tc>
        <w:tc>
          <w:tcPr>
            <w:tcW w:w="888" w:type="dxa"/>
            <w:vMerge w:val="restart"/>
          </w:tcPr>
          <w:p w:rsidR="00592502" w:rsidRPr="00DB6E0C" w:rsidRDefault="00592502" w:rsidP="00E537CD">
            <w:pPr>
              <w:pStyle w:val="ListParagraph"/>
              <w:ind w:left="0"/>
              <w:jc w:val="both"/>
              <w:rPr>
                <w:rFonts w:eastAsia="Times New Roman" w:cs="Times New Roman"/>
                <w:szCs w:val="24"/>
              </w:rPr>
            </w:pPr>
            <w:r w:rsidRPr="00DB6E0C">
              <w:rPr>
                <w:rFonts w:eastAsia="Times New Roman" w:cs="Times New Roman"/>
                <w:szCs w:val="24"/>
              </w:rPr>
              <w:t>KM1</w:t>
            </w:r>
          </w:p>
        </w:tc>
        <w:tc>
          <w:tcPr>
            <w:tcW w:w="944" w:type="dxa"/>
            <w:vMerge w:val="restart"/>
          </w:tcPr>
          <w:p w:rsidR="00592502" w:rsidRPr="00DB6E0C" w:rsidRDefault="00592502" w:rsidP="00E537CD">
            <w:pPr>
              <w:pStyle w:val="ListParagraph"/>
              <w:ind w:left="0"/>
              <w:jc w:val="both"/>
              <w:rPr>
                <w:rFonts w:eastAsia="Times New Roman" w:cs="Times New Roman"/>
                <w:szCs w:val="24"/>
              </w:rPr>
            </w:pPr>
            <w:r w:rsidRPr="00DB6E0C">
              <w:rPr>
                <w:rFonts w:eastAsia="Times New Roman" w:cs="Times New Roman"/>
                <w:szCs w:val="24"/>
              </w:rPr>
              <w:t>KM2</w:t>
            </w:r>
          </w:p>
        </w:tc>
        <w:tc>
          <w:tcPr>
            <w:tcW w:w="888" w:type="dxa"/>
          </w:tcPr>
          <w:p w:rsidR="00592502" w:rsidRPr="00DB6E0C" w:rsidRDefault="00592502" w:rsidP="00E537CD">
            <w:pPr>
              <w:pStyle w:val="ListParagraph"/>
              <w:ind w:left="0"/>
              <w:jc w:val="both"/>
              <w:rPr>
                <w:rFonts w:eastAsia="Times New Roman" w:cs="Times New Roman"/>
                <w:szCs w:val="24"/>
              </w:rPr>
            </w:pPr>
            <w:r w:rsidRPr="00DB6E0C">
              <w:rPr>
                <w:rFonts w:eastAsia="Times New Roman" w:cs="Times New Roman"/>
                <w:szCs w:val="24"/>
              </w:rPr>
              <w:t>Voice ngoại mạng</w:t>
            </w:r>
          </w:p>
        </w:tc>
        <w:tc>
          <w:tcPr>
            <w:tcW w:w="1057" w:type="dxa"/>
          </w:tcPr>
          <w:p w:rsidR="00592502" w:rsidRPr="00DB6E0C" w:rsidRDefault="00592502" w:rsidP="00E537CD">
            <w:pPr>
              <w:pStyle w:val="ListParagraph"/>
              <w:ind w:left="0"/>
              <w:jc w:val="both"/>
              <w:rPr>
                <w:rFonts w:eastAsia="Times New Roman" w:cs="Times New Roman"/>
                <w:szCs w:val="24"/>
              </w:rPr>
            </w:pPr>
            <w:r w:rsidRPr="00DB6E0C">
              <w:rPr>
                <w:rFonts w:eastAsia="Times New Roman" w:cs="Times New Roman"/>
                <w:szCs w:val="24"/>
              </w:rPr>
              <w:t>SMS nội mạng</w:t>
            </w:r>
          </w:p>
        </w:tc>
        <w:tc>
          <w:tcPr>
            <w:tcW w:w="1057" w:type="dxa"/>
          </w:tcPr>
          <w:p w:rsidR="00592502" w:rsidRPr="00DB6E0C" w:rsidRDefault="00592502" w:rsidP="00E537CD">
            <w:pPr>
              <w:pStyle w:val="ListParagraph"/>
              <w:ind w:left="0"/>
              <w:jc w:val="both"/>
              <w:rPr>
                <w:rFonts w:eastAsia="Times New Roman" w:cs="Times New Roman"/>
                <w:szCs w:val="24"/>
              </w:rPr>
            </w:pPr>
            <w:r w:rsidRPr="00DB6E0C">
              <w:rPr>
                <w:rFonts w:eastAsia="Times New Roman" w:cs="Times New Roman"/>
                <w:szCs w:val="24"/>
              </w:rPr>
              <w:t>SMS ngoại mạng</w:t>
            </w:r>
          </w:p>
        </w:tc>
        <w:tc>
          <w:tcPr>
            <w:tcW w:w="932" w:type="dxa"/>
          </w:tcPr>
          <w:p w:rsidR="00592502" w:rsidRPr="00DB6E0C" w:rsidRDefault="00592502" w:rsidP="00E537CD">
            <w:pPr>
              <w:pStyle w:val="ListParagraph"/>
              <w:ind w:left="0"/>
              <w:jc w:val="both"/>
              <w:rPr>
                <w:rFonts w:eastAsia="Times New Roman" w:cs="Times New Roman"/>
                <w:szCs w:val="24"/>
              </w:rPr>
            </w:pPr>
            <w:r w:rsidRPr="00DB6E0C">
              <w:rPr>
                <w:rFonts w:eastAsia="Times New Roman" w:cs="Times New Roman"/>
                <w:szCs w:val="24"/>
              </w:rPr>
              <w:t>Data</w:t>
            </w:r>
          </w:p>
        </w:tc>
        <w:tc>
          <w:tcPr>
            <w:tcW w:w="896" w:type="dxa"/>
            <w:vMerge w:val="restart"/>
          </w:tcPr>
          <w:p w:rsidR="00592502" w:rsidRPr="00DB6E0C" w:rsidRDefault="00592502" w:rsidP="00E537CD">
            <w:pPr>
              <w:pStyle w:val="ListParagraph"/>
              <w:ind w:left="0"/>
              <w:jc w:val="both"/>
              <w:rPr>
                <w:rFonts w:eastAsia="Times New Roman" w:cs="Times New Roman"/>
                <w:szCs w:val="24"/>
              </w:rPr>
            </w:pPr>
            <w:r w:rsidRPr="00DB6E0C">
              <w:rPr>
                <w:rFonts w:eastAsia="Times New Roman" w:cs="Times New Roman"/>
                <w:szCs w:val="24"/>
              </w:rPr>
              <w:t>Tổng</w:t>
            </w:r>
          </w:p>
          <w:p w:rsidR="00592502" w:rsidRPr="00DB6E0C" w:rsidRDefault="00592502" w:rsidP="00E537CD">
            <w:pPr>
              <w:pStyle w:val="ListParagraph"/>
              <w:ind w:left="0"/>
              <w:jc w:val="both"/>
              <w:rPr>
                <w:rFonts w:eastAsia="Times New Roman" w:cs="Times New Roman"/>
                <w:szCs w:val="24"/>
              </w:rPr>
            </w:pPr>
            <w:r w:rsidRPr="00DB6E0C">
              <w:rPr>
                <w:rFonts w:eastAsia="Times New Roman" w:cs="Times New Roman"/>
                <w:szCs w:val="24"/>
              </w:rPr>
              <w:t>(VNĐ)</w:t>
            </w:r>
          </w:p>
        </w:tc>
      </w:tr>
      <w:tr w:rsidR="00592502" w:rsidRPr="00DB6E0C" w:rsidTr="008B5A6D">
        <w:trPr>
          <w:trHeight w:val="426"/>
        </w:trPr>
        <w:tc>
          <w:tcPr>
            <w:tcW w:w="2194" w:type="dxa"/>
            <w:gridSpan w:val="2"/>
            <w:vMerge/>
          </w:tcPr>
          <w:p w:rsidR="00592502" w:rsidRPr="00DB6E0C" w:rsidRDefault="00592502" w:rsidP="00E537CD">
            <w:pPr>
              <w:pStyle w:val="ListParagraph"/>
              <w:ind w:left="0"/>
              <w:jc w:val="both"/>
              <w:rPr>
                <w:rFonts w:eastAsia="Times New Roman" w:cs="Times New Roman"/>
                <w:szCs w:val="24"/>
              </w:rPr>
            </w:pPr>
          </w:p>
        </w:tc>
        <w:tc>
          <w:tcPr>
            <w:tcW w:w="888" w:type="dxa"/>
            <w:vMerge/>
          </w:tcPr>
          <w:p w:rsidR="00592502" w:rsidRPr="00DB6E0C" w:rsidRDefault="00592502" w:rsidP="00E537CD">
            <w:pPr>
              <w:pStyle w:val="ListParagraph"/>
              <w:ind w:left="0"/>
              <w:jc w:val="both"/>
              <w:rPr>
                <w:rFonts w:eastAsia="Times New Roman" w:cs="Times New Roman"/>
                <w:szCs w:val="24"/>
              </w:rPr>
            </w:pPr>
          </w:p>
        </w:tc>
        <w:tc>
          <w:tcPr>
            <w:tcW w:w="944" w:type="dxa"/>
            <w:vMerge/>
          </w:tcPr>
          <w:p w:rsidR="00592502" w:rsidRPr="00DB6E0C" w:rsidRDefault="00592502" w:rsidP="00E537CD">
            <w:pPr>
              <w:pStyle w:val="ListParagraph"/>
              <w:ind w:left="0"/>
              <w:jc w:val="both"/>
              <w:rPr>
                <w:rFonts w:eastAsia="Times New Roman" w:cs="Times New Roman"/>
                <w:szCs w:val="24"/>
              </w:rPr>
            </w:pPr>
          </w:p>
        </w:tc>
        <w:tc>
          <w:tcPr>
            <w:tcW w:w="888" w:type="dxa"/>
          </w:tcPr>
          <w:p w:rsidR="00592502" w:rsidRPr="00DB6E0C" w:rsidRDefault="00592502" w:rsidP="00E537CD">
            <w:pPr>
              <w:pStyle w:val="ListParagraph"/>
              <w:ind w:left="0"/>
              <w:jc w:val="both"/>
              <w:rPr>
                <w:rFonts w:eastAsia="Times New Roman" w:cs="Times New Roman"/>
                <w:szCs w:val="24"/>
              </w:rPr>
            </w:pPr>
            <w:r w:rsidRPr="00DB6E0C">
              <w:rPr>
                <w:rFonts w:eastAsia="Times New Roman" w:cs="Times New Roman"/>
                <w:szCs w:val="24"/>
              </w:rPr>
              <w:t>50 phút</w:t>
            </w:r>
          </w:p>
        </w:tc>
        <w:tc>
          <w:tcPr>
            <w:tcW w:w="1057" w:type="dxa"/>
          </w:tcPr>
          <w:p w:rsidR="00592502" w:rsidRPr="00DB6E0C" w:rsidRDefault="00592502" w:rsidP="00E537CD">
            <w:pPr>
              <w:pStyle w:val="ListParagraph"/>
              <w:ind w:left="0"/>
              <w:jc w:val="both"/>
              <w:rPr>
                <w:rFonts w:eastAsia="Times New Roman" w:cs="Times New Roman"/>
                <w:szCs w:val="24"/>
              </w:rPr>
            </w:pPr>
            <w:r w:rsidRPr="00DB6E0C">
              <w:rPr>
                <w:rFonts w:eastAsia="Times New Roman" w:cs="Times New Roman"/>
                <w:szCs w:val="24"/>
              </w:rPr>
              <w:t>500SMS</w:t>
            </w:r>
          </w:p>
        </w:tc>
        <w:tc>
          <w:tcPr>
            <w:tcW w:w="1057" w:type="dxa"/>
          </w:tcPr>
          <w:p w:rsidR="00592502" w:rsidRPr="00DB6E0C" w:rsidRDefault="00592502" w:rsidP="00E537CD">
            <w:pPr>
              <w:pStyle w:val="ListParagraph"/>
              <w:ind w:left="0"/>
              <w:jc w:val="both"/>
              <w:rPr>
                <w:rFonts w:eastAsia="Times New Roman" w:cs="Times New Roman"/>
                <w:szCs w:val="24"/>
              </w:rPr>
            </w:pPr>
            <w:r w:rsidRPr="00DB6E0C">
              <w:rPr>
                <w:rFonts w:eastAsia="Times New Roman" w:cs="Times New Roman"/>
                <w:szCs w:val="24"/>
              </w:rPr>
              <w:t>100SMS</w:t>
            </w:r>
          </w:p>
        </w:tc>
        <w:tc>
          <w:tcPr>
            <w:tcW w:w="932" w:type="dxa"/>
          </w:tcPr>
          <w:p w:rsidR="00592502" w:rsidRPr="00DB6E0C" w:rsidRDefault="00592502" w:rsidP="00E537CD">
            <w:pPr>
              <w:pStyle w:val="ListParagraph"/>
              <w:ind w:left="0"/>
              <w:jc w:val="both"/>
              <w:rPr>
                <w:rFonts w:eastAsia="Times New Roman" w:cs="Times New Roman"/>
                <w:szCs w:val="24"/>
              </w:rPr>
            </w:pPr>
            <w:r w:rsidRPr="00DB6E0C">
              <w:rPr>
                <w:rFonts w:eastAsia="Times New Roman" w:cs="Times New Roman"/>
                <w:szCs w:val="24"/>
              </w:rPr>
              <w:t>500Mb</w:t>
            </w:r>
          </w:p>
        </w:tc>
        <w:tc>
          <w:tcPr>
            <w:tcW w:w="896" w:type="dxa"/>
            <w:vMerge/>
          </w:tcPr>
          <w:p w:rsidR="00592502" w:rsidRPr="00DB6E0C" w:rsidRDefault="00592502" w:rsidP="00E537CD">
            <w:pPr>
              <w:pStyle w:val="ListParagraph"/>
              <w:ind w:left="0"/>
              <w:jc w:val="both"/>
              <w:rPr>
                <w:rFonts w:eastAsia="Times New Roman" w:cs="Times New Roman"/>
                <w:szCs w:val="24"/>
              </w:rPr>
            </w:pPr>
          </w:p>
        </w:tc>
      </w:tr>
      <w:tr w:rsidR="00592502" w:rsidRPr="00DB6E0C" w:rsidTr="008B5A6D">
        <w:trPr>
          <w:trHeight w:val="726"/>
        </w:trPr>
        <w:tc>
          <w:tcPr>
            <w:tcW w:w="2194" w:type="dxa"/>
            <w:gridSpan w:val="2"/>
            <w:vMerge/>
          </w:tcPr>
          <w:p w:rsidR="00592502" w:rsidRPr="00DB6E0C" w:rsidRDefault="00592502" w:rsidP="00E537CD">
            <w:pPr>
              <w:pStyle w:val="ListParagraph"/>
              <w:ind w:left="0"/>
              <w:jc w:val="both"/>
              <w:rPr>
                <w:rFonts w:eastAsia="Times New Roman" w:cs="Times New Roman"/>
                <w:szCs w:val="24"/>
              </w:rPr>
            </w:pPr>
          </w:p>
        </w:tc>
        <w:tc>
          <w:tcPr>
            <w:tcW w:w="888" w:type="dxa"/>
          </w:tcPr>
          <w:p w:rsidR="00592502" w:rsidRPr="00DB6E0C" w:rsidRDefault="00592502" w:rsidP="00E537CD">
            <w:pPr>
              <w:pStyle w:val="ListParagraph"/>
              <w:ind w:left="0"/>
              <w:jc w:val="both"/>
              <w:rPr>
                <w:rFonts w:eastAsia="Times New Roman" w:cs="Times New Roman"/>
                <w:szCs w:val="24"/>
              </w:rPr>
            </w:pPr>
          </w:p>
        </w:tc>
        <w:tc>
          <w:tcPr>
            <w:tcW w:w="944" w:type="dxa"/>
          </w:tcPr>
          <w:p w:rsidR="00592502" w:rsidRPr="00DB6E0C" w:rsidRDefault="00592502" w:rsidP="00E537CD">
            <w:pPr>
              <w:pStyle w:val="ListParagraph"/>
              <w:ind w:left="0"/>
              <w:jc w:val="both"/>
              <w:rPr>
                <w:rFonts w:eastAsia="Times New Roman" w:cs="Times New Roman"/>
                <w:szCs w:val="24"/>
              </w:rPr>
            </w:pPr>
          </w:p>
        </w:tc>
        <w:tc>
          <w:tcPr>
            <w:tcW w:w="888" w:type="dxa"/>
          </w:tcPr>
          <w:p w:rsidR="00592502" w:rsidRPr="00DB6E0C" w:rsidRDefault="00592502" w:rsidP="00E537CD">
            <w:pPr>
              <w:pStyle w:val="ListParagraph"/>
              <w:ind w:left="0"/>
              <w:jc w:val="both"/>
              <w:rPr>
                <w:rFonts w:eastAsia="Times New Roman" w:cs="Times New Roman"/>
                <w:szCs w:val="24"/>
              </w:rPr>
            </w:pPr>
            <w:r w:rsidRPr="00DB6E0C">
              <w:rPr>
                <w:rFonts w:eastAsia="Times New Roman" w:cs="Times New Roman"/>
                <w:szCs w:val="24"/>
              </w:rPr>
              <w:t>35000</w:t>
            </w:r>
          </w:p>
        </w:tc>
        <w:tc>
          <w:tcPr>
            <w:tcW w:w="1057" w:type="dxa"/>
          </w:tcPr>
          <w:p w:rsidR="00592502" w:rsidRPr="00DB6E0C" w:rsidRDefault="00592502" w:rsidP="00E537CD">
            <w:pPr>
              <w:pStyle w:val="ListParagraph"/>
              <w:ind w:left="0"/>
              <w:jc w:val="both"/>
              <w:rPr>
                <w:rFonts w:eastAsia="Times New Roman" w:cs="Times New Roman"/>
                <w:szCs w:val="24"/>
              </w:rPr>
            </w:pPr>
            <w:r w:rsidRPr="00DB6E0C">
              <w:rPr>
                <w:rFonts w:eastAsia="Times New Roman" w:cs="Times New Roman"/>
                <w:szCs w:val="24"/>
              </w:rPr>
              <w:t>20000</w:t>
            </w:r>
          </w:p>
        </w:tc>
        <w:tc>
          <w:tcPr>
            <w:tcW w:w="1057" w:type="dxa"/>
          </w:tcPr>
          <w:p w:rsidR="00592502" w:rsidRPr="00DB6E0C" w:rsidRDefault="00592502" w:rsidP="00E537CD">
            <w:pPr>
              <w:pStyle w:val="ListParagraph"/>
              <w:ind w:left="0"/>
              <w:jc w:val="both"/>
              <w:rPr>
                <w:rFonts w:eastAsia="Times New Roman" w:cs="Times New Roman"/>
                <w:szCs w:val="24"/>
              </w:rPr>
            </w:pPr>
            <w:r w:rsidRPr="00DB6E0C">
              <w:rPr>
                <w:rFonts w:eastAsia="Times New Roman" w:cs="Times New Roman"/>
                <w:szCs w:val="24"/>
              </w:rPr>
              <w:t>22000</w:t>
            </w:r>
          </w:p>
        </w:tc>
        <w:tc>
          <w:tcPr>
            <w:tcW w:w="932" w:type="dxa"/>
          </w:tcPr>
          <w:p w:rsidR="00592502" w:rsidRPr="00DB6E0C" w:rsidRDefault="00592502" w:rsidP="00E537CD">
            <w:pPr>
              <w:pStyle w:val="ListParagraph"/>
              <w:ind w:left="0"/>
              <w:jc w:val="both"/>
              <w:rPr>
                <w:rFonts w:eastAsia="Times New Roman" w:cs="Times New Roman"/>
                <w:szCs w:val="24"/>
              </w:rPr>
            </w:pPr>
            <w:r w:rsidRPr="00DB6E0C">
              <w:rPr>
                <w:rFonts w:eastAsia="Times New Roman" w:cs="Times New Roman"/>
                <w:szCs w:val="24"/>
              </w:rPr>
              <w:t>25000</w:t>
            </w:r>
          </w:p>
        </w:tc>
        <w:tc>
          <w:tcPr>
            <w:tcW w:w="896" w:type="dxa"/>
            <w:vMerge/>
          </w:tcPr>
          <w:p w:rsidR="00592502" w:rsidRPr="00DB6E0C" w:rsidRDefault="00592502" w:rsidP="00E537CD">
            <w:pPr>
              <w:pStyle w:val="ListParagraph"/>
              <w:ind w:left="0"/>
              <w:jc w:val="both"/>
              <w:rPr>
                <w:rFonts w:eastAsia="Times New Roman" w:cs="Times New Roman"/>
                <w:szCs w:val="24"/>
              </w:rPr>
            </w:pPr>
          </w:p>
        </w:tc>
      </w:tr>
      <w:tr w:rsidR="00592502" w:rsidRPr="00DB6E0C" w:rsidTr="008B5A6D">
        <w:tc>
          <w:tcPr>
            <w:tcW w:w="463" w:type="dxa"/>
          </w:tcPr>
          <w:p w:rsidR="00592502" w:rsidRPr="00DB6E0C" w:rsidRDefault="00592502" w:rsidP="00E537CD">
            <w:pPr>
              <w:pStyle w:val="ListParagraph"/>
              <w:ind w:left="0"/>
              <w:jc w:val="both"/>
              <w:rPr>
                <w:rFonts w:eastAsia="Times New Roman" w:cs="Times New Roman"/>
                <w:szCs w:val="24"/>
              </w:rPr>
            </w:pPr>
            <w:r w:rsidRPr="00DB6E0C">
              <w:rPr>
                <w:rFonts w:eastAsia="Times New Roman" w:cs="Times New Roman"/>
                <w:szCs w:val="24"/>
              </w:rPr>
              <w:t>1</w:t>
            </w:r>
          </w:p>
        </w:tc>
        <w:tc>
          <w:tcPr>
            <w:tcW w:w="1731" w:type="dxa"/>
          </w:tcPr>
          <w:p w:rsidR="00592502" w:rsidRPr="00DB6E0C" w:rsidRDefault="00592502" w:rsidP="00E537CD">
            <w:pPr>
              <w:pStyle w:val="ListParagraph"/>
              <w:ind w:left="0"/>
              <w:jc w:val="both"/>
              <w:rPr>
                <w:rFonts w:eastAsia="Times New Roman" w:cs="Times New Roman"/>
                <w:szCs w:val="24"/>
              </w:rPr>
            </w:pPr>
            <w:r w:rsidRPr="00DB6E0C">
              <w:rPr>
                <w:rFonts w:eastAsia="Times New Roman" w:cs="Times New Roman"/>
                <w:szCs w:val="24"/>
              </w:rPr>
              <w:t>[KM1]+[Voice, SMS nội mạng, data]</w:t>
            </w:r>
          </w:p>
        </w:tc>
        <w:tc>
          <w:tcPr>
            <w:tcW w:w="888" w:type="dxa"/>
          </w:tcPr>
          <w:p w:rsidR="00592502" w:rsidRPr="00DB6E0C" w:rsidRDefault="00E02900" w:rsidP="00E537CD">
            <w:pPr>
              <w:jc w:val="both"/>
              <w:rPr>
                <w:rFonts w:cs="Times New Roman"/>
                <w:szCs w:val="24"/>
              </w:rPr>
            </w:pPr>
            <w:r>
              <w:rPr>
                <w:rFonts w:cs="Times New Roman"/>
                <w:szCs w:val="24"/>
              </w:rPr>
              <w:t>X</w:t>
            </w:r>
          </w:p>
        </w:tc>
        <w:tc>
          <w:tcPr>
            <w:tcW w:w="944" w:type="dxa"/>
          </w:tcPr>
          <w:p w:rsidR="00592502" w:rsidRPr="00DB6E0C" w:rsidRDefault="00592502" w:rsidP="00E537CD">
            <w:pPr>
              <w:pStyle w:val="ListParagraph"/>
              <w:ind w:left="0"/>
              <w:jc w:val="both"/>
              <w:rPr>
                <w:rFonts w:eastAsia="Times New Roman" w:cs="Times New Roman"/>
                <w:szCs w:val="24"/>
              </w:rPr>
            </w:pPr>
          </w:p>
        </w:tc>
        <w:tc>
          <w:tcPr>
            <w:tcW w:w="888" w:type="dxa"/>
          </w:tcPr>
          <w:p w:rsidR="00592502" w:rsidRPr="00DB6E0C" w:rsidRDefault="00592502" w:rsidP="00E537CD">
            <w:pPr>
              <w:jc w:val="both"/>
              <w:rPr>
                <w:rFonts w:cs="Times New Roman"/>
                <w:szCs w:val="24"/>
              </w:rPr>
            </w:pPr>
            <w:r w:rsidRPr="00DB6E0C">
              <w:rPr>
                <w:rFonts w:cs="Times New Roman"/>
                <w:szCs w:val="24"/>
              </w:rPr>
              <w:t>35000</w:t>
            </w:r>
            <w:ins w:id="2232" w:author="Comverse" w:date="2013-09-30T11:14:00Z">
              <w:r w:rsidR="000B34EB">
                <w:rPr>
                  <w:rFonts w:cs="Times New Roman"/>
                  <w:szCs w:val="24"/>
                </w:rPr>
                <w:t xml:space="preserve"> RC</w:t>
              </w:r>
            </w:ins>
          </w:p>
        </w:tc>
        <w:tc>
          <w:tcPr>
            <w:tcW w:w="1057" w:type="dxa"/>
          </w:tcPr>
          <w:p w:rsidR="00592502" w:rsidRDefault="00592502" w:rsidP="00E537CD">
            <w:pPr>
              <w:pStyle w:val="ListParagraph"/>
              <w:ind w:left="0"/>
              <w:jc w:val="both"/>
              <w:rPr>
                <w:ins w:id="2233" w:author="Comverse" w:date="2013-09-30T11:14:00Z"/>
                <w:rFonts w:eastAsia="Times New Roman" w:cs="Times New Roman"/>
                <w:szCs w:val="24"/>
              </w:rPr>
            </w:pPr>
            <w:r w:rsidRPr="00DB6E0C">
              <w:rPr>
                <w:rFonts w:eastAsia="Times New Roman" w:cs="Times New Roman"/>
                <w:szCs w:val="24"/>
              </w:rPr>
              <w:t>20000</w:t>
            </w:r>
          </w:p>
          <w:p w:rsidR="000B34EB" w:rsidRPr="00DB6E0C" w:rsidRDefault="000B34EB" w:rsidP="00E537CD">
            <w:pPr>
              <w:pStyle w:val="ListParagraph"/>
              <w:ind w:left="0"/>
              <w:jc w:val="both"/>
              <w:rPr>
                <w:rFonts w:eastAsia="Times New Roman" w:cs="Times New Roman"/>
                <w:szCs w:val="24"/>
              </w:rPr>
            </w:pPr>
            <w:ins w:id="2234" w:author="Comverse" w:date="2013-09-30T11:14:00Z">
              <w:r>
                <w:rPr>
                  <w:rFonts w:eastAsia="Times New Roman" w:cs="Times New Roman"/>
                  <w:szCs w:val="24"/>
                </w:rPr>
                <w:t>RC</w:t>
              </w:r>
            </w:ins>
          </w:p>
        </w:tc>
        <w:tc>
          <w:tcPr>
            <w:tcW w:w="1057" w:type="dxa"/>
          </w:tcPr>
          <w:p w:rsidR="00592502" w:rsidRPr="00DB6E0C" w:rsidRDefault="00592502" w:rsidP="00E537CD">
            <w:pPr>
              <w:pStyle w:val="ListParagraph"/>
              <w:ind w:left="0"/>
              <w:jc w:val="both"/>
              <w:rPr>
                <w:rFonts w:eastAsia="Times New Roman" w:cs="Times New Roman"/>
                <w:szCs w:val="24"/>
              </w:rPr>
            </w:pPr>
          </w:p>
        </w:tc>
        <w:tc>
          <w:tcPr>
            <w:tcW w:w="932" w:type="dxa"/>
          </w:tcPr>
          <w:p w:rsidR="00592502" w:rsidRDefault="00592502" w:rsidP="00E537CD">
            <w:pPr>
              <w:pStyle w:val="ListParagraph"/>
              <w:ind w:left="0"/>
              <w:jc w:val="both"/>
              <w:rPr>
                <w:ins w:id="2235" w:author="Comverse" w:date="2013-09-30T11:14:00Z"/>
                <w:rFonts w:eastAsia="Times New Roman" w:cs="Times New Roman"/>
                <w:szCs w:val="24"/>
              </w:rPr>
            </w:pPr>
            <w:r w:rsidRPr="00DB6E0C">
              <w:rPr>
                <w:rFonts w:eastAsia="Times New Roman" w:cs="Times New Roman"/>
                <w:szCs w:val="24"/>
              </w:rPr>
              <w:t>25000</w:t>
            </w:r>
          </w:p>
          <w:p w:rsidR="000B34EB" w:rsidRPr="00DB6E0C" w:rsidRDefault="000B34EB" w:rsidP="00E537CD">
            <w:pPr>
              <w:pStyle w:val="ListParagraph"/>
              <w:ind w:left="0"/>
              <w:jc w:val="both"/>
              <w:rPr>
                <w:rFonts w:eastAsia="Times New Roman" w:cs="Times New Roman"/>
                <w:szCs w:val="24"/>
              </w:rPr>
            </w:pPr>
            <w:ins w:id="2236" w:author="Comverse" w:date="2013-09-30T11:14:00Z">
              <w:r>
                <w:rPr>
                  <w:rFonts w:eastAsia="Times New Roman" w:cs="Times New Roman"/>
                  <w:szCs w:val="24"/>
                </w:rPr>
                <w:t>RC</w:t>
              </w:r>
            </w:ins>
          </w:p>
        </w:tc>
        <w:tc>
          <w:tcPr>
            <w:tcW w:w="896" w:type="dxa"/>
            <w:vAlign w:val="bottom"/>
          </w:tcPr>
          <w:p w:rsidR="00592502" w:rsidRPr="00DB6E0C" w:rsidRDefault="00CD2663" w:rsidP="00E537CD">
            <w:pPr>
              <w:pStyle w:val="ListParagraph"/>
              <w:ind w:left="0"/>
              <w:jc w:val="both"/>
              <w:rPr>
                <w:rFonts w:eastAsia="Times New Roman" w:cs="Times New Roman"/>
                <w:szCs w:val="24"/>
              </w:rPr>
            </w:pPr>
            <w:r>
              <w:rPr>
                <w:rFonts w:eastAsia="Times New Roman" w:cs="Times New Roman"/>
                <w:szCs w:val="24"/>
              </w:rPr>
              <w:t>x+gói phụ</w:t>
            </w:r>
          </w:p>
        </w:tc>
      </w:tr>
      <w:tr w:rsidR="00592502" w:rsidRPr="00DB6E0C" w:rsidTr="008B5A6D">
        <w:tc>
          <w:tcPr>
            <w:tcW w:w="463" w:type="dxa"/>
          </w:tcPr>
          <w:p w:rsidR="00592502" w:rsidRPr="00DB6E0C" w:rsidRDefault="00592502" w:rsidP="00E537CD">
            <w:pPr>
              <w:pStyle w:val="ListParagraph"/>
              <w:ind w:left="0"/>
              <w:jc w:val="both"/>
              <w:rPr>
                <w:rFonts w:eastAsia="Times New Roman" w:cs="Times New Roman"/>
                <w:szCs w:val="24"/>
              </w:rPr>
            </w:pPr>
            <w:r w:rsidRPr="00DB6E0C">
              <w:rPr>
                <w:rFonts w:eastAsia="Times New Roman" w:cs="Times New Roman"/>
                <w:szCs w:val="24"/>
              </w:rPr>
              <w:t>2</w:t>
            </w:r>
          </w:p>
        </w:tc>
        <w:tc>
          <w:tcPr>
            <w:tcW w:w="1731" w:type="dxa"/>
          </w:tcPr>
          <w:p w:rsidR="00592502" w:rsidRPr="00DB6E0C" w:rsidRDefault="00592502" w:rsidP="00E537CD">
            <w:pPr>
              <w:pStyle w:val="ListParagraph"/>
              <w:ind w:left="0"/>
              <w:jc w:val="both"/>
              <w:rPr>
                <w:rFonts w:eastAsia="Times New Roman" w:cs="Times New Roman"/>
                <w:szCs w:val="24"/>
              </w:rPr>
            </w:pPr>
            <w:r w:rsidRPr="00DB6E0C">
              <w:rPr>
                <w:rFonts w:eastAsia="Times New Roman" w:cs="Times New Roman"/>
                <w:szCs w:val="24"/>
              </w:rPr>
              <w:t>[KM1]+[Voice, SMStrong nước, data]</w:t>
            </w:r>
          </w:p>
        </w:tc>
        <w:tc>
          <w:tcPr>
            <w:tcW w:w="888" w:type="dxa"/>
          </w:tcPr>
          <w:p w:rsidR="00592502" w:rsidRPr="00DB6E0C" w:rsidRDefault="00E02900" w:rsidP="00E537CD">
            <w:pPr>
              <w:jc w:val="both"/>
              <w:rPr>
                <w:rFonts w:cs="Times New Roman"/>
                <w:szCs w:val="24"/>
              </w:rPr>
            </w:pPr>
            <w:r>
              <w:rPr>
                <w:rFonts w:cs="Times New Roman"/>
                <w:szCs w:val="24"/>
              </w:rPr>
              <w:t>X</w:t>
            </w:r>
          </w:p>
        </w:tc>
        <w:tc>
          <w:tcPr>
            <w:tcW w:w="944" w:type="dxa"/>
          </w:tcPr>
          <w:p w:rsidR="00592502" w:rsidRPr="00DB6E0C" w:rsidRDefault="00592502" w:rsidP="00E537CD">
            <w:pPr>
              <w:pStyle w:val="ListParagraph"/>
              <w:ind w:left="0"/>
              <w:jc w:val="both"/>
              <w:rPr>
                <w:rFonts w:eastAsia="Times New Roman" w:cs="Times New Roman"/>
                <w:szCs w:val="24"/>
              </w:rPr>
            </w:pPr>
          </w:p>
        </w:tc>
        <w:tc>
          <w:tcPr>
            <w:tcW w:w="888" w:type="dxa"/>
          </w:tcPr>
          <w:p w:rsidR="00592502" w:rsidRPr="00DB6E0C" w:rsidRDefault="00592502" w:rsidP="00E537CD">
            <w:pPr>
              <w:jc w:val="both"/>
              <w:rPr>
                <w:rFonts w:cs="Times New Roman"/>
                <w:szCs w:val="24"/>
              </w:rPr>
            </w:pPr>
            <w:r w:rsidRPr="00DB6E0C">
              <w:rPr>
                <w:rFonts w:cs="Times New Roman"/>
                <w:szCs w:val="24"/>
              </w:rPr>
              <w:t>35000</w:t>
            </w:r>
          </w:p>
        </w:tc>
        <w:tc>
          <w:tcPr>
            <w:tcW w:w="1057" w:type="dxa"/>
          </w:tcPr>
          <w:p w:rsidR="00592502" w:rsidRPr="00DB6E0C" w:rsidRDefault="00592502" w:rsidP="00E537CD">
            <w:pPr>
              <w:pStyle w:val="ListParagraph"/>
              <w:ind w:left="0"/>
              <w:jc w:val="both"/>
              <w:rPr>
                <w:rFonts w:eastAsia="Times New Roman" w:cs="Times New Roman"/>
                <w:szCs w:val="24"/>
              </w:rPr>
            </w:pPr>
          </w:p>
        </w:tc>
        <w:tc>
          <w:tcPr>
            <w:tcW w:w="1057" w:type="dxa"/>
          </w:tcPr>
          <w:p w:rsidR="00592502" w:rsidRPr="00DB6E0C" w:rsidRDefault="00592502" w:rsidP="00E537CD">
            <w:pPr>
              <w:pStyle w:val="ListParagraph"/>
              <w:ind w:left="0"/>
              <w:jc w:val="both"/>
              <w:rPr>
                <w:rFonts w:eastAsia="Times New Roman" w:cs="Times New Roman"/>
                <w:szCs w:val="24"/>
              </w:rPr>
            </w:pPr>
            <w:r w:rsidRPr="00DB6E0C">
              <w:rPr>
                <w:rFonts w:eastAsia="Times New Roman" w:cs="Times New Roman"/>
                <w:szCs w:val="24"/>
              </w:rPr>
              <w:t>22000</w:t>
            </w:r>
          </w:p>
        </w:tc>
        <w:tc>
          <w:tcPr>
            <w:tcW w:w="932" w:type="dxa"/>
          </w:tcPr>
          <w:p w:rsidR="00592502" w:rsidRPr="00DB6E0C" w:rsidRDefault="00592502" w:rsidP="00E537CD">
            <w:pPr>
              <w:pStyle w:val="ListParagraph"/>
              <w:ind w:left="0"/>
              <w:jc w:val="both"/>
              <w:rPr>
                <w:rFonts w:eastAsia="Times New Roman" w:cs="Times New Roman"/>
                <w:szCs w:val="24"/>
              </w:rPr>
            </w:pPr>
            <w:r w:rsidRPr="00DB6E0C">
              <w:rPr>
                <w:rFonts w:eastAsia="Times New Roman" w:cs="Times New Roman"/>
                <w:szCs w:val="24"/>
              </w:rPr>
              <w:t>25000</w:t>
            </w:r>
          </w:p>
        </w:tc>
        <w:tc>
          <w:tcPr>
            <w:tcW w:w="896" w:type="dxa"/>
            <w:vAlign w:val="bottom"/>
          </w:tcPr>
          <w:p w:rsidR="00592502" w:rsidRPr="00DB6E0C" w:rsidRDefault="00CD2663" w:rsidP="00E537CD">
            <w:pPr>
              <w:pStyle w:val="ListParagraph"/>
              <w:ind w:left="0"/>
              <w:jc w:val="both"/>
              <w:rPr>
                <w:rFonts w:eastAsia="Times New Roman" w:cs="Times New Roman"/>
                <w:szCs w:val="24"/>
              </w:rPr>
            </w:pPr>
            <w:r>
              <w:rPr>
                <w:rFonts w:eastAsia="Times New Roman" w:cs="Times New Roman"/>
                <w:szCs w:val="24"/>
              </w:rPr>
              <w:t>x+gói phụ</w:t>
            </w:r>
          </w:p>
        </w:tc>
      </w:tr>
      <w:tr w:rsidR="00592502" w:rsidRPr="00DB6E0C" w:rsidTr="008B5A6D">
        <w:tc>
          <w:tcPr>
            <w:tcW w:w="463" w:type="dxa"/>
          </w:tcPr>
          <w:p w:rsidR="00592502" w:rsidRPr="00DB6E0C" w:rsidRDefault="00592502" w:rsidP="00E537CD">
            <w:pPr>
              <w:pStyle w:val="ListParagraph"/>
              <w:ind w:left="0"/>
              <w:jc w:val="both"/>
              <w:rPr>
                <w:rFonts w:eastAsia="Times New Roman" w:cs="Times New Roman"/>
                <w:szCs w:val="24"/>
              </w:rPr>
            </w:pPr>
            <w:r w:rsidRPr="00DB6E0C">
              <w:rPr>
                <w:rFonts w:eastAsia="Times New Roman" w:cs="Times New Roman"/>
                <w:szCs w:val="24"/>
              </w:rPr>
              <w:t>3</w:t>
            </w:r>
          </w:p>
        </w:tc>
        <w:tc>
          <w:tcPr>
            <w:tcW w:w="1731" w:type="dxa"/>
          </w:tcPr>
          <w:p w:rsidR="00592502" w:rsidRPr="00DB6E0C" w:rsidRDefault="00592502" w:rsidP="00E537CD">
            <w:pPr>
              <w:pStyle w:val="ListParagraph"/>
              <w:ind w:left="0"/>
              <w:jc w:val="both"/>
              <w:rPr>
                <w:rFonts w:eastAsia="Times New Roman" w:cs="Times New Roman"/>
                <w:szCs w:val="24"/>
              </w:rPr>
            </w:pPr>
            <w:r w:rsidRPr="00DB6E0C">
              <w:rPr>
                <w:rFonts w:eastAsia="Times New Roman" w:cs="Times New Roman"/>
                <w:szCs w:val="24"/>
              </w:rPr>
              <w:t>[KM1]+[Voice, SMS nội mạng]</w:t>
            </w:r>
          </w:p>
        </w:tc>
        <w:tc>
          <w:tcPr>
            <w:tcW w:w="888" w:type="dxa"/>
          </w:tcPr>
          <w:p w:rsidR="00592502" w:rsidRPr="00DB6E0C" w:rsidRDefault="00E02900" w:rsidP="00E537CD">
            <w:pPr>
              <w:jc w:val="both"/>
              <w:rPr>
                <w:rFonts w:cs="Times New Roman"/>
                <w:szCs w:val="24"/>
              </w:rPr>
            </w:pPr>
            <w:r>
              <w:rPr>
                <w:rFonts w:cs="Times New Roman"/>
                <w:szCs w:val="24"/>
              </w:rPr>
              <w:t>X</w:t>
            </w:r>
          </w:p>
        </w:tc>
        <w:tc>
          <w:tcPr>
            <w:tcW w:w="944" w:type="dxa"/>
          </w:tcPr>
          <w:p w:rsidR="00592502" w:rsidRPr="00DB6E0C" w:rsidRDefault="00592502" w:rsidP="00E537CD">
            <w:pPr>
              <w:pStyle w:val="ListParagraph"/>
              <w:ind w:left="0"/>
              <w:jc w:val="both"/>
              <w:rPr>
                <w:rFonts w:eastAsia="Times New Roman" w:cs="Times New Roman"/>
                <w:szCs w:val="24"/>
              </w:rPr>
            </w:pPr>
          </w:p>
        </w:tc>
        <w:tc>
          <w:tcPr>
            <w:tcW w:w="888" w:type="dxa"/>
          </w:tcPr>
          <w:p w:rsidR="00592502" w:rsidRPr="00DB6E0C" w:rsidRDefault="00592502" w:rsidP="00E537CD">
            <w:pPr>
              <w:jc w:val="both"/>
              <w:rPr>
                <w:rFonts w:cs="Times New Roman"/>
                <w:szCs w:val="24"/>
              </w:rPr>
            </w:pPr>
            <w:r w:rsidRPr="00DB6E0C">
              <w:rPr>
                <w:rFonts w:cs="Times New Roman"/>
                <w:szCs w:val="24"/>
              </w:rPr>
              <w:t>35000</w:t>
            </w:r>
          </w:p>
        </w:tc>
        <w:tc>
          <w:tcPr>
            <w:tcW w:w="1057" w:type="dxa"/>
          </w:tcPr>
          <w:p w:rsidR="00592502" w:rsidRPr="00DB6E0C" w:rsidRDefault="00592502" w:rsidP="00E537CD">
            <w:pPr>
              <w:pStyle w:val="ListParagraph"/>
              <w:ind w:left="0"/>
              <w:jc w:val="both"/>
              <w:rPr>
                <w:rFonts w:eastAsia="Times New Roman" w:cs="Times New Roman"/>
                <w:szCs w:val="24"/>
              </w:rPr>
            </w:pPr>
            <w:r w:rsidRPr="00DB6E0C">
              <w:rPr>
                <w:rFonts w:eastAsia="Times New Roman" w:cs="Times New Roman"/>
                <w:szCs w:val="24"/>
              </w:rPr>
              <w:t>20000</w:t>
            </w:r>
          </w:p>
        </w:tc>
        <w:tc>
          <w:tcPr>
            <w:tcW w:w="1057" w:type="dxa"/>
          </w:tcPr>
          <w:p w:rsidR="00592502" w:rsidRPr="00DB6E0C" w:rsidRDefault="00592502" w:rsidP="00E537CD">
            <w:pPr>
              <w:pStyle w:val="ListParagraph"/>
              <w:ind w:left="0"/>
              <w:jc w:val="both"/>
              <w:rPr>
                <w:rFonts w:eastAsia="Times New Roman" w:cs="Times New Roman"/>
                <w:szCs w:val="24"/>
              </w:rPr>
            </w:pPr>
          </w:p>
        </w:tc>
        <w:tc>
          <w:tcPr>
            <w:tcW w:w="932" w:type="dxa"/>
          </w:tcPr>
          <w:p w:rsidR="00592502" w:rsidRPr="00DB6E0C" w:rsidRDefault="00592502" w:rsidP="00E537CD">
            <w:pPr>
              <w:pStyle w:val="ListParagraph"/>
              <w:ind w:left="0"/>
              <w:jc w:val="both"/>
              <w:rPr>
                <w:rFonts w:eastAsia="Times New Roman" w:cs="Times New Roman"/>
                <w:szCs w:val="24"/>
              </w:rPr>
            </w:pPr>
          </w:p>
        </w:tc>
        <w:tc>
          <w:tcPr>
            <w:tcW w:w="896" w:type="dxa"/>
            <w:vAlign w:val="bottom"/>
          </w:tcPr>
          <w:p w:rsidR="00592502" w:rsidRPr="00DB6E0C" w:rsidRDefault="00CD2663" w:rsidP="00E537CD">
            <w:pPr>
              <w:pStyle w:val="ListParagraph"/>
              <w:ind w:left="0"/>
              <w:jc w:val="both"/>
              <w:rPr>
                <w:rFonts w:eastAsia="Times New Roman" w:cs="Times New Roman"/>
                <w:szCs w:val="24"/>
              </w:rPr>
            </w:pPr>
            <w:r>
              <w:rPr>
                <w:rFonts w:eastAsia="Times New Roman" w:cs="Times New Roman"/>
                <w:szCs w:val="24"/>
              </w:rPr>
              <w:t>x+gói phụ</w:t>
            </w:r>
          </w:p>
        </w:tc>
      </w:tr>
      <w:tr w:rsidR="00CD2663" w:rsidRPr="00DB6E0C" w:rsidTr="008B5A6D">
        <w:tc>
          <w:tcPr>
            <w:tcW w:w="463"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4</w:t>
            </w:r>
          </w:p>
        </w:tc>
        <w:tc>
          <w:tcPr>
            <w:tcW w:w="1731"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[KM1] +[Voice, SMS trong nước]</w:t>
            </w:r>
          </w:p>
        </w:tc>
        <w:tc>
          <w:tcPr>
            <w:tcW w:w="888" w:type="dxa"/>
          </w:tcPr>
          <w:p w:rsidR="00CD2663" w:rsidRPr="00DB6E0C" w:rsidRDefault="00E02900" w:rsidP="00E537CD">
            <w:pPr>
              <w:jc w:val="both"/>
              <w:rPr>
                <w:rFonts w:cs="Times New Roman"/>
                <w:szCs w:val="24"/>
              </w:rPr>
            </w:pPr>
            <w:r>
              <w:rPr>
                <w:rFonts w:cs="Times New Roman"/>
                <w:szCs w:val="24"/>
              </w:rPr>
              <w:t>X</w:t>
            </w:r>
          </w:p>
        </w:tc>
        <w:tc>
          <w:tcPr>
            <w:tcW w:w="944" w:type="dxa"/>
          </w:tcPr>
          <w:p w:rsidR="00CD2663" w:rsidRPr="00DB6E0C" w:rsidRDefault="00CD2663" w:rsidP="00E537CD">
            <w:pPr>
              <w:pStyle w:val="ListParagraph"/>
              <w:ind w:left="0"/>
              <w:jc w:val="both"/>
              <w:rPr>
                <w:rFonts w:eastAsia="Times New Roman" w:cs="Times New Roman"/>
                <w:szCs w:val="24"/>
              </w:rPr>
            </w:pPr>
          </w:p>
        </w:tc>
        <w:tc>
          <w:tcPr>
            <w:tcW w:w="888" w:type="dxa"/>
          </w:tcPr>
          <w:p w:rsidR="00CD2663" w:rsidRPr="00DB6E0C" w:rsidRDefault="00CD2663" w:rsidP="00E537CD">
            <w:pPr>
              <w:jc w:val="both"/>
              <w:rPr>
                <w:rFonts w:cs="Times New Roman"/>
                <w:szCs w:val="24"/>
              </w:rPr>
            </w:pPr>
            <w:r w:rsidRPr="00DB6E0C">
              <w:rPr>
                <w:rFonts w:cs="Times New Roman"/>
                <w:szCs w:val="24"/>
              </w:rPr>
              <w:t>35000</w:t>
            </w:r>
          </w:p>
        </w:tc>
        <w:tc>
          <w:tcPr>
            <w:tcW w:w="1057" w:type="dxa"/>
          </w:tcPr>
          <w:p w:rsidR="00CD2663" w:rsidRPr="00DB6E0C" w:rsidRDefault="00CD2663" w:rsidP="00E537CD">
            <w:pPr>
              <w:pStyle w:val="ListParagraph"/>
              <w:ind w:left="0"/>
              <w:jc w:val="both"/>
              <w:rPr>
                <w:rFonts w:eastAsia="Times New Roman" w:cs="Times New Roman"/>
                <w:szCs w:val="24"/>
              </w:rPr>
            </w:pPr>
          </w:p>
        </w:tc>
        <w:tc>
          <w:tcPr>
            <w:tcW w:w="1057"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22000</w:t>
            </w:r>
          </w:p>
        </w:tc>
        <w:tc>
          <w:tcPr>
            <w:tcW w:w="932" w:type="dxa"/>
          </w:tcPr>
          <w:p w:rsidR="00CD2663" w:rsidRPr="00DB6E0C" w:rsidRDefault="00CD2663" w:rsidP="00E537CD">
            <w:pPr>
              <w:pStyle w:val="ListParagraph"/>
              <w:ind w:left="0"/>
              <w:jc w:val="both"/>
              <w:rPr>
                <w:rFonts w:eastAsia="Times New Roman" w:cs="Times New Roman"/>
                <w:szCs w:val="24"/>
              </w:rPr>
            </w:pPr>
          </w:p>
        </w:tc>
        <w:tc>
          <w:tcPr>
            <w:tcW w:w="896" w:type="dxa"/>
            <w:vAlign w:val="bottom"/>
          </w:tcPr>
          <w:p w:rsidR="00CD2663" w:rsidRPr="00DB6E0C" w:rsidRDefault="00CD2663" w:rsidP="007518F5">
            <w:pPr>
              <w:pStyle w:val="ListParagraph"/>
              <w:ind w:left="0"/>
              <w:jc w:val="both"/>
              <w:rPr>
                <w:rFonts w:eastAsia="Times New Roman" w:cs="Times New Roman"/>
                <w:szCs w:val="24"/>
              </w:rPr>
            </w:pPr>
            <w:r>
              <w:rPr>
                <w:rFonts w:eastAsia="Times New Roman" w:cs="Times New Roman"/>
                <w:szCs w:val="24"/>
              </w:rPr>
              <w:t>x+gói phụ</w:t>
            </w:r>
          </w:p>
        </w:tc>
      </w:tr>
      <w:tr w:rsidR="00CD2663" w:rsidRPr="00DB6E0C" w:rsidTr="008B5A6D">
        <w:tc>
          <w:tcPr>
            <w:tcW w:w="463"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5</w:t>
            </w:r>
          </w:p>
        </w:tc>
        <w:tc>
          <w:tcPr>
            <w:tcW w:w="1731"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[KM1]+ SMS nội mạng+ Data</w:t>
            </w:r>
          </w:p>
        </w:tc>
        <w:tc>
          <w:tcPr>
            <w:tcW w:w="888" w:type="dxa"/>
          </w:tcPr>
          <w:p w:rsidR="00CD2663" w:rsidRPr="00DB6E0C" w:rsidRDefault="00E02900" w:rsidP="00E537CD">
            <w:pPr>
              <w:jc w:val="both"/>
              <w:rPr>
                <w:rFonts w:cs="Times New Roman"/>
                <w:szCs w:val="24"/>
              </w:rPr>
            </w:pPr>
            <w:r>
              <w:rPr>
                <w:rFonts w:cs="Times New Roman"/>
                <w:szCs w:val="24"/>
              </w:rPr>
              <w:t>X</w:t>
            </w:r>
          </w:p>
        </w:tc>
        <w:tc>
          <w:tcPr>
            <w:tcW w:w="944" w:type="dxa"/>
          </w:tcPr>
          <w:p w:rsidR="00CD2663" w:rsidRPr="00DB6E0C" w:rsidRDefault="00CD2663" w:rsidP="00E537CD">
            <w:pPr>
              <w:pStyle w:val="ListParagraph"/>
              <w:ind w:left="0"/>
              <w:jc w:val="both"/>
              <w:rPr>
                <w:rFonts w:eastAsia="Times New Roman" w:cs="Times New Roman"/>
                <w:szCs w:val="24"/>
              </w:rPr>
            </w:pPr>
          </w:p>
        </w:tc>
        <w:tc>
          <w:tcPr>
            <w:tcW w:w="888" w:type="dxa"/>
          </w:tcPr>
          <w:p w:rsidR="00CD2663" w:rsidRPr="00DB6E0C" w:rsidRDefault="00CD2663" w:rsidP="00E537CD">
            <w:pPr>
              <w:pStyle w:val="ListParagraph"/>
              <w:ind w:left="0"/>
              <w:jc w:val="both"/>
              <w:rPr>
                <w:rFonts w:eastAsia="Times New Roman" w:cs="Times New Roman"/>
                <w:szCs w:val="24"/>
              </w:rPr>
            </w:pPr>
          </w:p>
        </w:tc>
        <w:tc>
          <w:tcPr>
            <w:tcW w:w="1057"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20000</w:t>
            </w:r>
          </w:p>
        </w:tc>
        <w:tc>
          <w:tcPr>
            <w:tcW w:w="1057" w:type="dxa"/>
          </w:tcPr>
          <w:p w:rsidR="00CD2663" w:rsidRPr="00DB6E0C" w:rsidRDefault="00CD2663" w:rsidP="00E537CD">
            <w:pPr>
              <w:pStyle w:val="ListParagraph"/>
              <w:ind w:left="0"/>
              <w:jc w:val="both"/>
              <w:rPr>
                <w:rFonts w:eastAsia="Times New Roman" w:cs="Times New Roman"/>
                <w:szCs w:val="24"/>
              </w:rPr>
            </w:pPr>
          </w:p>
        </w:tc>
        <w:tc>
          <w:tcPr>
            <w:tcW w:w="932"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25000</w:t>
            </w:r>
          </w:p>
        </w:tc>
        <w:tc>
          <w:tcPr>
            <w:tcW w:w="896" w:type="dxa"/>
            <w:vAlign w:val="bottom"/>
          </w:tcPr>
          <w:p w:rsidR="00CD2663" w:rsidRPr="00DB6E0C" w:rsidRDefault="00CD2663" w:rsidP="007518F5">
            <w:pPr>
              <w:pStyle w:val="ListParagraph"/>
              <w:ind w:left="0"/>
              <w:jc w:val="both"/>
              <w:rPr>
                <w:rFonts w:eastAsia="Times New Roman" w:cs="Times New Roman"/>
                <w:szCs w:val="24"/>
              </w:rPr>
            </w:pPr>
            <w:r>
              <w:rPr>
                <w:rFonts w:eastAsia="Times New Roman" w:cs="Times New Roman"/>
                <w:szCs w:val="24"/>
              </w:rPr>
              <w:t>x+gói phụ</w:t>
            </w:r>
          </w:p>
        </w:tc>
      </w:tr>
      <w:tr w:rsidR="00CD2663" w:rsidRPr="00DB6E0C" w:rsidTr="008B5A6D">
        <w:tc>
          <w:tcPr>
            <w:tcW w:w="463"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6</w:t>
            </w:r>
          </w:p>
        </w:tc>
        <w:tc>
          <w:tcPr>
            <w:tcW w:w="1731"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[KM1]+ [SMS trong nước, data]</w:t>
            </w:r>
          </w:p>
        </w:tc>
        <w:tc>
          <w:tcPr>
            <w:tcW w:w="888" w:type="dxa"/>
          </w:tcPr>
          <w:p w:rsidR="00CD2663" w:rsidRPr="00DB6E0C" w:rsidRDefault="00E02900" w:rsidP="00E537CD">
            <w:pPr>
              <w:jc w:val="both"/>
              <w:rPr>
                <w:rFonts w:cs="Times New Roman"/>
                <w:szCs w:val="24"/>
              </w:rPr>
            </w:pPr>
            <w:r>
              <w:rPr>
                <w:rFonts w:cs="Times New Roman"/>
                <w:szCs w:val="24"/>
              </w:rPr>
              <w:t>X</w:t>
            </w:r>
          </w:p>
        </w:tc>
        <w:tc>
          <w:tcPr>
            <w:tcW w:w="944" w:type="dxa"/>
          </w:tcPr>
          <w:p w:rsidR="00CD2663" w:rsidRPr="00DB6E0C" w:rsidRDefault="00CD2663" w:rsidP="00E537CD">
            <w:pPr>
              <w:pStyle w:val="ListParagraph"/>
              <w:ind w:left="0"/>
              <w:jc w:val="both"/>
              <w:rPr>
                <w:rFonts w:eastAsia="Times New Roman" w:cs="Times New Roman"/>
                <w:szCs w:val="24"/>
              </w:rPr>
            </w:pPr>
          </w:p>
        </w:tc>
        <w:tc>
          <w:tcPr>
            <w:tcW w:w="888" w:type="dxa"/>
          </w:tcPr>
          <w:p w:rsidR="00CD2663" w:rsidRPr="00DB6E0C" w:rsidRDefault="00CD2663" w:rsidP="00E537CD">
            <w:pPr>
              <w:pStyle w:val="ListParagraph"/>
              <w:ind w:left="0"/>
              <w:jc w:val="both"/>
              <w:rPr>
                <w:rFonts w:eastAsia="Times New Roman" w:cs="Times New Roman"/>
                <w:szCs w:val="24"/>
              </w:rPr>
            </w:pPr>
          </w:p>
        </w:tc>
        <w:tc>
          <w:tcPr>
            <w:tcW w:w="1057" w:type="dxa"/>
          </w:tcPr>
          <w:p w:rsidR="00CD2663" w:rsidRPr="00DB6E0C" w:rsidRDefault="00CD2663" w:rsidP="00E537CD">
            <w:pPr>
              <w:pStyle w:val="ListParagraph"/>
              <w:ind w:left="0"/>
              <w:jc w:val="both"/>
              <w:rPr>
                <w:rFonts w:eastAsia="Times New Roman" w:cs="Times New Roman"/>
                <w:szCs w:val="24"/>
              </w:rPr>
            </w:pPr>
          </w:p>
        </w:tc>
        <w:tc>
          <w:tcPr>
            <w:tcW w:w="1057"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22000</w:t>
            </w:r>
          </w:p>
        </w:tc>
        <w:tc>
          <w:tcPr>
            <w:tcW w:w="932"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25000</w:t>
            </w:r>
          </w:p>
        </w:tc>
        <w:tc>
          <w:tcPr>
            <w:tcW w:w="896" w:type="dxa"/>
            <w:vAlign w:val="bottom"/>
          </w:tcPr>
          <w:p w:rsidR="00CD2663" w:rsidRPr="00DB6E0C" w:rsidRDefault="00CD2663" w:rsidP="007518F5">
            <w:pPr>
              <w:pStyle w:val="ListParagraph"/>
              <w:ind w:left="0"/>
              <w:jc w:val="both"/>
              <w:rPr>
                <w:rFonts w:eastAsia="Times New Roman" w:cs="Times New Roman"/>
                <w:szCs w:val="24"/>
              </w:rPr>
            </w:pPr>
            <w:r>
              <w:rPr>
                <w:rFonts w:eastAsia="Times New Roman" w:cs="Times New Roman"/>
                <w:szCs w:val="24"/>
              </w:rPr>
              <w:t>x+gói phụ</w:t>
            </w:r>
          </w:p>
        </w:tc>
      </w:tr>
      <w:tr w:rsidR="00CD2663" w:rsidRPr="00DB6E0C" w:rsidTr="008B5A6D">
        <w:tc>
          <w:tcPr>
            <w:tcW w:w="463"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7</w:t>
            </w:r>
          </w:p>
        </w:tc>
        <w:tc>
          <w:tcPr>
            <w:tcW w:w="1731"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[KM1]+voice, data</w:t>
            </w:r>
          </w:p>
        </w:tc>
        <w:tc>
          <w:tcPr>
            <w:tcW w:w="888" w:type="dxa"/>
          </w:tcPr>
          <w:p w:rsidR="00CD2663" w:rsidRPr="00DB6E0C" w:rsidRDefault="00E02900" w:rsidP="00E537CD">
            <w:pPr>
              <w:jc w:val="both"/>
              <w:rPr>
                <w:rFonts w:cs="Times New Roman"/>
                <w:szCs w:val="24"/>
              </w:rPr>
            </w:pPr>
            <w:r>
              <w:rPr>
                <w:rFonts w:cs="Times New Roman"/>
                <w:szCs w:val="24"/>
              </w:rPr>
              <w:t>X</w:t>
            </w:r>
          </w:p>
        </w:tc>
        <w:tc>
          <w:tcPr>
            <w:tcW w:w="944" w:type="dxa"/>
          </w:tcPr>
          <w:p w:rsidR="00CD2663" w:rsidRPr="00DB6E0C" w:rsidRDefault="00CD2663" w:rsidP="00E537CD">
            <w:pPr>
              <w:pStyle w:val="ListParagraph"/>
              <w:ind w:left="0"/>
              <w:jc w:val="both"/>
              <w:rPr>
                <w:rFonts w:eastAsia="Times New Roman" w:cs="Times New Roman"/>
                <w:szCs w:val="24"/>
              </w:rPr>
            </w:pPr>
          </w:p>
        </w:tc>
        <w:tc>
          <w:tcPr>
            <w:tcW w:w="888" w:type="dxa"/>
          </w:tcPr>
          <w:p w:rsidR="00CD2663" w:rsidRPr="00DB6E0C" w:rsidRDefault="00CD2663" w:rsidP="00E537CD">
            <w:pPr>
              <w:jc w:val="both"/>
              <w:rPr>
                <w:rFonts w:cs="Times New Roman"/>
                <w:szCs w:val="24"/>
              </w:rPr>
            </w:pPr>
            <w:r w:rsidRPr="00DB6E0C">
              <w:rPr>
                <w:rFonts w:cs="Times New Roman"/>
                <w:szCs w:val="24"/>
              </w:rPr>
              <w:t>35000</w:t>
            </w:r>
          </w:p>
        </w:tc>
        <w:tc>
          <w:tcPr>
            <w:tcW w:w="1057" w:type="dxa"/>
          </w:tcPr>
          <w:p w:rsidR="00CD2663" w:rsidRPr="00DB6E0C" w:rsidRDefault="00CD2663" w:rsidP="00E537CD">
            <w:pPr>
              <w:pStyle w:val="ListParagraph"/>
              <w:ind w:left="0"/>
              <w:jc w:val="both"/>
              <w:rPr>
                <w:rFonts w:eastAsia="Times New Roman" w:cs="Times New Roman"/>
                <w:szCs w:val="24"/>
              </w:rPr>
            </w:pPr>
          </w:p>
        </w:tc>
        <w:tc>
          <w:tcPr>
            <w:tcW w:w="1057" w:type="dxa"/>
          </w:tcPr>
          <w:p w:rsidR="00CD2663" w:rsidRPr="00DB6E0C" w:rsidRDefault="00CD2663" w:rsidP="00E537CD">
            <w:pPr>
              <w:pStyle w:val="ListParagraph"/>
              <w:ind w:left="0"/>
              <w:jc w:val="both"/>
              <w:rPr>
                <w:rFonts w:eastAsia="Times New Roman" w:cs="Times New Roman"/>
                <w:szCs w:val="24"/>
              </w:rPr>
            </w:pPr>
          </w:p>
        </w:tc>
        <w:tc>
          <w:tcPr>
            <w:tcW w:w="932"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25000</w:t>
            </w:r>
          </w:p>
        </w:tc>
        <w:tc>
          <w:tcPr>
            <w:tcW w:w="896" w:type="dxa"/>
            <w:vAlign w:val="bottom"/>
          </w:tcPr>
          <w:p w:rsidR="00CD2663" w:rsidRPr="00DB6E0C" w:rsidRDefault="00CD2663" w:rsidP="007518F5">
            <w:pPr>
              <w:pStyle w:val="ListParagraph"/>
              <w:ind w:left="0"/>
              <w:jc w:val="both"/>
              <w:rPr>
                <w:rFonts w:eastAsia="Times New Roman" w:cs="Times New Roman"/>
                <w:szCs w:val="24"/>
              </w:rPr>
            </w:pPr>
            <w:r>
              <w:rPr>
                <w:rFonts w:eastAsia="Times New Roman" w:cs="Times New Roman"/>
                <w:szCs w:val="24"/>
              </w:rPr>
              <w:t>x+gói phụ</w:t>
            </w:r>
          </w:p>
        </w:tc>
      </w:tr>
      <w:tr w:rsidR="00CD2663" w:rsidRPr="00DB6E0C" w:rsidTr="008B5A6D">
        <w:tc>
          <w:tcPr>
            <w:tcW w:w="463"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8</w:t>
            </w:r>
          </w:p>
        </w:tc>
        <w:tc>
          <w:tcPr>
            <w:tcW w:w="1731"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KM1+Voice</w:t>
            </w:r>
          </w:p>
        </w:tc>
        <w:tc>
          <w:tcPr>
            <w:tcW w:w="888" w:type="dxa"/>
          </w:tcPr>
          <w:p w:rsidR="00CD2663" w:rsidRPr="00DB6E0C" w:rsidRDefault="00E02900" w:rsidP="00E537CD">
            <w:pPr>
              <w:jc w:val="both"/>
              <w:rPr>
                <w:rFonts w:cs="Times New Roman"/>
                <w:szCs w:val="24"/>
              </w:rPr>
            </w:pPr>
            <w:r>
              <w:rPr>
                <w:rFonts w:cs="Times New Roman"/>
                <w:szCs w:val="24"/>
              </w:rPr>
              <w:t>X</w:t>
            </w:r>
          </w:p>
        </w:tc>
        <w:tc>
          <w:tcPr>
            <w:tcW w:w="944" w:type="dxa"/>
          </w:tcPr>
          <w:p w:rsidR="00CD2663" w:rsidRPr="00DB6E0C" w:rsidRDefault="00CD2663" w:rsidP="00E537CD">
            <w:pPr>
              <w:pStyle w:val="ListParagraph"/>
              <w:ind w:left="0"/>
              <w:jc w:val="both"/>
              <w:rPr>
                <w:rFonts w:eastAsia="Times New Roman" w:cs="Times New Roman"/>
                <w:szCs w:val="24"/>
              </w:rPr>
            </w:pPr>
          </w:p>
        </w:tc>
        <w:tc>
          <w:tcPr>
            <w:tcW w:w="888" w:type="dxa"/>
          </w:tcPr>
          <w:p w:rsidR="00CD2663" w:rsidRPr="00DB6E0C" w:rsidRDefault="00CD2663" w:rsidP="00E537CD">
            <w:pPr>
              <w:jc w:val="both"/>
              <w:rPr>
                <w:rFonts w:cs="Times New Roman"/>
                <w:szCs w:val="24"/>
              </w:rPr>
            </w:pPr>
            <w:r w:rsidRPr="00DB6E0C">
              <w:rPr>
                <w:rFonts w:cs="Times New Roman"/>
                <w:szCs w:val="24"/>
              </w:rPr>
              <w:t>35000</w:t>
            </w:r>
          </w:p>
        </w:tc>
        <w:tc>
          <w:tcPr>
            <w:tcW w:w="1057" w:type="dxa"/>
          </w:tcPr>
          <w:p w:rsidR="00CD2663" w:rsidRPr="00DB6E0C" w:rsidRDefault="00CD2663" w:rsidP="00E537CD">
            <w:pPr>
              <w:pStyle w:val="ListParagraph"/>
              <w:ind w:left="0"/>
              <w:jc w:val="both"/>
              <w:rPr>
                <w:rFonts w:eastAsia="Times New Roman" w:cs="Times New Roman"/>
                <w:szCs w:val="24"/>
              </w:rPr>
            </w:pPr>
          </w:p>
        </w:tc>
        <w:tc>
          <w:tcPr>
            <w:tcW w:w="1057" w:type="dxa"/>
          </w:tcPr>
          <w:p w:rsidR="00CD2663" w:rsidRPr="00DB6E0C" w:rsidRDefault="00CD2663" w:rsidP="00E537CD">
            <w:pPr>
              <w:pStyle w:val="ListParagraph"/>
              <w:ind w:left="0"/>
              <w:jc w:val="both"/>
              <w:rPr>
                <w:rFonts w:eastAsia="Times New Roman" w:cs="Times New Roman"/>
                <w:szCs w:val="24"/>
              </w:rPr>
            </w:pPr>
          </w:p>
        </w:tc>
        <w:tc>
          <w:tcPr>
            <w:tcW w:w="932" w:type="dxa"/>
          </w:tcPr>
          <w:p w:rsidR="00CD2663" w:rsidRPr="00DB6E0C" w:rsidRDefault="00CD2663" w:rsidP="00E537CD">
            <w:pPr>
              <w:pStyle w:val="ListParagraph"/>
              <w:ind w:left="0"/>
              <w:jc w:val="both"/>
              <w:rPr>
                <w:rFonts w:eastAsia="Times New Roman" w:cs="Times New Roman"/>
                <w:szCs w:val="24"/>
              </w:rPr>
            </w:pPr>
          </w:p>
        </w:tc>
        <w:tc>
          <w:tcPr>
            <w:tcW w:w="896" w:type="dxa"/>
            <w:vAlign w:val="bottom"/>
          </w:tcPr>
          <w:p w:rsidR="00CD2663" w:rsidRPr="00DB6E0C" w:rsidRDefault="00CD2663" w:rsidP="007518F5">
            <w:pPr>
              <w:pStyle w:val="ListParagraph"/>
              <w:ind w:left="0"/>
              <w:jc w:val="both"/>
              <w:rPr>
                <w:rFonts w:eastAsia="Times New Roman" w:cs="Times New Roman"/>
                <w:szCs w:val="24"/>
              </w:rPr>
            </w:pPr>
            <w:r>
              <w:rPr>
                <w:rFonts w:eastAsia="Times New Roman" w:cs="Times New Roman"/>
                <w:szCs w:val="24"/>
              </w:rPr>
              <w:t>x+gói phụ</w:t>
            </w:r>
          </w:p>
        </w:tc>
      </w:tr>
      <w:tr w:rsidR="00CD2663" w:rsidRPr="00DB6E0C" w:rsidTr="008B5A6D">
        <w:tc>
          <w:tcPr>
            <w:tcW w:w="463"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9</w:t>
            </w:r>
          </w:p>
        </w:tc>
        <w:tc>
          <w:tcPr>
            <w:tcW w:w="1731"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KM1+SMS nội mạng</w:t>
            </w:r>
          </w:p>
        </w:tc>
        <w:tc>
          <w:tcPr>
            <w:tcW w:w="888" w:type="dxa"/>
          </w:tcPr>
          <w:p w:rsidR="00CD2663" w:rsidRPr="00DB6E0C" w:rsidRDefault="00E02900" w:rsidP="00E537CD">
            <w:pPr>
              <w:jc w:val="both"/>
              <w:rPr>
                <w:rFonts w:cs="Times New Roman"/>
                <w:szCs w:val="24"/>
              </w:rPr>
            </w:pPr>
            <w:r>
              <w:rPr>
                <w:rFonts w:cs="Times New Roman"/>
                <w:szCs w:val="24"/>
              </w:rPr>
              <w:t>X</w:t>
            </w:r>
          </w:p>
        </w:tc>
        <w:tc>
          <w:tcPr>
            <w:tcW w:w="944" w:type="dxa"/>
          </w:tcPr>
          <w:p w:rsidR="00CD2663" w:rsidRPr="00DB6E0C" w:rsidRDefault="00CD2663" w:rsidP="00E537CD">
            <w:pPr>
              <w:pStyle w:val="ListParagraph"/>
              <w:ind w:left="0"/>
              <w:jc w:val="both"/>
              <w:rPr>
                <w:rFonts w:eastAsia="Times New Roman" w:cs="Times New Roman"/>
                <w:szCs w:val="24"/>
              </w:rPr>
            </w:pPr>
          </w:p>
        </w:tc>
        <w:tc>
          <w:tcPr>
            <w:tcW w:w="888" w:type="dxa"/>
          </w:tcPr>
          <w:p w:rsidR="00CD2663" w:rsidRPr="00DB6E0C" w:rsidRDefault="00CD2663" w:rsidP="00E537CD">
            <w:pPr>
              <w:pStyle w:val="ListParagraph"/>
              <w:ind w:left="0"/>
              <w:jc w:val="both"/>
              <w:rPr>
                <w:rFonts w:eastAsia="Times New Roman" w:cs="Times New Roman"/>
                <w:szCs w:val="24"/>
              </w:rPr>
            </w:pPr>
          </w:p>
        </w:tc>
        <w:tc>
          <w:tcPr>
            <w:tcW w:w="1057"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20000</w:t>
            </w:r>
          </w:p>
        </w:tc>
        <w:tc>
          <w:tcPr>
            <w:tcW w:w="1057" w:type="dxa"/>
          </w:tcPr>
          <w:p w:rsidR="00CD2663" w:rsidRPr="00DB6E0C" w:rsidRDefault="00CD2663" w:rsidP="00E537CD">
            <w:pPr>
              <w:pStyle w:val="ListParagraph"/>
              <w:ind w:left="0"/>
              <w:jc w:val="both"/>
              <w:rPr>
                <w:rFonts w:eastAsia="Times New Roman" w:cs="Times New Roman"/>
                <w:szCs w:val="24"/>
              </w:rPr>
            </w:pPr>
          </w:p>
        </w:tc>
        <w:tc>
          <w:tcPr>
            <w:tcW w:w="932" w:type="dxa"/>
          </w:tcPr>
          <w:p w:rsidR="00CD2663" w:rsidRPr="00DB6E0C" w:rsidRDefault="00CD2663" w:rsidP="00E537CD">
            <w:pPr>
              <w:pStyle w:val="ListParagraph"/>
              <w:ind w:left="0"/>
              <w:jc w:val="both"/>
              <w:rPr>
                <w:rFonts w:eastAsia="Times New Roman" w:cs="Times New Roman"/>
                <w:szCs w:val="24"/>
              </w:rPr>
            </w:pPr>
          </w:p>
        </w:tc>
        <w:tc>
          <w:tcPr>
            <w:tcW w:w="896" w:type="dxa"/>
            <w:vAlign w:val="bottom"/>
          </w:tcPr>
          <w:p w:rsidR="00CD2663" w:rsidRPr="00DB6E0C" w:rsidRDefault="00CD2663" w:rsidP="007518F5">
            <w:pPr>
              <w:pStyle w:val="ListParagraph"/>
              <w:ind w:left="0"/>
              <w:jc w:val="both"/>
              <w:rPr>
                <w:rFonts w:eastAsia="Times New Roman" w:cs="Times New Roman"/>
                <w:szCs w:val="24"/>
              </w:rPr>
            </w:pPr>
            <w:r>
              <w:rPr>
                <w:rFonts w:eastAsia="Times New Roman" w:cs="Times New Roman"/>
                <w:szCs w:val="24"/>
              </w:rPr>
              <w:t>x+gói phụ</w:t>
            </w:r>
          </w:p>
        </w:tc>
      </w:tr>
      <w:tr w:rsidR="00CD2663" w:rsidRPr="00DB6E0C" w:rsidTr="008B5A6D">
        <w:tc>
          <w:tcPr>
            <w:tcW w:w="463"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10</w:t>
            </w:r>
          </w:p>
        </w:tc>
        <w:tc>
          <w:tcPr>
            <w:tcW w:w="1731"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KM1+SMS trong nc</w:t>
            </w:r>
          </w:p>
        </w:tc>
        <w:tc>
          <w:tcPr>
            <w:tcW w:w="888" w:type="dxa"/>
          </w:tcPr>
          <w:p w:rsidR="00CD2663" w:rsidRPr="00DB6E0C" w:rsidRDefault="00E02900" w:rsidP="00E537CD">
            <w:pPr>
              <w:jc w:val="both"/>
              <w:rPr>
                <w:rFonts w:cs="Times New Roman"/>
                <w:szCs w:val="24"/>
              </w:rPr>
            </w:pPr>
            <w:r>
              <w:rPr>
                <w:rFonts w:cs="Times New Roman"/>
                <w:szCs w:val="24"/>
              </w:rPr>
              <w:t>X</w:t>
            </w:r>
          </w:p>
        </w:tc>
        <w:tc>
          <w:tcPr>
            <w:tcW w:w="944" w:type="dxa"/>
          </w:tcPr>
          <w:p w:rsidR="00CD2663" w:rsidRPr="00DB6E0C" w:rsidRDefault="00CD2663" w:rsidP="00E537CD">
            <w:pPr>
              <w:pStyle w:val="ListParagraph"/>
              <w:ind w:left="0"/>
              <w:jc w:val="both"/>
              <w:rPr>
                <w:rFonts w:eastAsia="Times New Roman" w:cs="Times New Roman"/>
                <w:szCs w:val="24"/>
              </w:rPr>
            </w:pPr>
          </w:p>
        </w:tc>
        <w:tc>
          <w:tcPr>
            <w:tcW w:w="888" w:type="dxa"/>
          </w:tcPr>
          <w:p w:rsidR="00CD2663" w:rsidRPr="00DB6E0C" w:rsidRDefault="00CD2663" w:rsidP="00E537CD">
            <w:pPr>
              <w:pStyle w:val="ListParagraph"/>
              <w:ind w:left="0"/>
              <w:jc w:val="both"/>
              <w:rPr>
                <w:rFonts w:eastAsia="Times New Roman" w:cs="Times New Roman"/>
                <w:szCs w:val="24"/>
              </w:rPr>
            </w:pPr>
          </w:p>
        </w:tc>
        <w:tc>
          <w:tcPr>
            <w:tcW w:w="1057" w:type="dxa"/>
          </w:tcPr>
          <w:p w:rsidR="00CD2663" w:rsidRPr="00DB6E0C" w:rsidRDefault="00CD2663" w:rsidP="00E537CD">
            <w:pPr>
              <w:pStyle w:val="ListParagraph"/>
              <w:ind w:left="0"/>
              <w:jc w:val="both"/>
              <w:rPr>
                <w:rFonts w:eastAsia="Times New Roman" w:cs="Times New Roman"/>
                <w:szCs w:val="24"/>
              </w:rPr>
            </w:pPr>
          </w:p>
        </w:tc>
        <w:tc>
          <w:tcPr>
            <w:tcW w:w="1057"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22000</w:t>
            </w:r>
          </w:p>
        </w:tc>
        <w:tc>
          <w:tcPr>
            <w:tcW w:w="932" w:type="dxa"/>
          </w:tcPr>
          <w:p w:rsidR="00CD2663" w:rsidRPr="00DB6E0C" w:rsidRDefault="00CD2663" w:rsidP="00E537CD">
            <w:pPr>
              <w:pStyle w:val="ListParagraph"/>
              <w:ind w:left="0"/>
              <w:jc w:val="both"/>
              <w:rPr>
                <w:rFonts w:eastAsia="Times New Roman" w:cs="Times New Roman"/>
                <w:szCs w:val="24"/>
              </w:rPr>
            </w:pPr>
          </w:p>
        </w:tc>
        <w:tc>
          <w:tcPr>
            <w:tcW w:w="896" w:type="dxa"/>
            <w:vAlign w:val="bottom"/>
          </w:tcPr>
          <w:p w:rsidR="00CD2663" w:rsidRPr="00DB6E0C" w:rsidRDefault="00CD2663" w:rsidP="007518F5">
            <w:pPr>
              <w:pStyle w:val="ListParagraph"/>
              <w:ind w:left="0"/>
              <w:jc w:val="both"/>
              <w:rPr>
                <w:rFonts w:eastAsia="Times New Roman" w:cs="Times New Roman"/>
                <w:szCs w:val="24"/>
              </w:rPr>
            </w:pPr>
            <w:r>
              <w:rPr>
                <w:rFonts w:eastAsia="Times New Roman" w:cs="Times New Roman"/>
                <w:szCs w:val="24"/>
              </w:rPr>
              <w:t>x+gói phụ</w:t>
            </w:r>
          </w:p>
        </w:tc>
      </w:tr>
      <w:tr w:rsidR="00CD2663" w:rsidRPr="00DB6E0C" w:rsidTr="008B5A6D">
        <w:tc>
          <w:tcPr>
            <w:tcW w:w="463"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11</w:t>
            </w:r>
          </w:p>
        </w:tc>
        <w:tc>
          <w:tcPr>
            <w:tcW w:w="1731"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KM1+Data</w:t>
            </w:r>
          </w:p>
        </w:tc>
        <w:tc>
          <w:tcPr>
            <w:tcW w:w="888" w:type="dxa"/>
          </w:tcPr>
          <w:p w:rsidR="00CD2663" w:rsidRPr="00DB6E0C" w:rsidRDefault="00E02900" w:rsidP="00E537CD">
            <w:pPr>
              <w:jc w:val="both"/>
              <w:rPr>
                <w:rFonts w:cs="Times New Roman"/>
                <w:szCs w:val="24"/>
              </w:rPr>
            </w:pPr>
            <w:r>
              <w:rPr>
                <w:rFonts w:cs="Times New Roman"/>
                <w:szCs w:val="24"/>
              </w:rPr>
              <w:t>X</w:t>
            </w:r>
          </w:p>
        </w:tc>
        <w:tc>
          <w:tcPr>
            <w:tcW w:w="944" w:type="dxa"/>
          </w:tcPr>
          <w:p w:rsidR="00CD2663" w:rsidRPr="00DB6E0C" w:rsidRDefault="00CD2663" w:rsidP="00E537CD">
            <w:pPr>
              <w:pStyle w:val="ListParagraph"/>
              <w:ind w:left="0"/>
              <w:jc w:val="both"/>
              <w:rPr>
                <w:rFonts w:eastAsia="Times New Roman" w:cs="Times New Roman"/>
                <w:szCs w:val="24"/>
              </w:rPr>
            </w:pPr>
          </w:p>
        </w:tc>
        <w:tc>
          <w:tcPr>
            <w:tcW w:w="888" w:type="dxa"/>
          </w:tcPr>
          <w:p w:rsidR="00CD2663" w:rsidRPr="00DB6E0C" w:rsidRDefault="00CD2663" w:rsidP="00E537CD">
            <w:pPr>
              <w:pStyle w:val="ListParagraph"/>
              <w:ind w:left="0"/>
              <w:jc w:val="both"/>
              <w:rPr>
                <w:rFonts w:eastAsia="Times New Roman" w:cs="Times New Roman"/>
                <w:szCs w:val="24"/>
              </w:rPr>
            </w:pPr>
          </w:p>
        </w:tc>
        <w:tc>
          <w:tcPr>
            <w:tcW w:w="1057" w:type="dxa"/>
          </w:tcPr>
          <w:p w:rsidR="00CD2663" w:rsidRPr="00DB6E0C" w:rsidRDefault="00CD2663" w:rsidP="00E537CD">
            <w:pPr>
              <w:pStyle w:val="ListParagraph"/>
              <w:ind w:left="0"/>
              <w:jc w:val="both"/>
              <w:rPr>
                <w:rFonts w:eastAsia="Times New Roman" w:cs="Times New Roman"/>
                <w:szCs w:val="24"/>
              </w:rPr>
            </w:pPr>
          </w:p>
        </w:tc>
        <w:tc>
          <w:tcPr>
            <w:tcW w:w="1057" w:type="dxa"/>
          </w:tcPr>
          <w:p w:rsidR="00CD2663" w:rsidRPr="00DB6E0C" w:rsidRDefault="00CD2663" w:rsidP="00E537CD">
            <w:pPr>
              <w:pStyle w:val="ListParagraph"/>
              <w:ind w:left="0"/>
              <w:jc w:val="both"/>
              <w:rPr>
                <w:rFonts w:eastAsia="Times New Roman" w:cs="Times New Roman"/>
                <w:szCs w:val="24"/>
              </w:rPr>
            </w:pPr>
          </w:p>
        </w:tc>
        <w:tc>
          <w:tcPr>
            <w:tcW w:w="932"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25000</w:t>
            </w:r>
          </w:p>
        </w:tc>
        <w:tc>
          <w:tcPr>
            <w:tcW w:w="896" w:type="dxa"/>
            <w:vAlign w:val="bottom"/>
          </w:tcPr>
          <w:p w:rsidR="00CD2663" w:rsidRPr="00DB6E0C" w:rsidRDefault="00CD2663" w:rsidP="007518F5">
            <w:pPr>
              <w:pStyle w:val="ListParagraph"/>
              <w:ind w:left="0"/>
              <w:jc w:val="both"/>
              <w:rPr>
                <w:rFonts w:eastAsia="Times New Roman" w:cs="Times New Roman"/>
                <w:szCs w:val="24"/>
              </w:rPr>
            </w:pPr>
            <w:r>
              <w:rPr>
                <w:rFonts w:eastAsia="Times New Roman" w:cs="Times New Roman"/>
                <w:szCs w:val="24"/>
              </w:rPr>
              <w:t>x+gói phụ</w:t>
            </w:r>
          </w:p>
        </w:tc>
      </w:tr>
      <w:tr w:rsidR="00CD2663" w:rsidRPr="00DB6E0C" w:rsidTr="008B5A6D">
        <w:tc>
          <w:tcPr>
            <w:tcW w:w="463"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12</w:t>
            </w:r>
          </w:p>
        </w:tc>
        <w:tc>
          <w:tcPr>
            <w:tcW w:w="1731"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KM2+SMS nội mạng+ Data</w:t>
            </w:r>
          </w:p>
        </w:tc>
        <w:tc>
          <w:tcPr>
            <w:tcW w:w="888" w:type="dxa"/>
          </w:tcPr>
          <w:p w:rsidR="00CD2663" w:rsidRPr="00DB6E0C" w:rsidRDefault="00CD2663" w:rsidP="00E537CD">
            <w:pPr>
              <w:pStyle w:val="ListParagraph"/>
              <w:ind w:left="0"/>
              <w:jc w:val="both"/>
              <w:rPr>
                <w:rFonts w:eastAsia="Times New Roman" w:cs="Times New Roman"/>
                <w:szCs w:val="24"/>
              </w:rPr>
            </w:pPr>
          </w:p>
        </w:tc>
        <w:tc>
          <w:tcPr>
            <w:tcW w:w="944" w:type="dxa"/>
          </w:tcPr>
          <w:p w:rsidR="00CD2663" w:rsidRPr="00DB6E0C" w:rsidRDefault="001D503F" w:rsidP="00E537CD">
            <w:pPr>
              <w:pStyle w:val="ListParagraph"/>
              <w:ind w:left="0"/>
              <w:jc w:val="both"/>
              <w:rPr>
                <w:rFonts w:eastAsia="Times New Roman" w:cs="Times New Roman"/>
                <w:szCs w:val="24"/>
              </w:rPr>
            </w:pPr>
            <w:r>
              <w:rPr>
                <w:rFonts w:eastAsia="Times New Roman" w:cs="Times New Roman"/>
                <w:szCs w:val="24"/>
              </w:rPr>
              <w:t>X</w:t>
            </w:r>
          </w:p>
        </w:tc>
        <w:tc>
          <w:tcPr>
            <w:tcW w:w="888" w:type="dxa"/>
          </w:tcPr>
          <w:p w:rsidR="00CD2663" w:rsidRPr="00DB6E0C" w:rsidRDefault="00CD2663" w:rsidP="00E537CD">
            <w:pPr>
              <w:pStyle w:val="ListParagraph"/>
              <w:ind w:left="0"/>
              <w:jc w:val="both"/>
              <w:rPr>
                <w:rFonts w:eastAsia="Times New Roman" w:cs="Times New Roman"/>
                <w:szCs w:val="24"/>
              </w:rPr>
            </w:pPr>
          </w:p>
        </w:tc>
        <w:tc>
          <w:tcPr>
            <w:tcW w:w="1057"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20000</w:t>
            </w:r>
          </w:p>
        </w:tc>
        <w:tc>
          <w:tcPr>
            <w:tcW w:w="1057" w:type="dxa"/>
          </w:tcPr>
          <w:p w:rsidR="00CD2663" w:rsidRPr="00DB6E0C" w:rsidRDefault="00CD2663" w:rsidP="00E537CD">
            <w:pPr>
              <w:pStyle w:val="ListParagraph"/>
              <w:ind w:left="0"/>
              <w:jc w:val="both"/>
              <w:rPr>
                <w:rFonts w:eastAsia="Times New Roman" w:cs="Times New Roman"/>
                <w:szCs w:val="24"/>
              </w:rPr>
            </w:pPr>
          </w:p>
        </w:tc>
        <w:tc>
          <w:tcPr>
            <w:tcW w:w="932"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25000</w:t>
            </w:r>
          </w:p>
        </w:tc>
        <w:tc>
          <w:tcPr>
            <w:tcW w:w="896" w:type="dxa"/>
            <w:vAlign w:val="bottom"/>
          </w:tcPr>
          <w:p w:rsidR="00CD2663" w:rsidRPr="00DB6E0C" w:rsidRDefault="00CD2663" w:rsidP="007518F5">
            <w:pPr>
              <w:pStyle w:val="ListParagraph"/>
              <w:ind w:left="0"/>
              <w:jc w:val="both"/>
              <w:rPr>
                <w:rFonts w:eastAsia="Times New Roman" w:cs="Times New Roman"/>
                <w:szCs w:val="24"/>
              </w:rPr>
            </w:pPr>
            <w:r>
              <w:rPr>
                <w:rFonts w:eastAsia="Times New Roman" w:cs="Times New Roman"/>
                <w:szCs w:val="24"/>
              </w:rPr>
              <w:t>x+gói phụ</w:t>
            </w:r>
          </w:p>
        </w:tc>
      </w:tr>
      <w:tr w:rsidR="00CD2663" w:rsidRPr="00DB6E0C" w:rsidTr="008B5A6D">
        <w:tc>
          <w:tcPr>
            <w:tcW w:w="463"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13</w:t>
            </w:r>
          </w:p>
        </w:tc>
        <w:tc>
          <w:tcPr>
            <w:tcW w:w="1731"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KM2+SMS trong nc+data</w:t>
            </w:r>
          </w:p>
        </w:tc>
        <w:tc>
          <w:tcPr>
            <w:tcW w:w="888" w:type="dxa"/>
          </w:tcPr>
          <w:p w:rsidR="00CD2663" w:rsidRPr="00DB6E0C" w:rsidRDefault="00CD2663" w:rsidP="00E537CD">
            <w:pPr>
              <w:pStyle w:val="ListParagraph"/>
              <w:ind w:left="0"/>
              <w:jc w:val="both"/>
              <w:rPr>
                <w:rFonts w:eastAsia="Times New Roman" w:cs="Times New Roman"/>
                <w:szCs w:val="24"/>
              </w:rPr>
            </w:pPr>
          </w:p>
        </w:tc>
        <w:tc>
          <w:tcPr>
            <w:tcW w:w="944" w:type="dxa"/>
          </w:tcPr>
          <w:p w:rsidR="00CD2663" w:rsidRPr="00DB6E0C" w:rsidRDefault="001D503F" w:rsidP="00E537CD">
            <w:pPr>
              <w:jc w:val="both"/>
              <w:rPr>
                <w:rFonts w:cs="Times New Roman"/>
                <w:szCs w:val="24"/>
              </w:rPr>
            </w:pPr>
            <w:r>
              <w:rPr>
                <w:rFonts w:cs="Times New Roman"/>
                <w:szCs w:val="24"/>
              </w:rPr>
              <w:t>X</w:t>
            </w:r>
          </w:p>
        </w:tc>
        <w:tc>
          <w:tcPr>
            <w:tcW w:w="888" w:type="dxa"/>
          </w:tcPr>
          <w:p w:rsidR="00CD2663" w:rsidRPr="00DB6E0C" w:rsidRDefault="00CD2663" w:rsidP="00E537CD">
            <w:pPr>
              <w:pStyle w:val="ListParagraph"/>
              <w:ind w:left="0"/>
              <w:jc w:val="both"/>
              <w:rPr>
                <w:rFonts w:eastAsia="Times New Roman" w:cs="Times New Roman"/>
                <w:szCs w:val="24"/>
              </w:rPr>
            </w:pPr>
          </w:p>
        </w:tc>
        <w:tc>
          <w:tcPr>
            <w:tcW w:w="1057" w:type="dxa"/>
          </w:tcPr>
          <w:p w:rsidR="00CD2663" w:rsidRPr="00DB6E0C" w:rsidRDefault="00CD2663" w:rsidP="00E537CD">
            <w:pPr>
              <w:pStyle w:val="ListParagraph"/>
              <w:ind w:left="0"/>
              <w:jc w:val="both"/>
              <w:rPr>
                <w:rFonts w:eastAsia="Times New Roman" w:cs="Times New Roman"/>
                <w:szCs w:val="24"/>
              </w:rPr>
            </w:pPr>
          </w:p>
        </w:tc>
        <w:tc>
          <w:tcPr>
            <w:tcW w:w="1057"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22000</w:t>
            </w:r>
          </w:p>
        </w:tc>
        <w:tc>
          <w:tcPr>
            <w:tcW w:w="932"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25000</w:t>
            </w:r>
          </w:p>
        </w:tc>
        <w:tc>
          <w:tcPr>
            <w:tcW w:w="896" w:type="dxa"/>
            <w:vAlign w:val="bottom"/>
          </w:tcPr>
          <w:p w:rsidR="00CD2663" w:rsidRPr="00DB6E0C" w:rsidRDefault="00CD2663" w:rsidP="007518F5">
            <w:pPr>
              <w:pStyle w:val="ListParagraph"/>
              <w:ind w:left="0"/>
              <w:jc w:val="both"/>
              <w:rPr>
                <w:rFonts w:eastAsia="Times New Roman" w:cs="Times New Roman"/>
                <w:szCs w:val="24"/>
              </w:rPr>
            </w:pPr>
            <w:r>
              <w:rPr>
                <w:rFonts w:eastAsia="Times New Roman" w:cs="Times New Roman"/>
                <w:szCs w:val="24"/>
              </w:rPr>
              <w:t>x+gói phụ</w:t>
            </w:r>
          </w:p>
        </w:tc>
      </w:tr>
      <w:tr w:rsidR="00CD2663" w:rsidRPr="00DB6E0C" w:rsidTr="008B5A6D">
        <w:tc>
          <w:tcPr>
            <w:tcW w:w="463"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14</w:t>
            </w:r>
          </w:p>
        </w:tc>
        <w:tc>
          <w:tcPr>
            <w:tcW w:w="1731"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KM2+SMS nội mạng</w:t>
            </w:r>
          </w:p>
        </w:tc>
        <w:tc>
          <w:tcPr>
            <w:tcW w:w="888" w:type="dxa"/>
          </w:tcPr>
          <w:p w:rsidR="00CD2663" w:rsidRPr="00DB6E0C" w:rsidRDefault="00CD2663" w:rsidP="00E537CD">
            <w:pPr>
              <w:pStyle w:val="ListParagraph"/>
              <w:ind w:left="0"/>
              <w:jc w:val="both"/>
              <w:rPr>
                <w:rFonts w:eastAsia="Times New Roman" w:cs="Times New Roman"/>
                <w:szCs w:val="24"/>
              </w:rPr>
            </w:pPr>
          </w:p>
        </w:tc>
        <w:tc>
          <w:tcPr>
            <w:tcW w:w="944" w:type="dxa"/>
          </w:tcPr>
          <w:p w:rsidR="00CD2663" w:rsidRPr="00DB6E0C" w:rsidRDefault="001D503F" w:rsidP="00E537CD">
            <w:pPr>
              <w:jc w:val="both"/>
              <w:rPr>
                <w:rFonts w:cs="Times New Roman"/>
                <w:szCs w:val="24"/>
              </w:rPr>
            </w:pPr>
            <w:r>
              <w:rPr>
                <w:rFonts w:cs="Times New Roman"/>
                <w:szCs w:val="24"/>
              </w:rPr>
              <w:t>X</w:t>
            </w:r>
          </w:p>
        </w:tc>
        <w:tc>
          <w:tcPr>
            <w:tcW w:w="888" w:type="dxa"/>
          </w:tcPr>
          <w:p w:rsidR="00CD2663" w:rsidRPr="00DB6E0C" w:rsidRDefault="00CD2663" w:rsidP="00E537CD">
            <w:pPr>
              <w:pStyle w:val="ListParagraph"/>
              <w:ind w:left="0"/>
              <w:jc w:val="both"/>
              <w:rPr>
                <w:rFonts w:eastAsia="Times New Roman" w:cs="Times New Roman"/>
                <w:szCs w:val="24"/>
              </w:rPr>
            </w:pPr>
          </w:p>
        </w:tc>
        <w:tc>
          <w:tcPr>
            <w:tcW w:w="1057"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20000</w:t>
            </w:r>
          </w:p>
        </w:tc>
        <w:tc>
          <w:tcPr>
            <w:tcW w:w="1057" w:type="dxa"/>
          </w:tcPr>
          <w:p w:rsidR="00CD2663" w:rsidRPr="00DB6E0C" w:rsidRDefault="00CD2663" w:rsidP="00E537CD">
            <w:pPr>
              <w:pStyle w:val="ListParagraph"/>
              <w:ind w:left="0"/>
              <w:jc w:val="both"/>
              <w:rPr>
                <w:rFonts w:eastAsia="Times New Roman" w:cs="Times New Roman"/>
                <w:szCs w:val="24"/>
              </w:rPr>
            </w:pPr>
          </w:p>
        </w:tc>
        <w:tc>
          <w:tcPr>
            <w:tcW w:w="932" w:type="dxa"/>
          </w:tcPr>
          <w:p w:rsidR="00CD2663" w:rsidRPr="00DB6E0C" w:rsidRDefault="00CD2663" w:rsidP="00E537CD">
            <w:pPr>
              <w:pStyle w:val="ListParagraph"/>
              <w:ind w:left="0"/>
              <w:jc w:val="both"/>
              <w:rPr>
                <w:rFonts w:eastAsia="Times New Roman" w:cs="Times New Roman"/>
                <w:szCs w:val="24"/>
              </w:rPr>
            </w:pPr>
          </w:p>
        </w:tc>
        <w:tc>
          <w:tcPr>
            <w:tcW w:w="896" w:type="dxa"/>
            <w:vAlign w:val="bottom"/>
          </w:tcPr>
          <w:p w:rsidR="00CD2663" w:rsidRPr="00DB6E0C" w:rsidRDefault="00CD2663" w:rsidP="007518F5">
            <w:pPr>
              <w:pStyle w:val="ListParagraph"/>
              <w:ind w:left="0"/>
              <w:jc w:val="both"/>
              <w:rPr>
                <w:rFonts w:eastAsia="Times New Roman" w:cs="Times New Roman"/>
                <w:szCs w:val="24"/>
              </w:rPr>
            </w:pPr>
            <w:r>
              <w:rPr>
                <w:rFonts w:eastAsia="Times New Roman" w:cs="Times New Roman"/>
                <w:szCs w:val="24"/>
              </w:rPr>
              <w:t>x+gói phụ</w:t>
            </w:r>
          </w:p>
        </w:tc>
      </w:tr>
      <w:tr w:rsidR="00CD2663" w:rsidRPr="00DB6E0C" w:rsidTr="008B5A6D">
        <w:tc>
          <w:tcPr>
            <w:tcW w:w="463"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15</w:t>
            </w:r>
          </w:p>
        </w:tc>
        <w:tc>
          <w:tcPr>
            <w:tcW w:w="1731"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KM2+ SMS trong nc</w:t>
            </w:r>
          </w:p>
        </w:tc>
        <w:tc>
          <w:tcPr>
            <w:tcW w:w="888" w:type="dxa"/>
          </w:tcPr>
          <w:p w:rsidR="00CD2663" w:rsidRPr="00DB6E0C" w:rsidRDefault="00CD2663" w:rsidP="00E537CD">
            <w:pPr>
              <w:pStyle w:val="ListParagraph"/>
              <w:ind w:left="0"/>
              <w:jc w:val="both"/>
              <w:rPr>
                <w:rFonts w:eastAsia="Times New Roman" w:cs="Times New Roman"/>
                <w:szCs w:val="24"/>
              </w:rPr>
            </w:pPr>
          </w:p>
        </w:tc>
        <w:tc>
          <w:tcPr>
            <w:tcW w:w="944" w:type="dxa"/>
          </w:tcPr>
          <w:p w:rsidR="00CD2663" w:rsidRPr="00DB6E0C" w:rsidRDefault="001D503F" w:rsidP="00E537CD">
            <w:pPr>
              <w:jc w:val="both"/>
              <w:rPr>
                <w:rFonts w:cs="Times New Roman"/>
                <w:szCs w:val="24"/>
              </w:rPr>
            </w:pPr>
            <w:r>
              <w:rPr>
                <w:rFonts w:cs="Times New Roman"/>
                <w:szCs w:val="24"/>
              </w:rPr>
              <w:t>X</w:t>
            </w:r>
          </w:p>
        </w:tc>
        <w:tc>
          <w:tcPr>
            <w:tcW w:w="888" w:type="dxa"/>
          </w:tcPr>
          <w:p w:rsidR="00CD2663" w:rsidRPr="00DB6E0C" w:rsidRDefault="00CD2663" w:rsidP="00E537CD">
            <w:pPr>
              <w:pStyle w:val="ListParagraph"/>
              <w:ind w:left="0"/>
              <w:jc w:val="both"/>
              <w:rPr>
                <w:rFonts w:eastAsia="Times New Roman" w:cs="Times New Roman"/>
                <w:szCs w:val="24"/>
              </w:rPr>
            </w:pPr>
          </w:p>
        </w:tc>
        <w:tc>
          <w:tcPr>
            <w:tcW w:w="1057" w:type="dxa"/>
          </w:tcPr>
          <w:p w:rsidR="00CD2663" w:rsidRPr="00DB6E0C" w:rsidRDefault="00CD2663" w:rsidP="00E537CD">
            <w:pPr>
              <w:pStyle w:val="ListParagraph"/>
              <w:ind w:left="0"/>
              <w:jc w:val="both"/>
              <w:rPr>
                <w:rFonts w:eastAsia="Times New Roman" w:cs="Times New Roman"/>
                <w:szCs w:val="24"/>
              </w:rPr>
            </w:pPr>
          </w:p>
        </w:tc>
        <w:tc>
          <w:tcPr>
            <w:tcW w:w="1057"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22000</w:t>
            </w:r>
          </w:p>
        </w:tc>
        <w:tc>
          <w:tcPr>
            <w:tcW w:w="932" w:type="dxa"/>
          </w:tcPr>
          <w:p w:rsidR="00CD2663" w:rsidRPr="00DB6E0C" w:rsidRDefault="00CD2663" w:rsidP="00E537CD">
            <w:pPr>
              <w:pStyle w:val="ListParagraph"/>
              <w:ind w:left="0"/>
              <w:jc w:val="both"/>
              <w:rPr>
                <w:rFonts w:eastAsia="Times New Roman" w:cs="Times New Roman"/>
                <w:szCs w:val="24"/>
              </w:rPr>
            </w:pPr>
          </w:p>
        </w:tc>
        <w:tc>
          <w:tcPr>
            <w:tcW w:w="896" w:type="dxa"/>
            <w:vAlign w:val="bottom"/>
          </w:tcPr>
          <w:p w:rsidR="00CD2663" w:rsidRPr="00DB6E0C" w:rsidRDefault="00CD2663" w:rsidP="007518F5">
            <w:pPr>
              <w:pStyle w:val="ListParagraph"/>
              <w:ind w:left="0"/>
              <w:jc w:val="both"/>
              <w:rPr>
                <w:rFonts w:eastAsia="Times New Roman" w:cs="Times New Roman"/>
                <w:szCs w:val="24"/>
              </w:rPr>
            </w:pPr>
            <w:r>
              <w:rPr>
                <w:rFonts w:eastAsia="Times New Roman" w:cs="Times New Roman"/>
                <w:szCs w:val="24"/>
              </w:rPr>
              <w:t>x+gói phụ</w:t>
            </w:r>
          </w:p>
        </w:tc>
      </w:tr>
      <w:tr w:rsidR="00CD2663" w:rsidRPr="00DB6E0C" w:rsidTr="008B5A6D">
        <w:tc>
          <w:tcPr>
            <w:tcW w:w="463"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16</w:t>
            </w:r>
          </w:p>
        </w:tc>
        <w:tc>
          <w:tcPr>
            <w:tcW w:w="1731"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KM2+data</w:t>
            </w:r>
          </w:p>
        </w:tc>
        <w:tc>
          <w:tcPr>
            <w:tcW w:w="888" w:type="dxa"/>
          </w:tcPr>
          <w:p w:rsidR="00CD2663" w:rsidRPr="00DB6E0C" w:rsidRDefault="00CD2663" w:rsidP="00E537CD">
            <w:pPr>
              <w:pStyle w:val="ListParagraph"/>
              <w:ind w:left="0"/>
              <w:jc w:val="both"/>
              <w:rPr>
                <w:rFonts w:eastAsia="Times New Roman" w:cs="Times New Roman"/>
                <w:szCs w:val="24"/>
              </w:rPr>
            </w:pPr>
          </w:p>
        </w:tc>
        <w:tc>
          <w:tcPr>
            <w:tcW w:w="944" w:type="dxa"/>
          </w:tcPr>
          <w:p w:rsidR="00CD2663" w:rsidRPr="00DB6E0C" w:rsidRDefault="001D503F" w:rsidP="00E537CD">
            <w:pPr>
              <w:jc w:val="both"/>
              <w:rPr>
                <w:rFonts w:cs="Times New Roman"/>
                <w:szCs w:val="24"/>
              </w:rPr>
            </w:pPr>
            <w:r>
              <w:rPr>
                <w:rFonts w:cs="Times New Roman"/>
                <w:szCs w:val="24"/>
              </w:rPr>
              <w:t>X</w:t>
            </w:r>
          </w:p>
        </w:tc>
        <w:tc>
          <w:tcPr>
            <w:tcW w:w="888" w:type="dxa"/>
          </w:tcPr>
          <w:p w:rsidR="00CD2663" w:rsidRPr="00DB6E0C" w:rsidRDefault="00CD2663" w:rsidP="00E537CD">
            <w:pPr>
              <w:pStyle w:val="ListParagraph"/>
              <w:ind w:left="0"/>
              <w:jc w:val="both"/>
              <w:rPr>
                <w:rFonts w:eastAsia="Times New Roman" w:cs="Times New Roman"/>
                <w:szCs w:val="24"/>
              </w:rPr>
            </w:pPr>
          </w:p>
        </w:tc>
        <w:tc>
          <w:tcPr>
            <w:tcW w:w="1057" w:type="dxa"/>
          </w:tcPr>
          <w:p w:rsidR="00CD2663" w:rsidRPr="00DB6E0C" w:rsidRDefault="00CD2663" w:rsidP="00E537CD">
            <w:pPr>
              <w:pStyle w:val="ListParagraph"/>
              <w:ind w:left="0"/>
              <w:jc w:val="both"/>
              <w:rPr>
                <w:rFonts w:eastAsia="Times New Roman" w:cs="Times New Roman"/>
                <w:szCs w:val="24"/>
              </w:rPr>
            </w:pPr>
          </w:p>
        </w:tc>
        <w:tc>
          <w:tcPr>
            <w:tcW w:w="1057" w:type="dxa"/>
          </w:tcPr>
          <w:p w:rsidR="00CD2663" w:rsidRPr="00DB6E0C" w:rsidRDefault="00CD2663" w:rsidP="00E537CD">
            <w:pPr>
              <w:pStyle w:val="ListParagraph"/>
              <w:ind w:left="0"/>
              <w:jc w:val="both"/>
              <w:rPr>
                <w:rFonts w:eastAsia="Times New Roman" w:cs="Times New Roman"/>
                <w:szCs w:val="24"/>
              </w:rPr>
            </w:pPr>
          </w:p>
        </w:tc>
        <w:tc>
          <w:tcPr>
            <w:tcW w:w="932"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25000</w:t>
            </w:r>
          </w:p>
        </w:tc>
        <w:tc>
          <w:tcPr>
            <w:tcW w:w="896" w:type="dxa"/>
            <w:vAlign w:val="bottom"/>
          </w:tcPr>
          <w:p w:rsidR="00CD2663" w:rsidRPr="00DB6E0C" w:rsidRDefault="00CD2663" w:rsidP="00E537CD">
            <w:pPr>
              <w:pStyle w:val="ListParagraph"/>
              <w:ind w:left="0"/>
              <w:jc w:val="both"/>
              <w:rPr>
                <w:rFonts w:eastAsia="Times New Roman" w:cs="Times New Roman"/>
                <w:szCs w:val="24"/>
              </w:rPr>
            </w:pPr>
            <w:r>
              <w:rPr>
                <w:rFonts w:eastAsia="Times New Roman" w:cs="Times New Roman"/>
                <w:szCs w:val="24"/>
              </w:rPr>
              <w:t xml:space="preserve">x+gói </w:t>
            </w:r>
            <w:r>
              <w:rPr>
                <w:rFonts w:eastAsia="Times New Roman" w:cs="Times New Roman"/>
                <w:szCs w:val="24"/>
              </w:rPr>
              <w:lastRenderedPageBreak/>
              <w:t>phụ</w:t>
            </w:r>
          </w:p>
        </w:tc>
      </w:tr>
    </w:tbl>
    <w:p w:rsidR="00592502" w:rsidRPr="00DB6E0C" w:rsidRDefault="00592502" w:rsidP="00E537CD">
      <w:pPr>
        <w:pStyle w:val="ListParagraph"/>
        <w:ind w:left="0"/>
        <w:jc w:val="both"/>
        <w:rPr>
          <w:rFonts w:eastAsia="Times New Roman" w:cs="Times New Roman"/>
          <w:szCs w:val="24"/>
        </w:rPr>
      </w:pPr>
    </w:p>
    <w:p w:rsidR="00592502" w:rsidRPr="00DB6E0C" w:rsidRDefault="00592502" w:rsidP="00E537CD">
      <w:pPr>
        <w:pStyle w:val="ListParagraph"/>
        <w:ind w:left="0"/>
        <w:jc w:val="both"/>
        <w:rPr>
          <w:rFonts w:eastAsia="Times New Roman" w:cs="Times New Roman"/>
          <w:szCs w:val="24"/>
        </w:rPr>
      </w:pPr>
    </w:p>
    <w:p w:rsidR="00ED24D3" w:rsidRPr="00DB6E0C" w:rsidRDefault="00ED24D3" w:rsidP="005C0964">
      <w:pPr>
        <w:pStyle w:val="ListParagraph"/>
        <w:numPr>
          <w:ilvl w:val="0"/>
          <w:numId w:val="35"/>
        </w:numPr>
        <w:ind w:hanging="720"/>
        <w:jc w:val="both"/>
        <w:rPr>
          <w:rFonts w:eastAsia="Times New Roman" w:cs="Times New Roman"/>
          <w:b/>
          <w:szCs w:val="24"/>
        </w:rPr>
      </w:pPr>
      <w:r w:rsidRPr="00DB6E0C">
        <w:rPr>
          <w:rFonts w:eastAsia="Times New Roman" w:cs="Times New Roman"/>
          <w:b/>
          <w:szCs w:val="24"/>
        </w:rPr>
        <w:t xml:space="preserve">Provisioning </w:t>
      </w:r>
    </w:p>
    <w:p w:rsidR="004244C3" w:rsidRDefault="002B13C4">
      <w:pPr>
        <w:pStyle w:val="ListParagraph"/>
        <w:numPr>
          <w:ilvl w:val="0"/>
          <w:numId w:val="36"/>
        </w:numPr>
        <w:jc w:val="both"/>
        <w:rPr>
          <w:rFonts w:eastAsia="Times New Roman" w:cs="Times New Roman"/>
          <w:b/>
          <w:szCs w:val="24"/>
        </w:rPr>
        <w:pPrChange w:id="2237" w:author="ThaoDH" w:date="2013-10-04T14:31:00Z">
          <w:pPr>
            <w:pStyle w:val="ListParagraph"/>
            <w:numPr>
              <w:numId w:val="36"/>
            </w:numPr>
            <w:ind w:hanging="720"/>
            <w:jc w:val="both"/>
          </w:pPr>
        </w:pPrChange>
      </w:pPr>
      <w:r w:rsidRPr="00DB6E0C">
        <w:rPr>
          <w:rFonts w:eastAsia="Times New Roman" w:cs="Times New Roman"/>
          <w:b/>
          <w:szCs w:val="24"/>
        </w:rPr>
        <w:t>Đăng kí</w:t>
      </w:r>
    </w:p>
    <w:p w:rsidR="00CC2F94" w:rsidRPr="00DB6E0C" w:rsidRDefault="00CC2F94" w:rsidP="00E537CD">
      <w:pPr>
        <w:pStyle w:val="ListParagraph"/>
        <w:ind w:left="0"/>
        <w:jc w:val="both"/>
        <w:rPr>
          <w:rFonts w:eastAsia="Times New Roman" w:cs="Times New Roman"/>
          <w:szCs w:val="24"/>
        </w:rPr>
      </w:pPr>
    </w:p>
    <w:p w:rsidR="00592502" w:rsidRDefault="00592502" w:rsidP="00E537CD">
      <w:pPr>
        <w:pStyle w:val="ListParagraph"/>
        <w:ind w:left="0"/>
        <w:jc w:val="both"/>
        <w:rPr>
          <w:rFonts w:eastAsia="Times New Roman" w:cs="Times New Roman"/>
          <w:szCs w:val="24"/>
        </w:rPr>
      </w:pPr>
      <w:bookmarkStart w:id="2238" w:name="_GoBack"/>
      <w:r w:rsidRPr="00DB6E0C">
        <w:rPr>
          <w:rFonts w:eastAsia="Times New Roman" w:cs="Times New Roman"/>
          <w:szCs w:val="24"/>
        </w:rPr>
        <w:t xml:space="preserve">Thuê bao đăng kí có hiệu lực ngay sau khi đăng kí thành công. </w:t>
      </w:r>
    </w:p>
    <w:p w:rsidR="006A5B67" w:rsidRDefault="006A5B67" w:rsidP="00E537CD">
      <w:pPr>
        <w:pStyle w:val="ListParagraph"/>
        <w:ind w:left="0"/>
        <w:jc w:val="both"/>
        <w:rPr>
          <w:ins w:id="2239" w:author="Comverse" w:date="2013-09-30T11:16:00Z"/>
          <w:rFonts w:eastAsia="Times New Roman" w:cs="Times New Roman"/>
          <w:szCs w:val="24"/>
        </w:rPr>
      </w:pPr>
      <w:r w:rsidRPr="006A5B67">
        <w:rPr>
          <w:rFonts w:eastAsia="Times New Roman" w:cs="Times New Roman"/>
          <w:szCs w:val="24"/>
          <w:highlight w:val="yellow"/>
        </w:rPr>
        <w:t xml:space="preserve">Trường hợp Admin tỉnh đăng ký trước ngày 21 có hiệu lực </w:t>
      </w:r>
      <w:r w:rsidR="00444028">
        <w:rPr>
          <w:rFonts w:eastAsia="Times New Roman" w:cs="Times New Roman"/>
          <w:szCs w:val="24"/>
          <w:highlight w:val="yellow"/>
        </w:rPr>
        <w:t xml:space="preserve">lùi </w:t>
      </w:r>
      <w:ins w:id="2240" w:author="ThaoDH" w:date="2013-10-04T14:21:00Z">
        <w:r w:rsidR="00EE5ECF">
          <w:rPr>
            <w:rFonts w:eastAsia="Times New Roman" w:cs="Times New Roman"/>
            <w:szCs w:val="24"/>
            <w:highlight w:val="yellow"/>
          </w:rPr>
          <w:t xml:space="preserve">bắt đầu tính từ </w:t>
        </w:r>
      </w:ins>
      <w:r w:rsidR="00444028">
        <w:rPr>
          <w:rFonts w:eastAsia="Times New Roman" w:cs="Times New Roman"/>
          <w:szCs w:val="24"/>
          <w:highlight w:val="yellow"/>
        </w:rPr>
        <w:t>ngày</w:t>
      </w:r>
      <w:ins w:id="2241" w:author="ThaoDH" w:date="2013-10-03T11:23:00Z">
        <w:r w:rsidR="00C86127">
          <w:rPr>
            <w:rFonts w:eastAsia="Times New Roman" w:cs="Times New Roman"/>
            <w:szCs w:val="24"/>
            <w:highlight w:val="yellow"/>
          </w:rPr>
          <w:t xml:space="preserve"> </w:t>
        </w:r>
      </w:ins>
      <w:ins w:id="2242" w:author="ThaoDH" w:date="2013-10-03T14:34:00Z">
        <w:r w:rsidR="00A616BD">
          <w:rPr>
            <w:rFonts w:eastAsia="Times New Roman" w:cs="Times New Roman"/>
            <w:szCs w:val="24"/>
            <w:highlight w:val="yellow"/>
          </w:rPr>
          <w:t xml:space="preserve">hòa mạng hoặc đầu tháng </w:t>
        </w:r>
      </w:ins>
      <w:ins w:id="2243" w:author="ThaoDH" w:date="2013-10-03T14:35:00Z">
        <w:r w:rsidR="00A616BD">
          <w:rPr>
            <w:rFonts w:eastAsia="Times New Roman" w:cs="Times New Roman"/>
            <w:szCs w:val="24"/>
            <w:highlight w:val="yellow"/>
          </w:rPr>
          <w:t xml:space="preserve">(tùy từng gói) </w:t>
        </w:r>
      </w:ins>
      <w:ins w:id="2244" w:author="ThaoDH" w:date="2013-10-03T11:23:00Z">
        <w:r w:rsidR="00C86127">
          <w:rPr>
            <w:rFonts w:eastAsia="Times New Roman" w:cs="Times New Roman"/>
            <w:szCs w:val="24"/>
            <w:highlight w:val="yellow"/>
          </w:rPr>
          <w:t>(chỉ có hiệu lực với voice và SMS</w:t>
        </w:r>
        <w:r w:rsidR="00DB7AB2">
          <w:rPr>
            <w:rFonts w:eastAsia="Times New Roman" w:cs="Times New Roman"/>
            <w:szCs w:val="24"/>
            <w:highlight w:val="yellow"/>
          </w:rPr>
          <w:t xml:space="preserve"> tính lùi ngày, data tính từ thời điểm đăng ký</w:t>
        </w:r>
        <w:r w:rsidR="00C86127">
          <w:rPr>
            <w:rFonts w:eastAsia="Times New Roman" w:cs="Times New Roman"/>
            <w:szCs w:val="24"/>
            <w:highlight w:val="yellow"/>
          </w:rPr>
          <w:t>)</w:t>
        </w:r>
      </w:ins>
      <w:r w:rsidRPr="006A5B67">
        <w:rPr>
          <w:rFonts w:eastAsia="Times New Roman" w:cs="Times New Roman"/>
          <w:szCs w:val="24"/>
          <w:highlight w:val="yellow"/>
        </w:rPr>
        <w:t>, từ ngày 21 có hiệu lực từ ngày đăng ký</w:t>
      </w:r>
      <w:ins w:id="2245" w:author="ThaoDH" w:date="2013-10-02T16:19:00Z">
        <w:r w:rsidR="00F136E4">
          <w:rPr>
            <w:rFonts w:eastAsia="Times New Roman" w:cs="Times New Roman"/>
            <w:szCs w:val="24"/>
            <w:highlight w:val="yellow"/>
          </w:rPr>
          <w:t>(Đang xét trường hợp đăng kí gói Alo chính)</w:t>
        </w:r>
      </w:ins>
      <w:del w:id="2246" w:author="ThaoDH" w:date="2013-10-02T16:19:00Z">
        <w:r w:rsidRPr="006A5B67" w:rsidDel="00F136E4">
          <w:rPr>
            <w:rFonts w:eastAsia="Times New Roman" w:cs="Times New Roman"/>
            <w:szCs w:val="24"/>
            <w:highlight w:val="yellow"/>
          </w:rPr>
          <w:delText>.</w:delText>
        </w:r>
      </w:del>
      <w:ins w:id="2247" w:author="Comverse" w:date="2013-09-30T11:16:00Z">
        <w:r w:rsidR="000B34EB">
          <w:rPr>
            <w:rFonts w:eastAsia="Times New Roman" w:cs="Times New Roman"/>
            <w:szCs w:val="24"/>
          </w:rPr>
          <w:t xml:space="preserve"> Truong hop dang ky truoc ngay 21 he thong BCCS se thuc hien re-rate</w:t>
        </w:r>
      </w:ins>
    </w:p>
    <w:p w:rsidR="00010DD8" w:rsidRPr="00DB6E0C" w:rsidRDefault="00EE5ECF" w:rsidP="000B34EB">
      <w:pPr>
        <w:pStyle w:val="ListParagraph"/>
        <w:ind w:left="0"/>
        <w:jc w:val="both"/>
        <w:rPr>
          <w:rFonts w:eastAsia="Times New Roman" w:cs="Times New Roman"/>
          <w:szCs w:val="24"/>
        </w:rPr>
      </w:pPr>
      <w:ins w:id="2248" w:author="ThaoDH" w:date="2013-10-04T14:23:00Z">
        <w:r>
          <w:rPr>
            <w:rFonts w:eastAsia="Times New Roman" w:cs="Times New Roman"/>
            <w:szCs w:val="24"/>
          </w:rPr>
          <w:t>(</w:t>
        </w:r>
      </w:ins>
      <w:ins w:id="2249" w:author="ThaoDH" w:date="2013-10-03T14:37:00Z">
        <w:r w:rsidR="00010DD8">
          <w:rPr>
            <w:rFonts w:eastAsia="Times New Roman" w:cs="Times New Roman"/>
            <w:szCs w:val="24"/>
          </w:rPr>
          <w:t xml:space="preserve">Trong tỉnh có một giao dịch viên (admin) có đặc quyền cho ngày </w:t>
        </w:r>
        <w:r>
          <w:rPr>
            <w:rFonts w:eastAsia="Times New Roman" w:cs="Times New Roman"/>
            <w:szCs w:val="24"/>
          </w:rPr>
          <w:t xml:space="preserve">đăng kí từ ngày hòa mạng hoặc </w:t>
        </w:r>
        <w:r w:rsidR="00010DD8">
          <w:rPr>
            <w:rFonts w:eastAsia="Times New Roman" w:cs="Times New Roman"/>
            <w:szCs w:val="24"/>
          </w:rPr>
          <w:t>ngày</w:t>
        </w:r>
      </w:ins>
      <w:ins w:id="2250" w:author="ThaoDH" w:date="2013-10-03T14:38:00Z">
        <w:r w:rsidR="00010DD8">
          <w:rPr>
            <w:rFonts w:eastAsia="Times New Roman" w:cs="Times New Roman"/>
            <w:szCs w:val="24"/>
          </w:rPr>
          <w:t xml:space="preserve"> đầu tiên của tháng</w:t>
        </w:r>
        <w:r w:rsidR="000A79E6">
          <w:rPr>
            <w:rFonts w:eastAsia="Times New Roman" w:cs="Times New Roman"/>
            <w:szCs w:val="24"/>
          </w:rPr>
          <w:t>. Sau ngày 21 thì admin tỉnh không thể để lùi ngày được nữa chỉ có hiệu lực từ ngày đăng kí</w:t>
        </w:r>
      </w:ins>
      <w:ins w:id="2251" w:author="ThaoDH" w:date="2013-10-04T14:23:00Z">
        <w:r>
          <w:rPr>
            <w:rFonts w:eastAsia="Times New Roman" w:cs="Times New Roman"/>
            <w:szCs w:val="24"/>
          </w:rPr>
          <w:t>)</w:t>
        </w:r>
      </w:ins>
      <w:bookmarkEnd w:id="2238"/>
    </w:p>
    <w:p w:rsidR="00592502" w:rsidRPr="00DB6E0C" w:rsidRDefault="00592502" w:rsidP="00E537CD">
      <w:pPr>
        <w:pStyle w:val="ListParagraph"/>
        <w:ind w:left="0"/>
        <w:jc w:val="both"/>
        <w:rPr>
          <w:rFonts w:eastAsia="Times New Roman" w:cs="Times New Roman"/>
          <w:szCs w:val="24"/>
        </w:rPr>
      </w:pPr>
      <w:r w:rsidRPr="00DB6E0C">
        <w:rPr>
          <w:rFonts w:eastAsia="Times New Roman" w:cs="Times New Roman"/>
          <w:szCs w:val="24"/>
        </w:rPr>
        <w:t xml:space="preserve">Đối với các gói phụ: </w:t>
      </w:r>
    </w:p>
    <w:p w:rsidR="002B13C4" w:rsidRPr="00DB6E0C" w:rsidRDefault="002B13C4" w:rsidP="00E537CD">
      <w:pPr>
        <w:pStyle w:val="ListParagraph"/>
        <w:ind w:left="0"/>
        <w:jc w:val="both"/>
        <w:rPr>
          <w:rFonts w:eastAsia="Times New Roman" w:cs="Times New Roman"/>
          <w:szCs w:val="24"/>
        </w:rPr>
      </w:pPr>
      <w:r w:rsidRPr="00DB6E0C">
        <w:rPr>
          <w:rFonts w:eastAsia="Times New Roman" w:cs="Times New Roman"/>
          <w:szCs w:val="24"/>
        </w:rPr>
        <w:t>Thuê bao đăng kí trước ngày 21: Gói cước sẽ có hiệu lực từ đầu tháng</w:t>
      </w:r>
      <w:ins w:id="2252" w:author="Tran Huu Nguyen" w:date="2014-01-23T10:34:00Z">
        <w:r w:rsidR="001C4F42">
          <w:rPr>
            <w:rFonts w:eastAsia="Times New Roman" w:cs="Times New Roman"/>
            <w:szCs w:val="24"/>
          </w:rPr>
          <w:t xml:space="preserve"> </w:t>
        </w:r>
      </w:ins>
      <w:ins w:id="2253" w:author="ThaoDH" w:date="2013-10-04T14:24:00Z">
        <w:r w:rsidR="008A7DE9">
          <w:rPr>
            <w:rFonts w:eastAsia="Times New Roman" w:cs="Times New Roman"/>
            <w:szCs w:val="24"/>
          </w:rPr>
          <w:t>(Chính xác hơn là từ ngày đăng kí gói Alo</w:t>
        </w:r>
      </w:ins>
      <w:ins w:id="2254" w:author="ThaoDH" w:date="2013-10-04T14:25:00Z">
        <w:r w:rsidR="00DF6B9D">
          <w:rPr>
            <w:rFonts w:eastAsia="Times New Roman" w:cs="Times New Roman"/>
            <w:szCs w:val="24"/>
          </w:rPr>
          <w:t xml:space="preserve"> phòng khi khách hàng cũng mới đăng kí Alo từ một ngày nào đó trong tháng</w:t>
        </w:r>
      </w:ins>
      <w:ins w:id="2255" w:author="ThaoDH" w:date="2013-10-04T14:24:00Z">
        <w:r w:rsidR="008A7DE9">
          <w:rPr>
            <w:rFonts w:eastAsia="Times New Roman" w:cs="Times New Roman"/>
            <w:szCs w:val="24"/>
          </w:rPr>
          <w:t>)</w:t>
        </w:r>
      </w:ins>
      <w:del w:id="2256" w:author="ThaoDH" w:date="2013-10-04T14:24:00Z">
        <w:r w:rsidRPr="00DB6E0C" w:rsidDel="008A7DE9">
          <w:rPr>
            <w:rFonts w:eastAsia="Times New Roman" w:cs="Times New Roman"/>
            <w:szCs w:val="24"/>
          </w:rPr>
          <w:delText>.</w:delText>
        </w:r>
      </w:del>
      <w:r w:rsidRPr="00DB6E0C">
        <w:rPr>
          <w:rFonts w:eastAsia="Times New Roman" w:cs="Times New Roman"/>
          <w:szCs w:val="24"/>
        </w:rPr>
        <w:t xml:space="preserve"> </w:t>
      </w:r>
      <w:ins w:id="2257" w:author="Comverse" w:date="2013-10-14T14:58:00Z">
        <w:r w:rsidR="00F302AB">
          <w:rPr>
            <w:rFonts w:eastAsia="Times New Roman" w:cs="Times New Roman"/>
            <w:szCs w:val="24"/>
          </w:rPr>
          <w:t>he thong ngoai se thuc hien dang ky vao dau thang sau</w:t>
        </w:r>
      </w:ins>
    </w:p>
    <w:p w:rsidR="002B13C4" w:rsidRPr="00DB6E0C" w:rsidRDefault="002B13C4" w:rsidP="00E537CD">
      <w:pPr>
        <w:pStyle w:val="ListParagraph"/>
        <w:ind w:left="0"/>
        <w:jc w:val="both"/>
        <w:rPr>
          <w:rFonts w:eastAsia="Times New Roman" w:cs="Times New Roman"/>
          <w:szCs w:val="24"/>
        </w:rPr>
      </w:pPr>
      <w:r w:rsidRPr="00DB6E0C">
        <w:rPr>
          <w:rFonts w:eastAsia="Times New Roman" w:cs="Times New Roman"/>
          <w:szCs w:val="24"/>
        </w:rPr>
        <w:t xml:space="preserve">Thuê bao đăng kí từ ngày 21 trở đi, Gói cước sẽ có hiệu lực từ tháng sau. </w:t>
      </w:r>
      <w:ins w:id="2258" w:author="Comverse" w:date="2013-10-14T14:58:00Z">
        <w:r w:rsidR="00F302AB">
          <w:rPr>
            <w:rFonts w:eastAsia="Times New Roman" w:cs="Times New Roman"/>
            <w:szCs w:val="24"/>
          </w:rPr>
          <w:t>he thong ngoai se thuc hien dang ky vao dau thang sau</w:t>
        </w:r>
      </w:ins>
    </w:p>
    <w:p w:rsidR="002B13C4" w:rsidRPr="00DB6E0C" w:rsidRDefault="002B13C4" w:rsidP="00E537CD">
      <w:pPr>
        <w:pStyle w:val="ListParagraph"/>
        <w:ind w:left="0"/>
        <w:jc w:val="both"/>
        <w:rPr>
          <w:rFonts w:eastAsia="Times New Roman" w:cs="Times New Roman"/>
          <w:szCs w:val="24"/>
        </w:rPr>
      </w:pPr>
    </w:p>
    <w:p w:rsidR="00DB127B" w:rsidRPr="00DB6E0C" w:rsidRDefault="00DB127B" w:rsidP="005C0964">
      <w:pPr>
        <w:pStyle w:val="ListParagraph"/>
        <w:numPr>
          <w:ilvl w:val="0"/>
          <w:numId w:val="36"/>
        </w:numPr>
        <w:ind w:hanging="720"/>
        <w:jc w:val="both"/>
        <w:rPr>
          <w:rFonts w:eastAsia="Times New Roman" w:cs="Times New Roman"/>
          <w:b/>
          <w:szCs w:val="24"/>
        </w:rPr>
      </w:pPr>
      <w:r w:rsidRPr="00DB6E0C">
        <w:rPr>
          <w:rFonts w:eastAsia="Times New Roman" w:cs="Times New Roman"/>
          <w:b/>
          <w:szCs w:val="24"/>
        </w:rPr>
        <w:t>Gia hạn</w:t>
      </w:r>
    </w:p>
    <w:p w:rsidR="00DB127B" w:rsidRPr="00DB6E0C" w:rsidRDefault="00DB127B" w:rsidP="00E537CD">
      <w:pPr>
        <w:pStyle w:val="ListParagraph"/>
        <w:ind w:left="0"/>
        <w:jc w:val="both"/>
        <w:rPr>
          <w:rFonts w:eastAsia="Times New Roman" w:cs="Times New Roman"/>
          <w:szCs w:val="24"/>
        </w:rPr>
      </w:pPr>
    </w:p>
    <w:p w:rsidR="00692C1D" w:rsidRPr="00DB6E0C" w:rsidRDefault="00692C1D" w:rsidP="005C0964">
      <w:pPr>
        <w:pStyle w:val="ListParagraph"/>
        <w:numPr>
          <w:ilvl w:val="0"/>
          <w:numId w:val="6"/>
        </w:numPr>
        <w:jc w:val="both"/>
        <w:rPr>
          <w:rFonts w:eastAsia="Times New Roman" w:cs="Times New Roman"/>
          <w:szCs w:val="24"/>
        </w:rPr>
      </w:pPr>
      <w:r w:rsidRPr="00DB6E0C">
        <w:rPr>
          <w:rFonts w:eastAsia="Times New Roman" w:cs="Times New Roman"/>
          <w:szCs w:val="24"/>
        </w:rPr>
        <w:t>Các gói cước phụ sẽ tự g</w:t>
      </w:r>
      <w:r w:rsidR="00AE2E06" w:rsidRPr="00DB6E0C">
        <w:rPr>
          <w:rFonts w:eastAsia="Times New Roman" w:cs="Times New Roman"/>
          <w:szCs w:val="24"/>
        </w:rPr>
        <w:t xml:space="preserve">ia hạn cùng với gói cước chính và có hiệu lực </w:t>
      </w:r>
      <w:r w:rsidR="00711F0B" w:rsidRPr="00DB6E0C">
        <w:rPr>
          <w:rFonts w:eastAsia="Times New Roman" w:cs="Times New Roman"/>
          <w:szCs w:val="24"/>
        </w:rPr>
        <w:t xml:space="preserve">khi </w:t>
      </w:r>
      <w:r w:rsidR="00AE2E06" w:rsidRPr="00DB6E0C">
        <w:rPr>
          <w:rFonts w:eastAsia="Times New Roman" w:cs="Times New Roman"/>
          <w:szCs w:val="24"/>
        </w:rPr>
        <w:t>gói cước chính</w:t>
      </w:r>
      <w:r w:rsidR="00711F0B" w:rsidRPr="00DB6E0C">
        <w:rPr>
          <w:rFonts w:eastAsia="Times New Roman" w:cs="Times New Roman"/>
          <w:szCs w:val="24"/>
        </w:rPr>
        <w:t xml:space="preserve"> còn có hiệu lực.</w:t>
      </w:r>
      <w:ins w:id="2259" w:author="Comverse" w:date="2013-09-30T11:28:00Z">
        <w:r w:rsidR="00E02900">
          <w:rPr>
            <w:rFonts w:eastAsia="Times New Roman" w:cs="Times New Roman"/>
            <w:szCs w:val="24"/>
          </w:rPr>
          <w:t xml:space="preserve"> He thong ngoai thuc hien</w:t>
        </w:r>
      </w:ins>
      <w:ins w:id="2260" w:author="ThaoDH" w:date="2013-10-02T16:22:00Z">
        <w:r w:rsidR="00417A33">
          <w:rPr>
            <w:rFonts w:eastAsia="Times New Roman" w:cs="Times New Roman"/>
            <w:szCs w:val="24"/>
          </w:rPr>
          <w:t xml:space="preserve">. </w:t>
        </w:r>
      </w:ins>
    </w:p>
    <w:p w:rsidR="00444028" w:rsidRDefault="00692C1D" w:rsidP="005C0964">
      <w:pPr>
        <w:pStyle w:val="ListParagraph"/>
        <w:numPr>
          <w:ilvl w:val="0"/>
          <w:numId w:val="6"/>
        </w:numPr>
        <w:jc w:val="both"/>
        <w:rPr>
          <w:rFonts w:eastAsia="Times New Roman" w:cs="Times New Roman"/>
          <w:szCs w:val="24"/>
        </w:rPr>
      </w:pPr>
      <w:r w:rsidRPr="00DB6E0C">
        <w:rPr>
          <w:rFonts w:eastAsia="Times New Roman" w:cs="Times New Roman"/>
          <w:szCs w:val="24"/>
        </w:rPr>
        <w:t>Các gói cước chính</w:t>
      </w:r>
      <w:r w:rsidR="00444028">
        <w:rPr>
          <w:rFonts w:eastAsia="Times New Roman" w:cs="Times New Roman"/>
          <w:szCs w:val="24"/>
        </w:rPr>
        <w:t>:</w:t>
      </w:r>
    </w:p>
    <w:p w:rsidR="00692C1D" w:rsidRDefault="00492744" w:rsidP="00492744">
      <w:pPr>
        <w:pStyle w:val="ListParagraph"/>
        <w:jc w:val="both"/>
        <w:rPr>
          <w:ins w:id="2261" w:author="ThaoDH" w:date="2013-10-02T16:22:00Z"/>
          <w:rFonts w:eastAsia="Times New Roman" w:cs="Times New Roman"/>
          <w:szCs w:val="24"/>
        </w:rPr>
      </w:pPr>
      <w:r>
        <w:rPr>
          <w:rFonts w:eastAsia="Times New Roman" w:cs="Times New Roman"/>
          <w:szCs w:val="24"/>
        </w:rPr>
        <w:t xml:space="preserve">+ Thuê bao hết hạn trong tháng, </w:t>
      </w:r>
      <w:r w:rsidR="00A47D87">
        <w:rPr>
          <w:rFonts w:eastAsia="Times New Roman" w:cs="Times New Roman"/>
          <w:szCs w:val="24"/>
        </w:rPr>
        <w:t xml:space="preserve">gia hạn </w:t>
      </w:r>
      <w:r>
        <w:rPr>
          <w:rFonts w:eastAsia="Times New Roman" w:cs="Times New Roman"/>
          <w:szCs w:val="24"/>
        </w:rPr>
        <w:t>có hiệu lực từ</w:t>
      </w:r>
      <w:r w:rsidR="00A47D87">
        <w:rPr>
          <w:rFonts w:eastAsia="Times New Roman" w:cs="Times New Roman"/>
          <w:szCs w:val="24"/>
        </w:rPr>
        <w:t xml:space="preserve"> tháng tiếp theo</w:t>
      </w:r>
      <w:r>
        <w:rPr>
          <w:rFonts w:eastAsia="Times New Roman" w:cs="Times New Roman"/>
          <w:szCs w:val="24"/>
        </w:rPr>
        <w:t>. Thời gian hưởng khuyến mại sau gia hạn tùy thuộc từng chính sách</w:t>
      </w:r>
      <w:r w:rsidR="00A47D87">
        <w:rPr>
          <w:rFonts w:eastAsia="Times New Roman" w:cs="Times New Roman"/>
          <w:szCs w:val="24"/>
        </w:rPr>
        <w:t xml:space="preserve"> </w:t>
      </w:r>
      <w:r>
        <w:rPr>
          <w:rFonts w:eastAsia="Times New Roman" w:cs="Times New Roman"/>
          <w:szCs w:val="24"/>
        </w:rPr>
        <w:t>(hiện tại là 12 tháng)</w:t>
      </w:r>
      <w:ins w:id="2262" w:author="Comverse" w:date="2013-09-30T11:29:00Z">
        <w:r w:rsidR="00E02900">
          <w:rPr>
            <w:rFonts w:eastAsia="Times New Roman" w:cs="Times New Roman"/>
            <w:szCs w:val="24"/>
          </w:rPr>
          <w:t>sau 12thang phu thuoc chinh sach. Do vay chuong trinh ngoai lam</w:t>
        </w:r>
      </w:ins>
    </w:p>
    <w:p w:rsidR="00417A33" w:rsidRPr="00DB6E0C" w:rsidRDefault="00417A33" w:rsidP="00492744">
      <w:pPr>
        <w:pStyle w:val="ListParagraph"/>
        <w:jc w:val="both"/>
        <w:rPr>
          <w:rFonts w:eastAsia="Times New Roman" w:cs="Times New Roman"/>
          <w:szCs w:val="24"/>
        </w:rPr>
      </w:pPr>
    </w:p>
    <w:p w:rsidR="00492744" w:rsidRDefault="00492744" w:rsidP="00492744">
      <w:pPr>
        <w:pStyle w:val="ListParagraph"/>
        <w:jc w:val="both"/>
        <w:rPr>
          <w:rFonts w:eastAsia="Times New Roman" w:cs="Times New Roman"/>
          <w:szCs w:val="24"/>
        </w:rPr>
      </w:pPr>
      <w:r>
        <w:rPr>
          <w:rFonts w:eastAsia="Times New Roman" w:cs="Times New Roman"/>
          <w:szCs w:val="24"/>
        </w:rPr>
        <w:t xml:space="preserve">+ Thuê bao hết hạn các tháng trước: </w:t>
      </w:r>
    </w:p>
    <w:p w:rsidR="00BD7FE1" w:rsidRDefault="00BD7FE1" w:rsidP="00BD7FE1">
      <w:pPr>
        <w:pStyle w:val="ListParagraph"/>
        <w:ind w:left="1260"/>
        <w:jc w:val="both"/>
        <w:rPr>
          <w:ins w:id="2263" w:author="ThaoDH" w:date="2013-10-03T11:35:00Z"/>
          <w:rFonts w:eastAsia="Times New Roman" w:cs="Times New Roman"/>
          <w:szCs w:val="24"/>
        </w:rPr>
      </w:pPr>
      <w:ins w:id="2264" w:author="ThaoDH" w:date="2013-10-03T11:35:00Z">
        <w:r>
          <w:rPr>
            <w:rFonts w:eastAsia="Times New Roman" w:cs="Times New Roman"/>
            <w:szCs w:val="24"/>
          </w:rPr>
          <w:t>C</w:t>
        </w:r>
        <w:r w:rsidR="00A03245">
          <w:rPr>
            <w:rFonts w:eastAsia="Times New Roman" w:cs="Times New Roman"/>
            <w:szCs w:val="24"/>
          </w:rPr>
          <w:t>ó hai loại gói, gói tự động gia</w:t>
        </w:r>
        <w:r>
          <w:rPr>
            <w:rFonts w:eastAsia="Times New Roman" w:cs="Times New Roman"/>
            <w:szCs w:val="24"/>
          </w:rPr>
          <w:t xml:space="preserve"> hạn và </w:t>
        </w:r>
      </w:ins>
      <w:ins w:id="2265" w:author="ThaoDH" w:date="2013-10-04T14:28:00Z">
        <w:r w:rsidR="00A03245">
          <w:rPr>
            <w:rFonts w:eastAsia="Times New Roman" w:cs="Times New Roman"/>
            <w:szCs w:val="24"/>
          </w:rPr>
          <w:t xml:space="preserve">loại </w:t>
        </w:r>
      </w:ins>
      <w:ins w:id="2266" w:author="ThaoDH" w:date="2013-10-03T11:35:00Z">
        <w:r>
          <w:rPr>
            <w:rFonts w:eastAsia="Times New Roman" w:cs="Times New Roman"/>
            <w:szCs w:val="24"/>
          </w:rPr>
          <w:t xml:space="preserve">gói khách hàng phải làm thủ tục gia hạn (SMS hoặc ra PoS). </w:t>
        </w:r>
      </w:ins>
    </w:p>
    <w:p w:rsidR="00BD7FE1" w:rsidRDefault="00BD7FE1" w:rsidP="00492744">
      <w:pPr>
        <w:ind w:left="720" w:firstLine="540"/>
        <w:jc w:val="both"/>
        <w:rPr>
          <w:ins w:id="2267" w:author="ThaoDH" w:date="2013-10-03T11:35:00Z"/>
          <w:rFonts w:eastAsia="Times New Roman" w:cs="Times New Roman"/>
          <w:szCs w:val="24"/>
        </w:rPr>
      </w:pPr>
    </w:p>
    <w:p w:rsidR="004244C3" w:rsidRPr="004244C3" w:rsidRDefault="005547D2">
      <w:pPr>
        <w:pStyle w:val="ListParagraph"/>
        <w:numPr>
          <w:ilvl w:val="0"/>
          <w:numId w:val="6"/>
        </w:numPr>
        <w:jc w:val="both"/>
        <w:rPr>
          <w:ins w:id="2268" w:author="ThaoDH" w:date="2013-10-03T11:34:00Z"/>
          <w:rFonts w:eastAsia="Times New Roman" w:cs="Times New Roman"/>
          <w:szCs w:val="24"/>
          <w:rPrChange w:id="2269" w:author="ThaoDH" w:date="2013-10-03T11:35:00Z">
            <w:rPr>
              <w:ins w:id="2270" w:author="ThaoDH" w:date="2013-10-03T11:34:00Z"/>
            </w:rPr>
          </w:rPrChange>
        </w:rPr>
        <w:pPrChange w:id="2271" w:author="ThaoDH" w:date="2013-10-03T11:35:00Z">
          <w:pPr>
            <w:pStyle w:val="ListParagraph"/>
            <w:ind w:left="1260"/>
            <w:jc w:val="both"/>
          </w:pPr>
        </w:pPrChange>
      </w:pPr>
      <w:ins w:id="2272" w:author="ThaoDH" w:date="2013-10-03T14:40:00Z">
        <w:r>
          <w:rPr>
            <w:rFonts w:eastAsia="Times New Roman" w:cs="Times New Roman"/>
            <w:szCs w:val="24"/>
          </w:rPr>
          <w:t>Nếu đã hết hạn gói Alo mà khách hàng không gia hạn thì thuê bao trở thành thuê bao bình thường. Sau đ</w:t>
        </w:r>
      </w:ins>
      <w:ins w:id="2273" w:author="ThaoDH" w:date="2013-10-04T14:26:00Z">
        <w:r w:rsidR="007A38FB">
          <w:rPr>
            <w:rFonts w:eastAsia="Times New Roman" w:cs="Times New Roman"/>
            <w:szCs w:val="24"/>
          </w:rPr>
          <w:t>ó</w:t>
        </w:r>
      </w:ins>
      <w:ins w:id="2274" w:author="ThaoDH" w:date="2013-10-03T14:40:00Z">
        <w:r>
          <w:rPr>
            <w:rFonts w:eastAsia="Times New Roman" w:cs="Times New Roman"/>
            <w:szCs w:val="24"/>
          </w:rPr>
          <w:t xml:space="preserve"> khách hàng có thể gia hạn tiếp </w:t>
        </w:r>
      </w:ins>
      <w:ins w:id="2275" w:author="ThaoDH" w:date="2013-10-03T14:41:00Z">
        <w:r>
          <w:rPr>
            <w:rFonts w:eastAsia="Times New Roman" w:cs="Times New Roman"/>
            <w:szCs w:val="24"/>
          </w:rPr>
          <w:t xml:space="preserve">tục </w:t>
        </w:r>
      </w:ins>
      <w:ins w:id="2276" w:author="ThaoDH" w:date="2013-10-03T14:40:00Z">
        <w:r>
          <w:rPr>
            <w:rFonts w:eastAsia="Times New Roman" w:cs="Times New Roman"/>
            <w:szCs w:val="24"/>
          </w:rPr>
          <w:t xml:space="preserve">gói Alo </w:t>
        </w:r>
      </w:ins>
      <w:ins w:id="2277" w:author="ThaoDH" w:date="2013-10-03T14:42:00Z">
        <w:r w:rsidR="00511904">
          <w:rPr>
            <w:rFonts w:eastAsia="Times New Roman" w:cs="Times New Roman"/>
            <w:szCs w:val="24"/>
          </w:rPr>
          <w:t xml:space="preserve">(như trên) </w:t>
        </w:r>
      </w:ins>
      <w:ins w:id="2278" w:author="ThaoDH" w:date="2013-10-03T14:40:00Z">
        <w:r>
          <w:rPr>
            <w:rFonts w:eastAsia="Times New Roman" w:cs="Times New Roman"/>
            <w:szCs w:val="24"/>
          </w:rPr>
          <w:t xml:space="preserve">và có hiệu lực </w:t>
        </w:r>
      </w:ins>
      <w:ins w:id="2279" w:author="ThaoDH" w:date="2013-10-03T14:41:00Z">
        <w:r>
          <w:rPr>
            <w:rFonts w:eastAsia="Times New Roman" w:cs="Times New Roman"/>
            <w:szCs w:val="24"/>
          </w:rPr>
          <w:t xml:space="preserve">như trên. </w:t>
        </w:r>
      </w:ins>
    </w:p>
    <w:p w:rsidR="00BD7FE1" w:rsidDel="00BD7FE1" w:rsidRDefault="00BD7FE1" w:rsidP="00492744">
      <w:pPr>
        <w:pStyle w:val="ListParagraph"/>
        <w:ind w:left="1260"/>
        <w:jc w:val="both"/>
        <w:rPr>
          <w:del w:id="2280" w:author="ThaoDH" w:date="2013-10-03T11:35:00Z"/>
          <w:rFonts w:eastAsia="Times New Roman" w:cs="Times New Roman"/>
          <w:szCs w:val="24"/>
        </w:rPr>
      </w:pPr>
    </w:p>
    <w:p w:rsidR="00492744" w:rsidRPr="00DB6E0C" w:rsidRDefault="00492744" w:rsidP="00E537CD">
      <w:pPr>
        <w:pStyle w:val="ListParagraph"/>
        <w:ind w:left="0"/>
        <w:jc w:val="both"/>
        <w:rPr>
          <w:rFonts w:eastAsia="Times New Roman" w:cs="Times New Roman"/>
          <w:szCs w:val="24"/>
        </w:rPr>
      </w:pPr>
    </w:p>
    <w:p w:rsidR="00152324" w:rsidRPr="00DB6E0C" w:rsidRDefault="00ED24D3" w:rsidP="005C0964">
      <w:pPr>
        <w:pStyle w:val="ListParagraph"/>
        <w:numPr>
          <w:ilvl w:val="0"/>
          <w:numId w:val="36"/>
        </w:numPr>
        <w:ind w:hanging="720"/>
        <w:jc w:val="both"/>
        <w:rPr>
          <w:rFonts w:eastAsia="Times New Roman" w:cs="Times New Roman"/>
          <w:b/>
          <w:szCs w:val="24"/>
        </w:rPr>
      </w:pPr>
      <w:r w:rsidRPr="00DB6E0C">
        <w:rPr>
          <w:rFonts w:eastAsia="Times New Roman" w:cs="Times New Roman"/>
          <w:b/>
          <w:szCs w:val="24"/>
        </w:rPr>
        <w:t>Chuyển đổi/hủy bỏ</w:t>
      </w:r>
    </w:p>
    <w:p w:rsidR="003B3F0A" w:rsidRPr="00DB6E0C" w:rsidRDefault="003B3F0A" w:rsidP="00E537CD">
      <w:pPr>
        <w:pStyle w:val="ListParagraph"/>
        <w:ind w:left="0"/>
        <w:jc w:val="both"/>
        <w:rPr>
          <w:rFonts w:eastAsia="Times New Roman" w:cs="Times New Roman"/>
          <w:szCs w:val="24"/>
        </w:rPr>
      </w:pPr>
    </w:p>
    <w:p w:rsidR="00492744" w:rsidRDefault="00492744" w:rsidP="001D503F">
      <w:pPr>
        <w:pStyle w:val="ListParagraph"/>
        <w:numPr>
          <w:ilvl w:val="0"/>
          <w:numId w:val="6"/>
        </w:numPr>
        <w:jc w:val="both"/>
        <w:rPr>
          <w:rFonts w:eastAsia="Times New Roman" w:cs="Times New Roman"/>
          <w:szCs w:val="24"/>
        </w:rPr>
      </w:pPr>
      <w:r>
        <w:rPr>
          <w:rFonts w:eastAsia="Times New Roman" w:cs="Times New Roman"/>
          <w:szCs w:val="24"/>
        </w:rPr>
        <w:t>Có thể chuyển đổi từ KM1 sang KM2 và ngược lại.</w:t>
      </w:r>
      <w:ins w:id="2281" w:author="Comverse" w:date="2013-09-30T11:30:00Z">
        <w:r w:rsidR="00E02900">
          <w:rPr>
            <w:rFonts w:eastAsia="Times New Roman" w:cs="Times New Roman"/>
            <w:szCs w:val="24"/>
          </w:rPr>
          <w:t xml:space="preserve"> </w:t>
        </w:r>
      </w:ins>
      <w:ins w:id="2282" w:author="Comverse" w:date="2013-10-14T14:59:00Z">
        <w:r w:rsidR="00524C96">
          <w:rPr>
            <w:rFonts w:eastAsia="Times New Roman" w:cs="Times New Roman"/>
            <w:szCs w:val="24"/>
          </w:rPr>
          <w:t>ok</w:t>
        </w:r>
      </w:ins>
    </w:p>
    <w:p w:rsidR="00987697" w:rsidRDefault="00492744" w:rsidP="001D503F">
      <w:pPr>
        <w:pStyle w:val="ListParagraph"/>
        <w:numPr>
          <w:ilvl w:val="0"/>
          <w:numId w:val="6"/>
        </w:numPr>
        <w:jc w:val="both"/>
        <w:rPr>
          <w:ins w:id="2283" w:author="ThaoDH" w:date="2013-10-03T14:42:00Z"/>
          <w:rFonts w:eastAsia="Times New Roman" w:cs="Times New Roman"/>
          <w:szCs w:val="24"/>
        </w:rPr>
      </w:pPr>
      <w:r>
        <w:rPr>
          <w:rFonts w:eastAsia="Times New Roman" w:cs="Times New Roman"/>
          <w:szCs w:val="24"/>
        </w:rPr>
        <w:t>Chuyển đổi/hủy gói có hiệu lực từ tháng tiếp theo</w:t>
      </w:r>
      <w:ins w:id="2284" w:author="ThaoDH" w:date="2013-10-03T11:36:00Z">
        <w:r w:rsidR="001A2F1F">
          <w:rPr>
            <w:rFonts w:eastAsia="Times New Roman" w:cs="Times New Roman"/>
            <w:szCs w:val="24"/>
          </w:rPr>
          <w:t xml:space="preserve"> (cho đa số trường hợp)</w:t>
        </w:r>
      </w:ins>
      <w:r>
        <w:rPr>
          <w:rFonts w:eastAsia="Times New Roman" w:cs="Times New Roman"/>
          <w:szCs w:val="24"/>
        </w:rPr>
        <w:t xml:space="preserve">. </w:t>
      </w:r>
      <w:ins w:id="2285" w:author="ThaoDH" w:date="2013-10-03T11:36:00Z">
        <w:r w:rsidR="001A2F1F">
          <w:rPr>
            <w:rFonts w:eastAsia="Times New Roman" w:cs="Times New Roman"/>
            <w:szCs w:val="24"/>
          </w:rPr>
          <w:t xml:space="preserve">Trừ trường hợp đặc biệt </w:t>
        </w:r>
      </w:ins>
      <w:del w:id="2286" w:author="ThaoDH" w:date="2013-10-03T11:36:00Z">
        <w:r w:rsidRPr="00492744" w:rsidDel="001A2F1F">
          <w:rPr>
            <w:rFonts w:eastAsia="Times New Roman" w:cs="Times New Roman"/>
            <w:szCs w:val="24"/>
            <w:highlight w:val="yellow"/>
          </w:rPr>
          <w:delText xml:space="preserve">Riêng </w:delText>
        </w:r>
      </w:del>
      <w:ins w:id="2287" w:author="ThaoDH" w:date="2013-10-04T14:29:00Z">
        <w:r w:rsidR="00A03245">
          <w:rPr>
            <w:rFonts w:eastAsia="Times New Roman" w:cs="Times New Roman"/>
            <w:szCs w:val="24"/>
            <w:highlight w:val="yellow"/>
          </w:rPr>
          <w:t xml:space="preserve">là </w:t>
        </w:r>
      </w:ins>
      <w:del w:id="2288" w:author="ThaoDH" w:date="2013-10-04T14:29:00Z">
        <w:r w:rsidRPr="00492744" w:rsidDel="00A03245">
          <w:rPr>
            <w:rFonts w:eastAsia="Times New Roman" w:cs="Times New Roman"/>
            <w:szCs w:val="24"/>
            <w:highlight w:val="yellow"/>
          </w:rPr>
          <w:delText>A</w:delText>
        </w:r>
      </w:del>
      <w:ins w:id="2289" w:author="ThaoDH" w:date="2013-10-04T14:29:00Z">
        <w:r w:rsidR="00A03245">
          <w:rPr>
            <w:rFonts w:eastAsia="Times New Roman" w:cs="Times New Roman"/>
            <w:szCs w:val="24"/>
            <w:highlight w:val="yellow"/>
          </w:rPr>
          <w:t>a</w:t>
        </w:r>
      </w:ins>
      <w:r w:rsidRPr="00492744">
        <w:rPr>
          <w:rFonts w:eastAsia="Times New Roman" w:cs="Times New Roman"/>
          <w:szCs w:val="24"/>
          <w:highlight w:val="yellow"/>
        </w:rPr>
        <w:t>dmin tỉnh thực hiện trước ngày 21 có hiệu lực từ đầu tháng</w:t>
      </w:r>
      <w:ins w:id="2290" w:author="Comverse" w:date="2013-09-30T11:38:00Z">
        <w:r w:rsidR="001D503F">
          <w:rPr>
            <w:rFonts w:eastAsia="Times New Roman" w:cs="Times New Roman"/>
            <w:szCs w:val="24"/>
          </w:rPr>
          <w:t xml:space="preserve">. </w:t>
        </w:r>
      </w:ins>
      <w:ins w:id="2291" w:author="Comverse" w:date="2013-10-14T15:00:00Z">
        <w:r w:rsidR="00524C96">
          <w:rPr>
            <w:rFonts w:eastAsia="Times New Roman" w:cs="Times New Roman"/>
            <w:szCs w:val="24"/>
          </w:rPr>
          <w:t>he thong ngoai se</w:t>
        </w:r>
      </w:ins>
      <w:ins w:id="2292" w:author="Comverse" w:date="2013-10-14T15:04:00Z">
        <w:r w:rsidR="00524C96">
          <w:rPr>
            <w:rFonts w:eastAsia="Times New Roman" w:cs="Times New Roman"/>
            <w:szCs w:val="24"/>
          </w:rPr>
          <w:t xml:space="preserve"> thuc hien prorate</w:t>
        </w:r>
      </w:ins>
    </w:p>
    <w:p w:rsidR="00492744" w:rsidRDefault="001D503F" w:rsidP="001D503F">
      <w:pPr>
        <w:pStyle w:val="ListParagraph"/>
        <w:numPr>
          <w:ilvl w:val="0"/>
          <w:numId w:val="6"/>
        </w:numPr>
        <w:jc w:val="both"/>
        <w:rPr>
          <w:ins w:id="2293" w:author="ThaoDH" w:date="2013-10-02T16:28:00Z"/>
          <w:rFonts w:eastAsia="Times New Roman" w:cs="Times New Roman"/>
          <w:szCs w:val="24"/>
        </w:rPr>
      </w:pPr>
      <w:ins w:id="2294" w:author="Comverse" w:date="2013-09-30T11:38:00Z">
        <w:r>
          <w:rPr>
            <w:rFonts w:eastAsia="Times New Roman" w:cs="Times New Roman"/>
            <w:szCs w:val="24"/>
          </w:rPr>
          <w:t>He thong ngoai Re-rate</w:t>
        </w:r>
      </w:ins>
      <w:ins w:id="2295" w:author="Comverse" w:date="2013-09-30T11:39:00Z">
        <w:r>
          <w:rPr>
            <w:rFonts w:eastAsia="Times New Roman" w:cs="Times New Roman"/>
            <w:szCs w:val="24"/>
          </w:rPr>
          <w:t>. Check voi Vinaphone xem trong 1 thang dc chuyen may lan</w:t>
        </w:r>
      </w:ins>
      <w:ins w:id="2296" w:author="ThaoDH" w:date="2013-10-03T14:45:00Z">
        <w:r w:rsidR="00987697">
          <w:rPr>
            <w:rFonts w:eastAsia="Times New Roman" w:cs="Times New Roman"/>
            <w:szCs w:val="24"/>
          </w:rPr>
          <w:t>. Trong tháng được</w:t>
        </w:r>
      </w:ins>
      <w:ins w:id="2297" w:author="ThaoDH" w:date="2013-10-04T14:29:00Z">
        <w:r w:rsidR="00A03245">
          <w:rPr>
            <w:rFonts w:eastAsia="Times New Roman" w:cs="Times New Roman"/>
            <w:szCs w:val="24"/>
          </w:rPr>
          <w:t xml:space="preserve"> phép </w:t>
        </w:r>
      </w:ins>
      <w:ins w:id="2298" w:author="ThaoDH" w:date="2013-10-03T14:45:00Z">
        <w:r w:rsidR="00987697">
          <w:rPr>
            <w:rFonts w:eastAsia="Times New Roman" w:cs="Times New Roman"/>
            <w:szCs w:val="24"/>
          </w:rPr>
          <w:t>chuyển một lần</w:t>
        </w:r>
      </w:ins>
    </w:p>
    <w:p w:rsidR="004244C3" w:rsidRDefault="00AB6A2D">
      <w:pPr>
        <w:pStyle w:val="ListParagraph"/>
        <w:jc w:val="both"/>
        <w:rPr>
          <w:ins w:id="2299" w:author="ThaoDH" w:date="2013-10-02T16:32:00Z"/>
          <w:rFonts w:eastAsia="Times New Roman" w:cs="Times New Roman"/>
          <w:szCs w:val="24"/>
        </w:rPr>
        <w:pPrChange w:id="2300" w:author="ThaoDH" w:date="2013-10-02T16:28:00Z">
          <w:pPr>
            <w:pStyle w:val="ListParagraph"/>
            <w:numPr>
              <w:numId w:val="6"/>
            </w:numPr>
            <w:tabs>
              <w:tab w:val="num" w:pos="720"/>
            </w:tabs>
            <w:ind w:hanging="360"/>
            <w:jc w:val="both"/>
          </w:pPr>
        </w:pPrChange>
      </w:pPr>
      <w:ins w:id="2301" w:author="ThaoDH" w:date="2013-10-02T16:28:00Z">
        <w:r>
          <w:rPr>
            <w:rFonts w:eastAsia="Times New Roman" w:cs="Times New Roman"/>
            <w:szCs w:val="24"/>
          </w:rPr>
          <w:t xml:space="preserve">Khi chuyển đổi từ gói khuyến mại 1 lên gói khuyến mại 2, nếu khách hàng đang sử dụng gói voice ngoại mạng thì gói voice ngoại mạng này sẽ </w:t>
        </w:r>
      </w:ins>
      <w:ins w:id="2302" w:author="ThaoDH" w:date="2013-10-02T16:30:00Z">
        <w:r w:rsidR="001456DE">
          <w:rPr>
            <w:rFonts w:eastAsia="Times New Roman" w:cs="Times New Roman"/>
            <w:szCs w:val="24"/>
          </w:rPr>
          <w:t>bị hủy bỏ</w:t>
        </w:r>
      </w:ins>
      <w:ins w:id="2303" w:author="ThaoDH" w:date="2013-10-03T14:47:00Z">
        <w:r w:rsidR="001456DE">
          <w:rPr>
            <w:rFonts w:eastAsia="Times New Roman" w:cs="Times New Roman"/>
            <w:szCs w:val="24"/>
          </w:rPr>
          <w:t xml:space="preserve">. </w:t>
        </w:r>
      </w:ins>
      <w:ins w:id="2304" w:author="ThaoDH" w:date="2013-10-03T11:38:00Z">
        <w:r w:rsidR="00FF70DA">
          <w:rPr>
            <w:rFonts w:eastAsia="Times New Roman" w:cs="Times New Roman"/>
            <w:szCs w:val="24"/>
          </w:rPr>
          <w:t>Do khuyến mai 2 có hiệu lực từ tháng tiế</w:t>
        </w:r>
        <w:r w:rsidR="00792D11">
          <w:rPr>
            <w:rFonts w:eastAsia="Times New Roman" w:cs="Times New Roman"/>
            <w:szCs w:val="24"/>
          </w:rPr>
          <w:t>p theo nên gói phụ bị hủy từ th</w:t>
        </w:r>
      </w:ins>
      <w:ins w:id="2305" w:author="ThaoDH" w:date="2013-10-03T14:28:00Z">
        <w:r w:rsidR="00792D11">
          <w:rPr>
            <w:rFonts w:eastAsia="Times New Roman" w:cs="Times New Roman"/>
            <w:szCs w:val="24"/>
          </w:rPr>
          <w:t>á</w:t>
        </w:r>
      </w:ins>
      <w:ins w:id="2306" w:author="ThaoDH" w:date="2013-10-03T11:38:00Z">
        <w:r w:rsidR="00FF70DA">
          <w:rPr>
            <w:rFonts w:eastAsia="Times New Roman" w:cs="Times New Roman"/>
            <w:szCs w:val="24"/>
          </w:rPr>
          <w:t>ng tiếp theo</w:t>
        </w:r>
        <w:r w:rsidR="00C31716">
          <w:rPr>
            <w:rFonts w:eastAsia="Times New Roman" w:cs="Times New Roman"/>
            <w:szCs w:val="24"/>
          </w:rPr>
          <w:t xml:space="preserve"> (nghiệp vụ có thể thay đổi)</w:t>
        </w:r>
      </w:ins>
    </w:p>
    <w:p w:rsidR="004244C3" w:rsidRDefault="00492CEA">
      <w:pPr>
        <w:pStyle w:val="ListParagraph"/>
        <w:jc w:val="both"/>
        <w:rPr>
          <w:rFonts w:eastAsia="Times New Roman" w:cs="Times New Roman"/>
          <w:szCs w:val="24"/>
        </w:rPr>
        <w:pPrChange w:id="2307" w:author="ThaoDH" w:date="2013-10-02T16:28:00Z">
          <w:pPr>
            <w:pStyle w:val="ListParagraph"/>
            <w:numPr>
              <w:numId w:val="6"/>
            </w:numPr>
            <w:tabs>
              <w:tab w:val="num" w:pos="720"/>
            </w:tabs>
            <w:ind w:hanging="360"/>
            <w:jc w:val="both"/>
          </w:pPr>
        </w:pPrChange>
      </w:pPr>
      <w:ins w:id="2308" w:author="ThaoDH" w:date="2013-10-02T16:32:00Z">
        <w:r>
          <w:rPr>
            <w:rFonts w:eastAsia="Times New Roman" w:cs="Times New Roman"/>
            <w:szCs w:val="24"/>
          </w:rPr>
          <w:t>Nếu khách hàng hủy bỏ các gói phụ SMS, data, voice ngoại mạng trong tháng thì có</w:t>
        </w:r>
      </w:ins>
      <w:ins w:id="2309" w:author="ThaoDH" w:date="2013-10-03T14:46:00Z">
        <w:r w:rsidR="00E2418D">
          <w:rPr>
            <w:rFonts w:eastAsia="Times New Roman" w:cs="Times New Roman"/>
            <w:szCs w:val="24"/>
          </w:rPr>
          <w:t xml:space="preserve"> hiệu lực từ tháng tiếp theo</w:t>
        </w:r>
      </w:ins>
      <w:ins w:id="2310" w:author="ThaoDH" w:date="2013-10-02T16:32:00Z">
        <w:r>
          <w:rPr>
            <w:rFonts w:eastAsia="Times New Roman" w:cs="Times New Roman"/>
            <w:szCs w:val="24"/>
          </w:rPr>
          <w:t xml:space="preserve"> </w:t>
        </w:r>
      </w:ins>
    </w:p>
    <w:p w:rsidR="00B5139B" w:rsidRPr="00DB6E0C" w:rsidRDefault="0031609D" w:rsidP="00492744">
      <w:pPr>
        <w:pStyle w:val="ListParagraph"/>
        <w:jc w:val="both"/>
        <w:rPr>
          <w:rFonts w:eastAsia="Times New Roman" w:cs="Times New Roman"/>
          <w:szCs w:val="24"/>
        </w:rPr>
      </w:pPr>
      <w:r w:rsidRPr="00DB6E0C">
        <w:rPr>
          <w:rFonts w:eastAsia="Times New Roman" w:cs="Times New Roman"/>
          <w:szCs w:val="24"/>
        </w:rPr>
        <w:t xml:space="preserve"> </w:t>
      </w:r>
    </w:p>
    <w:p w:rsidR="00DB127B" w:rsidRPr="00DB6E0C" w:rsidRDefault="00DB127B" w:rsidP="00E537CD">
      <w:pPr>
        <w:pStyle w:val="ListParagraph"/>
        <w:jc w:val="both"/>
        <w:rPr>
          <w:rFonts w:eastAsia="Times New Roman" w:cs="Times New Roman"/>
          <w:szCs w:val="24"/>
        </w:rPr>
      </w:pPr>
    </w:p>
    <w:p w:rsidR="00592E5A" w:rsidRPr="00DB6E0C" w:rsidRDefault="00DB127B" w:rsidP="005C0964">
      <w:pPr>
        <w:pStyle w:val="ListParagraph"/>
        <w:numPr>
          <w:ilvl w:val="0"/>
          <w:numId w:val="35"/>
        </w:numPr>
        <w:ind w:hanging="720"/>
        <w:jc w:val="both"/>
        <w:rPr>
          <w:rFonts w:eastAsia="Times New Roman" w:cs="Times New Roman"/>
          <w:b/>
          <w:szCs w:val="24"/>
        </w:rPr>
      </w:pPr>
      <w:r w:rsidRPr="00DB6E0C">
        <w:rPr>
          <w:rFonts w:eastAsia="Times New Roman" w:cs="Times New Roman"/>
          <w:b/>
          <w:szCs w:val="24"/>
        </w:rPr>
        <w:t>Tương tác với các gói cước khác</w:t>
      </w:r>
    </w:p>
    <w:p w:rsidR="008F3B57" w:rsidRPr="00DB6E0C" w:rsidRDefault="008F3B57" w:rsidP="005C0964">
      <w:pPr>
        <w:pStyle w:val="ListParagraph"/>
        <w:numPr>
          <w:ilvl w:val="0"/>
          <w:numId w:val="6"/>
        </w:numPr>
        <w:jc w:val="both"/>
        <w:rPr>
          <w:rFonts w:eastAsia="Times New Roman" w:cs="Times New Roman"/>
          <w:szCs w:val="24"/>
        </w:rPr>
      </w:pPr>
      <w:r w:rsidRPr="00DB6E0C">
        <w:rPr>
          <w:rFonts w:eastAsia="Times New Roman" w:cs="Times New Roman"/>
          <w:szCs w:val="24"/>
        </w:rPr>
        <w:t xml:space="preserve">Nếu thuê bao tham gia chương trình </w:t>
      </w:r>
      <w:r w:rsidR="00C347A2" w:rsidRPr="00DB6E0C">
        <w:rPr>
          <w:rFonts w:eastAsia="Times New Roman" w:cs="Times New Roman"/>
          <w:szCs w:val="24"/>
        </w:rPr>
        <w:t xml:space="preserve">Thỏa sức </w:t>
      </w:r>
      <w:r w:rsidRPr="00DB6E0C">
        <w:rPr>
          <w:rFonts w:eastAsia="Times New Roman" w:cs="Times New Roman"/>
          <w:szCs w:val="24"/>
        </w:rPr>
        <w:t>chọn số</w:t>
      </w:r>
    </w:p>
    <w:p w:rsidR="003671B6" w:rsidRPr="00DB6E0C" w:rsidRDefault="003671B6" w:rsidP="00E537CD">
      <w:pPr>
        <w:ind w:left="360"/>
        <w:jc w:val="both"/>
        <w:rPr>
          <w:rFonts w:eastAsia="Times New Roman" w:cs="Times New Roman"/>
          <w:szCs w:val="24"/>
        </w:rPr>
      </w:pPr>
      <w:r w:rsidRPr="00DB6E0C">
        <w:rPr>
          <w:rFonts w:eastAsia="Times New Roman" w:cs="Times New Roman"/>
          <w:szCs w:val="24"/>
        </w:rPr>
        <w:t>+ Cước phát sinh ngoài lưu lượng khuyến mại sẽ được</w:t>
      </w:r>
      <w:r w:rsidR="000A6B2A" w:rsidRPr="00DB6E0C">
        <w:rPr>
          <w:rFonts w:eastAsia="Times New Roman" w:cs="Times New Roman"/>
          <w:szCs w:val="24"/>
        </w:rPr>
        <w:t xml:space="preserve"> tính mức cước cam kết tháng của thuê bao chọn số.</w:t>
      </w:r>
      <w:ins w:id="2311" w:author="Comverse" w:date="2013-10-14T15:05:00Z">
        <w:r w:rsidR="00524C96">
          <w:rPr>
            <w:rFonts w:eastAsia="Times New Roman" w:cs="Times New Roman"/>
            <w:szCs w:val="24"/>
          </w:rPr>
          <w:t xml:space="preserve"> cuoc phat sinh tinh nhu binh thuong. Trong </w:t>
        </w:r>
      </w:ins>
      <w:ins w:id="2312" w:author="Comverse" w:date="2013-10-14T15:06:00Z">
        <w:r w:rsidR="00524C96">
          <w:rPr>
            <w:rFonts w:eastAsia="Times New Roman" w:cs="Times New Roman"/>
            <w:szCs w:val="24"/>
          </w:rPr>
          <w:t>truong hop tinh lai theo muc cam ket cua thue bao chon so thi he thong ngoai lam</w:t>
        </w:r>
      </w:ins>
    </w:p>
    <w:p w:rsidR="008F3B57" w:rsidRPr="00DB6E0C" w:rsidRDefault="008F3B57" w:rsidP="00E537CD">
      <w:pPr>
        <w:ind w:left="360"/>
        <w:jc w:val="both"/>
        <w:rPr>
          <w:rFonts w:eastAsia="Times New Roman" w:cs="Times New Roman"/>
          <w:szCs w:val="24"/>
        </w:rPr>
      </w:pPr>
      <w:r w:rsidRPr="00DB6E0C">
        <w:rPr>
          <w:rFonts w:eastAsia="Times New Roman" w:cs="Times New Roman"/>
          <w:szCs w:val="24"/>
        </w:rPr>
        <w:t xml:space="preserve">+ Thuê bao </w:t>
      </w:r>
      <w:r w:rsidR="003671B6" w:rsidRPr="00DB6E0C">
        <w:rPr>
          <w:rFonts w:eastAsia="Times New Roman" w:cs="Times New Roman"/>
          <w:szCs w:val="24"/>
        </w:rPr>
        <w:t xml:space="preserve">chọn số </w:t>
      </w:r>
      <w:r w:rsidR="000B3FF9" w:rsidRPr="00DB6E0C">
        <w:rPr>
          <w:rFonts w:eastAsia="Times New Roman" w:cs="Times New Roman"/>
          <w:szCs w:val="24"/>
        </w:rPr>
        <w:t>c</w:t>
      </w:r>
      <w:r w:rsidRPr="00DB6E0C">
        <w:rPr>
          <w:rFonts w:eastAsia="Times New Roman" w:cs="Times New Roman"/>
          <w:szCs w:val="24"/>
        </w:rPr>
        <w:t>ó mức cam kết tháng</w:t>
      </w:r>
      <w:r w:rsidR="000B3FF9" w:rsidRPr="00DB6E0C">
        <w:rPr>
          <w:rFonts w:eastAsia="Times New Roman" w:cs="Times New Roman"/>
          <w:szCs w:val="24"/>
        </w:rPr>
        <w:t xml:space="preserve"> từ 300K trở xuống nếu hòa mạng lựa chọn gói khuyến mại </w:t>
      </w:r>
      <w:r w:rsidR="003671B6" w:rsidRPr="00DB6E0C">
        <w:rPr>
          <w:rFonts w:eastAsia="Times New Roman" w:cs="Times New Roman"/>
          <w:szCs w:val="24"/>
        </w:rPr>
        <w:t xml:space="preserve">này sẽ được miễn cước cam kết tháng. </w:t>
      </w:r>
      <w:r w:rsidR="000A6B2A" w:rsidRPr="00DB6E0C">
        <w:rPr>
          <w:rFonts w:eastAsia="Times New Roman" w:cs="Times New Roman"/>
          <w:szCs w:val="24"/>
        </w:rPr>
        <w:t>Khách hàng vẫn phải đóng cước thuê bao tháng như bình thường. Khách hàng vẫn phải đặt cọc  tương ứng với số thuê bao chọn và tiền đặt cọc được trừ vào hóa đơn</w:t>
      </w:r>
      <w:r w:rsidR="00221CB0" w:rsidRPr="00DB6E0C">
        <w:rPr>
          <w:rFonts w:eastAsia="Times New Roman" w:cs="Times New Roman"/>
          <w:szCs w:val="24"/>
        </w:rPr>
        <w:t xml:space="preserve"> cước tháng theo quy định hiện hành</w:t>
      </w:r>
      <w:r w:rsidR="000A6B2A" w:rsidRPr="00DB6E0C">
        <w:rPr>
          <w:rFonts w:eastAsia="Times New Roman" w:cs="Times New Roman"/>
          <w:szCs w:val="24"/>
        </w:rPr>
        <w:t xml:space="preserve">. </w:t>
      </w:r>
    </w:p>
    <w:p w:rsidR="00DB127B" w:rsidRPr="00DB6E0C" w:rsidRDefault="00DB127B" w:rsidP="005C0964">
      <w:pPr>
        <w:pStyle w:val="ListParagraph"/>
        <w:numPr>
          <w:ilvl w:val="0"/>
          <w:numId w:val="6"/>
        </w:numPr>
        <w:jc w:val="both"/>
        <w:rPr>
          <w:rFonts w:eastAsia="Times New Roman" w:cs="Times New Roman"/>
          <w:szCs w:val="24"/>
        </w:rPr>
      </w:pPr>
      <w:r w:rsidRPr="00DB6E0C">
        <w:rPr>
          <w:rFonts w:eastAsia="Times New Roman" w:cs="Times New Roman"/>
          <w:szCs w:val="24"/>
        </w:rPr>
        <w:t xml:space="preserve">Các thuê bao thuộc gói cơ bản (trừ  </w:t>
      </w:r>
      <w:r w:rsidR="00661016" w:rsidRPr="00DB6E0C">
        <w:rPr>
          <w:rFonts w:eastAsia="Times New Roman" w:cs="Times New Roman"/>
          <w:szCs w:val="24"/>
        </w:rPr>
        <w:t xml:space="preserve">thuê bao USB 3G </w:t>
      </w:r>
      <w:r w:rsidRPr="00DB6E0C">
        <w:rPr>
          <w:rFonts w:eastAsia="Times New Roman" w:cs="Times New Roman"/>
          <w:szCs w:val="24"/>
        </w:rPr>
        <w:t>được phép đăng kí gói cước này</w:t>
      </w:r>
      <w:r w:rsidR="00661016" w:rsidRPr="00DB6E0C">
        <w:rPr>
          <w:rFonts w:eastAsia="Times New Roman" w:cs="Times New Roman"/>
          <w:szCs w:val="24"/>
        </w:rPr>
        <w:t>). Nếu là thuê bao Itouch hoặc VIP thì lưu lượng khuyến mại của gói Alô sẽ được trừ trước (nếu có thể) sau đó rồi mới đến lưu lượng của VIP/Itouch.</w:t>
      </w:r>
      <w:r w:rsidR="002D73DC" w:rsidRPr="00DB6E0C">
        <w:rPr>
          <w:rFonts w:eastAsia="Times New Roman" w:cs="Times New Roman"/>
          <w:szCs w:val="24"/>
        </w:rPr>
        <w:t xml:space="preserve"> Nếu thuê bao tham gia thêm các gói phụ thì lưu lượng khuyến mại SMS, Data của gói phụ sẽ được cộng dồn vào với lưu lượng SMS, Data của Itouch, VIP</w:t>
      </w:r>
      <w:ins w:id="2313" w:author="Comverse" w:date="2013-10-14T15:07:00Z">
        <w:r w:rsidR="00524C96">
          <w:rPr>
            <w:rFonts w:eastAsia="Times New Roman" w:cs="Times New Roman"/>
            <w:szCs w:val="24"/>
          </w:rPr>
          <w:t xml:space="preserve"> ok</w:t>
        </w:r>
      </w:ins>
    </w:p>
    <w:p w:rsidR="00592E5A" w:rsidRPr="00DB6E0C" w:rsidRDefault="00BE6F97" w:rsidP="005C0964">
      <w:pPr>
        <w:pStyle w:val="ListParagraph"/>
        <w:numPr>
          <w:ilvl w:val="0"/>
          <w:numId w:val="6"/>
        </w:numPr>
        <w:jc w:val="both"/>
        <w:rPr>
          <w:rFonts w:eastAsia="Times New Roman" w:cs="Times New Roman"/>
          <w:szCs w:val="24"/>
        </w:rPr>
      </w:pPr>
      <w:r w:rsidRPr="00DB6E0C">
        <w:rPr>
          <w:rFonts w:eastAsia="Times New Roman" w:cs="Times New Roman"/>
          <w:szCs w:val="24"/>
        </w:rPr>
        <w:t>Nếu là thuê bao Mobile intern</w:t>
      </w:r>
      <w:r w:rsidR="002D73DC" w:rsidRPr="00DB6E0C">
        <w:rPr>
          <w:rFonts w:eastAsia="Times New Roman" w:cs="Times New Roman"/>
          <w:szCs w:val="24"/>
        </w:rPr>
        <w:t xml:space="preserve">et thì khi đăng kí các gói phụ data, lưu lượng </w:t>
      </w:r>
      <w:r w:rsidR="004E1502" w:rsidRPr="00DB6E0C">
        <w:rPr>
          <w:rFonts w:eastAsia="Times New Roman" w:cs="Times New Roman"/>
          <w:szCs w:val="24"/>
        </w:rPr>
        <w:t xml:space="preserve">data khuyến mại </w:t>
      </w:r>
      <w:r w:rsidR="002D73DC" w:rsidRPr="00DB6E0C">
        <w:rPr>
          <w:rFonts w:eastAsia="Times New Roman" w:cs="Times New Roman"/>
          <w:szCs w:val="24"/>
        </w:rPr>
        <w:t xml:space="preserve">sẽ được cộng dồn vào. </w:t>
      </w:r>
      <w:ins w:id="2314" w:author="Comverse" w:date="2013-10-14T15:07:00Z">
        <w:r w:rsidR="00524C96">
          <w:rPr>
            <w:rFonts w:eastAsia="Times New Roman" w:cs="Times New Roman"/>
            <w:szCs w:val="24"/>
          </w:rPr>
          <w:t>ok</w:t>
        </w:r>
      </w:ins>
    </w:p>
    <w:p w:rsidR="00BD518C" w:rsidRDefault="00BD518C" w:rsidP="005C0964">
      <w:pPr>
        <w:pStyle w:val="NormalWeb"/>
        <w:numPr>
          <w:ilvl w:val="0"/>
          <w:numId w:val="9"/>
        </w:numPr>
        <w:ind w:hanging="720"/>
        <w:jc w:val="both"/>
        <w:outlineLvl w:val="1"/>
        <w:rPr>
          <w:b/>
          <w:bCs/>
        </w:rPr>
      </w:pPr>
      <w:bookmarkStart w:id="2315" w:name="_Toc369791805"/>
      <w:bookmarkStart w:id="2316" w:name="_Toc338081712"/>
      <w:r>
        <w:rPr>
          <w:b/>
          <w:bCs/>
        </w:rPr>
        <w:t>Gói doanh nghiệp DN209/DN299</w:t>
      </w:r>
      <w:bookmarkEnd w:id="2315"/>
    </w:p>
    <w:p w:rsidR="00BD518C" w:rsidRDefault="007077D5" w:rsidP="005C0964">
      <w:pPr>
        <w:pStyle w:val="ListParagraph"/>
        <w:numPr>
          <w:ilvl w:val="2"/>
          <w:numId w:val="41"/>
        </w:numPr>
        <w:jc w:val="both"/>
        <w:rPr>
          <w:rFonts w:cs="Times New Roman"/>
          <w:b/>
          <w:szCs w:val="24"/>
        </w:rPr>
      </w:pPr>
      <w:r>
        <w:rPr>
          <w:rFonts w:cs="Times New Roman"/>
          <w:b/>
          <w:szCs w:val="24"/>
        </w:rPr>
        <w:t>Nội dung</w:t>
      </w:r>
    </w:p>
    <w:p w:rsidR="007077D5" w:rsidRPr="007077D5" w:rsidRDefault="007077D5" w:rsidP="007077D5">
      <w:pPr>
        <w:pStyle w:val="ListParagraph"/>
        <w:ind w:left="1440"/>
        <w:jc w:val="both"/>
        <w:rPr>
          <w:rFonts w:cs="Times New Roman"/>
          <w:szCs w:val="24"/>
        </w:rPr>
      </w:pPr>
      <w:r w:rsidRPr="007077D5">
        <w:rPr>
          <w:rFonts w:cs="Times New Roman"/>
          <w:szCs w:val="24"/>
        </w:rPr>
        <w:t>Là gói cước thuê bao trả sau đăng ký thêm</w:t>
      </w:r>
    </w:p>
    <w:p w:rsidR="007077D5" w:rsidRPr="00DB6E0C" w:rsidRDefault="007077D5" w:rsidP="005C0964">
      <w:pPr>
        <w:pStyle w:val="ListParagraph"/>
        <w:numPr>
          <w:ilvl w:val="2"/>
          <w:numId w:val="41"/>
        </w:numPr>
        <w:jc w:val="both"/>
        <w:rPr>
          <w:rFonts w:cs="Times New Roman"/>
          <w:b/>
          <w:szCs w:val="24"/>
        </w:rPr>
      </w:pPr>
      <w:r>
        <w:rPr>
          <w:rFonts w:cs="Times New Roman"/>
          <w:b/>
          <w:szCs w:val="24"/>
        </w:rPr>
        <w:t>Bảng cước/ khuyến mại</w:t>
      </w:r>
      <w:ins w:id="2317" w:author="Comverse" w:date="2013-10-14T15:07:00Z">
        <w:r w:rsidR="00524C96">
          <w:rPr>
            <w:rFonts w:cs="Times New Roman"/>
            <w:b/>
            <w:szCs w:val="24"/>
          </w:rPr>
          <w:t xml:space="preserve"> </w:t>
        </w:r>
      </w:ins>
    </w:p>
    <w:tbl>
      <w:tblPr>
        <w:tblW w:w="9450" w:type="dxa"/>
        <w:jc w:val="center"/>
        <w:tblInd w:w="159" w:type="dxa"/>
        <w:tblLayout w:type="fixed"/>
        <w:tblLook w:val="04A0" w:firstRow="1" w:lastRow="0" w:firstColumn="1" w:lastColumn="0" w:noHBand="0" w:noVBand="1"/>
      </w:tblPr>
      <w:tblGrid>
        <w:gridCol w:w="598"/>
        <w:gridCol w:w="2802"/>
        <w:gridCol w:w="3079"/>
        <w:gridCol w:w="2971"/>
      </w:tblGrid>
      <w:tr w:rsidR="008855C9" w:rsidTr="00FE3CFE">
        <w:trPr>
          <w:jc w:val="center"/>
        </w:trPr>
        <w:tc>
          <w:tcPr>
            <w:tcW w:w="5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55C9" w:rsidRDefault="008855C9">
            <w:pPr>
              <w:pStyle w:val="ListParagraph"/>
              <w:spacing w:before="120" w:after="120" w:line="288" w:lineRule="auto"/>
              <w:ind w:left="0"/>
              <w:jc w:val="center"/>
              <w:rPr>
                <w:rFonts w:eastAsia="Times New Roman"/>
                <w:b/>
                <w:sz w:val="20"/>
              </w:rPr>
            </w:pPr>
            <w:r>
              <w:rPr>
                <w:b/>
                <w:sz w:val="20"/>
              </w:rPr>
              <w:t>STT</w:t>
            </w:r>
          </w:p>
        </w:tc>
        <w:tc>
          <w:tcPr>
            <w:tcW w:w="28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55C9" w:rsidRDefault="008855C9">
            <w:pPr>
              <w:pStyle w:val="ListParagraph"/>
              <w:spacing w:before="120" w:after="120" w:line="288" w:lineRule="auto"/>
              <w:ind w:left="0"/>
              <w:jc w:val="center"/>
              <w:rPr>
                <w:rFonts w:eastAsia="Times New Roman"/>
                <w:b/>
                <w:sz w:val="20"/>
              </w:rPr>
            </w:pPr>
            <w:r>
              <w:rPr>
                <w:b/>
                <w:sz w:val="20"/>
              </w:rPr>
              <w:t>Nội dung</w:t>
            </w:r>
          </w:p>
        </w:tc>
        <w:tc>
          <w:tcPr>
            <w:tcW w:w="30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55C9" w:rsidRDefault="008855C9">
            <w:pPr>
              <w:pStyle w:val="ListParagraph"/>
              <w:spacing w:before="120" w:after="120" w:line="288" w:lineRule="auto"/>
              <w:ind w:left="0"/>
              <w:jc w:val="center"/>
              <w:rPr>
                <w:rFonts w:eastAsia="Times New Roman"/>
                <w:b/>
                <w:sz w:val="20"/>
              </w:rPr>
            </w:pPr>
            <w:r>
              <w:rPr>
                <w:b/>
                <w:sz w:val="20"/>
              </w:rPr>
              <w:t>DN209</w:t>
            </w:r>
          </w:p>
        </w:tc>
        <w:tc>
          <w:tcPr>
            <w:tcW w:w="29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55C9" w:rsidRDefault="008855C9">
            <w:pPr>
              <w:pStyle w:val="ListParagraph"/>
              <w:spacing w:before="120" w:after="120" w:line="288" w:lineRule="auto"/>
              <w:ind w:left="0"/>
              <w:jc w:val="center"/>
              <w:rPr>
                <w:rFonts w:eastAsia="Times New Roman"/>
                <w:b/>
                <w:sz w:val="20"/>
              </w:rPr>
            </w:pPr>
            <w:r>
              <w:rPr>
                <w:b/>
                <w:sz w:val="20"/>
              </w:rPr>
              <w:t>DN299</w:t>
            </w:r>
          </w:p>
        </w:tc>
      </w:tr>
      <w:tr w:rsidR="008855C9" w:rsidTr="00FE3CFE">
        <w:trPr>
          <w:jc w:val="center"/>
        </w:trPr>
        <w:tc>
          <w:tcPr>
            <w:tcW w:w="5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55C9" w:rsidRDefault="008855C9">
            <w:pPr>
              <w:pStyle w:val="ListParagraph"/>
              <w:spacing w:before="120" w:after="120" w:line="288" w:lineRule="auto"/>
              <w:ind w:left="0"/>
              <w:jc w:val="center"/>
              <w:rPr>
                <w:rFonts w:eastAsia="Times New Roman"/>
                <w:sz w:val="20"/>
              </w:rPr>
            </w:pPr>
            <w:r>
              <w:rPr>
                <w:sz w:val="20"/>
              </w:rPr>
              <w:t>1</w:t>
            </w:r>
          </w:p>
        </w:tc>
        <w:tc>
          <w:tcPr>
            <w:tcW w:w="28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55C9" w:rsidRDefault="008855C9">
            <w:pPr>
              <w:pStyle w:val="ListParagraph"/>
              <w:spacing w:before="120" w:after="120" w:line="288" w:lineRule="auto"/>
              <w:ind w:left="0"/>
              <w:jc w:val="both"/>
              <w:rPr>
                <w:rFonts w:eastAsia="Times New Roman"/>
                <w:sz w:val="20"/>
              </w:rPr>
            </w:pPr>
            <w:r>
              <w:rPr>
                <w:sz w:val="20"/>
              </w:rPr>
              <w:t>Cước hòa mạng (đồng/lần)</w:t>
            </w:r>
          </w:p>
        </w:tc>
        <w:tc>
          <w:tcPr>
            <w:tcW w:w="60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55C9" w:rsidRDefault="008855C9">
            <w:pPr>
              <w:pStyle w:val="ListParagraph"/>
              <w:spacing w:before="120" w:after="120" w:line="288" w:lineRule="auto"/>
              <w:ind w:left="0"/>
              <w:jc w:val="center"/>
              <w:rPr>
                <w:ins w:id="2318" w:author="Comverse" w:date="2013-09-30T13:50:00Z"/>
                <w:sz w:val="20"/>
              </w:rPr>
            </w:pPr>
            <w:r>
              <w:rPr>
                <w:sz w:val="20"/>
              </w:rPr>
              <w:t>60.000 ( đã bao gồm SIM, đã có VAT)</w:t>
            </w:r>
          </w:p>
          <w:p w:rsidR="007A5EAA" w:rsidRDefault="00E53CB3" w:rsidP="00E53CB3">
            <w:pPr>
              <w:pStyle w:val="ListParagraph"/>
              <w:spacing w:before="120" w:after="120" w:line="288" w:lineRule="auto"/>
              <w:ind w:left="0"/>
              <w:jc w:val="center"/>
              <w:rPr>
                <w:rFonts w:eastAsia="Times New Roman"/>
                <w:sz w:val="20"/>
              </w:rPr>
            </w:pPr>
            <w:ins w:id="2319" w:author="ThaoDH" w:date="2013-10-16T13:48:00Z">
              <w:r>
                <w:rPr>
                  <w:sz w:val="20"/>
                </w:rPr>
                <w:t xml:space="preserve">Elcom/Comverse: </w:t>
              </w:r>
            </w:ins>
            <w:ins w:id="2320" w:author="Comverse" w:date="2013-09-30T13:50:00Z">
              <w:r w:rsidR="007A5EAA">
                <w:rPr>
                  <w:sz w:val="20"/>
                </w:rPr>
                <w:t xml:space="preserve">Cuoc hoa mang </w:t>
              </w:r>
            </w:ins>
            <w:ins w:id="2321" w:author="ThaoDH" w:date="2013-10-16T13:48:00Z">
              <w:r>
                <w:rPr>
                  <w:sz w:val="20"/>
                </w:rPr>
                <w:t>không được cấu hình trên C1</w:t>
              </w:r>
            </w:ins>
          </w:p>
        </w:tc>
      </w:tr>
      <w:tr w:rsidR="008855C9" w:rsidTr="00FE3CFE">
        <w:trPr>
          <w:jc w:val="center"/>
        </w:trPr>
        <w:tc>
          <w:tcPr>
            <w:tcW w:w="5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55C9" w:rsidRDefault="008855C9">
            <w:pPr>
              <w:pStyle w:val="ListParagraph"/>
              <w:spacing w:before="120" w:after="120" w:line="288" w:lineRule="auto"/>
              <w:ind w:left="0"/>
              <w:jc w:val="center"/>
              <w:rPr>
                <w:rFonts w:eastAsia="Times New Roman"/>
                <w:sz w:val="20"/>
              </w:rPr>
            </w:pPr>
            <w:r>
              <w:rPr>
                <w:sz w:val="20"/>
              </w:rPr>
              <w:lastRenderedPageBreak/>
              <w:t>2</w:t>
            </w:r>
          </w:p>
        </w:tc>
        <w:tc>
          <w:tcPr>
            <w:tcW w:w="28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55C9" w:rsidRDefault="008855C9">
            <w:pPr>
              <w:pStyle w:val="ListParagraph"/>
              <w:spacing w:before="120" w:after="120" w:line="288" w:lineRule="auto"/>
              <w:ind w:left="0"/>
              <w:jc w:val="both"/>
              <w:rPr>
                <w:rFonts w:eastAsia="Times New Roman"/>
                <w:sz w:val="20"/>
              </w:rPr>
            </w:pPr>
            <w:r>
              <w:rPr>
                <w:sz w:val="20"/>
              </w:rPr>
              <w:t>Cước gói (đồng/tháng - đã có VAT, đã  bao gồm cước TB tháng)</w:t>
            </w:r>
          </w:p>
        </w:tc>
        <w:tc>
          <w:tcPr>
            <w:tcW w:w="30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855C9" w:rsidRDefault="008855C9">
            <w:pPr>
              <w:pStyle w:val="ListParagraph"/>
              <w:spacing w:before="120" w:after="120" w:line="288" w:lineRule="auto"/>
              <w:ind w:left="0"/>
              <w:jc w:val="center"/>
              <w:rPr>
                <w:ins w:id="2322" w:author="ThaoDH" w:date="2013-10-03T15:07:00Z"/>
                <w:sz w:val="20"/>
              </w:rPr>
            </w:pPr>
            <w:r>
              <w:rPr>
                <w:sz w:val="20"/>
              </w:rPr>
              <w:t>209.000</w:t>
            </w:r>
          </w:p>
          <w:p w:rsidR="00982F9B" w:rsidDel="00982F9B" w:rsidRDefault="00982F9B">
            <w:pPr>
              <w:pStyle w:val="ListParagraph"/>
              <w:spacing w:before="120" w:after="120" w:line="288" w:lineRule="auto"/>
              <w:ind w:left="0"/>
              <w:jc w:val="center"/>
              <w:rPr>
                <w:del w:id="2323" w:author="ThaoDH" w:date="2013-10-03T15:07:00Z"/>
                <w:rFonts w:eastAsia="Times New Roman" w:cs="Times New Roman"/>
                <w:sz w:val="20"/>
              </w:rPr>
            </w:pPr>
          </w:p>
          <w:p w:rsidR="008855C9" w:rsidRDefault="008855C9" w:rsidP="00982F9B">
            <w:pPr>
              <w:pStyle w:val="ListParagraph"/>
              <w:spacing w:before="120" w:after="120" w:line="288" w:lineRule="auto"/>
              <w:ind w:left="0"/>
              <w:jc w:val="center"/>
              <w:rPr>
                <w:rFonts w:eastAsia="Times New Roman"/>
                <w:sz w:val="20"/>
              </w:rPr>
            </w:pPr>
          </w:p>
        </w:tc>
        <w:tc>
          <w:tcPr>
            <w:tcW w:w="29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55C9" w:rsidRDefault="008855C9">
            <w:pPr>
              <w:pStyle w:val="ListParagraph"/>
              <w:spacing w:before="120" w:after="120" w:line="288" w:lineRule="auto"/>
              <w:ind w:left="0"/>
              <w:jc w:val="center"/>
              <w:rPr>
                <w:rFonts w:eastAsia="Times New Roman"/>
                <w:sz w:val="20"/>
              </w:rPr>
            </w:pPr>
            <w:r>
              <w:rPr>
                <w:sz w:val="20"/>
              </w:rPr>
              <w:t>299.000</w:t>
            </w:r>
          </w:p>
        </w:tc>
      </w:tr>
      <w:tr w:rsidR="008855C9" w:rsidTr="00FE3CFE">
        <w:trPr>
          <w:trHeight w:val="1225"/>
          <w:jc w:val="center"/>
        </w:trPr>
        <w:tc>
          <w:tcPr>
            <w:tcW w:w="59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55C9" w:rsidRDefault="008855C9">
            <w:pPr>
              <w:pStyle w:val="ListParagraph"/>
              <w:spacing w:before="120" w:after="120" w:line="288" w:lineRule="auto"/>
              <w:ind w:left="0"/>
              <w:jc w:val="center"/>
              <w:rPr>
                <w:rFonts w:eastAsia="Times New Roman"/>
                <w:sz w:val="20"/>
              </w:rPr>
            </w:pPr>
            <w:r>
              <w:rPr>
                <w:sz w:val="20"/>
              </w:rPr>
              <w:t>3</w:t>
            </w:r>
          </w:p>
        </w:tc>
        <w:tc>
          <w:tcPr>
            <w:tcW w:w="2802"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55C9" w:rsidRDefault="008855C9">
            <w:pPr>
              <w:pStyle w:val="ListParagraph"/>
              <w:spacing w:before="120" w:after="120" w:line="288" w:lineRule="auto"/>
              <w:ind w:left="0"/>
              <w:jc w:val="both"/>
              <w:rPr>
                <w:rFonts w:eastAsia="Times New Roman"/>
                <w:sz w:val="20"/>
              </w:rPr>
            </w:pPr>
            <w:r>
              <w:rPr>
                <w:sz w:val="20"/>
              </w:rPr>
              <w:t>Các ưu đãi của gói cước</w:t>
            </w:r>
          </w:p>
        </w:tc>
        <w:tc>
          <w:tcPr>
            <w:tcW w:w="30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55C9" w:rsidRDefault="008855C9">
            <w:pPr>
              <w:pStyle w:val="ListParagraph"/>
              <w:spacing w:before="120" w:after="120" w:line="288" w:lineRule="auto"/>
              <w:ind w:left="0"/>
              <w:jc w:val="both"/>
              <w:rPr>
                <w:rFonts w:eastAsia="Times New Roman"/>
                <w:sz w:val="20"/>
              </w:rPr>
            </w:pPr>
            <w:r>
              <w:rPr>
                <w:sz w:val="20"/>
              </w:rPr>
              <w:t>Tham gia gói ALO1 2000 phút (miễn phí tới các hướng: VinaPhone, Gphone/cố định VNPT toàn quốc)</w:t>
            </w:r>
          </w:p>
        </w:tc>
        <w:tc>
          <w:tcPr>
            <w:tcW w:w="29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55C9" w:rsidRDefault="008855C9">
            <w:pPr>
              <w:pStyle w:val="ListParagraph"/>
              <w:spacing w:before="120" w:after="120" w:line="288" w:lineRule="auto"/>
              <w:ind w:left="0"/>
              <w:jc w:val="both"/>
              <w:rPr>
                <w:rFonts w:eastAsia="Times New Roman"/>
                <w:sz w:val="20"/>
              </w:rPr>
            </w:pPr>
            <w:r>
              <w:rPr>
                <w:sz w:val="20"/>
              </w:rPr>
              <w:t>Tham gia gói ALO2 2000 phút (miễn phí tới các hướng: VinaPhone, MobiFone, Gphone/cố định VNPT toàn quốc)</w:t>
            </w:r>
          </w:p>
        </w:tc>
      </w:tr>
      <w:tr w:rsidR="008855C9" w:rsidTr="00FE3CFE">
        <w:trPr>
          <w:jc w:val="center"/>
        </w:trPr>
        <w:tc>
          <w:tcPr>
            <w:tcW w:w="59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855C9" w:rsidRDefault="008855C9">
            <w:pPr>
              <w:rPr>
                <w:rFonts w:eastAsia="Times New Roman" w:cs="Times New Roman"/>
                <w:sz w:val="20"/>
                <w:szCs w:val="20"/>
              </w:rPr>
            </w:pPr>
          </w:p>
        </w:tc>
        <w:tc>
          <w:tcPr>
            <w:tcW w:w="280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855C9" w:rsidRDefault="008855C9">
            <w:pPr>
              <w:rPr>
                <w:rFonts w:eastAsia="Times New Roman" w:cs="Times New Roman"/>
                <w:sz w:val="20"/>
                <w:szCs w:val="20"/>
              </w:rPr>
            </w:pPr>
          </w:p>
        </w:tc>
        <w:tc>
          <w:tcPr>
            <w:tcW w:w="30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55C9" w:rsidRDefault="008855C9">
            <w:pPr>
              <w:pStyle w:val="ListParagraph"/>
              <w:spacing w:before="120" w:after="120" w:line="288" w:lineRule="auto"/>
              <w:ind w:left="0"/>
              <w:jc w:val="both"/>
              <w:rPr>
                <w:rFonts w:eastAsia="Times New Roman"/>
                <w:sz w:val="20"/>
              </w:rPr>
            </w:pPr>
            <w:r>
              <w:rPr>
                <w:sz w:val="20"/>
              </w:rPr>
              <w:t>100 phút ngoại mạng (tới các hướng ngoài gói ALO1)</w:t>
            </w:r>
          </w:p>
        </w:tc>
        <w:tc>
          <w:tcPr>
            <w:tcW w:w="29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55C9" w:rsidRDefault="008855C9">
            <w:pPr>
              <w:pStyle w:val="ListParagraph"/>
              <w:spacing w:before="120" w:after="120" w:line="288" w:lineRule="auto"/>
              <w:ind w:left="0"/>
              <w:jc w:val="both"/>
              <w:rPr>
                <w:rFonts w:eastAsia="Times New Roman"/>
                <w:sz w:val="20"/>
              </w:rPr>
            </w:pPr>
            <w:r>
              <w:rPr>
                <w:sz w:val="20"/>
              </w:rPr>
              <w:t>100 phút ngoại mạng (tới các hướng ngoài gói ALO2)</w:t>
            </w:r>
          </w:p>
        </w:tc>
      </w:tr>
      <w:tr w:rsidR="008855C9" w:rsidTr="00FE3CFE">
        <w:trPr>
          <w:jc w:val="center"/>
        </w:trPr>
        <w:tc>
          <w:tcPr>
            <w:tcW w:w="59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855C9" w:rsidRDefault="008855C9">
            <w:pPr>
              <w:rPr>
                <w:rFonts w:eastAsia="Times New Roman" w:cs="Times New Roman"/>
                <w:sz w:val="20"/>
                <w:szCs w:val="20"/>
              </w:rPr>
            </w:pPr>
          </w:p>
        </w:tc>
        <w:tc>
          <w:tcPr>
            <w:tcW w:w="280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855C9" w:rsidRDefault="008855C9">
            <w:pPr>
              <w:rPr>
                <w:rFonts w:eastAsia="Times New Roman" w:cs="Times New Roman"/>
                <w:sz w:val="20"/>
                <w:szCs w:val="20"/>
              </w:rPr>
            </w:pPr>
          </w:p>
        </w:tc>
        <w:tc>
          <w:tcPr>
            <w:tcW w:w="30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55C9" w:rsidRDefault="008855C9">
            <w:pPr>
              <w:pStyle w:val="ListParagraph"/>
              <w:spacing w:before="120" w:after="120" w:line="288" w:lineRule="auto"/>
              <w:ind w:left="0"/>
              <w:jc w:val="both"/>
              <w:rPr>
                <w:rFonts w:eastAsia="Times New Roman"/>
                <w:sz w:val="20"/>
              </w:rPr>
            </w:pPr>
            <w:r>
              <w:rPr>
                <w:sz w:val="20"/>
              </w:rPr>
              <w:t>100 SMS trong nước</w:t>
            </w:r>
          </w:p>
        </w:tc>
        <w:tc>
          <w:tcPr>
            <w:tcW w:w="29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55C9" w:rsidRDefault="008855C9">
            <w:pPr>
              <w:pStyle w:val="ListParagraph"/>
              <w:spacing w:before="120" w:after="120" w:line="288" w:lineRule="auto"/>
              <w:ind w:left="0"/>
              <w:jc w:val="both"/>
              <w:rPr>
                <w:rFonts w:eastAsia="Times New Roman"/>
                <w:sz w:val="20"/>
              </w:rPr>
            </w:pPr>
            <w:r>
              <w:rPr>
                <w:sz w:val="20"/>
              </w:rPr>
              <w:t>100 SMS trong nước</w:t>
            </w:r>
          </w:p>
        </w:tc>
      </w:tr>
      <w:tr w:rsidR="008855C9" w:rsidTr="00FE3CFE">
        <w:trPr>
          <w:jc w:val="center"/>
        </w:trPr>
        <w:tc>
          <w:tcPr>
            <w:tcW w:w="59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855C9" w:rsidRDefault="008855C9">
            <w:pPr>
              <w:rPr>
                <w:rFonts w:eastAsia="Times New Roman" w:cs="Times New Roman"/>
                <w:sz w:val="20"/>
                <w:szCs w:val="20"/>
              </w:rPr>
            </w:pPr>
          </w:p>
        </w:tc>
        <w:tc>
          <w:tcPr>
            <w:tcW w:w="280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855C9" w:rsidRDefault="008855C9">
            <w:pPr>
              <w:rPr>
                <w:rFonts w:eastAsia="Times New Roman" w:cs="Times New Roman"/>
                <w:sz w:val="20"/>
                <w:szCs w:val="20"/>
              </w:rPr>
            </w:pPr>
          </w:p>
        </w:tc>
        <w:tc>
          <w:tcPr>
            <w:tcW w:w="30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55C9" w:rsidRDefault="008855C9">
            <w:pPr>
              <w:pStyle w:val="ListParagraph"/>
              <w:spacing w:before="120" w:after="120" w:line="288" w:lineRule="auto"/>
              <w:ind w:left="0"/>
              <w:jc w:val="both"/>
              <w:rPr>
                <w:rFonts w:eastAsia="Times New Roman"/>
                <w:sz w:val="20"/>
              </w:rPr>
            </w:pPr>
            <w:r>
              <w:rPr>
                <w:sz w:val="20"/>
              </w:rPr>
              <w:t xml:space="preserve">500 MB data </w:t>
            </w:r>
          </w:p>
        </w:tc>
        <w:tc>
          <w:tcPr>
            <w:tcW w:w="29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55C9" w:rsidRDefault="008855C9">
            <w:pPr>
              <w:pStyle w:val="ListParagraph"/>
              <w:spacing w:before="120" w:after="120" w:line="288" w:lineRule="auto"/>
              <w:ind w:left="0"/>
              <w:jc w:val="both"/>
              <w:rPr>
                <w:rFonts w:eastAsia="Times New Roman"/>
                <w:sz w:val="20"/>
              </w:rPr>
            </w:pPr>
            <w:r>
              <w:rPr>
                <w:sz w:val="20"/>
              </w:rPr>
              <w:t>1 GB data</w:t>
            </w:r>
          </w:p>
        </w:tc>
      </w:tr>
      <w:tr w:rsidR="008855C9" w:rsidTr="00FE3CFE">
        <w:trPr>
          <w:jc w:val="center"/>
        </w:trPr>
        <w:tc>
          <w:tcPr>
            <w:tcW w:w="5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55C9" w:rsidRDefault="008855C9">
            <w:pPr>
              <w:pStyle w:val="ListParagraph"/>
              <w:spacing w:before="120" w:after="120" w:line="288" w:lineRule="auto"/>
              <w:ind w:left="0"/>
              <w:jc w:val="both"/>
              <w:rPr>
                <w:rFonts w:eastAsia="Times New Roman"/>
                <w:sz w:val="20"/>
              </w:rPr>
            </w:pPr>
            <w:r>
              <w:rPr>
                <w:sz w:val="20"/>
              </w:rPr>
              <w:t>4</w:t>
            </w:r>
          </w:p>
        </w:tc>
        <w:tc>
          <w:tcPr>
            <w:tcW w:w="28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55C9" w:rsidRDefault="008855C9">
            <w:pPr>
              <w:ind w:hanging="47"/>
              <w:rPr>
                <w:rFonts w:eastAsia="Times New Roman" w:cs="Times New Roman"/>
                <w:sz w:val="20"/>
                <w:szCs w:val="20"/>
              </w:rPr>
            </w:pPr>
            <w:r>
              <w:rPr>
                <w:rFonts w:eastAsia="Times New Roman"/>
                <w:sz w:val="20"/>
                <w:szCs w:val="20"/>
              </w:rPr>
              <w:t xml:space="preserve">Giá cước đối với phần sử dụng vượt gói: </w:t>
            </w:r>
          </w:p>
        </w:tc>
        <w:tc>
          <w:tcPr>
            <w:tcW w:w="30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855C9" w:rsidRDefault="008855C9">
            <w:pPr>
              <w:rPr>
                <w:rFonts w:eastAsia="Times New Roman" w:cs="Times New Roman"/>
                <w:sz w:val="20"/>
                <w:szCs w:val="20"/>
              </w:rPr>
            </w:pPr>
          </w:p>
        </w:tc>
        <w:tc>
          <w:tcPr>
            <w:tcW w:w="29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855C9" w:rsidRDefault="008855C9">
            <w:pPr>
              <w:pStyle w:val="ListParagraph"/>
              <w:spacing w:before="120" w:after="120" w:line="288" w:lineRule="auto"/>
              <w:ind w:left="0"/>
              <w:jc w:val="both"/>
              <w:rPr>
                <w:rFonts w:eastAsia="Times New Roman"/>
                <w:sz w:val="20"/>
              </w:rPr>
            </w:pPr>
          </w:p>
        </w:tc>
      </w:tr>
      <w:tr w:rsidR="008855C9" w:rsidTr="00FE3CFE">
        <w:trPr>
          <w:jc w:val="center"/>
        </w:trPr>
        <w:tc>
          <w:tcPr>
            <w:tcW w:w="5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855C9" w:rsidRDefault="008855C9">
            <w:pPr>
              <w:pStyle w:val="ListParagraph"/>
              <w:spacing w:before="120" w:after="120" w:line="288" w:lineRule="auto"/>
              <w:ind w:left="0"/>
              <w:jc w:val="both"/>
              <w:rPr>
                <w:rFonts w:eastAsia="Times New Roman"/>
                <w:sz w:val="20"/>
              </w:rPr>
            </w:pPr>
          </w:p>
        </w:tc>
        <w:tc>
          <w:tcPr>
            <w:tcW w:w="28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55C9" w:rsidRDefault="008855C9">
            <w:pPr>
              <w:ind w:left="112"/>
              <w:rPr>
                <w:rFonts w:eastAsia="Times New Roman" w:cs="Times New Roman"/>
                <w:sz w:val="20"/>
                <w:szCs w:val="20"/>
              </w:rPr>
            </w:pPr>
            <w:r>
              <w:rPr>
                <w:rFonts w:eastAsia="Times New Roman"/>
                <w:sz w:val="20"/>
                <w:szCs w:val="20"/>
              </w:rPr>
              <w:t>Thoại/SMS trong nước</w:t>
            </w:r>
          </w:p>
        </w:tc>
        <w:tc>
          <w:tcPr>
            <w:tcW w:w="60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55C9" w:rsidRDefault="008855C9">
            <w:pPr>
              <w:pStyle w:val="ListParagraph"/>
              <w:spacing w:before="120" w:after="120" w:line="288" w:lineRule="auto"/>
              <w:ind w:left="0"/>
              <w:jc w:val="both"/>
              <w:rPr>
                <w:rFonts w:eastAsia="Times New Roman"/>
                <w:sz w:val="20"/>
              </w:rPr>
            </w:pPr>
            <w:r>
              <w:rPr>
                <w:sz w:val="20"/>
              </w:rPr>
              <w:t xml:space="preserve">Áp dụng theo mức cước của TB trả sau thông thường. </w:t>
            </w:r>
          </w:p>
        </w:tc>
      </w:tr>
      <w:tr w:rsidR="008855C9" w:rsidTr="00FE3CFE">
        <w:trPr>
          <w:trHeight w:val="423"/>
          <w:jc w:val="center"/>
        </w:trPr>
        <w:tc>
          <w:tcPr>
            <w:tcW w:w="5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855C9" w:rsidRDefault="008855C9">
            <w:pPr>
              <w:pStyle w:val="ListParagraph"/>
              <w:spacing w:before="120" w:after="120" w:line="288" w:lineRule="auto"/>
              <w:ind w:left="0"/>
              <w:jc w:val="both"/>
              <w:rPr>
                <w:rFonts w:eastAsia="Times New Roman"/>
                <w:sz w:val="20"/>
              </w:rPr>
            </w:pPr>
          </w:p>
        </w:tc>
        <w:tc>
          <w:tcPr>
            <w:tcW w:w="28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55C9" w:rsidRDefault="008855C9">
            <w:pPr>
              <w:ind w:left="112"/>
              <w:rPr>
                <w:rFonts w:eastAsia="Times New Roman" w:cs="Times New Roman"/>
                <w:sz w:val="20"/>
                <w:szCs w:val="20"/>
              </w:rPr>
            </w:pPr>
            <w:r>
              <w:rPr>
                <w:rFonts w:eastAsia="Times New Roman"/>
                <w:sz w:val="20"/>
                <w:szCs w:val="20"/>
              </w:rPr>
              <w:t xml:space="preserve">Data trong nước  </w:t>
            </w:r>
          </w:p>
        </w:tc>
        <w:tc>
          <w:tcPr>
            <w:tcW w:w="60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55C9" w:rsidRDefault="008855C9">
            <w:pPr>
              <w:jc w:val="center"/>
              <w:rPr>
                <w:rFonts w:eastAsia="Times New Roman" w:cs="Times New Roman"/>
                <w:sz w:val="20"/>
                <w:szCs w:val="20"/>
              </w:rPr>
            </w:pPr>
            <w:r>
              <w:rPr>
                <w:rFonts w:eastAsia="Times New Roman"/>
                <w:sz w:val="20"/>
                <w:szCs w:val="20"/>
              </w:rPr>
              <w:t>25 đ/50 Kb (đã có VAT)</w:t>
            </w:r>
          </w:p>
        </w:tc>
      </w:tr>
      <w:tr w:rsidR="008855C9" w:rsidTr="00FE3CFE">
        <w:trPr>
          <w:jc w:val="center"/>
        </w:trPr>
        <w:tc>
          <w:tcPr>
            <w:tcW w:w="5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855C9" w:rsidRDefault="008855C9">
            <w:pPr>
              <w:pStyle w:val="ListParagraph"/>
              <w:spacing w:before="120" w:after="120" w:line="288" w:lineRule="auto"/>
              <w:ind w:left="0"/>
              <w:jc w:val="both"/>
              <w:rPr>
                <w:rFonts w:eastAsia="Times New Roman"/>
                <w:sz w:val="20"/>
              </w:rPr>
            </w:pPr>
          </w:p>
        </w:tc>
        <w:tc>
          <w:tcPr>
            <w:tcW w:w="28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55C9" w:rsidRDefault="008855C9">
            <w:pPr>
              <w:ind w:left="112"/>
              <w:jc w:val="both"/>
              <w:rPr>
                <w:rFonts w:eastAsia="Times New Roman" w:cs="Times New Roman"/>
                <w:sz w:val="20"/>
                <w:szCs w:val="20"/>
              </w:rPr>
            </w:pPr>
            <w:r>
              <w:rPr>
                <w:rFonts w:eastAsia="Times New Roman"/>
                <w:sz w:val="20"/>
                <w:szCs w:val="20"/>
              </w:rPr>
              <w:t>Hạn mức thanh toán tối đa đối với phần data vượt gói</w:t>
            </w:r>
          </w:p>
        </w:tc>
        <w:tc>
          <w:tcPr>
            <w:tcW w:w="60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55C9" w:rsidRDefault="008855C9">
            <w:pPr>
              <w:jc w:val="center"/>
              <w:rPr>
                <w:rFonts w:eastAsia="Times New Roman" w:cs="Times New Roman"/>
                <w:sz w:val="20"/>
                <w:szCs w:val="20"/>
              </w:rPr>
            </w:pPr>
            <w:r>
              <w:rPr>
                <w:rFonts w:eastAsia="Times New Roman"/>
                <w:sz w:val="20"/>
                <w:szCs w:val="20"/>
              </w:rPr>
              <w:t>500.000đ/TB/tháng (đã có VAT)</w:t>
            </w:r>
          </w:p>
        </w:tc>
      </w:tr>
    </w:tbl>
    <w:p w:rsidR="001666C4" w:rsidRPr="001666C4" w:rsidRDefault="00811579" w:rsidP="007077D5">
      <w:pPr>
        <w:pStyle w:val="BodyText"/>
        <w:spacing w:before="120" w:line="288" w:lineRule="auto"/>
        <w:ind w:left="426"/>
        <w:rPr>
          <w:ins w:id="2324" w:author="ThaoDH" w:date="2013-10-16T13:40:00Z"/>
          <w:rFonts w:ascii="Times New Roman" w:hAnsi="Times New Roman"/>
          <w:sz w:val="23"/>
          <w:szCs w:val="23"/>
          <w:rPrChange w:id="2325" w:author="ThaoDH" w:date="2013-10-16T13:42:00Z">
            <w:rPr>
              <w:ins w:id="2326" w:author="ThaoDH" w:date="2013-10-16T13:40:00Z"/>
              <w:rFonts w:ascii="Times New Roman" w:hAnsi="Times New Roman"/>
              <w:b/>
              <w:sz w:val="23"/>
              <w:szCs w:val="23"/>
            </w:rPr>
          </w:rPrChange>
        </w:rPr>
      </w:pPr>
      <w:ins w:id="2327" w:author="ThaoDH" w:date="2013-10-16T13:40:00Z">
        <w:r w:rsidRPr="00811579">
          <w:rPr>
            <w:rFonts w:ascii="Times New Roman" w:hAnsi="Times New Roman"/>
            <w:sz w:val="23"/>
            <w:szCs w:val="23"/>
            <w:rPrChange w:id="2328" w:author="ThaoDH" w:date="2013-10-16T13:42:00Z">
              <w:rPr/>
            </w:rPrChange>
          </w:rPr>
          <w:t>[Elcom/Comverse]: OK trừ phần c</w:t>
        </w:r>
        <w:r w:rsidRPr="00811579">
          <w:rPr>
            <w:rFonts w:ascii="Times New Roman" w:hAnsi="Times New Roman" w:hint="eastAsia"/>
            <w:sz w:val="23"/>
            <w:szCs w:val="23"/>
            <w:rPrChange w:id="2329" w:author="ThaoDH" w:date="2013-10-16T13:42:00Z">
              <w:rPr>
                <w:rFonts w:hint="eastAsia"/>
              </w:rPr>
            </w:rPrChange>
          </w:rPr>
          <w:t>ư</w:t>
        </w:r>
        <w:r w:rsidRPr="00811579">
          <w:rPr>
            <w:rFonts w:ascii="Times New Roman" w:hAnsi="Times New Roman"/>
            <w:sz w:val="23"/>
            <w:szCs w:val="23"/>
            <w:rPrChange w:id="2330" w:author="ThaoDH" w:date="2013-10-16T13:42:00Z">
              <w:rPr/>
            </w:rPrChange>
          </w:rPr>
          <w:t>ớc Alo</w:t>
        </w:r>
      </w:ins>
    </w:p>
    <w:p w:rsidR="007077D5" w:rsidRPr="007077D5" w:rsidRDefault="007077D5" w:rsidP="007077D5">
      <w:pPr>
        <w:pStyle w:val="BodyText"/>
        <w:spacing w:before="120" w:line="288" w:lineRule="auto"/>
        <w:ind w:left="426"/>
        <w:rPr>
          <w:rFonts w:ascii="Times New Roman" w:hAnsi="Times New Roman"/>
          <w:b/>
          <w:sz w:val="23"/>
          <w:szCs w:val="23"/>
        </w:rPr>
      </w:pPr>
      <w:r>
        <w:rPr>
          <w:rFonts w:ascii="Times New Roman" w:hAnsi="Times New Roman"/>
          <w:b/>
          <w:sz w:val="23"/>
          <w:szCs w:val="23"/>
        </w:rPr>
        <w:t>Chú ý:</w:t>
      </w:r>
    </w:p>
    <w:p w:rsidR="00FE3CFE" w:rsidRDefault="00FE3CFE" w:rsidP="005C0964">
      <w:pPr>
        <w:pStyle w:val="BodyText"/>
        <w:numPr>
          <w:ilvl w:val="0"/>
          <w:numId w:val="42"/>
        </w:numPr>
        <w:spacing w:before="120" w:line="288" w:lineRule="auto"/>
        <w:rPr>
          <w:rFonts w:ascii="Times New Roman" w:hAnsi="Times New Roman"/>
          <w:sz w:val="23"/>
          <w:szCs w:val="23"/>
        </w:rPr>
      </w:pPr>
      <w:r>
        <w:rPr>
          <w:rFonts w:ascii="Times New Roman" w:hAnsi="Times New Roman"/>
          <w:sz w:val="23"/>
          <w:szCs w:val="23"/>
        </w:rPr>
        <w:t>Các ưu đãi của gói DN209/ DN299 có hiệu lực từ thời điểm thuê bao đăng ký gói.</w:t>
      </w:r>
      <w:ins w:id="2331" w:author="Comverse" w:date="2013-10-14T15:07:00Z">
        <w:r w:rsidR="00524C96">
          <w:rPr>
            <w:rFonts w:ascii="Times New Roman" w:hAnsi="Times New Roman"/>
            <w:sz w:val="23"/>
            <w:szCs w:val="23"/>
          </w:rPr>
          <w:t>ok</w:t>
        </w:r>
      </w:ins>
    </w:p>
    <w:p w:rsidR="00FE3CFE" w:rsidRDefault="00FE3CFE" w:rsidP="005C0964">
      <w:pPr>
        <w:pStyle w:val="BodyText"/>
        <w:numPr>
          <w:ilvl w:val="0"/>
          <w:numId w:val="43"/>
        </w:numPr>
        <w:spacing w:before="120" w:line="288" w:lineRule="auto"/>
        <w:ind w:left="426" w:hanging="426"/>
        <w:rPr>
          <w:rFonts w:ascii="Times New Roman" w:hAnsi="Times New Roman"/>
          <w:sz w:val="23"/>
          <w:szCs w:val="23"/>
        </w:rPr>
      </w:pPr>
      <w:r>
        <w:rPr>
          <w:rFonts w:ascii="Times New Roman" w:hAnsi="Times New Roman"/>
          <w:sz w:val="23"/>
          <w:szCs w:val="23"/>
        </w:rPr>
        <w:t>Hướng gọi của gói ALO trong gói DN209/ DN299:</w:t>
      </w:r>
    </w:p>
    <w:p w:rsidR="001666C4" w:rsidRDefault="00FE3CFE" w:rsidP="00FE3CFE">
      <w:pPr>
        <w:pStyle w:val="BodyText"/>
        <w:spacing w:before="120" w:line="288" w:lineRule="auto"/>
        <w:ind w:left="426" w:hanging="426"/>
        <w:rPr>
          <w:ins w:id="2332" w:author="ThaoDH" w:date="2013-10-16T13:41:00Z"/>
          <w:rFonts w:ascii="Times New Roman" w:hAnsi="Times New Roman"/>
          <w:sz w:val="23"/>
          <w:szCs w:val="23"/>
        </w:rPr>
      </w:pPr>
      <w:r>
        <w:rPr>
          <w:rFonts w:ascii="Times New Roman" w:hAnsi="Times New Roman"/>
          <w:sz w:val="23"/>
          <w:szCs w:val="23"/>
        </w:rPr>
        <w:t xml:space="preserve">+ </w:t>
      </w:r>
      <w:r>
        <w:rPr>
          <w:rFonts w:ascii="Times New Roman" w:hAnsi="Times New Roman"/>
          <w:sz w:val="23"/>
          <w:szCs w:val="23"/>
        </w:rPr>
        <w:tab/>
        <w:t xml:space="preserve">ALO1: Miễn cước các cuộc gọi nội mạng VinaPhone </w:t>
      </w:r>
      <w:r>
        <w:rPr>
          <w:rFonts w:ascii="Times New Roman" w:hAnsi="Times New Roman"/>
          <w:i/>
          <w:sz w:val="23"/>
          <w:szCs w:val="23"/>
        </w:rPr>
        <w:t>(không bao gồm cuộc gọi Video Call)</w:t>
      </w:r>
      <w:r>
        <w:rPr>
          <w:rFonts w:ascii="Times New Roman" w:hAnsi="Times New Roman"/>
          <w:sz w:val="23"/>
          <w:szCs w:val="23"/>
        </w:rPr>
        <w:t xml:space="preserve"> và cuộc gọi đến cố định VNPT/GPhone toàn quốc có thời lượng dưới 10 phút.</w:t>
      </w:r>
    </w:p>
    <w:p w:rsidR="00FE3CFE" w:rsidRDefault="00811579" w:rsidP="00FE3CFE">
      <w:pPr>
        <w:pStyle w:val="BodyText"/>
        <w:spacing w:before="120" w:line="288" w:lineRule="auto"/>
        <w:ind w:left="426" w:hanging="426"/>
        <w:rPr>
          <w:rFonts w:ascii="Times New Roman" w:hAnsi="Times New Roman"/>
          <w:sz w:val="23"/>
          <w:szCs w:val="23"/>
        </w:rPr>
      </w:pPr>
      <w:ins w:id="2333" w:author="ThaoDH" w:date="2013-10-16T13:41:00Z">
        <w:r w:rsidRPr="00811579">
          <w:rPr>
            <w:rFonts w:ascii="Times New Roman" w:hAnsi="Times New Roman"/>
            <w:sz w:val="23"/>
            <w:szCs w:val="23"/>
            <w:rPrChange w:id="2334" w:author="ThaoDH" w:date="2013-10-16T13:41:00Z">
              <w:rPr/>
            </w:rPrChange>
          </w:rPr>
          <w:t>[Elcom/Comverse]:</w:t>
        </w:r>
        <w:r w:rsidR="001666C4">
          <w:t xml:space="preserve"> </w:t>
        </w:r>
      </w:ins>
      <w:ins w:id="2335" w:author="Comverse" w:date="2013-10-14T15:08:00Z">
        <w:r w:rsidR="00524C96">
          <w:rPr>
            <w:rFonts w:ascii="Times New Roman" w:hAnsi="Times New Roman"/>
            <w:sz w:val="23"/>
            <w:szCs w:val="23"/>
          </w:rPr>
          <w:t xml:space="preserve"> </w:t>
        </w:r>
      </w:ins>
      <w:ins w:id="2336" w:author="ThaoDH" w:date="2013-10-16T13:42:00Z">
        <w:r w:rsidR="001666C4">
          <w:rPr>
            <w:rFonts w:ascii="Times New Roman" w:hAnsi="Times New Roman"/>
            <w:sz w:val="23"/>
            <w:szCs w:val="23"/>
          </w:rPr>
          <w:t xml:space="preserve">Không thể thực hiện với gói Alo1 </w:t>
        </w:r>
      </w:ins>
    </w:p>
    <w:p w:rsidR="001666C4" w:rsidRDefault="00FE3CFE" w:rsidP="00FE3CFE">
      <w:pPr>
        <w:pStyle w:val="BodyText"/>
        <w:spacing w:before="120" w:line="288" w:lineRule="auto"/>
        <w:ind w:left="426" w:hanging="426"/>
        <w:rPr>
          <w:ins w:id="2337" w:author="ThaoDH" w:date="2013-10-16T13:42:00Z"/>
          <w:rFonts w:ascii="Times New Roman" w:hAnsi="Times New Roman"/>
          <w:b/>
          <w:sz w:val="23"/>
          <w:szCs w:val="23"/>
        </w:rPr>
      </w:pPr>
      <w:r>
        <w:rPr>
          <w:rFonts w:ascii="Times New Roman" w:hAnsi="Times New Roman"/>
          <w:sz w:val="23"/>
          <w:szCs w:val="23"/>
        </w:rPr>
        <w:t xml:space="preserve">+ </w:t>
      </w:r>
      <w:r>
        <w:rPr>
          <w:rFonts w:ascii="Times New Roman" w:hAnsi="Times New Roman"/>
          <w:sz w:val="23"/>
          <w:szCs w:val="23"/>
        </w:rPr>
        <w:tab/>
        <w:t xml:space="preserve">ALO2: Miễn cước các cuộc gọi theo các hướng gọi nội mạng VinaPhone </w:t>
      </w:r>
      <w:r>
        <w:rPr>
          <w:rFonts w:ascii="Times New Roman" w:hAnsi="Times New Roman"/>
          <w:i/>
          <w:sz w:val="23"/>
          <w:szCs w:val="23"/>
        </w:rPr>
        <w:t>(không bao gồm cuộc gọi Video Call)</w:t>
      </w:r>
      <w:r>
        <w:rPr>
          <w:rFonts w:ascii="Times New Roman" w:hAnsi="Times New Roman"/>
          <w:sz w:val="23"/>
          <w:szCs w:val="23"/>
        </w:rPr>
        <w:t>, gọi đến cố định VNPT/GPhone trên toàn quốc, gọi đến thuê bao MobiFone có thời lượng dưới 10 phút</w:t>
      </w:r>
      <w:r>
        <w:rPr>
          <w:rFonts w:ascii="Times New Roman" w:hAnsi="Times New Roman"/>
          <w:b/>
          <w:sz w:val="23"/>
          <w:szCs w:val="23"/>
        </w:rPr>
        <w:t>.</w:t>
      </w:r>
      <w:ins w:id="2338" w:author="Comverse" w:date="2013-10-14T15:09:00Z">
        <w:r w:rsidR="00907308">
          <w:rPr>
            <w:rFonts w:ascii="Times New Roman" w:hAnsi="Times New Roman"/>
            <w:b/>
            <w:sz w:val="23"/>
            <w:szCs w:val="23"/>
          </w:rPr>
          <w:t xml:space="preserve"> </w:t>
        </w:r>
      </w:ins>
    </w:p>
    <w:p w:rsidR="00FE3CFE" w:rsidRDefault="001666C4" w:rsidP="00FE3CFE">
      <w:pPr>
        <w:pStyle w:val="BodyText"/>
        <w:spacing w:before="120" w:line="288" w:lineRule="auto"/>
        <w:ind w:left="426" w:hanging="426"/>
        <w:rPr>
          <w:rFonts w:ascii="Times New Roman" w:hAnsi="Times New Roman"/>
          <w:b/>
          <w:sz w:val="23"/>
          <w:szCs w:val="23"/>
        </w:rPr>
      </w:pPr>
      <w:ins w:id="2339" w:author="ThaoDH" w:date="2013-10-16T13:42:00Z">
        <w:r w:rsidRPr="001666C4">
          <w:rPr>
            <w:rFonts w:ascii="Times New Roman" w:hAnsi="Times New Roman"/>
            <w:sz w:val="23"/>
            <w:szCs w:val="23"/>
          </w:rPr>
          <w:t>[Elcom/Comverse]:</w:t>
        </w:r>
        <w:r>
          <w:t xml:space="preserve"> </w:t>
        </w:r>
        <w:r>
          <w:rPr>
            <w:rFonts w:ascii="Times New Roman" w:hAnsi="Times New Roman"/>
            <w:sz w:val="23"/>
            <w:szCs w:val="23"/>
          </w:rPr>
          <w:t xml:space="preserve"> Không thể thực hiện với gói Alo</w:t>
        </w:r>
      </w:ins>
      <w:ins w:id="2340" w:author="ThaoDH" w:date="2013-10-16T13:43:00Z">
        <w:r>
          <w:rPr>
            <w:rFonts w:ascii="Times New Roman" w:hAnsi="Times New Roman"/>
            <w:sz w:val="23"/>
            <w:szCs w:val="23"/>
          </w:rPr>
          <w:t>2</w:t>
        </w:r>
      </w:ins>
    </w:p>
    <w:p w:rsidR="00E53CB3" w:rsidRDefault="00FE3CFE" w:rsidP="00FE3CFE">
      <w:pPr>
        <w:pStyle w:val="BodyText"/>
        <w:tabs>
          <w:tab w:val="left" w:pos="426"/>
        </w:tabs>
        <w:spacing w:before="120" w:line="288" w:lineRule="auto"/>
        <w:ind w:left="420" w:hanging="420"/>
        <w:rPr>
          <w:ins w:id="2341" w:author="ThaoDH" w:date="2013-10-16T13:43:00Z"/>
          <w:rFonts w:ascii="Times New Roman" w:hAnsi="Times New Roman"/>
          <w:sz w:val="23"/>
          <w:szCs w:val="23"/>
        </w:rPr>
      </w:pPr>
      <w:r>
        <w:rPr>
          <w:rFonts w:ascii="Times New Roman" w:hAnsi="Times New Roman"/>
          <w:sz w:val="23"/>
          <w:szCs w:val="23"/>
        </w:rPr>
        <w:t xml:space="preserve">+ </w:t>
      </w:r>
      <w:r>
        <w:rPr>
          <w:rFonts w:ascii="Times New Roman" w:hAnsi="Times New Roman"/>
          <w:sz w:val="23"/>
          <w:szCs w:val="23"/>
        </w:rPr>
        <w:tab/>
        <w:t>Đối với các cuộc gọi vượt thời lượng 10 phút hoặc vượt tổng thời lượng liên lạc miễn phí trong gói thì sẽ tính theo cước thuê bao trả sau theo quy định hiện hành của VinaPhone.</w:t>
      </w:r>
      <w:ins w:id="2342" w:author="Comverse" w:date="2013-10-14T15:12:00Z">
        <w:r w:rsidR="00907308">
          <w:rPr>
            <w:rFonts w:ascii="Times New Roman" w:hAnsi="Times New Roman"/>
            <w:sz w:val="23"/>
            <w:szCs w:val="23"/>
          </w:rPr>
          <w:t xml:space="preserve"> </w:t>
        </w:r>
      </w:ins>
    </w:p>
    <w:p w:rsidR="00FE3CFE" w:rsidRDefault="00E53CB3" w:rsidP="00FE3CFE">
      <w:pPr>
        <w:pStyle w:val="BodyText"/>
        <w:tabs>
          <w:tab w:val="left" w:pos="426"/>
        </w:tabs>
        <w:spacing w:before="120" w:line="288" w:lineRule="auto"/>
        <w:ind w:left="420" w:hanging="420"/>
        <w:rPr>
          <w:rFonts w:ascii="Times New Roman" w:hAnsi="Times New Roman"/>
          <w:sz w:val="23"/>
          <w:szCs w:val="23"/>
        </w:rPr>
      </w:pPr>
      <w:ins w:id="2343" w:author="ThaoDH" w:date="2013-10-16T13:43:00Z">
        <w:r w:rsidRPr="001666C4">
          <w:rPr>
            <w:rFonts w:ascii="Times New Roman" w:hAnsi="Times New Roman"/>
            <w:sz w:val="23"/>
            <w:szCs w:val="23"/>
          </w:rPr>
          <w:t>[Elcom/Comverse]:</w:t>
        </w:r>
        <w:r>
          <w:t xml:space="preserve"> </w:t>
        </w:r>
        <w:r>
          <w:rPr>
            <w:rFonts w:ascii="Times New Roman" w:hAnsi="Times New Roman"/>
            <w:sz w:val="23"/>
            <w:szCs w:val="23"/>
          </w:rPr>
          <w:t xml:space="preserve"> </w:t>
        </w:r>
      </w:ins>
      <w:ins w:id="2344" w:author="Comverse" w:date="2013-10-14T15:12:00Z">
        <w:r w:rsidR="00907308">
          <w:rPr>
            <w:rFonts w:ascii="Times New Roman" w:hAnsi="Times New Roman"/>
            <w:sz w:val="23"/>
            <w:szCs w:val="23"/>
          </w:rPr>
          <w:t>ok</w:t>
        </w:r>
      </w:ins>
    </w:p>
    <w:p w:rsidR="00E53CB3" w:rsidRDefault="00FE3CFE" w:rsidP="005C0964">
      <w:pPr>
        <w:pStyle w:val="BodyText"/>
        <w:numPr>
          <w:ilvl w:val="0"/>
          <w:numId w:val="43"/>
        </w:numPr>
        <w:tabs>
          <w:tab w:val="left" w:pos="426"/>
        </w:tabs>
        <w:spacing w:before="120" w:line="288" w:lineRule="auto"/>
        <w:ind w:left="426" w:hanging="426"/>
        <w:rPr>
          <w:ins w:id="2345" w:author="ThaoDH" w:date="2013-10-16T13:44:00Z"/>
          <w:rFonts w:ascii="Times New Roman" w:hAnsi="Times New Roman"/>
          <w:sz w:val="23"/>
          <w:szCs w:val="23"/>
        </w:rPr>
      </w:pPr>
      <w:r>
        <w:rPr>
          <w:rFonts w:ascii="Times New Roman" w:hAnsi="Times New Roman"/>
          <w:sz w:val="23"/>
          <w:szCs w:val="23"/>
        </w:rPr>
        <w:t>Đối với thời lượng liên lạc miễn phí ngoại mạng/SMS trong nước, nếu sử dụng vượt thì sẽ bị tính cước theo quy định hiện hành của VinaPhone.</w:t>
      </w:r>
      <w:ins w:id="2346" w:author="Comverse" w:date="2013-10-14T15:12:00Z">
        <w:r w:rsidR="00907308">
          <w:rPr>
            <w:rFonts w:ascii="Times New Roman" w:hAnsi="Times New Roman"/>
            <w:sz w:val="23"/>
            <w:szCs w:val="23"/>
          </w:rPr>
          <w:t xml:space="preserve"> </w:t>
        </w:r>
      </w:ins>
    </w:p>
    <w:p w:rsidR="00FE3CFE" w:rsidRDefault="00E53CB3" w:rsidP="005C0964">
      <w:pPr>
        <w:pStyle w:val="BodyText"/>
        <w:numPr>
          <w:ilvl w:val="0"/>
          <w:numId w:val="43"/>
        </w:numPr>
        <w:tabs>
          <w:tab w:val="left" w:pos="426"/>
        </w:tabs>
        <w:spacing w:before="120" w:line="288" w:lineRule="auto"/>
        <w:ind w:left="426" w:hanging="426"/>
        <w:rPr>
          <w:rFonts w:ascii="Times New Roman" w:hAnsi="Times New Roman"/>
          <w:sz w:val="23"/>
          <w:szCs w:val="23"/>
        </w:rPr>
      </w:pPr>
      <w:ins w:id="2347" w:author="ThaoDH" w:date="2013-10-16T13:44:00Z">
        <w:r w:rsidRPr="001666C4">
          <w:rPr>
            <w:rFonts w:ascii="Times New Roman" w:hAnsi="Times New Roman"/>
            <w:sz w:val="23"/>
            <w:szCs w:val="23"/>
          </w:rPr>
          <w:t>[Elcom/Comverse]:</w:t>
        </w:r>
        <w:r>
          <w:t xml:space="preserve"> </w:t>
        </w:r>
        <w:r>
          <w:rPr>
            <w:rFonts w:ascii="Times New Roman" w:hAnsi="Times New Roman"/>
            <w:sz w:val="23"/>
            <w:szCs w:val="23"/>
          </w:rPr>
          <w:t xml:space="preserve"> </w:t>
        </w:r>
      </w:ins>
      <w:ins w:id="2348" w:author="Comverse" w:date="2013-10-14T15:12:00Z">
        <w:r w:rsidR="00907308">
          <w:rPr>
            <w:rFonts w:ascii="Times New Roman" w:hAnsi="Times New Roman"/>
            <w:sz w:val="23"/>
            <w:szCs w:val="23"/>
          </w:rPr>
          <w:t>ok</w:t>
        </w:r>
      </w:ins>
    </w:p>
    <w:p w:rsidR="00E53CB3" w:rsidRPr="00E53CB3" w:rsidRDefault="00FE3CFE" w:rsidP="005C0964">
      <w:pPr>
        <w:pStyle w:val="BodyText"/>
        <w:numPr>
          <w:ilvl w:val="0"/>
          <w:numId w:val="43"/>
        </w:numPr>
        <w:spacing w:before="120" w:line="288" w:lineRule="auto"/>
        <w:ind w:left="426" w:hanging="426"/>
        <w:rPr>
          <w:ins w:id="2349" w:author="ThaoDH" w:date="2013-10-16T13:44:00Z"/>
          <w:sz w:val="23"/>
          <w:szCs w:val="23"/>
          <w:rPrChange w:id="2350" w:author="ThaoDH" w:date="2013-10-16T13:44:00Z">
            <w:rPr>
              <w:ins w:id="2351" w:author="ThaoDH" w:date="2013-10-16T13:44:00Z"/>
              <w:rFonts w:ascii="Times New Roman" w:hAnsi="Times New Roman"/>
              <w:sz w:val="23"/>
              <w:szCs w:val="23"/>
            </w:rPr>
          </w:rPrChange>
        </w:rPr>
      </w:pPr>
      <w:r>
        <w:rPr>
          <w:rFonts w:ascii="Times New Roman" w:hAnsi="Times New Roman"/>
          <w:sz w:val="23"/>
          <w:szCs w:val="23"/>
        </w:rPr>
        <w:lastRenderedPageBreak/>
        <w:t>Thời gian cam kết và sử dụng: 12 tháng kể từ tháng hòa mạng.</w:t>
      </w:r>
    </w:p>
    <w:p w:rsidR="004244C3" w:rsidRDefault="00E53CB3">
      <w:pPr>
        <w:pStyle w:val="BodyText"/>
        <w:spacing w:before="120" w:line="288" w:lineRule="auto"/>
        <w:rPr>
          <w:sz w:val="23"/>
          <w:szCs w:val="23"/>
        </w:rPr>
        <w:pPrChange w:id="2352" w:author="ThaoDH" w:date="2013-10-16T13:44:00Z">
          <w:pPr>
            <w:pStyle w:val="BodyText"/>
            <w:numPr>
              <w:numId w:val="43"/>
            </w:numPr>
            <w:spacing w:before="120" w:line="288" w:lineRule="auto"/>
            <w:ind w:left="426" w:hanging="426"/>
          </w:pPr>
        </w:pPrChange>
      </w:pPr>
      <w:ins w:id="2353" w:author="ThaoDH" w:date="2013-10-16T13:44:00Z">
        <w:r>
          <w:rPr>
            <w:rFonts w:ascii="Times New Roman" w:hAnsi="Times New Roman"/>
            <w:sz w:val="23"/>
            <w:szCs w:val="23"/>
          </w:rPr>
          <w:t xml:space="preserve"> </w:t>
        </w:r>
      </w:ins>
      <w:r w:rsidR="00FE3CFE">
        <w:rPr>
          <w:rFonts w:ascii="Times New Roman" w:hAnsi="Times New Roman"/>
          <w:sz w:val="23"/>
          <w:szCs w:val="23"/>
        </w:rPr>
        <w:t xml:space="preserve"> </w:t>
      </w:r>
      <w:ins w:id="2354" w:author="Comverse" w:date="2013-09-30T13:53:00Z">
        <w:r w:rsidR="007A5EAA">
          <w:rPr>
            <w:rFonts w:ascii="Times New Roman" w:hAnsi="Times New Roman"/>
            <w:sz w:val="23"/>
            <w:szCs w:val="23"/>
          </w:rPr>
          <w:t>Sau 12 thang th</w:t>
        </w:r>
      </w:ins>
      <w:ins w:id="2355" w:author="ThaoDH" w:date="2013-10-03T14:48:00Z">
        <w:r w:rsidR="00CD13C2">
          <w:rPr>
            <w:rFonts w:ascii="Times New Roman" w:hAnsi="Times New Roman"/>
            <w:sz w:val="23"/>
            <w:szCs w:val="23"/>
          </w:rPr>
          <w:t xml:space="preserve">ì quay về thuê bao thường. </w:t>
        </w:r>
      </w:ins>
      <w:ins w:id="2356" w:author="ThaoDH" w:date="2013-10-03T14:49:00Z">
        <w:r w:rsidR="00861A2C">
          <w:rPr>
            <w:rFonts w:ascii="Times New Roman" w:hAnsi="Times New Roman"/>
            <w:sz w:val="23"/>
            <w:szCs w:val="23"/>
          </w:rPr>
          <w:t xml:space="preserve">Nếu khách hàng muốn thì sẽ đăng kí gia hạn. </w:t>
        </w:r>
        <w:r w:rsidR="00833543">
          <w:rPr>
            <w:rFonts w:ascii="Times New Roman" w:hAnsi="Times New Roman"/>
            <w:sz w:val="23"/>
            <w:szCs w:val="23"/>
          </w:rPr>
          <w:t xml:space="preserve">(thực tế chưa có nghiệp vụ gia hạn do gói cước mới triển khai) </w:t>
        </w:r>
      </w:ins>
      <w:ins w:id="2357" w:author="ThaoDH" w:date="2013-10-03T14:51:00Z">
        <w:r w:rsidR="00861A2C">
          <w:rPr>
            <w:rFonts w:ascii="Times New Roman" w:hAnsi="Times New Roman"/>
            <w:sz w:val="23"/>
            <w:szCs w:val="23"/>
          </w:rPr>
          <w:t>Nếu đăng kí trước ngày 21 thì có hiệu lực từ đầu tháng (trong trường hợp khách hàng đăng kí gia hạn trong tháng đã hết hạn)</w:t>
        </w:r>
      </w:ins>
      <w:ins w:id="2358" w:author="ThaoDH" w:date="2013-10-16T13:44:00Z">
        <w:r w:rsidRPr="00E53CB3">
          <w:rPr>
            <w:rFonts w:ascii="Times New Roman" w:hAnsi="Times New Roman"/>
            <w:sz w:val="23"/>
            <w:szCs w:val="23"/>
          </w:rPr>
          <w:t xml:space="preserve"> </w:t>
        </w:r>
        <w:r w:rsidRPr="001666C4">
          <w:rPr>
            <w:rFonts w:ascii="Times New Roman" w:hAnsi="Times New Roman"/>
            <w:sz w:val="23"/>
            <w:szCs w:val="23"/>
          </w:rPr>
          <w:t>[Elcom/Comverse]:</w:t>
        </w:r>
        <w:r>
          <w:t xml:space="preserve"> </w:t>
        </w:r>
      </w:ins>
      <w:ins w:id="2359" w:author="ThaoDH" w:date="2013-10-07T16:53:00Z">
        <w:r w:rsidR="00BA5508">
          <w:rPr>
            <w:rFonts w:ascii="Times New Roman" w:hAnsi="Times New Roman"/>
            <w:sz w:val="23"/>
            <w:szCs w:val="23"/>
          </w:rPr>
          <w:t xml:space="preserve">Nếu khách hàng đăng kí </w:t>
        </w:r>
      </w:ins>
      <w:ins w:id="2360" w:author="ThaoDH" w:date="2013-10-16T13:49:00Z">
        <w:r>
          <w:rPr>
            <w:rFonts w:ascii="Times New Roman" w:hAnsi="Times New Roman"/>
            <w:sz w:val="23"/>
            <w:szCs w:val="23"/>
          </w:rPr>
          <w:t xml:space="preserve">gia hạn </w:t>
        </w:r>
      </w:ins>
      <w:ins w:id="2361" w:author="ThaoDH" w:date="2013-10-07T16:53:00Z">
        <w:r w:rsidR="00BA5508">
          <w:rPr>
            <w:rFonts w:ascii="Times New Roman" w:hAnsi="Times New Roman"/>
            <w:sz w:val="23"/>
            <w:szCs w:val="23"/>
          </w:rPr>
          <w:t xml:space="preserve">trong 12 tháng, </w:t>
        </w:r>
      </w:ins>
      <w:ins w:id="2362" w:author="ThaoDH" w:date="2013-10-16T13:45:00Z">
        <w:r>
          <w:rPr>
            <w:rFonts w:ascii="Times New Roman" w:hAnsi="Times New Roman"/>
            <w:sz w:val="23"/>
            <w:szCs w:val="23"/>
          </w:rPr>
          <w:t xml:space="preserve">hệ thống provisioning của VNP thực hiện provisioning </w:t>
        </w:r>
      </w:ins>
      <w:ins w:id="2363" w:author="ThaoDH" w:date="2013-10-07T16:53:00Z">
        <w:r w:rsidR="00BA5508">
          <w:rPr>
            <w:rFonts w:ascii="Times New Roman" w:hAnsi="Times New Roman"/>
            <w:sz w:val="23"/>
            <w:szCs w:val="23"/>
          </w:rPr>
          <w:t xml:space="preserve">tăng ngày hết hạn. Nếu đăng kí </w:t>
        </w:r>
      </w:ins>
      <w:ins w:id="2364" w:author="ThaoDH" w:date="2013-10-16T13:49:00Z">
        <w:r>
          <w:rPr>
            <w:rFonts w:ascii="Times New Roman" w:hAnsi="Times New Roman"/>
            <w:sz w:val="23"/>
            <w:szCs w:val="23"/>
          </w:rPr>
          <w:t xml:space="preserve">gia hạn </w:t>
        </w:r>
      </w:ins>
      <w:ins w:id="2365" w:author="ThaoDH" w:date="2013-10-07T16:53:00Z">
        <w:r w:rsidR="00BA5508">
          <w:rPr>
            <w:rFonts w:ascii="Times New Roman" w:hAnsi="Times New Roman"/>
            <w:sz w:val="23"/>
            <w:szCs w:val="23"/>
          </w:rPr>
          <w:t>sau 12 tháng và trướ</w:t>
        </w:r>
      </w:ins>
      <w:ins w:id="2366" w:author="ThaoDH" w:date="2013-10-07T16:55:00Z">
        <w:r w:rsidR="00466378">
          <w:rPr>
            <w:rFonts w:ascii="Times New Roman" w:hAnsi="Times New Roman"/>
            <w:sz w:val="23"/>
            <w:szCs w:val="23"/>
          </w:rPr>
          <w:t>c</w:t>
        </w:r>
      </w:ins>
      <w:ins w:id="2367" w:author="ThaoDH" w:date="2013-10-07T16:53:00Z">
        <w:r w:rsidR="00BA5508">
          <w:rPr>
            <w:rFonts w:ascii="Times New Roman" w:hAnsi="Times New Roman"/>
            <w:sz w:val="23"/>
            <w:szCs w:val="23"/>
          </w:rPr>
          <w:t xml:space="preserve"> ngày 21, </w:t>
        </w:r>
      </w:ins>
      <w:ins w:id="2368" w:author="ThaoDH" w:date="2013-10-16T13:49:00Z">
        <w:r>
          <w:rPr>
            <w:rFonts w:ascii="Times New Roman" w:hAnsi="Times New Roman"/>
            <w:sz w:val="23"/>
            <w:szCs w:val="23"/>
          </w:rPr>
          <w:t xml:space="preserve">C1RT không thể thực hiện rerate. Elcom/Comverse đề xuất </w:t>
        </w:r>
      </w:ins>
      <w:ins w:id="2369" w:author="ThaoDH" w:date="2013-10-16T13:52:00Z">
        <w:r>
          <w:rPr>
            <w:rFonts w:ascii="Times New Roman" w:hAnsi="Times New Roman"/>
            <w:sz w:val="23"/>
            <w:szCs w:val="23"/>
          </w:rPr>
          <w:t>khi đăng kí gia hạn thì có hiệu lực chỉ từ thời điểm đăng kí</w:t>
        </w:r>
      </w:ins>
    </w:p>
    <w:p w:rsidR="00FE3CFE" w:rsidRDefault="00FE3CFE" w:rsidP="005C0964">
      <w:pPr>
        <w:pStyle w:val="BodyText"/>
        <w:numPr>
          <w:ilvl w:val="0"/>
          <w:numId w:val="43"/>
        </w:numPr>
        <w:spacing w:before="120" w:line="288" w:lineRule="auto"/>
        <w:ind w:left="426" w:hanging="426"/>
        <w:rPr>
          <w:sz w:val="23"/>
          <w:szCs w:val="23"/>
        </w:rPr>
      </w:pPr>
      <w:r>
        <w:rPr>
          <w:rFonts w:ascii="Times New Roman" w:hAnsi="Times New Roman"/>
          <w:sz w:val="23"/>
          <w:szCs w:val="23"/>
        </w:rPr>
        <w:t xml:space="preserve">Mức cước cam kết khách hàng phải đóng trong tháng hòa mạng được thu như sau: </w:t>
      </w:r>
    </w:p>
    <w:p w:rsidR="00FE3CFE" w:rsidRDefault="00FE3CFE" w:rsidP="00FE3CFE">
      <w:pPr>
        <w:tabs>
          <w:tab w:val="left" w:pos="426"/>
        </w:tabs>
        <w:spacing w:before="120" w:line="288" w:lineRule="auto"/>
        <w:ind w:left="426" w:hanging="426"/>
        <w:jc w:val="both"/>
        <w:rPr>
          <w:sz w:val="23"/>
          <w:szCs w:val="23"/>
        </w:rPr>
      </w:pPr>
      <w:r>
        <w:rPr>
          <w:sz w:val="23"/>
          <w:szCs w:val="23"/>
        </w:rPr>
        <w:t xml:space="preserve">+ </w:t>
      </w:r>
      <w:r>
        <w:rPr>
          <w:sz w:val="23"/>
          <w:szCs w:val="23"/>
        </w:rPr>
        <w:tab/>
        <w:t>Hòa mạng trước ngày 16 của tháng: thu 100% giá trị gói.</w:t>
      </w:r>
    </w:p>
    <w:p w:rsidR="00FE3CFE" w:rsidRDefault="00FE3CFE" w:rsidP="00FE3CFE">
      <w:pPr>
        <w:tabs>
          <w:tab w:val="left" w:pos="426"/>
        </w:tabs>
        <w:spacing w:before="120" w:line="288" w:lineRule="auto"/>
        <w:ind w:left="426" w:hanging="426"/>
        <w:jc w:val="both"/>
        <w:rPr>
          <w:ins w:id="2370" w:author="ThaoDH" w:date="2013-10-16T13:53:00Z"/>
          <w:sz w:val="23"/>
          <w:szCs w:val="23"/>
        </w:rPr>
      </w:pPr>
      <w:r>
        <w:rPr>
          <w:sz w:val="23"/>
          <w:szCs w:val="23"/>
        </w:rPr>
        <w:t xml:space="preserve">+ </w:t>
      </w:r>
      <w:r>
        <w:rPr>
          <w:sz w:val="23"/>
          <w:szCs w:val="23"/>
        </w:rPr>
        <w:tab/>
        <w:t>Hòa mạng từ ngày 16 của tháng trở đi: thu 50% giá trị gói.</w:t>
      </w:r>
    </w:p>
    <w:p w:rsidR="004B6049" w:rsidRDefault="004B6049" w:rsidP="00FE3CFE">
      <w:pPr>
        <w:tabs>
          <w:tab w:val="left" w:pos="426"/>
        </w:tabs>
        <w:spacing w:before="120" w:line="288" w:lineRule="auto"/>
        <w:ind w:left="426" w:hanging="426"/>
        <w:jc w:val="both"/>
        <w:rPr>
          <w:sz w:val="23"/>
          <w:szCs w:val="23"/>
        </w:rPr>
      </w:pPr>
      <w:ins w:id="2371" w:author="ThaoDH" w:date="2013-10-16T13:53:00Z">
        <w:r w:rsidRPr="001666C4">
          <w:rPr>
            <w:sz w:val="23"/>
            <w:szCs w:val="23"/>
          </w:rPr>
          <w:t>[Elcom/Comverse]:</w:t>
        </w:r>
        <w:r>
          <w:rPr>
            <w:sz w:val="23"/>
            <w:szCs w:val="23"/>
          </w:rPr>
          <w:t xml:space="preserve"> Do C1RT chỉ có thể tính 100% hoặc tính prorate</w:t>
        </w:r>
      </w:ins>
      <w:ins w:id="2372" w:author="ThaoDH" w:date="2013-10-16T13:54:00Z">
        <w:r>
          <w:rPr>
            <w:sz w:val="23"/>
            <w:szCs w:val="23"/>
          </w:rPr>
          <w:t xml:space="preserve"> nên không thể tính 50% hoặc 100%. Do đó khi provisio</w:t>
        </w:r>
      </w:ins>
      <w:ins w:id="2373" w:author="ThaoDH" w:date="2013-10-16T13:55:00Z">
        <w:r>
          <w:rPr>
            <w:sz w:val="23"/>
            <w:szCs w:val="23"/>
          </w:rPr>
          <w:t>n</w:t>
        </w:r>
      </w:ins>
      <w:ins w:id="2374" w:author="ThaoDH" w:date="2013-10-16T13:54:00Z">
        <w:r>
          <w:rPr>
            <w:sz w:val="23"/>
            <w:szCs w:val="23"/>
          </w:rPr>
          <w:t>ing</w:t>
        </w:r>
      </w:ins>
      <w:ins w:id="2375" w:author="ThaoDH" w:date="2013-10-16T13:55:00Z">
        <w:r>
          <w:rPr>
            <w:sz w:val="23"/>
            <w:szCs w:val="23"/>
          </w:rPr>
          <w:t xml:space="preserve">, hệ thống provisionging cần check nếu hòa mạng từ ngày 16 trở đi sẽ bổ sung một MTR </w:t>
        </w:r>
      </w:ins>
      <w:ins w:id="2376" w:author="ThaoDH" w:date="2013-10-16T13:56:00Z">
        <w:r w:rsidR="00D636A5">
          <w:rPr>
            <w:sz w:val="23"/>
            <w:szCs w:val="23"/>
          </w:rPr>
          <w:t xml:space="preserve">= 50% giá gói </w:t>
        </w:r>
      </w:ins>
      <w:ins w:id="2377" w:author="ThaoDH" w:date="2013-10-16T13:55:00Z">
        <w:r>
          <w:rPr>
            <w:sz w:val="23"/>
            <w:szCs w:val="23"/>
          </w:rPr>
          <w:t>vào corebalance</w:t>
        </w:r>
      </w:ins>
      <w:ins w:id="2378" w:author="ThaoDH" w:date="2013-10-16T13:56:00Z">
        <w:r w:rsidR="00D636A5">
          <w:rPr>
            <w:sz w:val="23"/>
            <w:szCs w:val="23"/>
          </w:rPr>
          <w:t xml:space="preserve"> để bù lại </w:t>
        </w:r>
      </w:ins>
    </w:p>
    <w:p w:rsidR="00D170FD" w:rsidRDefault="00FE3CFE" w:rsidP="00D170FD">
      <w:pPr>
        <w:tabs>
          <w:tab w:val="left" w:pos="426"/>
        </w:tabs>
        <w:spacing w:before="120" w:line="288" w:lineRule="auto"/>
        <w:ind w:left="425" w:hanging="425"/>
        <w:jc w:val="both"/>
        <w:rPr>
          <w:ins w:id="2379" w:author="ThaoDH" w:date="2013-10-16T13:59:00Z"/>
          <w:sz w:val="23"/>
          <w:szCs w:val="23"/>
        </w:rPr>
      </w:pPr>
      <w:r>
        <w:rPr>
          <w:sz w:val="23"/>
          <w:szCs w:val="23"/>
        </w:rPr>
        <w:t>-</w:t>
      </w:r>
      <w:r>
        <w:rPr>
          <w:sz w:val="23"/>
          <w:szCs w:val="23"/>
        </w:rPr>
        <w:tab/>
        <w:t>Trong thời gian hưởng khuyến mại, nếu thuê bao bị khóa 2 chiều, sau khi khôi phục lại và thanh toán hết cước nợ đọng sẽ được tiếp tục hưởng khuyến mại của chương trình này. Thời gian hưởng khuyến mại được tính tiếp tục từ tháng khôi phục lại thuê bao (các tháng hưởng khuyến mại còn lại kể từ thời điểm thuê bao hòa mạng mới của chương trình).</w:t>
      </w:r>
    </w:p>
    <w:p w:rsidR="00D170FD" w:rsidRDefault="00D170FD" w:rsidP="00D170FD">
      <w:pPr>
        <w:tabs>
          <w:tab w:val="left" w:pos="426"/>
        </w:tabs>
        <w:spacing w:before="120" w:line="288" w:lineRule="auto"/>
        <w:ind w:left="425" w:hanging="425"/>
        <w:jc w:val="both"/>
        <w:rPr>
          <w:ins w:id="2380" w:author="ThaoDH" w:date="2013-10-16T13:59:00Z"/>
          <w:sz w:val="23"/>
          <w:szCs w:val="23"/>
        </w:rPr>
      </w:pPr>
      <w:ins w:id="2381" w:author="ThaoDH" w:date="2013-10-16T13:59:00Z">
        <w:r w:rsidRPr="001666C4">
          <w:rPr>
            <w:sz w:val="23"/>
            <w:szCs w:val="23"/>
          </w:rPr>
          <w:t>[Elcom/Comverse]</w:t>
        </w:r>
        <w:r>
          <w:rPr>
            <w:sz w:val="23"/>
            <w:szCs w:val="23"/>
          </w:rPr>
          <w:t xml:space="preserve">: Trong thời gian </w:t>
        </w:r>
      </w:ins>
      <w:ins w:id="2382" w:author="ThaoDH" w:date="2013-10-16T14:04:00Z">
        <w:r>
          <w:rPr>
            <w:sz w:val="23"/>
            <w:szCs w:val="23"/>
          </w:rPr>
          <w:t xml:space="preserve">thuê bao </w:t>
        </w:r>
      </w:ins>
      <w:ins w:id="2383" w:author="ThaoDH" w:date="2013-10-16T13:59:00Z">
        <w:r>
          <w:rPr>
            <w:sz w:val="23"/>
            <w:szCs w:val="23"/>
          </w:rPr>
          <w:t>bị khóa</w:t>
        </w:r>
      </w:ins>
      <w:ins w:id="2384" w:author="ThaoDH" w:date="2013-10-16T14:17:00Z">
        <w:r w:rsidR="00E05B34">
          <w:rPr>
            <w:sz w:val="23"/>
            <w:szCs w:val="23"/>
          </w:rPr>
          <w:t xml:space="preserve"> 1 chiều hoặc hai chiều </w:t>
        </w:r>
      </w:ins>
      <w:ins w:id="2385" w:author="ThaoDH" w:date="2013-10-16T13:59:00Z">
        <w:r>
          <w:rPr>
            <w:sz w:val="23"/>
            <w:szCs w:val="23"/>
          </w:rPr>
          <w:t xml:space="preserve">, </w:t>
        </w:r>
      </w:ins>
      <w:ins w:id="2386" w:author="ThaoDH" w:date="2013-10-16T14:00:00Z">
        <w:r>
          <w:rPr>
            <w:sz w:val="23"/>
            <w:szCs w:val="23"/>
          </w:rPr>
          <w:t>h</w:t>
        </w:r>
      </w:ins>
      <w:ins w:id="2387" w:author="ThaoDH" w:date="2013-10-16T13:59:00Z">
        <w:r>
          <w:rPr>
            <w:sz w:val="23"/>
            <w:szCs w:val="23"/>
          </w:rPr>
          <w:t xml:space="preserve">ệ thống C1RT </w:t>
        </w:r>
      </w:ins>
      <w:ins w:id="2388" w:author="ThaoDH" w:date="2013-10-16T14:09:00Z">
        <w:r w:rsidR="00E05B34">
          <w:rPr>
            <w:sz w:val="23"/>
            <w:szCs w:val="23"/>
          </w:rPr>
          <w:t xml:space="preserve">có thể cấu hình </w:t>
        </w:r>
      </w:ins>
      <w:ins w:id="2389" w:author="ThaoDH" w:date="2013-10-16T13:59:00Z">
        <w:r>
          <w:rPr>
            <w:sz w:val="23"/>
            <w:szCs w:val="23"/>
          </w:rPr>
          <w:t>vẫn tiếp</w:t>
        </w:r>
      </w:ins>
      <w:ins w:id="2390" w:author="ThaoDH" w:date="2013-10-16T14:00:00Z">
        <w:r>
          <w:rPr>
            <w:sz w:val="23"/>
            <w:szCs w:val="23"/>
          </w:rPr>
          <w:t xml:space="preserve"> tục chạy gói khuyến mại này nên sẽ vẫn có cước gói</w:t>
        </w:r>
      </w:ins>
      <w:ins w:id="2391" w:author="ThaoDH" w:date="2013-10-16T14:10:00Z">
        <w:r w:rsidR="00E05B34">
          <w:rPr>
            <w:sz w:val="23"/>
            <w:szCs w:val="23"/>
          </w:rPr>
          <w:t xml:space="preserve"> để khi mở trở lại thuê bao tiếp tục được hư</w:t>
        </w:r>
      </w:ins>
      <w:ins w:id="2392" w:author="ThaoDH" w:date="2013-10-16T14:11:00Z">
        <w:r w:rsidR="00E05B34">
          <w:rPr>
            <w:sz w:val="23"/>
            <w:szCs w:val="23"/>
          </w:rPr>
          <w:t>ở</w:t>
        </w:r>
      </w:ins>
      <w:ins w:id="2393" w:author="ThaoDH" w:date="2013-10-16T14:10:00Z">
        <w:r w:rsidR="00E05B34">
          <w:rPr>
            <w:sz w:val="23"/>
            <w:szCs w:val="23"/>
          </w:rPr>
          <w:t>ng</w:t>
        </w:r>
      </w:ins>
      <w:ins w:id="2394" w:author="ThaoDH" w:date="2013-10-16T14:00:00Z">
        <w:r>
          <w:rPr>
            <w:sz w:val="23"/>
            <w:szCs w:val="23"/>
          </w:rPr>
          <w:t xml:space="preserve">. </w:t>
        </w:r>
      </w:ins>
      <w:ins w:id="2395" w:author="ThaoDH" w:date="2013-10-16T14:11:00Z">
        <w:r w:rsidR="00E05B34">
          <w:rPr>
            <w:sz w:val="23"/>
            <w:szCs w:val="23"/>
          </w:rPr>
          <w:t xml:space="preserve">các chính sách gói này. </w:t>
        </w:r>
      </w:ins>
      <w:ins w:id="2396" w:author="ThaoDH" w:date="2013-10-16T14:18:00Z">
        <w:r w:rsidR="00E05B34">
          <w:rPr>
            <w:sz w:val="23"/>
            <w:szCs w:val="23"/>
          </w:rPr>
          <w:t xml:space="preserve">Do đó Elcom/Comverse đề xuất là phần cước gói này vẫn nằm trên hệ thống VNP billing hiện tại của </w:t>
        </w:r>
      </w:ins>
      <w:ins w:id="2397" w:author="ThaoDH" w:date="2013-10-16T14:19:00Z">
        <w:r w:rsidR="00E05B34">
          <w:rPr>
            <w:sz w:val="23"/>
            <w:szCs w:val="23"/>
          </w:rPr>
          <w:t>VNP</w:t>
        </w:r>
      </w:ins>
    </w:p>
    <w:p w:rsidR="00FE3CFE" w:rsidRDefault="007A5EAA" w:rsidP="00D170FD">
      <w:pPr>
        <w:tabs>
          <w:tab w:val="left" w:pos="426"/>
        </w:tabs>
        <w:spacing w:before="120" w:line="288" w:lineRule="auto"/>
        <w:ind w:left="425" w:hanging="425"/>
        <w:jc w:val="both"/>
        <w:rPr>
          <w:ins w:id="2398" w:author="ThaoDH" w:date="2013-10-07T16:59:00Z"/>
          <w:sz w:val="23"/>
          <w:szCs w:val="23"/>
        </w:rPr>
      </w:pPr>
      <w:ins w:id="2399" w:author="Comverse" w:date="2013-09-30T13:58:00Z">
        <w:del w:id="2400" w:author="ThaoDH" w:date="2013-10-16T14:10:00Z">
          <w:r w:rsidDel="00E05B34">
            <w:rPr>
              <w:sz w:val="23"/>
              <w:szCs w:val="23"/>
            </w:rPr>
            <w:delText xml:space="preserve"> Se kiem tra lai RC sau giai doan khoa 2 chieu va khoi phuc lai</w:delText>
          </w:r>
        </w:del>
      </w:ins>
      <w:ins w:id="2401" w:author="Comverse" w:date="2013-09-30T13:59:00Z">
        <w:del w:id="2402" w:author="ThaoDH" w:date="2013-10-16T14:10:00Z">
          <w:r w:rsidDel="00E05B34">
            <w:rPr>
              <w:sz w:val="23"/>
              <w:szCs w:val="23"/>
            </w:rPr>
            <w:delText xml:space="preserve"> thi co apply dc RC </w:delText>
          </w:r>
        </w:del>
      </w:ins>
      <w:ins w:id="2403" w:author="Comverse" w:date="2013-09-30T14:00:00Z">
        <w:del w:id="2404" w:author="ThaoDH" w:date="2013-10-16T14:10:00Z">
          <w:r w:rsidR="00EF38EA" w:rsidDel="00E05B34">
            <w:rPr>
              <w:sz w:val="23"/>
              <w:szCs w:val="23"/>
            </w:rPr>
            <w:delText>cho thang do hay k? hay de den thang sau RC moi co the apply charge va grant award.</w:delText>
          </w:r>
        </w:del>
      </w:ins>
    </w:p>
    <w:p w:rsidR="009F0E49" w:rsidRDefault="009F0E49" w:rsidP="00FE3CFE">
      <w:pPr>
        <w:tabs>
          <w:tab w:val="left" w:pos="426"/>
        </w:tabs>
        <w:spacing w:before="120" w:line="288" w:lineRule="auto"/>
        <w:ind w:left="425" w:hanging="425"/>
        <w:jc w:val="both"/>
        <w:rPr>
          <w:sz w:val="23"/>
          <w:szCs w:val="23"/>
        </w:rPr>
      </w:pPr>
    </w:p>
    <w:p w:rsidR="00CA0793" w:rsidRDefault="00CA0793" w:rsidP="00CA0793">
      <w:pPr>
        <w:pStyle w:val="ListParagraph"/>
        <w:spacing w:before="120" w:line="288" w:lineRule="auto"/>
        <w:ind w:left="360"/>
        <w:jc w:val="both"/>
        <w:rPr>
          <w:b/>
          <w:sz w:val="23"/>
          <w:szCs w:val="23"/>
        </w:rPr>
      </w:pPr>
      <w:r>
        <w:rPr>
          <w:b/>
          <w:sz w:val="23"/>
          <w:szCs w:val="23"/>
        </w:rPr>
        <w:t>Nguyên tắc tính cước</w:t>
      </w:r>
    </w:p>
    <w:p w:rsidR="00341F0D" w:rsidRDefault="00CA0793" w:rsidP="005C0964">
      <w:pPr>
        <w:pStyle w:val="ListParagraph"/>
        <w:numPr>
          <w:ilvl w:val="0"/>
          <w:numId w:val="43"/>
        </w:numPr>
        <w:spacing w:before="120" w:line="288" w:lineRule="auto"/>
        <w:ind w:left="426" w:hanging="426"/>
        <w:jc w:val="both"/>
        <w:rPr>
          <w:ins w:id="2405" w:author="ThaoDH" w:date="2013-10-16T14:19:00Z"/>
          <w:sz w:val="23"/>
          <w:szCs w:val="23"/>
        </w:rPr>
      </w:pPr>
      <w:r>
        <w:rPr>
          <w:sz w:val="23"/>
          <w:szCs w:val="23"/>
        </w:rPr>
        <w:t>Tổng số phút thoại trong nước/bản tin SMS trong nước/data miễn phí phải được sử dụng hết trong tháng. Tổng số phút thoại trong nước/SMS trong nước/data miễn phí không sử dụng hết trong tháng sẽ không được cộng dồn cho tháng sau.</w:t>
      </w:r>
    </w:p>
    <w:p w:rsidR="004244C3" w:rsidRPr="004244C3" w:rsidRDefault="00341F0D">
      <w:pPr>
        <w:spacing w:before="120" w:line="288" w:lineRule="auto"/>
        <w:jc w:val="both"/>
        <w:rPr>
          <w:sz w:val="23"/>
          <w:szCs w:val="23"/>
          <w:rPrChange w:id="2406" w:author="ThaoDH" w:date="2013-10-16T14:19:00Z">
            <w:rPr/>
          </w:rPrChange>
        </w:rPr>
        <w:pPrChange w:id="2407" w:author="ThaoDH" w:date="2013-10-16T14:19:00Z">
          <w:pPr>
            <w:pStyle w:val="ListParagraph"/>
            <w:numPr>
              <w:numId w:val="43"/>
            </w:numPr>
            <w:spacing w:before="120" w:line="288" w:lineRule="auto"/>
            <w:ind w:left="426" w:hanging="426"/>
            <w:jc w:val="both"/>
          </w:pPr>
        </w:pPrChange>
      </w:pPr>
      <w:ins w:id="2408" w:author="ThaoDH" w:date="2013-10-16T14:20:00Z">
        <w:r w:rsidRPr="001666C4">
          <w:rPr>
            <w:sz w:val="23"/>
            <w:szCs w:val="23"/>
          </w:rPr>
          <w:t>[Elcom/Comverse]</w:t>
        </w:r>
        <w:r>
          <w:rPr>
            <w:sz w:val="23"/>
            <w:szCs w:val="23"/>
          </w:rPr>
          <w:t xml:space="preserve">: </w:t>
        </w:r>
      </w:ins>
      <w:ins w:id="2409" w:author="Comverse" w:date="2013-10-14T15:12:00Z">
        <w:r w:rsidR="00811579" w:rsidRPr="00811579">
          <w:rPr>
            <w:sz w:val="23"/>
            <w:szCs w:val="23"/>
            <w:rPrChange w:id="2410" w:author="ThaoDH" w:date="2013-10-16T14:19:00Z">
              <w:rPr/>
            </w:rPrChange>
          </w:rPr>
          <w:t>ok</w:t>
        </w:r>
      </w:ins>
    </w:p>
    <w:p w:rsidR="00CA0793" w:rsidRDefault="00CA0793" w:rsidP="005C0964">
      <w:pPr>
        <w:numPr>
          <w:ilvl w:val="0"/>
          <w:numId w:val="44"/>
        </w:numPr>
        <w:spacing w:before="120" w:line="288" w:lineRule="auto"/>
        <w:ind w:left="270" w:hanging="270"/>
        <w:jc w:val="both"/>
        <w:rPr>
          <w:sz w:val="23"/>
          <w:szCs w:val="23"/>
        </w:rPr>
      </w:pPr>
      <w:r>
        <w:rPr>
          <w:sz w:val="23"/>
          <w:szCs w:val="23"/>
        </w:rPr>
        <w:t xml:space="preserve">  Số phút thoại miễn phí trong nước không bao gồm các cuộc gọi trong trường hợp sau:</w:t>
      </w:r>
      <w:ins w:id="2411" w:author="Comverse" w:date="2013-10-14T15:13:00Z">
        <w:r w:rsidR="00907308">
          <w:rPr>
            <w:sz w:val="23"/>
            <w:szCs w:val="23"/>
          </w:rPr>
          <w:t>ok</w:t>
        </w:r>
      </w:ins>
    </w:p>
    <w:p w:rsidR="00CA0793" w:rsidRDefault="00CA0793" w:rsidP="00CA0793">
      <w:pPr>
        <w:spacing w:before="120" w:line="288" w:lineRule="auto"/>
        <w:ind w:left="426" w:hanging="426"/>
        <w:jc w:val="both"/>
        <w:rPr>
          <w:sz w:val="23"/>
          <w:szCs w:val="23"/>
        </w:rPr>
      </w:pPr>
      <w:r>
        <w:rPr>
          <w:sz w:val="23"/>
          <w:szCs w:val="23"/>
        </w:rPr>
        <w:t xml:space="preserve">+  </w:t>
      </w:r>
      <w:r>
        <w:rPr>
          <w:sz w:val="23"/>
          <w:szCs w:val="23"/>
        </w:rPr>
        <w:tab/>
        <w:t>Các cuộc gọi đến dịch vụ thông tin KT-XH (108/1080, 108x, 801xxx);</w:t>
      </w:r>
    </w:p>
    <w:p w:rsidR="00CA0793" w:rsidRDefault="00CA0793" w:rsidP="00CA0793">
      <w:pPr>
        <w:spacing w:before="120" w:line="288" w:lineRule="auto"/>
        <w:ind w:left="426" w:hanging="426"/>
        <w:jc w:val="both"/>
        <w:rPr>
          <w:sz w:val="23"/>
          <w:szCs w:val="23"/>
        </w:rPr>
      </w:pPr>
      <w:r>
        <w:rPr>
          <w:sz w:val="23"/>
          <w:szCs w:val="23"/>
        </w:rPr>
        <w:t xml:space="preserve">+  </w:t>
      </w:r>
      <w:r>
        <w:rPr>
          <w:sz w:val="23"/>
          <w:szCs w:val="23"/>
        </w:rPr>
        <w:tab/>
        <w:t>Các cuộc gọi VideoCall;</w:t>
      </w:r>
    </w:p>
    <w:p w:rsidR="00CA0793" w:rsidRDefault="00CA0793" w:rsidP="005C0964">
      <w:pPr>
        <w:numPr>
          <w:ilvl w:val="0"/>
          <w:numId w:val="45"/>
        </w:numPr>
        <w:spacing w:before="120" w:line="288" w:lineRule="auto"/>
        <w:ind w:left="426" w:hanging="426"/>
        <w:jc w:val="both"/>
        <w:rPr>
          <w:sz w:val="23"/>
          <w:szCs w:val="23"/>
        </w:rPr>
      </w:pPr>
      <w:r>
        <w:rPr>
          <w:sz w:val="23"/>
          <w:szCs w:val="23"/>
        </w:rPr>
        <w:t>Các cuộc gọi vào các mã số tắt có tính cước thông tin di động trong nước (116, 117…);</w:t>
      </w:r>
    </w:p>
    <w:p w:rsidR="00CA0793" w:rsidRDefault="00CA0793" w:rsidP="005C0964">
      <w:pPr>
        <w:numPr>
          <w:ilvl w:val="0"/>
          <w:numId w:val="46"/>
        </w:numPr>
        <w:spacing w:before="120" w:line="288" w:lineRule="auto"/>
        <w:ind w:left="426" w:hanging="426"/>
        <w:jc w:val="both"/>
        <w:rPr>
          <w:sz w:val="23"/>
          <w:szCs w:val="23"/>
        </w:rPr>
      </w:pPr>
      <w:r>
        <w:rPr>
          <w:sz w:val="23"/>
          <w:szCs w:val="23"/>
        </w:rPr>
        <w:lastRenderedPageBreak/>
        <w:t>Truy xuất hộp thư thoại 942 của thuê bao, gọi đến số 9194 của hệ thống Ringtunes;</w:t>
      </w:r>
    </w:p>
    <w:p w:rsidR="00CA0793" w:rsidRDefault="00CA0793" w:rsidP="005C0964">
      <w:pPr>
        <w:numPr>
          <w:ilvl w:val="0"/>
          <w:numId w:val="46"/>
        </w:numPr>
        <w:spacing w:before="120" w:line="288" w:lineRule="auto"/>
        <w:ind w:left="426" w:hanging="426"/>
        <w:jc w:val="both"/>
        <w:rPr>
          <w:sz w:val="23"/>
          <w:szCs w:val="23"/>
        </w:rPr>
      </w:pPr>
      <w:r>
        <w:rPr>
          <w:sz w:val="23"/>
          <w:szCs w:val="23"/>
        </w:rPr>
        <w:t>Các cuộc gọi tới dịch vụ nhắn tin qua bàn khai thác viên 141;</w:t>
      </w:r>
    </w:p>
    <w:p w:rsidR="00CA0793" w:rsidRDefault="00CA0793" w:rsidP="005C0964">
      <w:pPr>
        <w:numPr>
          <w:ilvl w:val="0"/>
          <w:numId w:val="46"/>
        </w:numPr>
        <w:spacing w:before="120" w:line="288" w:lineRule="auto"/>
        <w:ind w:left="426" w:hanging="426"/>
        <w:jc w:val="both"/>
        <w:rPr>
          <w:sz w:val="23"/>
          <w:szCs w:val="23"/>
        </w:rPr>
      </w:pPr>
      <w:r>
        <w:rPr>
          <w:sz w:val="23"/>
          <w:szCs w:val="23"/>
        </w:rPr>
        <w:t>Truy xuất WAP;</w:t>
      </w:r>
    </w:p>
    <w:p w:rsidR="00CA0793" w:rsidRDefault="00CA0793" w:rsidP="005C0964">
      <w:pPr>
        <w:numPr>
          <w:ilvl w:val="0"/>
          <w:numId w:val="46"/>
        </w:numPr>
        <w:spacing w:before="120" w:line="288" w:lineRule="auto"/>
        <w:ind w:left="426" w:hanging="426"/>
        <w:jc w:val="both"/>
        <w:rPr>
          <w:sz w:val="23"/>
          <w:szCs w:val="23"/>
        </w:rPr>
      </w:pPr>
      <w:r>
        <w:rPr>
          <w:sz w:val="23"/>
          <w:szCs w:val="23"/>
        </w:rPr>
        <w:t>Các cuộc gọi vào dịch vụ VSAT;</w:t>
      </w:r>
    </w:p>
    <w:p w:rsidR="00CA0793" w:rsidRDefault="00CA0793" w:rsidP="005C0964">
      <w:pPr>
        <w:numPr>
          <w:ilvl w:val="0"/>
          <w:numId w:val="46"/>
        </w:numPr>
        <w:spacing w:before="120" w:line="288" w:lineRule="auto"/>
        <w:ind w:left="426" w:hanging="426"/>
        <w:jc w:val="both"/>
        <w:rPr>
          <w:sz w:val="23"/>
          <w:szCs w:val="23"/>
        </w:rPr>
      </w:pPr>
      <w:r>
        <w:rPr>
          <w:sz w:val="23"/>
          <w:szCs w:val="23"/>
        </w:rPr>
        <w:t>Các cuộc gọi vào các dịch vụ đã được quy định miễn cước (113, 114, 115);</w:t>
      </w:r>
    </w:p>
    <w:p w:rsidR="00CA0793" w:rsidRDefault="00CA0793" w:rsidP="005C0964">
      <w:pPr>
        <w:numPr>
          <w:ilvl w:val="0"/>
          <w:numId w:val="46"/>
        </w:numPr>
        <w:spacing w:before="120" w:line="288" w:lineRule="auto"/>
        <w:ind w:left="426" w:hanging="426"/>
        <w:jc w:val="both"/>
        <w:rPr>
          <w:sz w:val="23"/>
          <w:szCs w:val="23"/>
        </w:rPr>
      </w:pPr>
      <w:r>
        <w:rPr>
          <w:sz w:val="23"/>
          <w:szCs w:val="23"/>
        </w:rPr>
        <w:t>Các cuộc gọi vào các dịch vụ báo hỏng máy 119;</w:t>
      </w:r>
    </w:p>
    <w:p w:rsidR="00CA0793" w:rsidRDefault="00CA0793" w:rsidP="005C0964">
      <w:pPr>
        <w:numPr>
          <w:ilvl w:val="0"/>
          <w:numId w:val="46"/>
        </w:numPr>
        <w:spacing w:before="120" w:line="288" w:lineRule="auto"/>
        <w:ind w:left="426" w:hanging="426"/>
        <w:jc w:val="both"/>
        <w:rPr>
          <w:sz w:val="23"/>
          <w:szCs w:val="23"/>
        </w:rPr>
      </w:pPr>
      <w:r>
        <w:rPr>
          <w:sz w:val="23"/>
          <w:szCs w:val="23"/>
        </w:rPr>
        <w:t>Các cuộc gọi vào dịch vụ 1800xxxx, 1900xxxx;</w:t>
      </w:r>
    </w:p>
    <w:p w:rsidR="00CA0793" w:rsidRDefault="00CA0793" w:rsidP="005C0964">
      <w:pPr>
        <w:numPr>
          <w:ilvl w:val="0"/>
          <w:numId w:val="46"/>
        </w:numPr>
        <w:spacing w:before="120" w:line="288" w:lineRule="auto"/>
        <w:ind w:left="426" w:hanging="426"/>
        <w:jc w:val="both"/>
        <w:rPr>
          <w:ins w:id="2412" w:author="ThaoDH" w:date="2013-10-16T14:20:00Z"/>
          <w:sz w:val="23"/>
          <w:szCs w:val="23"/>
        </w:rPr>
      </w:pPr>
      <w:r>
        <w:rPr>
          <w:sz w:val="23"/>
          <w:szCs w:val="23"/>
        </w:rPr>
        <w:t>Các cuộc gọi do thuê bao bị gọi trả cước;</w:t>
      </w:r>
    </w:p>
    <w:p w:rsidR="004244C3" w:rsidRDefault="00341F0D">
      <w:pPr>
        <w:spacing w:before="120" w:line="288" w:lineRule="auto"/>
        <w:jc w:val="both"/>
        <w:rPr>
          <w:sz w:val="23"/>
          <w:szCs w:val="23"/>
        </w:rPr>
        <w:pPrChange w:id="2413" w:author="ThaoDH" w:date="2013-10-16T14:20:00Z">
          <w:pPr>
            <w:numPr>
              <w:numId w:val="46"/>
            </w:numPr>
            <w:spacing w:before="120" w:line="288" w:lineRule="auto"/>
            <w:ind w:left="426" w:hanging="426"/>
            <w:jc w:val="both"/>
          </w:pPr>
        </w:pPrChange>
      </w:pPr>
      <w:ins w:id="2414" w:author="ThaoDH" w:date="2013-10-16T14:20:00Z">
        <w:r w:rsidRPr="001666C4">
          <w:rPr>
            <w:sz w:val="23"/>
            <w:szCs w:val="23"/>
          </w:rPr>
          <w:t>[Elcom/Comverse]</w:t>
        </w:r>
        <w:r>
          <w:rPr>
            <w:sz w:val="23"/>
            <w:szCs w:val="23"/>
          </w:rPr>
          <w:t>: OK</w:t>
        </w:r>
      </w:ins>
    </w:p>
    <w:p w:rsidR="00CA0793" w:rsidRDefault="00CA0793" w:rsidP="005C0964">
      <w:pPr>
        <w:numPr>
          <w:ilvl w:val="0"/>
          <w:numId w:val="42"/>
        </w:numPr>
        <w:spacing w:before="120" w:line="288" w:lineRule="auto"/>
        <w:ind w:left="426" w:hanging="426"/>
        <w:jc w:val="both"/>
        <w:rPr>
          <w:ins w:id="2415" w:author="ThaoDH" w:date="2013-10-16T14:20:00Z"/>
          <w:sz w:val="23"/>
          <w:szCs w:val="23"/>
        </w:rPr>
      </w:pPr>
      <w:r>
        <w:rPr>
          <w:sz w:val="23"/>
          <w:szCs w:val="23"/>
        </w:rPr>
        <w:t>SMS miễn phí trong nước bao gồm tất cả các</w:t>
      </w:r>
      <w:r>
        <w:rPr>
          <w:iCs/>
          <w:sz w:val="23"/>
          <w:szCs w:val="23"/>
        </w:rPr>
        <w:t xml:space="preserve"> bản tin SMS gửi đi trong nướ</w:t>
      </w:r>
      <w:r>
        <w:rPr>
          <w:i/>
          <w:iCs/>
          <w:sz w:val="23"/>
          <w:szCs w:val="23"/>
        </w:rPr>
        <w:t xml:space="preserve">c </w:t>
      </w:r>
      <w:r>
        <w:rPr>
          <w:iCs/>
          <w:sz w:val="23"/>
          <w:szCs w:val="23"/>
        </w:rPr>
        <w:t>(nhắn tin nội mạng, liên mạng trong và ngoài VNPT, nhắn tin từ VinaPortal đến thuê bao trong nước).</w:t>
      </w:r>
      <w:r>
        <w:rPr>
          <w:sz w:val="23"/>
          <w:szCs w:val="23"/>
        </w:rPr>
        <w:t xml:space="preserve"> Các trường hợp SMS khác (SMS gửi đến các số dịch vụ nội dung 8/7/6/4xxx, 9xx, nhắn tin thoại Say2Send….) thu cước theo quy định thông thường. </w:t>
      </w:r>
      <w:ins w:id="2416" w:author="Comverse" w:date="2013-10-14T15:13:00Z">
        <w:del w:id="2417" w:author="ThaoDH" w:date="2013-10-16T14:20:00Z">
          <w:r w:rsidR="00907308" w:rsidDel="00341F0D">
            <w:rPr>
              <w:sz w:val="23"/>
              <w:szCs w:val="23"/>
            </w:rPr>
            <w:delText>ok</w:delText>
          </w:r>
        </w:del>
      </w:ins>
    </w:p>
    <w:p w:rsidR="004244C3" w:rsidRDefault="00341F0D">
      <w:pPr>
        <w:spacing w:before="120" w:line="288" w:lineRule="auto"/>
        <w:ind w:left="426"/>
        <w:jc w:val="both"/>
        <w:rPr>
          <w:sz w:val="23"/>
          <w:szCs w:val="23"/>
        </w:rPr>
        <w:pPrChange w:id="2418" w:author="ThaoDH" w:date="2013-10-16T14:20:00Z">
          <w:pPr>
            <w:numPr>
              <w:numId w:val="42"/>
            </w:numPr>
            <w:spacing w:before="120" w:line="288" w:lineRule="auto"/>
            <w:ind w:left="426" w:hanging="426"/>
            <w:jc w:val="both"/>
          </w:pPr>
        </w:pPrChange>
      </w:pPr>
      <w:ins w:id="2419" w:author="ThaoDH" w:date="2013-10-16T14:20:00Z">
        <w:r w:rsidRPr="001666C4">
          <w:rPr>
            <w:sz w:val="23"/>
            <w:szCs w:val="23"/>
          </w:rPr>
          <w:t>[Elcom/Comverse]</w:t>
        </w:r>
        <w:r>
          <w:rPr>
            <w:sz w:val="23"/>
            <w:szCs w:val="23"/>
          </w:rPr>
          <w:t>: OK</w:t>
        </w:r>
      </w:ins>
    </w:p>
    <w:p w:rsidR="002F37E8" w:rsidRDefault="00CA0793" w:rsidP="00CA0793">
      <w:pPr>
        <w:tabs>
          <w:tab w:val="left" w:pos="426"/>
        </w:tabs>
        <w:spacing w:before="120" w:line="288" w:lineRule="auto"/>
        <w:ind w:left="425" w:hanging="425"/>
        <w:jc w:val="both"/>
        <w:rPr>
          <w:ins w:id="2420" w:author="ThaoDH" w:date="2013-10-16T14:20:00Z"/>
          <w:sz w:val="23"/>
          <w:szCs w:val="23"/>
        </w:rPr>
      </w:pPr>
      <w:r>
        <w:rPr>
          <w:sz w:val="23"/>
          <w:szCs w:val="23"/>
        </w:rPr>
        <w:t>Số lượng data miễn phí được tính trừ trong trường hợp khách hàng sử dụng dịch vụ truyền dữ liệu trong nước, không bao gồm dữ liệu phát sinh khi khách hàng sử dụng dịch vụ truyền dữ liệu ở nước ngoài trong quá trình chuyển vùng quốc tế.</w:t>
      </w:r>
      <w:ins w:id="2421" w:author="Comverse" w:date="2013-10-14T15:13:00Z">
        <w:r w:rsidR="00907308">
          <w:rPr>
            <w:sz w:val="23"/>
            <w:szCs w:val="23"/>
          </w:rPr>
          <w:t xml:space="preserve"> </w:t>
        </w:r>
      </w:ins>
    </w:p>
    <w:p w:rsidR="004244C3" w:rsidRDefault="00907308">
      <w:pPr>
        <w:tabs>
          <w:tab w:val="left" w:pos="426"/>
        </w:tabs>
        <w:spacing w:before="120" w:line="288" w:lineRule="auto"/>
        <w:jc w:val="both"/>
        <w:rPr>
          <w:sz w:val="23"/>
          <w:szCs w:val="23"/>
        </w:rPr>
        <w:pPrChange w:id="2422" w:author="ThaoDH" w:date="2013-10-16T14:20:00Z">
          <w:pPr>
            <w:tabs>
              <w:tab w:val="left" w:pos="426"/>
            </w:tabs>
            <w:spacing w:before="120" w:line="288" w:lineRule="auto"/>
            <w:ind w:left="425" w:hanging="425"/>
            <w:jc w:val="both"/>
          </w:pPr>
        </w:pPrChange>
      </w:pPr>
      <w:ins w:id="2423" w:author="Comverse" w:date="2013-10-14T15:13:00Z">
        <w:del w:id="2424" w:author="ThaoDH" w:date="2013-10-16T14:20:00Z">
          <w:r w:rsidDel="002F37E8">
            <w:rPr>
              <w:sz w:val="23"/>
              <w:szCs w:val="23"/>
            </w:rPr>
            <w:delText>ok</w:delText>
          </w:r>
        </w:del>
      </w:ins>
      <w:ins w:id="2425" w:author="ThaoDH" w:date="2013-10-16T14:20:00Z">
        <w:r w:rsidR="002F37E8" w:rsidRPr="001666C4">
          <w:rPr>
            <w:sz w:val="23"/>
            <w:szCs w:val="23"/>
          </w:rPr>
          <w:t>[Elcom/Comverse]</w:t>
        </w:r>
        <w:r w:rsidR="002F37E8">
          <w:rPr>
            <w:sz w:val="23"/>
            <w:szCs w:val="23"/>
          </w:rPr>
          <w:t>: OK</w:t>
        </w:r>
      </w:ins>
    </w:p>
    <w:p w:rsidR="007077D5" w:rsidRPr="00DB6E0C" w:rsidRDefault="007077D5" w:rsidP="005C0964">
      <w:pPr>
        <w:pStyle w:val="ListParagraph"/>
        <w:numPr>
          <w:ilvl w:val="2"/>
          <w:numId w:val="41"/>
        </w:numPr>
        <w:ind w:left="900" w:hanging="900"/>
        <w:jc w:val="both"/>
        <w:rPr>
          <w:rFonts w:cs="Times New Roman"/>
          <w:b/>
          <w:bCs/>
          <w:szCs w:val="24"/>
        </w:rPr>
      </w:pPr>
      <w:r w:rsidRPr="00DB6E0C">
        <w:rPr>
          <w:rFonts w:cs="Times New Roman"/>
          <w:b/>
          <w:bCs/>
          <w:szCs w:val="24"/>
        </w:rPr>
        <w:t xml:space="preserve">Provisioning </w:t>
      </w:r>
    </w:p>
    <w:p w:rsidR="007077D5" w:rsidRPr="00DB6E0C" w:rsidRDefault="007077D5" w:rsidP="005C0964">
      <w:pPr>
        <w:pStyle w:val="NormalWeb"/>
        <w:numPr>
          <w:ilvl w:val="0"/>
          <w:numId w:val="37"/>
        </w:numPr>
        <w:ind w:hanging="720"/>
        <w:jc w:val="both"/>
        <w:rPr>
          <w:b/>
        </w:rPr>
      </w:pPr>
      <w:r w:rsidRPr="00DB6E0C">
        <w:rPr>
          <w:b/>
        </w:rPr>
        <w:t xml:space="preserve">Đăng kí </w:t>
      </w:r>
    </w:p>
    <w:p w:rsidR="00AD2526" w:rsidRPr="00AD2526" w:rsidRDefault="007077D5" w:rsidP="005C0964">
      <w:pPr>
        <w:pStyle w:val="NormalWeb"/>
        <w:numPr>
          <w:ilvl w:val="0"/>
          <w:numId w:val="6"/>
        </w:numPr>
        <w:jc w:val="both"/>
        <w:rPr>
          <w:ins w:id="2426" w:author="ThaoDH" w:date="2013-10-16T14:23:00Z"/>
          <w:rPrChange w:id="2427" w:author="ThaoDH" w:date="2013-10-16T14:23:00Z">
            <w:rPr>
              <w:ins w:id="2428" w:author="ThaoDH" w:date="2013-10-16T14:23:00Z"/>
              <w:sz w:val="23"/>
              <w:szCs w:val="23"/>
            </w:rPr>
          </w:rPrChange>
        </w:rPr>
      </w:pPr>
      <w:r>
        <w:rPr>
          <w:sz w:val="23"/>
          <w:szCs w:val="23"/>
        </w:rPr>
        <w:t>Gói DN209/ DN299 có hiệu lực từ thời điểm thuê bao đăng ký gói</w:t>
      </w:r>
      <w:ins w:id="2429" w:author="Comverse" w:date="2013-10-14T15:13:00Z">
        <w:r w:rsidR="00907308">
          <w:rPr>
            <w:sz w:val="23"/>
            <w:szCs w:val="23"/>
          </w:rPr>
          <w:t xml:space="preserve"> </w:t>
        </w:r>
      </w:ins>
    </w:p>
    <w:p w:rsidR="004244C3" w:rsidRDefault="00AD2526">
      <w:pPr>
        <w:pStyle w:val="NormalWeb"/>
        <w:jc w:val="both"/>
        <w:pPrChange w:id="2430" w:author="ThaoDH" w:date="2013-10-16T14:23:00Z">
          <w:pPr>
            <w:pStyle w:val="NormalWeb"/>
            <w:numPr>
              <w:numId w:val="6"/>
            </w:numPr>
            <w:tabs>
              <w:tab w:val="num" w:pos="720"/>
            </w:tabs>
            <w:ind w:left="720" w:hanging="360"/>
            <w:jc w:val="both"/>
          </w:pPr>
        </w:pPrChange>
      </w:pPr>
      <w:ins w:id="2431" w:author="ThaoDH" w:date="2013-10-16T14:23:00Z">
        <w:r w:rsidRPr="001666C4">
          <w:rPr>
            <w:sz w:val="23"/>
            <w:szCs w:val="23"/>
          </w:rPr>
          <w:t>[Elcom/Comverse]</w:t>
        </w:r>
        <w:r>
          <w:rPr>
            <w:sz w:val="23"/>
            <w:szCs w:val="23"/>
          </w:rPr>
          <w:t xml:space="preserve">: </w:t>
        </w:r>
      </w:ins>
      <w:ins w:id="2432" w:author="Comverse" w:date="2013-10-14T15:13:00Z">
        <w:r w:rsidR="00907308">
          <w:rPr>
            <w:sz w:val="23"/>
            <w:szCs w:val="23"/>
          </w:rPr>
          <w:t>ok</w:t>
        </w:r>
      </w:ins>
    </w:p>
    <w:p w:rsidR="00AD2526" w:rsidRDefault="007077D5" w:rsidP="005C0964">
      <w:pPr>
        <w:pStyle w:val="NormalWeb"/>
        <w:numPr>
          <w:ilvl w:val="0"/>
          <w:numId w:val="6"/>
        </w:numPr>
        <w:jc w:val="both"/>
        <w:rPr>
          <w:ins w:id="2433" w:author="ThaoDH" w:date="2013-10-16T14:23:00Z"/>
        </w:rPr>
      </w:pPr>
      <w:r w:rsidRPr="00DB6E0C">
        <w:t>Nếu đăng ký từ ngày mùng 1 đến ngày 15 theo tháng dương lịch: tính 100% cước thuê bao gói vào hóa đơn của tháng.</w:t>
      </w:r>
    </w:p>
    <w:p w:rsidR="004244C3" w:rsidRDefault="00AD2526">
      <w:pPr>
        <w:pStyle w:val="NormalWeb"/>
        <w:jc w:val="both"/>
        <w:pPrChange w:id="2434" w:author="ThaoDH" w:date="2013-10-16T14:23:00Z">
          <w:pPr>
            <w:pStyle w:val="NormalWeb"/>
            <w:numPr>
              <w:numId w:val="6"/>
            </w:numPr>
            <w:tabs>
              <w:tab w:val="num" w:pos="720"/>
            </w:tabs>
            <w:ind w:left="720" w:hanging="360"/>
            <w:jc w:val="both"/>
          </w:pPr>
        </w:pPrChange>
      </w:pPr>
      <w:ins w:id="2435" w:author="ThaoDH" w:date="2013-10-16T14:23:00Z">
        <w:r w:rsidRPr="001666C4">
          <w:rPr>
            <w:sz w:val="23"/>
            <w:szCs w:val="23"/>
          </w:rPr>
          <w:t>[Elcom/Comverse]</w:t>
        </w:r>
        <w:r>
          <w:rPr>
            <w:sz w:val="23"/>
            <w:szCs w:val="23"/>
          </w:rPr>
          <w:t xml:space="preserve">: </w:t>
        </w:r>
      </w:ins>
      <w:ins w:id="2436" w:author="Comverse" w:date="2013-10-14T15:13:00Z">
        <w:r w:rsidR="00907308">
          <w:t>ok</w:t>
        </w:r>
      </w:ins>
    </w:p>
    <w:p w:rsidR="00AD2526" w:rsidRDefault="007077D5" w:rsidP="005C0964">
      <w:pPr>
        <w:pStyle w:val="NormalWeb"/>
        <w:numPr>
          <w:ilvl w:val="0"/>
          <w:numId w:val="6"/>
        </w:numPr>
        <w:jc w:val="both"/>
        <w:rPr>
          <w:ins w:id="2437" w:author="ThaoDH" w:date="2013-10-16T14:23:00Z"/>
        </w:rPr>
      </w:pPr>
      <w:r w:rsidRPr="00DB6E0C">
        <w:t>Nếu đăng ký từ ngày 16 đến cuối tháng dương lịch : tính 50% cước thuê bao gói.</w:t>
      </w:r>
    </w:p>
    <w:p w:rsidR="004244C3" w:rsidRDefault="00AD2526">
      <w:pPr>
        <w:pStyle w:val="NormalWeb"/>
        <w:jc w:val="both"/>
        <w:pPrChange w:id="2438" w:author="ThaoDH" w:date="2013-10-16T14:23:00Z">
          <w:pPr>
            <w:pStyle w:val="NormalWeb"/>
            <w:numPr>
              <w:numId w:val="6"/>
            </w:numPr>
            <w:tabs>
              <w:tab w:val="num" w:pos="720"/>
            </w:tabs>
            <w:ind w:left="720" w:hanging="360"/>
            <w:jc w:val="both"/>
          </w:pPr>
        </w:pPrChange>
      </w:pPr>
      <w:ins w:id="2439" w:author="ThaoDH" w:date="2013-10-16T14:23:00Z">
        <w:r w:rsidRPr="001666C4">
          <w:rPr>
            <w:sz w:val="23"/>
            <w:szCs w:val="23"/>
          </w:rPr>
          <w:t>[Elcom/Comverse]</w:t>
        </w:r>
        <w:r>
          <w:rPr>
            <w:sz w:val="23"/>
            <w:szCs w:val="23"/>
          </w:rPr>
          <w:t xml:space="preserve">: </w:t>
        </w:r>
      </w:ins>
      <w:ins w:id="2440" w:author="ThaoDH" w:date="2013-10-16T14:25:00Z">
        <w:r>
          <w:rPr>
            <w:sz w:val="23"/>
            <w:szCs w:val="23"/>
          </w:rPr>
          <w:t>Hệ thống C1RT vẫn sẽ trừ 100% nên n</w:t>
        </w:r>
      </w:ins>
      <w:ins w:id="2441" w:author="ThaoDH" w:date="2013-10-16T14:23:00Z">
        <w:r>
          <w:rPr>
            <w:sz w:val="23"/>
            <w:szCs w:val="23"/>
          </w:rPr>
          <w:t xml:space="preserve">ếu đăng kí </w:t>
        </w:r>
      </w:ins>
      <w:ins w:id="2442" w:author="ThaoDH" w:date="2013-10-16T14:24:00Z">
        <w:r>
          <w:rPr>
            <w:sz w:val="23"/>
            <w:szCs w:val="23"/>
          </w:rPr>
          <w:t xml:space="preserve">sau ngày 15 </w:t>
        </w:r>
      </w:ins>
      <w:ins w:id="2443" w:author="ThaoDH" w:date="2013-10-16T14:23:00Z">
        <w:r>
          <w:rPr>
            <w:sz w:val="23"/>
            <w:szCs w:val="23"/>
          </w:rPr>
          <w:t xml:space="preserve">hệ thống </w:t>
        </w:r>
      </w:ins>
      <w:ins w:id="2444" w:author="ThaoDH" w:date="2013-10-16T14:24:00Z">
        <w:r>
          <w:rPr>
            <w:sz w:val="23"/>
            <w:szCs w:val="23"/>
          </w:rPr>
          <w:t xml:space="preserve">provisioning của VNP cần bổ sung thêm một MTR có giá trị bằng 50% giá trị gói để </w:t>
        </w:r>
      </w:ins>
      <w:ins w:id="2445" w:author="ThaoDH" w:date="2013-10-16T14:26:00Z">
        <w:r>
          <w:rPr>
            <w:sz w:val="23"/>
            <w:szCs w:val="23"/>
          </w:rPr>
          <w:t xml:space="preserve">bù lại. </w:t>
        </w:r>
      </w:ins>
    </w:p>
    <w:p w:rsidR="00A75C85" w:rsidRDefault="00A75C85" w:rsidP="005C0964">
      <w:pPr>
        <w:pStyle w:val="ListParagraph"/>
        <w:numPr>
          <w:ilvl w:val="0"/>
          <w:numId w:val="6"/>
        </w:numPr>
        <w:spacing w:before="120" w:line="288" w:lineRule="auto"/>
        <w:jc w:val="both"/>
        <w:rPr>
          <w:sz w:val="23"/>
          <w:szCs w:val="23"/>
        </w:rPr>
      </w:pPr>
      <w:r>
        <w:rPr>
          <w:sz w:val="23"/>
          <w:szCs w:val="23"/>
        </w:rPr>
        <w:lastRenderedPageBreak/>
        <w:t>Các thuê bao DN209/ DN299 được quyền đăng ký thêm các gói Mobile Internet hiện hành của VinaPhone và hiệu lực sử dụng gói MI</w:t>
      </w:r>
      <w:ins w:id="2446" w:author="ThaoDH" w:date="2013-10-03T14:57:00Z">
        <w:r w:rsidR="001E4A61">
          <w:rPr>
            <w:sz w:val="23"/>
            <w:szCs w:val="23"/>
          </w:rPr>
          <w:t xml:space="preserve"> và MAX</w:t>
        </w:r>
      </w:ins>
      <w:r>
        <w:rPr>
          <w:sz w:val="23"/>
          <w:szCs w:val="23"/>
        </w:rPr>
        <w:t xml:space="preserve"> đăng ký thêm được tính ngay từ thời điểm thuê bao đăng ký thành công gói MI theo nguyên tắc:</w:t>
      </w:r>
    </w:p>
    <w:p w:rsidR="00A75C85" w:rsidRDefault="00A75C85" w:rsidP="00A75C85">
      <w:pPr>
        <w:pStyle w:val="ListParagraph"/>
        <w:spacing w:before="120" w:line="288" w:lineRule="auto"/>
        <w:jc w:val="both"/>
        <w:rPr>
          <w:ins w:id="2447" w:author="ThaoDH" w:date="2013-10-16T14:26:00Z"/>
          <w:sz w:val="23"/>
          <w:szCs w:val="23"/>
        </w:rPr>
      </w:pPr>
      <w:r>
        <w:rPr>
          <w:sz w:val="23"/>
          <w:szCs w:val="23"/>
        </w:rPr>
        <w:t>+ Dung lượng data miễn phí của gói MI đăng ký thêm sẽ được cộng dồn cùng với dung lượng data miễn phí của gói DN209/ DN299 (sử dụng trong tháng).</w:t>
      </w:r>
      <w:ins w:id="2448" w:author="ThaoDH" w:date="2013-10-03T15:06:00Z">
        <w:r w:rsidR="004C2766">
          <w:rPr>
            <w:sz w:val="23"/>
            <w:szCs w:val="23"/>
          </w:rPr>
          <w:t xml:space="preserve"> Dung lượng gói cước MI có thể tính từ thời điểm đăng kí hoặc từ thời điểm đầu tháng</w:t>
        </w:r>
      </w:ins>
      <w:ins w:id="2449" w:author="ThaoDH" w:date="2013-10-04T14:34:00Z">
        <w:r w:rsidR="00606126">
          <w:rPr>
            <w:sz w:val="23"/>
            <w:szCs w:val="23"/>
          </w:rPr>
          <w:t xml:space="preserve"> Có thể thay đổi nghiệp vụ)</w:t>
        </w:r>
      </w:ins>
    </w:p>
    <w:p w:rsidR="004244C3" w:rsidRPr="004244C3" w:rsidRDefault="00DB1E40">
      <w:pPr>
        <w:spacing w:before="120" w:line="288" w:lineRule="auto"/>
        <w:jc w:val="both"/>
        <w:rPr>
          <w:sz w:val="23"/>
          <w:szCs w:val="23"/>
          <w:rPrChange w:id="2450" w:author="ThaoDH" w:date="2013-10-16T14:26:00Z">
            <w:rPr/>
          </w:rPrChange>
        </w:rPr>
        <w:pPrChange w:id="2451" w:author="ThaoDH" w:date="2013-10-16T14:26:00Z">
          <w:pPr>
            <w:pStyle w:val="ListParagraph"/>
            <w:spacing w:before="120" w:line="288" w:lineRule="auto"/>
            <w:jc w:val="both"/>
          </w:pPr>
        </w:pPrChange>
      </w:pPr>
      <w:ins w:id="2452" w:author="ThaoDH" w:date="2013-10-16T14:26:00Z">
        <w:r w:rsidRPr="001666C4">
          <w:rPr>
            <w:sz w:val="23"/>
            <w:szCs w:val="23"/>
          </w:rPr>
          <w:t>[Elcom/Comverse]</w:t>
        </w:r>
        <w:r>
          <w:rPr>
            <w:sz w:val="23"/>
            <w:szCs w:val="23"/>
          </w:rPr>
          <w:t xml:space="preserve">: </w:t>
        </w:r>
      </w:ins>
      <w:ins w:id="2453" w:author="ThaoDH" w:date="2013-10-16T14:29:00Z">
        <w:r>
          <w:rPr>
            <w:sz w:val="23"/>
            <w:szCs w:val="23"/>
          </w:rPr>
          <w:t>C1RT chỉ có thể tính cước MI</w:t>
        </w:r>
      </w:ins>
      <w:ins w:id="2454" w:author="ThaoDH" w:date="2013-10-16T14:30:00Z">
        <w:r>
          <w:rPr>
            <w:sz w:val="23"/>
            <w:szCs w:val="23"/>
          </w:rPr>
          <w:t xml:space="preserve"> và bổ sung lưu lượng miễn phí</w:t>
        </w:r>
      </w:ins>
      <w:ins w:id="2455" w:author="ThaoDH" w:date="2013-10-16T14:29:00Z">
        <w:r>
          <w:rPr>
            <w:sz w:val="23"/>
            <w:szCs w:val="23"/>
          </w:rPr>
          <w:t xml:space="preserve"> từ thời điểm </w:t>
        </w:r>
      </w:ins>
      <w:ins w:id="2456" w:author="ThaoDH" w:date="2013-10-16T14:30:00Z">
        <w:r>
          <w:rPr>
            <w:sz w:val="23"/>
            <w:szCs w:val="23"/>
          </w:rPr>
          <w:t xml:space="preserve">đăng kí. </w:t>
        </w:r>
      </w:ins>
    </w:p>
    <w:p w:rsidR="002B3983" w:rsidRDefault="00A75C85" w:rsidP="00A75C85">
      <w:pPr>
        <w:pStyle w:val="ListParagraph"/>
        <w:spacing w:before="120" w:line="288" w:lineRule="auto"/>
        <w:ind w:left="426" w:firstLine="294"/>
        <w:jc w:val="both"/>
        <w:rPr>
          <w:ins w:id="2457" w:author="ThaoDH" w:date="2013-10-16T14:30:00Z"/>
          <w:sz w:val="23"/>
          <w:szCs w:val="23"/>
        </w:rPr>
      </w:pPr>
      <w:r>
        <w:rPr>
          <w:sz w:val="23"/>
          <w:szCs w:val="23"/>
        </w:rPr>
        <w:t>+ Cước lưu lượng vượt gói: 25đ/50KB</w:t>
      </w:r>
      <w:ins w:id="2458" w:author="Comverse" w:date="2013-10-14T15:14:00Z">
        <w:r w:rsidR="00907308">
          <w:rPr>
            <w:sz w:val="23"/>
            <w:szCs w:val="23"/>
          </w:rPr>
          <w:t xml:space="preserve"> </w:t>
        </w:r>
      </w:ins>
    </w:p>
    <w:p w:rsidR="004244C3" w:rsidRPr="004244C3" w:rsidRDefault="00811579">
      <w:pPr>
        <w:spacing w:before="120" w:line="288" w:lineRule="auto"/>
        <w:jc w:val="both"/>
        <w:rPr>
          <w:sz w:val="23"/>
          <w:szCs w:val="23"/>
          <w:rPrChange w:id="2459" w:author="ThaoDH" w:date="2013-10-16T14:30:00Z">
            <w:rPr/>
          </w:rPrChange>
        </w:rPr>
        <w:pPrChange w:id="2460" w:author="ThaoDH" w:date="2013-10-16T14:30:00Z">
          <w:pPr>
            <w:pStyle w:val="ListParagraph"/>
            <w:spacing w:before="120" w:line="288" w:lineRule="auto"/>
            <w:ind w:left="426" w:firstLine="294"/>
            <w:jc w:val="both"/>
          </w:pPr>
        </w:pPrChange>
      </w:pPr>
      <w:ins w:id="2461" w:author="Comverse" w:date="2013-10-14T15:14:00Z">
        <w:del w:id="2462" w:author="ThaoDH" w:date="2013-10-16T14:30:00Z">
          <w:r w:rsidRPr="00811579">
            <w:rPr>
              <w:sz w:val="23"/>
              <w:szCs w:val="23"/>
              <w:rPrChange w:id="2463" w:author="ThaoDH" w:date="2013-10-16T14:30:00Z">
                <w:rPr/>
              </w:rPrChange>
            </w:rPr>
            <w:delText>ok</w:delText>
          </w:r>
        </w:del>
      </w:ins>
      <w:ins w:id="2464" w:author="ThaoDH" w:date="2013-10-16T14:30:00Z">
        <w:r w:rsidR="002B3983" w:rsidRPr="001666C4">
          <w:rPr>
            <w:sz w:val="23"/>
            <w:szCs w:val="23"/>
          </w:rPr>
          <w:t>[Elcom/Comverse]</w:t>
        </w:r>
        <w:r w:rsidR="002B3983">
          <w:rPr>
            <w:sz w:val="23"/>
            <w:szCs w:val="23"/>
          </w:rPr>
          <w:t>:</w:t>
        </w:r>
      </w:ins>
      <w:ins w:id="2465" w:author="ThaoDH" w:date="2013-10-16T14:31:00Z">
        <w:r w:rsidR="002B3983">
          <w:rPr>
            <w:sz w:val="23"/>
            <w:szCs w:val="23"/>
          </w:rPr>
          <w:t>OK</w:t>
        </w:r>
      </w:ins>
    </w:p>
    <w:p w:rsidR="002B3983" w:rsidRDefault="00A75C85" w:rsidP="00A75C85">
      <w:pPr>
        <w:pStyle w:val="ListParagraph"/>
        <w:spacing w:before="120" w:line="288" w:lineRule="auto"/>
        <w:ind w:left="426" w:firstLine="294"/>
        <w:jc w:val="both"/>
        <w:rPr>
          <w:ins w:id="2466" w:author="ThaoDH" w:date="2013-10-16T14:31:00Z"/>
          <w:sz w:val="23"/>
          <w:szCs w:val="23"/>
        </w:rPr>
      </w:pPr>
      <w:r>
        <w:rPr>
          <w:sz w:val="23"/>
          <w:szCs w:val="23"/>
        </w:rPr>
        <w:t>+ Hạn mức thanh toán tối đa đối với phần lưu lượng vươt gói: 500.000đ/tháng (đã có VAT).</w:t>
      </w:r>
    </w:p>
    <w:p w:rsidR="004244C3" w:rsidRPr="004244C3" w:rsidRDefault="002B3983">
      <w:pPr>
        <w:spacing w:before="120" w:line="288" w:lineRule="auto"/>
        <w:jc w:val="both"/>
        <w:rPr>
          <w:sz w:val="23"/>
          <w:szCs w:val="23"/>
          <w:rPrChange w:id="2467" w:author="ThaoDH" w:date="2013-10-16T14:31:00Z">
            <w:rPr/>
          </w:rPrChange>
        </w:rPr>
        <w:pPrChange w:id="2468" w:author="ThaoDH" w:date="2013-10-16T14:31:00Z">
          <w:pPr>
            <w:pStyle w:val="ListParagraph"/>
            <w:spacing w:before="120" w:line="288" w:lineRule="auto"/>
            <w:ind w:left="426" w:firstLine="294"/>
            <w:jc w:val="both"/>
          </w:pPr>
        </w:pPrChange>
      </w:pPr>
      <w:ins w:id="2469" w:author="ThaoDH" w:date="2013-10-16T14:31:00Z">
        <w:r w:rsidRPr="001666C4">
          <w:rPr>
            <w:sz w:val="23"/>
            <w:szCs w:val="23"/>
          </w:rPr>
          <w:t>[Elcom/Comverse]</w:t>
        </w:r>
        <w:r>
          <w:rPr>
            <w:sz w:val="23"/>
            <w:szCs w:val="23"/>
          </w:rPr>
          <w:t>:OK</w:t>
        </w:r>
        <w:r w:rsidRPr="002B3983">
          <w:rPr>
            <w:sz w:val="23"/>
            <w:szCs w:val="23"/>
          </w:rPr>
          <w:t xml:space="preserve"> </w:t>
        </w:r>
      </w:ins>
      <w:ins w:id="2470" w:author="Comverse" w:date="2013-10-14T15:14:00Z">
        <w:del w:id="2471" w:author="ThaoDH" w:date="2013-10-16T14:31:00Z">
          <w:r w:rsidR="00811579" w:rsidRPr="00811579">
            <w:rPr>
              <w:sz w:val="23"/>
              <w:szCs w:val="23"/>
              <w:rPrChange w:id="2472" w:author="ThaoDH" w:date="2013-10-16T14:31:00Z">
                <w:rPr/>
              </w:rPrChange>
            </w:rPr>
            <w:delText>ok</w:delText>
          </w:r>
        </w:del>
      </w:ins>
    </w:p>
    <w:p w:rsidR="00A75C85" w:rsidRDefault="00A75C85" w:rsidP="00A75C85">
      <w:pPr>
        <w:pStyle w:val="ListParagraph"/>
        <w:spacing w:before="120" w:line="288" w:lineRule="auto"/>
        <w:ind w:left="426" w:hanging="426"/>
        <w:jc w:val="both"/>
        <w:rPr>
          <w:sz w:val="23"/>
          <w:szCs w:val="23"/>
        </w:rPr>
      </w:pPr>
    </w:p>
    <w:p w:rsidR="00A75C85" w:rsidRPr="00DB6E0C" w:rsidRDefault="00A75C85" w:rsidP="00A75C85">
      <w:pPr>
        <w:pStyle w:val="NormalWeb"/>
        <w:ind w:left="720"/>
        <w:jc w:val="both"/>
      </w:pPr>
    </w:p>
    <w:p w:rsidR="007077D5" w:rsidRDefault="007077D5" w:rsidP="005C0964">
      <w:pPr>
        <w:pStyle w:val="NormalWeb"/>
        <w:numPr>
          <w:ilvl w:val="0"/>
          <w:numId w:val="37"/>
        </w:numPr>
        <w:ind w:hanging="720"/>
        <w:jc w:val="both"/>
        <w:rPr>
          <w:b/>
        </w:rPr>
      </w:pPr>
      <w:r w:rsidRPr="00DB6E0C">
        <w:rPr>
          <w:b/>
        </w:rPr>
        <w:t>Gia hạn</w:t>
      </w:r>
    </w:p>
    <w:p w:rsidR="00A75C85" w:rsidRPr="00DB6E0C" w:rsidRDefault="00A75C85" w:rsidP="00A75C85">
      <w:pPr>
        <w:pStyle w:val="NormalWeb"/>
        <w:ind w:left="720"/>
        <w:jc w:val="both"/>
        <w:rPr>
          <w:b/>
        </w:rPr>
      </w:pPr>
    </w:p>
    <w:p w:rsidR="007077D5" w:rsidRPr="00DB6E0C" w:rsidRDefault="007077D5" w:rsidP="005C0964">
      <w:pPr>
        <w:pStyle w:val="NormalWeb"/>
        <w:numPr>
          <w:ilvl w:val="0"/>
          <w:numId w:val="37"/>
        </w:numPr>
        <w:ind w:hanging="720"/>
        <w:jc w:val="both"/>
        <w:rPr>
          <w:b/>
        </w:rPr>
      </w:pPr>
      <w:r w:rsidRPr="00DB6E0C">
        <w:rPr>
          <w:b/>
        </w:rPr>
        <w:t>Chuyển đổi gói cước</w:t>
      </w:r>
    </w:p>
    <w:p w:rsidR="00A039DC" w:rsidRDefault="00A75C85" w:rsidP="005C0964">
      <w:pPr>
        <w:pStyle w:val="BodyText"/>
        <w:numPr>
          <w:ilvl w:val="0"/>
          <w:numId w:val="6"/>
        </w:numPr>
        <w:spacing w:before="120" w:line="288" w:lineRule="auto"/>
        <w:rPr>
          <w:ins w:id="2473" w:author="ThaoDH" w:date="2013-10-16T14:31:00Z"/>
          <w:rFonts w:ascii="Times New Roman" w:hAnsi="Times New Roman"/>
          <w:sz w:val="23"/>
          <w:szCs w:val="23"/>
        </w:rPr>
      </w:pPr>
      <w:r>
        <w:rPr>
          <w:rFonts w:ascii="Times New Roman" w:hAnsi="Times New Roman"/>
          <w:sz w:val="23"/>
          <w:szCs w:val="23"/>
        </w:rPr>
        <w:t>Chỉ cho phép chuyển đổi gói DN209 sang DN299 và ngược lại. Gói cước chuyển đổi có giá trị từ tháng kế tiếp.</w:t>
      </w:r>
    </w:p>
    <w:p w:rsidR="004244C3" w:rsidRDefault="00A039DC">
      <w:pPr>
        <w:pStyle w:val="BodyText"/>
        <w:spacing w:before="120" w:line="288" w:lineRule="auto"/>
        <w:rPr>
          <w:rFonts w:ascii="Times New Roman" w:hAnsi="Times New Roman"/>
          <w:sz w:val="23"/>
          <w:szCs w:val="23"/>
        </w:rPr>
        <w:pPrChange w:id="2474" w:author="ThaoDH" w:date="2013-10-16T14:31:00Z">
          <w:pPr>
            <w:pStyle w:val="BodyText"/>
            <w:numPr>
              <w:numId w:val="6"/>
            </w:numPr>
            <w:tabs>
              <w:tab w:val="num" w:pos="720"/>
            </w:tabs>
            <w:spacing w:before="120" w:line="288" w:lineRule="auto"/>
            <w:ind w:left="720" w:hanging="360"/>
          </w:pPr>
        </w:pPrChange>
      </w:pPr>
      <w:ins w:id="2475" w:author="ThaoDH" w:date="2013-10-16T14:31:00Z">
        <w:r w:rsidRPr="001666C4">
          <w:rPr>
            <w:rFonts w:ascii="Times New Roman" w:hAnsi="Times New Roman"/>
            <w:sz w:val="23"/>
            <w:szCs w:val="23"/>
          </w:rPr>
          <w:t>[Elcom/Comverse]</w:t>
        </w:r>
        <w:r w:rsidR="00811579" w:rsidRPr="00811579">
          <w:rPr>
            <w:rFonts w:ascii="Times New Roman" w:hAnsi="Times New Roman"/>
            <w:sz w:val="23"/>
            <w:szCs w:val="23"/>
            <w:rPrChange w:id="2476" w:author="ThaoDH" w:date="2013-10-16T14:32:00Z">
              <w:rPr>
                <w:sz w:val="23"/>
                <w:szCs w:val="23"/>
              </w:rPr>
            </w:rPrChange>
          </w:rPr>
          <w:t>:Hệ thống provisioning của VNP c</w:t>
        </w:r>
      </w:ins>
      <w:ins w:id="2477" w:author="ThaoDH" w:date="2013-10-16T14:32:00Z">
        <w:r>
          <w:rPr>
            <w:rFonts w:ascii="Times New Roman" w:hAnsi="Times New Roman"/>
            <w:sz w:val="23"/>
            <w:szCs w:val="23"/>
          </w:rPr>
          <w:t>ần thực hiện chuyển đổi vào đầu tháng tiếp theo</w:t>
        </w:r>
      </w:ins>
    </w:p>
    <w:p w:rsidR="004244C3" w:rsidRDefault="00CA0793">
      <w:pPr>
        <w:pStyle w:val="BodyText"/>
        <w:spacing w:before="120" w:line="288" w:lineRule="auto"/>
        <w:ind w:left="720"/>
        <w:rPr>
          <w:ins w:id="2478" w:author="ThaoDH" w:date="2013-10-16T14:33:00Z"/>
          <w:rFonts w:ascii="Times New Roman" w:hAnsi="Times New Roman"/>
          <w:sz w:val="23"/>
          <w:szCs w:val="23"/>
        </w:rPr>
        <w:pPrChange w:id="2479" w:author="ThaoDH" w:date="2013-10-16T14:33:00Z">
          <w:pPr>
            <w:pStyle w:val="BodyText"/>
            <w:numPr>
              <w:numId w:val="6"/>
            </w:numPr>
            <w:tabs>
              <w:tab w:val="num" w:pos="720"/>
            </w:tabs>
            <w:spacing w:before="120" w:line="288" w:lineRule="auto"/>
            <w:ind w:left="720" w:hanging="360"/>
          </w:pPr>
        </w:pPrChange>
      </w:pPr>
      <w:r>
        <w:rPr>
          <w:rFonts w:ascii="Times New Roman" w:hAnsi="Times New Roman"/>
          <w:sz w:val="23"/>
          <w:szCs w:val="23"/>
        </w:rPr>
        <w:t>Gói Alo1/Alo2  hết hạn được gia hạn sang DN209/DN299</w:t>
      </w:r>
      <w:ins w:id="2480" w:author="ThaoDH" w:date="2013-10-03T14:55:00Z">
        <w:r w:rsidR="001E4A61">
          <w:rPr>
            <w:rFonts w:ascii="Times New Roman" w:hAnsi="Times New Roman"/>
            <w:sz w:val="23"/>
            <w:szCs w:val="23"/>
          </w:rPr>
          <w:t xml:space="preserve"> (do khách hàng đăng kí</w:t>
        </w:r>
      </w:ins>
      <w:ins w:id="2481" w:author="ThaoDH" w:date="2013-10-03T14:56:00Z">
        <w:r w:rsidR="001E4A61">
          <w:rPr>
            <w:rFonts w:ascii="Times New Roman" w:hAnsi="Times New Roman"/>
            <w:sz w:val="23"/>
            <w:szCs w:val="23"/>
          </w:rPr>
          <w:t xml:space="preserve"> nếu có nhu cầu</w:t>
        </w:r>
      </w:ins>
      <w:ins w:id="2482" w:author="ThaoDH" w:date="2013-10-03T14:55:00Z">
        <w:r w:rsidR="001E4A61">
          <w:rPr>
            <w:rFonts w:ascii="Times New Roman" w:hAnsi="Times New Roman"/>
            <w:sz w:val="23"/>
            <w:szCs w:val="23"/>
          </w:rPr>
          <w:t>)</w:t>
        </w:r>
      </w:ins>
      <w:r>
        <w:rPr>
          <w:rFonts w:ascii="Times New Roman" w:hAnsi="Times New Roman"/>
          <w:sz w:val="23"/>
          <w:szCs w:val="23"/>
        </w:rPr>
        <w:t>. Chuyển đổi trước ngày 21 có hiệu lực từ đầu tháng, từ ngày 21 có hiệu lực tháng tiếp theo.</w:t>
      </w:r>
      <w:ins w:id="2483" w:author="ThaoDH" w:date="2013-10-04T14:35:00Z">
        <w:r w:rsidR="00EA5E75" w:rsidRPr="00EA5E75">
          <w:rPr>
            <w:rFonts w:ascii="Times New Roman" w:hAnsi="Times New Roman"/>
            <w:sz w:val="23"/>
            <w:szCs w:val="23"/>
          </w:rPr>
          <w:t xml:space="preserve"> </w:t>
        </w:r>
        <w:r w:rsidR="00EA5E75">
          <w:rPr>
            <w:rFonts w:ascii="Times New Roman" w:hAnsi="Times New Roman"/>
            <w:sz w:val="23"/>
            <w:szCs w:val="23"/>
          </w:rPr>
          <w:t xml:space="preserve">Trong  khoảng thời gian giữa lúc Alo hết hạn đến lúc thuê bao sử dụng DN209/299 thuê bao là thuê bao post paid trả sau thường </w:t>
        </w:r>
      </w:ins>
    </w:p>
    <w:p w:rsidR="004244C3" w:rsidRDefault="00A039DC">
      <w:pPr>
        <w:pStyle w:val="BodyText"/>
        <w:spacing w:before="120" w:line="288" w:lineRule="auto"/>
        <w:rPr>
          <w:ins w:id="2484" w:author="ThaoDH" w:date="2013-10-02T16:40:00Z"/>
          <w:rFonts w:ascii="Times New Roman" w:hAnsi="Times New Roman"/>
          <w:sz w:val="23"/>
          <w:szCs w:val="23"/>
        </w:rPr>
        <w:pPrChange w:id="2485" w:author="ThaoDH" w:date="2013-10-16T14:33:00Z">
          <w:pPr>
            <w:pStyle w:val="BodyText"/>
            <w:numPr>
              <w:numId w:val="6"/>
            </w:numPr>
            <w:tabs>
              <w:tab w:val="num" w:pos="720"/>
            </w:tabs>
            <w:spacing w:before="120" w:line="288" w:lineRule="auto"/>
            <w:ind w:left="720" w:hanging="360"/>
          </w:pPr>
        </w:pPrChange>
      </w:pPr>
      <w:ins w:id="2486" w:author="ThaoDH" w:date="2013-10-16T14:33:00Z">
        <w:r w:rsidRPr="001666C4">
          <w:rPr>
            <w:rFonts w:ascii="Times New Roman" w:hAnsi="Times New Roman"/>
            <w:sz w:val="23"/>
            <w:szCs w:val="23"/>
          </w:rPr>
          <w:t>[Elcom/Comverse]</w:t>
        </w:r>
      </w:ins>
      <w:ins w:id="2487" w:author="ThaoDH" w:date="2013-10-16T14:34:00Z">
        <w:r>
          <w:rPr>
            <w:rFonts w:ascii="Times New Roman" w:hAnsi="Times New Roman"/>
            <w:sz w:val="23"/>
            <w:szCs w:val="23"/>
          </w:rPr>
          <w:t>: C1RT chỉ có hiệu lực từ khi khách hàng</w:t>
        </w:r>
      </w:ins>
      <w:ins w:id="2488" w:author="ThaoDH" w:date="2013-10-16T14:35:00Z">
        <w:r>
          <w:rPr>
            <w:rFonts w:ascii="Times New Roman" w:hAnsi="Times New Roman"/>
            <w:sz w:val="23"/>
            <w:szCs w:val="23"/>
          </w:rPr>
          <w:t xml:space="preserve"> thực sự đăng kí gói chứ không có hiệu lực từ được</w:t>
        </w:r>
      </w:ins>
      <w:ins w:id="2489" w:author="ThaoDH" w:date="2013-10-16T14:36:00Z">
        <w:r>
          <w:rPr>
            <w:rFonts w:ascii="Times New Roman" w:hAnsi="Times New Roman"/>
            <w:sz w:val="23"/>
            <w:szCs w:val="23"/>
          </w:rPr>
          <w:t xml:space="preserve"> từ đầu tháng. Do đó Elcom/Comverse khuyến nghị </w:t>
        </w:r>
      </w:ins>
      <w:ins w:id="2490" w:author="ThaoDH" w:date="2013-10-16T14:47:00Z">
        <w:r w:rsidR="00696B98">
          <w:rPr>
            <w:rFonts w:ascii="Times New Roman" w:hAnsi="Times New Roman"/>
            <w:sz w:val="23"/>
            <w:szCs w:val="23"/>
          </w:rPr>
          <w:t>khi khách hàng đăng kí gói DN sau khi hết hạn gói Alo, gói DN có hiệu lực từ thời điểm đăng kí</w:t>
        </w:r>
      </w:ins>
    </w:p>
    <w:p w:rsidR="004244C3" w:rsidRDefault="001E4A61">
      <w:pPr>
        <w:pStyle w:val="BodyText"/>
        <w:spacing w:before="120" w:line="288" w:lineRule="auto"/>
        <w:rPr>
          <w:ins w:id="2491" w:author="ThaoDH" w:date="2013-10-16T14:48:00Z"/>
          <w:rFonts w:ascii="Times New Roman" w:hAnsi="Times New Roman"/>
          <w:sz w:val="23"/>
          <w:szCs w:val="23"/>
        </w:rPr>
        <w:pPrChange w:id="2492" w:author="ThaoDH" w:date="2013-10-02T16:41:00Z">
          <w:pPr>
            <w:pStyle w:val="BodyText"/>
            <w:numPr>
              <w:numId w:val="6"/>
            </w:numPr>
            <w:tabs>
              <w:tab w:val="num" w:pos="720"/>
            </w:tabs>
            <w:spacing w:before="120" w:line="288" w:lineRule="auto"/>
            <w:ind w:left="720" w:hanging="360"/>
          </w:pPr>
        </w:pPrChange>
      </w:pPr>
      <w:ins w:id="2493" w:author="ThaoDH" w:date="2013-10-03T15:03:00Z">
        <w:r>
          <w:rPr>
            <w:rFonts w:ascii="Times New Roman" w:hAnsi="Times New Roman"/>
            <w:sz w:val="23"/>
            <w:szCs w:val="23"/>
          </w:rPr>
          <w:t>T</w:t>
        </w:r>
      </w:ins>
      <w:ins w:id="2494" w:author="ThaoDH" w:date="2013-10-02T16:55:00Z">
        <w:r w:rsidR="00A217FE">
          <w:rPr>
            <w:rFonts w:ascii="Times New Roman" w:hAnsi="Times New Roman"/>
            <w:sz w:val="23"/>
            <w:szCs w:val="23"/>
          </w:rPr>
          <w:t>huê bao đã đăng kí gói này chỉ được phép đăng kí gói MI còn lại không được đăng kí các gói khác</w:t>
        </w:r>
      </w:ins>
      <w:ins w:id="2495" w:author="ThaoDH" w:date="2013-10-04T14:35:00Z">
        <w:r w:rsidR="00EA5E75">
          <w:rPr>
            <w:rFonts w:ascii="Times New Roman" w:hAnsi="Times New Roman"/>
            <w:sz w:val="23"/>
            <w:szCs w:val="23"/>
          </w:rPr>
          <w:t xml:space="preserve"> nữa</w:t>
        </w:r>
      </w:ins>
      <w:ins w:id="2496" w:author="Comverse" w:date="2013-10-14T15:15:00Z">
        <w:r w:rsidR="00907308">
          <w:rPr>
            <w:rFonts w:ascii="Times New Roman" w:hAnsi="Times New Roman"/>
            <w:sz w:val="23"/>
            <w:szCs w:val="23"/>
          </w:rPr>
          <w:t xml:space="preserve"> </w:t>
        </w:r>
      </w:ins>
    </w:p>
    <w:p w:rsidR="004244C3" w:rsidRDefault="00D458ED">
      <w:pPr>
        <w:pStyle w:val="BodyText"/>
        <w:spacing w:before="120" w:line="288" w:lineRule="auto"/>
        <w:rPr>
          <w:rFonts w:ascii="Times New Roman" w:hAnsi="Times New Roman"/>
          <w:sz w:val="23"/>
          <w:szCs w:val="23"/>
        </w:rPr>
        <w:pPrChange w:id="2497" w:author="ThaoDH" w:date="2013-10-02T16:41:00Z">
          <w:pPr>
            <w:pStyle w:val="BodyText"/>
            <w:numPr>
              <w:numId w:val="6"/>
            </w:numPr>
            <w:tabs>
              <w:tab w:val="num" w:pos="720"/>
            </w:tabs>
            <w:spacing w:before="120" w:line="288" w:lineRule="auto"/>
            <w:ind w:left="720" w:hanging="360"/>
          </w:pPr>
        </w:pPrChange>
      </w:pPr>
      <w:ins w:id="2498" w:author="ThaoDH" w:date="2013-10-16T14:48:00Z">
        <w:r w:rsidRPr="001666C4">
          <w:rPr>
            <w:rFonts w:ascii="Times New Roman" w:hAnsi="Times New Roman"/>
            <w:sz w:val="23"/>
            <w:szCs w:val="23"/>
          </w:rPr>
          <w:t>[Elcom/Comverse]</w:t>
        </w:r>
        <w:r>
          <w:rPr>
            <w:rFonts w:ascii="Times New Roman" w:hAnsi="Times New Roman"/>
            <w:sz w:val="23"/>
            <w:szCs w:val="23"/>
          </w:rPr>
          <w:t xml:space="preserve">: Hệ thống provisioning của VNP cần đảm bảo điều này </w:t>
        </w:r>
      </w:ins>
      <w:ins w:id="2499" w:author="Comverse" w:date="2013-10-14T15:15:00Z">
        <w:del w:id="2500" w:author="ThaoDH" w:date="2013-10-16T14:48:00Z">
          <w:r w:rsidR="00907308" w:rsidDel="00D458ED">
            <w:rPr>
              <w:rFonts w:ascii="Times New Roman" w:hAnsi="Times New Roman"/>
              <w:sz w:val="23"/>
              <w:szCs w:val="23"/>
            </w:rPr>
            <w:delText>he thong ngoai se kiem tra tinh hop le</w:delText>
          </w:r>
        </w:del>
      </w:ins>
    </w:p>
    <w:p w:rsidR="007077D5" w:rsidRPr="00DB6E0C" w:rsidRDefault="00CA0793" w:rsidP="005C0964">
      <w:pPr>
        <w:pStyle w:val="NormalWeb"/>
        <w:numPr>
          <w:ilvl w:val="0"/>
          <w:numId w:val="37"/>
        </w:numPr>
        <w:ind w:hanging="720"/>
        <w:jc w:val="both"/>
        <w:rPr>
          <w:b/>
        </w:rPr>
      </w:pPr>
      <w:r>
        <w:rPr>
          <w:b/>
        </w:rPr>
        <w:lastRenderedPageBreak/>
        <w:t xml:space="preserve">. </w:t>
      </w:r>
      <w:r w:rsidR="007077D5" w:rsidRPr="00DB6E0C">
        <w:rPr>
          <w:b/>
        </w:rPr>
        <w:t>Kết thúc gói cước</w:t>
      </w:r>
    </w:p>
    <w:p w:rsidR="00213C39" w:rsidRDefault="00CA0793" w:rsidP="005C0964">
      <w:pPr>
        <w:pStyle w:val="NormalWeb"/>
        <w:numPr>
          <w:ilvl w:val="0"/>
          <w:numId w:val="6"/>
        </w:numPr>
        <w:jc w:val="both"/>
        <w:rPr>
          <w:ins w:id="2501" w:author="ThaoDH" w:date="2013-10-16T14:49:00Z"/>
        </w:rPr>
      </w:pPr>
      <w:r>
        <w:t>Hiệu lực gói 12 tháng</w:t>
      </w:r>
      <w:ins w:id="2502" w:author="Comverse" w:date="2013-10-14T15:17:00Z">
        <w:r w:rsidR="00907308">
          <w:t xml:space="preserve"> </w:t>
        </w:r>
      </w:ins>
    </w:p>
    <w:p w:rsidR="004244C3" w:rsidRDefault="00213C39">
      <w:pPr>
        <w:pStyle w:val="NormalWeb"/>
        <w:jc w:val="both"/>
        <w:pPrChange w:id="2503" w:author="ThaoDH" w:date="2013-10-16T14:49:00Z">
          <w:pPr>
            <w:pStyle w:val="NormalWeb"/>
            <w:numPr>
              <w:numId w:val="6"/>
            </w:numPr>
            <w:tabs>
              <w:tab w:val="num" w:pos="720"/>
            </w:tabs>
            <w:ind w:left="720" w:hanging="360"/>
            <w:jc w:val="both"/>
          </w:pPr>
        </w:pPrChange>
      </w:pPr>
      <w:ins w:id="2504" w:author="ThaoDH" w:date="2013-10-16T14:49:00Z">
        <w:r w:rsidRPr="001666C4">
          <w:rPr>
            <w:sz w:val="23"/>
            <w:szCs w:val="23"/>
          </w:rPr>
          <w:t>[Elcom/Comverse]</w:t>
        </w:r>
        <w:r>
          <w:rPr>
            <w:sz w:val="23"/>
            <w:szCs w:val="23"/>
          </w:rPr>
          <w:t xml:space="preserve">: </w:t>
        </w:r>
      </w:ins>
      <w:ins w:id="2505" w:author="Comverse" w:date="2013-10-14T15:17:00Z">
        <w:r w:rsidR="00907308">
          <w:t>ok</w:t>
        </w:r>
      </w:ins>
    </w:p>
    <w:p w:rsidR="00213C39" w:rsidRPr="00213C39" w:rsidRDefault="00CA0793" w:rsidP="005C0964">
      <w:pPr>
        <w:pStyle w:val="NormalWeb"/>
        <w:numPr>
          <w:ilvl w:val="0"/>
          <w:numId w:val="6"/>
        </w:numPr>
        <w:jc w:val="both"/>
        <w:rPr>
          <w:ins w:id="2506" w:author="ThaoDH" w:date="2013-10-16T14:49:00Z"/>
          <w:rPrChange w:id="2507" w:author="ThaoDH" w:date="2013-10-16T14:49:00Z">
            <w:rPr>
              <w:ins w:id="2508" w:author="ThaoDH" w:date="2013-10-16T14:49:00Z"/>
              <w:sz w:val="23"/>
              <w:szCs w:val="23"/>
            </w:rPr>
          </w:rPrChange>
        </w:rPr>
      </w:pPr>
      <w:r>
        <w:rPr>
          <w:sz w:val="23"/>
          <w:szCs w:val="23"/>
        </w:rPr>
        <w:t>Trong thời gian hưởng khuyến mại, nếu khách hàng chấm dứt Hợp đồng sau đó khôi phục lại Hợp đồng sẽ không được tiếp tục hưởng khuyến mại của chương trình này.</w:t>
      </w:r>
    </w:p>
    <w:p w:rsidR="004244C3" w:rsidRDefault="00213C39">
      <w:pPr>
        <w:pStyle w:val="NormalWeb"/>
        <w:ind w:left="360"/>
        <w:jc w:val="both"/>
        <w:pPrChange w:id="2509" w:author="ThaoDH" w:date="2013-10-16T14:49:00Z">
          <w:pPr>
            <w:pStyle w:val="NormalWeb"/>
            <w:numPr>
              <w:numId w:val="6"/>
            </w:numPr>
            <w:tabs>
              <w:tab w:val="num" w:pos="720"/>
            </w:tabs>
            <w:ind w:left="720" w:hanging="360"/>
            <w:jc w:val="both"/>
          </w:pPr>
        </w:pPrChange>
      </w:pPr>
      <w:ins w:id="2510" w:author="ThaoDH" w:date="2013-10-16T14:49:00Z">
        <w:r w:rsidRPr="001666C4">
          <w:rPr>
            <w:sz w:val="23"/>
            <w:szCs w:val="23"/>
          </w:rPr>
          <w:t>[Elcom/Comverse]</w:t>
        </w:r>
        <w:r>
          <w:rPr>
            <w:sz w:val="23"/>
            <w:szCs w:val="23"/>
          </w:rPr>
          <w:t>: Hệ thống provisioning cần đảm bảo điều này</w:t>
        </w:r>
      </w:ins>
    </w:p>
    <w:p w:rsidR="00213C39" w:rsidRDefault="00CA0793" w:rsidP="005C0964">
      <w:pPr>
        <w:pStyle w:val="NormalWeb"/>
        <w:numPr>
          <w:ilvl w:val="0"/>
          <w:numId w:val="6"/>
        </w:numPr>
        <w:jc w:val="both"/>
        <w:rPr>
          <w:ins w:id="2511" w:author="ThaoDH" w:date="2013-10-16T14:49:00Z"/>
        </w:rPr>
      </w:pPr>
      <w:r>
        <w:t>Khách hàng được phép hủy gói qua CCBS tại giao dịch. Hiệu lực hủy từ tháng sau</w:t>
      </w:r>
      <w:ins w:id="2512" w:author="Comverse" w:date="2013-09-30T14:14:00Z">
        <w:del w:id="2513" w:author="ThaoDH" w:date="2013-10-04T14:37:00Z">
          <w:r w:rsidR="00536C9D" w:rsidDel="003940E8">
            <w:delText>.</w:delText>
          </w:r>
        </w:del>
      </w:ins>
    </w:p>
    <w:p w:rsidR="004244C3" w:rsidRDefault="00213C39">
      <w:pPr>
        <w:pStyle w:val="NormalWeb"/>
        <w:ind w:left="360"/>
        <w:jc w:val="both"/>
        <w:pPrChange w:id="2514" w:author="ThaoDH" w:date="2013-10-16T14:49:00Z">
          <w:pPr>
            <w:pStyle w:val="NormalWeb"/>
            <w:numPr>
              <w:numId w:val="6"/>
            </w:numPr>
            <w:tabs>
              <w:tab w:val="num" w:pos="720"/>
            </w:tabs>
            <w:ind w:left="720" w:hanging="360"/>
            <w:jc w:val="both"/>
          </w:pPr>
        </w:pPrChange>
      </w:pPr>
      <w:ins w:id="2515" w:author="ThaoDH" w:date="2013-10-16T14:50:00Z">
        <w:r w:rsidRPr="001666C4">
          <w:rPr>
            <w:sz w:val="23"/>
            <w:szCs w:val="23"/>
          </w:rPr>
          <w:t>[Elcom/Comverse]</w:t>
        </w:r>
        <w:r>
          <w:rPr>
            <w:sz w:val="23"/>
            <w:szCs w:val="23"/>
          </w:rPr>
          <w:t xml:space="preserve">: </w:t>
        </w:r>
        <w:r w:rsidR="00275D9D">
          <w:rPr>
            <w:sz w:val="23"/>
            <w:szCs w:val="23"/>
          </w:rPr>
          <w:t>H</w:t>
        </w:r>
        <w:r>
          <w:rPr>
            <w:sz w:val="23"/>
            <w:szCs w:val="23"/>
          </w:rPr>
          <w:t>ệ thống provisioning cần thực hiện hủy vào cuối tháng</w:t>
        </w:r>
      </w:ins>
    </w:p>
    <w:p w:rsidR="00275D9D" w:rsidRDefault="00CA0793" w:rsidP="005C0964">
      <w:pPr>
        <w:pStyle w:val="NormalWeb"/>
        <w:numPr>
          <w:ilvl w:val="0"/>
          <w:numId w:val="6"/>
        </w:numPr>
        <w:jc w:val="both"/>
        <w:rPr>
          <w:ins w:id="2516" w:author="ThaoDH" w:date="2013-10-16T14:51:00Z"/>
        </w:rPr>
      </w:pPr>
      <w:r>
        <w:t>Trường hợp Admin tỉnh hủy trước ngày 21 hiệu lực hủy ngay trong tháng</w:t>
      </w:r>
      <w:ins w:id="2517" w:author="ThaoDH" w:date="2013-10-04T14:37:00Z">
        <w:r w:rsidR="003940E8">
          <w:t xml:space="preserve"> .(admin tỉnh có quyền to hơn nên cho phép hủy ngay trong tháng)</w:t>
        </w:r>
      </w:ins>
      <w:ins w:id="2518" w:author="Comverse" w:date="2013-09-30T14:13:00Z">
        <w:r w:rsidR="00536C9D">
          <w:t xml:space="preserve">. </w:t>
        </w:r>
      </w:ins>
      <w:ins w:id="2519" w:author="ThaoDH" w:date="2013-10-04T14:38:00Z">
        <w:r w:rsidR="003940E8">
          <w:t xml:space="preserve">Khi đó thuê bao sẽ thành thuê bao post paid bình thường </w:t>
        </w:r>
      </w:ins>
    </w:p>
    <w:p w:rsidR="004244C3" w:rsidRDefault="00275D9D">
      <w:pPr>
        <w:pStyle w:val="NormalWeb"/>
        <w:ind w:left="360"/>
        <w:jc w:val="both"/>
        <w:pPrChange w:id="2520" w:author="ThaoDH" w:date="2013-10-16T14:51:00Z">
          <w:pPr>
            <w:pStyle w:val="NormalWeb"/>
            <w:numPr>
              <w:numId w:val="6"/>
            </w:numPr>
            <w:tabs>
              <w:tab w:val="num" w:pos="720"/>
            </w:tabs>
            <w:ind w:left="720" w:hanging="360"/>
            <w:jc w:val="both"/>
          </w:pPr>
        </w:pPrChange>
      </w:pPr>
      <w:ins w:id="2521" w:author="ThaoDH" w:date="2013-10-16T14:51:00Z">
        <w:r w:rsidRPr="001666C4">
          <w:rPr>
            <w:sz w:val="23"/>
            <w:szCs w:val="23"/>
          </w:rPr>
          <w:t>[Elcom/Comverse]</w:t>
        </w:r>
        <w:r>
          <w:rPr>
            <w:sz w:val="23"/>
            <w:szCs w:val="23"/>
          </w:rPr>
          <w:t xml:space="preserve">: Hệ thống C1RT có hiệu lực hủy tại thời điểm khách hàng đăng kí hủy. Do đó Elcom/Comverse đề xuất </w:t>
        </w:r>
      </w:ins>
      <w:ins w:id="2522" w:author="ThaoDH" w:date="2013-10-16T14:52:00Z">
        <w:r w:rsidR="00AB6819">
          <w:t>việc hủy có hiệu lực tức thời</w:t>
        </w:r>
      </w:ins>
    </w:p>
    <w:p w:rsidR="007077D5" w:rsidRPr="00DB6E0C" w:rsidRDefault="00B81C6D" w:rsidP="005C0964">
      <w:pPr>
        <w:pStyle w:val="ListParagraph"/>
        <w:numPr>
          <w:ilvl w:val="3"/>
          <w:numId w:val="47"/>
        </w:numPr>
        <w:jc w:val="both"/>
        <w:rPr>
          <w:rFonts w:cs="Times New Roman"/>
          <w:b/>
          <w:bCs/>
          <w:szCs w:val="24"/>
        </w:rPr>
      </w:pPr>
      <w:r>
        <w:rPr>
          <w:rFonts w:cs="Times New Roman"/>
          <w:b/>
          <w:bCs/>
          <w:szCs w:val="24"/>
        </w:rPr>
        <w:t xml:space="preserve"> </w:t>
      </w:r>
      <w:r w:rsidR="007077D5" w:rsidRPr="00DB6E0C">
        <w:rPr>
          <w:rFonts w:cs="Times New Roman"/>
          <w:b/>
          <w:bCs/>
          <w:szCs w:val="24"/>
        </w:rPr>
        <w:t>Tương tác gói cước.</w:t>
      </w:r>
    </w:p>
    <w:p w:rsidR="00B81C6D" w:rsidRPr="00B81C6D" w:rsidRDefault="00B81C6D" w:rsidP="005C0964">
      <w:pPr>
        <w:pStyle w:val="ListParagraph"/>
        <w:numPr>
          <w:ilvl w:val="0"/>
          <w:numId w:val="6"/>
        </w:numPr>
        <w:spacing w:before="120" w:line="288" w:lineRule="auto"/>
        <w:jc w:val="both"/>
        <w:rPr>
          <w:sz w:val="23"/>
          <w:szCs w:val="23"/>
        </w:rPr>
      </w:pPr>
      <w:r w:rsidRPr="00B81C6D">
        <w:rPr>
          <w:sz w:val="23"/>
          <w:szCs w:val="23"/>
        </w:rPr>
        <w:t>Các thuê bao DN209/ DN299 được quyền đăng ký thêm các gói Mobile Internet hiện hành của VinaPhone và hiệu lực sử dụng gói MI đăng ký thêm được tính ngay từ thời điểm thuê bao đăng ký thành công gói MI theo nguyên tắc:</w:t>
      </w:r>
    </w:p>
    <w:p w:rsidR="009A760A" w:rsidRDefault="00B81C6D" w:rsidP="00B81C6D">
      <w:pPr>
        <w:pStyle w:val="ListParagraph"/>
        <w:spacing w:before="120" w:line="288" w:lineRule="auto"/>
        <w:ind w:left="1440" w:hanging="720"/>
        <w:jc w:val="both"/>
        <w:rPr>
          <w:ins w:id="2523" w:author="ThaoDH" w:date="2013-10-16T14:52:00Z"/>
          <w:sz w:val="23"/>
          <w:szCs w:val="23"/>
        </w:rPr>
      </w:pPr>
      <w:r>
        <w:rPr>
          <w:sz w:val="23"/>
          <w:szCs w:val="23"/>
        </w:rPr>
        <w:t xml:space="preserve">+ </w:t>
      </w:r>
      <w:r>
        <w:rPr>
          <w:sz w:val="23"/>
          <w:szCs w:val="23"/>
        </w:rPr>
        <w:tab/>
        <w:t>Dung lượng data miễn phí của gói MI đăng ký thêm sẽ được cộng dồn cùng với dung lượng data miễn phí của gói DN209/ DN299 (sử dụng trong tháng).</w:t>
      </w:r>
    </w:p>
    <w:p w:rsidR="00B81C6D" w:rsidRDefault="009A760A" w:rsidP="00B81C6D">
      <w:pPr>
        <w:pStyle w:val="ListParagraph"/>
        <w:spacing w:before="120" w:line="288" w:lineRule="auto"/>
        <w:ind w:left="1440" w:hanging="720"/>
        <w:jc w:val="both"/>
        <w:rPr>
          <w:sz w:val="23"/>
          <w:szCs w:val="23"/>
        </w:rPr>
      </w:pPr>
      <w:ins w:id="2524" w:author="ThaoDH" w:date="2013-10-16T14:53:00Z">
        <w:r w:rsidRPr="001666C4">
          <w:rPr>
            <w:sz w:val="23"/>
            <w:szCs w:val="23"/>
          </w:rPr>
          <w:t>[Elcom/Comverse]</w:t>
        </w:r>
        <w:r>
          <w:rPr>
            <w:sz w:val="23"/>
            <w:szCs w:val="23"/>
          </w:rPr>
          <w:t xml:space="preserve">: </w:t>
        </w:r>
      </w:ins>
      <w:ins w:id="2525" w:author="Comverse" w:date="2013-10-14T15:18:00Z">
        <w:r w:rsidR="00907308">
          <w:rPr>
            <w:sz w:val="23"/>
            <w:szCs w:val="23"/>
          </w:rPr>
          <w:t>ok</w:t>
        </w:r>
      </w:ins>
    </w:p>
    <w:p w:rsidR="009A760A" w:rsidRDefault="00B81C6D" w:rsidP="00B81C6D">
      <w:pPr>
        <w:pStyle w:val="ListParagraph"/>
        <w:spacing w:before="120" w:line="288" w:lineRule="auto"/>
        <w:ind w:left="426" w:firstLine="294"/>
        <w:jc w:val="both"/>
        <w:rPr>
          <w:ins w:id="2526" w:author="ThaoDH" w:date="2013-10-16T14:53:00Z"/>
          <w:sz w:val="23"/>
          <w:szCs w:val="23"/>
        </w:rPr>
      </w:pPr>
      <w:r>
        <w:rPr>
          <w:sz w:val="23"/>
          <w:szCs w:val="23"/>
        </w:rPr>
        <w:t>+</w:t>
      </w:r>
      <w:r>
        <w:rPr>
          <w:sz w:val="23"/>
          <w:szCs w:val="23"/>
        </w:rPr>
        <w:tab/>
        <w:t>Cước lưu lượng vượt gói: 25đ/50KB</w:t>
      </w:r>
      <w:ins w:id="2527" w:author="Comverse" w:date="2013-10-14T15:18:00Z">
        <w:r w:rsidR="00907308">
          <w:rPr>
            <w:sz w:val="23"/>
            <w:szCs w:val="23"/>
          </w:rPr>
          <w:t xml:space="preserve"> </w:t>
        </w:r>
      </w:ins>
    </w:p>
    <w:p w:rsidR="00B81C6D" w:rsidRDefault="009A760A" w:rsidP="00B81C6D">
      <w:pPr>
        <w:pStyle w:val="ListParagraph"/>
        <w:spacing w:before="120" w:line="288" w:lineRule="auto"/>
        <w:ind w:left="426" w:firstLine="294"/>
        <w:jc w:val="both"/>
        <w:rPr>
          <w:sz w:val="23"/>
          <w:szCs w:val="23"/>
        </w:rPr>
      </w:pPr>
      <w:ins w:id="2528" w:author="ThaoDH" w:date="2013-10-16T14:53:00Z">
        <w:r w:rsidRPr="001666C4">
          <w:rPr>
            <w:sz w:val="23"/>
            <w:szCs w:val="23"/>
          </w:rPr>
          <w:t>[Elcom/Comverse]</w:t>
        </w:r>
        <w:r>
          <w:rPr>
            <w:sz w:val="23"/>
            <w:szCs w:val="23"/>
          </w:rPr>
          <w:t xml:space="preserve">: </w:t>
        </w:r>
      </w:ins>
      <w:ins w:id="2529" w:author="Comverse" w:date="2013-10-14T15:18:00Z">
        <w:r w:rsidR="00907308">
          <w:rPr>
            <w:sz w:val="23"/>
            <w:szCs w:val="23"/>
          </w:rPr>
          <w:t>ok</w:t>
        </w:r>
      </w:ins>
    </w:p>
    <w:p w:rsidR="009A760A" w:rsidRDefault="00B81C6D" w:rsidP="00B81C6D">
      <w:pPr>
        <w:pStyle w:val="ListParagraph"/>
        <w:spacing w:before="120" w:line="288" w:lineRule="auto"/>
        <w:ind w:left="1440" w:hanging="720"/>
        <w:jc w:val="both"/>
        <w:rPr>
          <w:ins w:id="2530" w:author="ThaoDH" w:date="2013-10-16T14:53:00Z"/>
          <w:sz w:val="23"/>
          <w:szCs w:val="23"/>
        </w:rPr>
      </w:pPr>
      <w:r>
        <w:rPr>
          <w:sz w:val="23"/>
          <w:szCs w:val="23"/>
        </w:rPr>
        <w:t>+</w:t>
      </w:r>
      <w:r>
        <w:rPr>
          <w:sz w:val="23"/>
          <w:szCs w:val="23"/>
        </w:rPr>
        <w:tab/>
        <w:t>Hạn mức thanh toán tối đa đối với phần lưu lượng vươt gói: 500.000đ/tháng (đã có VAT).</w:t>
      </w:r>
    </w:p>
    <w:p w:rsidR="00B81C6D" w:rsidRDefault="009A760A" w:rsidP="00B81C6D">
      <w:pPr>
        <w:pStyle w:val="ListParagraph"/>
        <w:spacing w:before="120" w:line="288" w:lineRule="auto"/>
        <w:ind w:left="1440" w:hanging="720"/>
        <w:jc w:val="both"/>
        <w:rPr>
          <w:sz w:val="23"/>
          <w:szCs w:val="23"/>
        </w:rPr>
      </w:pPr>
      <w:ins w:id="2531" w:author="ThaoDH" w:date="2013-10-16T14:53:00Z">
        <w:r w:rsidRPr="001666C4">
          <w:rPr>
            <w:sz w:val="23"/>
            <w:szCs w:val="23"/>
          </w:rPr>
          <w:t>[Elcom/Comverse]</w:t>
        </w:r>
        <w:r>
          <w:rPr>
            <w:sz w:val="23"/>
            <w:szCs w:val="23"/>
          </w:rPr>
          <w:t xml:space="preserve">: </w:t>
        </w:r>
      </w:ins>
      <w:ins w:id="2532" w:author="Comverse" w:date="2013-10-14T15:18:00Z">
        <w:r w:rsidR="00907308">
          <w:rPr>
            <w:sz w:val="23"/>
            <w:szCs w:val="23"/>
          </w:rPr>
          <w:t>ok</w:t>
        </w:r>
      </w:ins>
    </w:p>
    <w:p w:rsidR="009A760A" w:rsidRDefault="00B81C6D" w:rsidP="005C0964">
      <w:pPr>
        <w:pStyle w:val="ListParagraph"/>
        <w:numPr>
          <w:ilvl w:val="0"/>
          <w:numId w:val="6"/>
        </w:numPr>
        <w:spacing w:before="120" w:line="288" w:lineRule="auto"/>
        <w:jc w:val="both"/>
        <w:rPr>
          <w:ins w:id="2533" w:author="ThaoDH" w:date="2013-10-16T14:53:00Z"/>
          <w:sz w:val="23"/>
          <w:szCs w:val="23"/>
        </w:rPr>
      </w:pPr>
      <w:r>
        <w:rPr>
          <w:sz w:val="23"/>
          <w:szCs w:val="23"/>
        </w:rPr>
        <w:t>Thuê bao DN209/DN299 không được đăng ký các gói ALO khác</w:t>
      </w:r>
    </w:p>
    <w:p w:rsidR="00B81C6D" w:rsidRDefault="009A760A" w:rsidP="005C0964">
      <w:pPr>
        <w:pStyle w:val="ListParagraph"/>
        <w:numPr>
          <w:ilvl w:val="0"/>
          <w:numId w:val="6"/>
        </w:numPr>
        <w:spacing w:before="120" w:line="288" w:lineRule="auto"/>
        <w:jc w:val="both"/>
        <w:rPr>
          <w:ins w:id="2534" w:author="ThaoDH" w:date="2013-10-02T16:52:00Z"/>
          <w:sz w:val="23"/>
          <w:szCs w:val="23"/>
        </w:rPr>
      </w:pPr>
      <w:ins w:id="2535" w:author="ThaoDH" w:date="2013-10-16T14:53:00Z">
        <w:r w:rsidRPr="001666C4">
          <w:rPr>
            <w:sz w:val="23"/>
            <w:szCs w:val="23"/>
          </w:rPr>
          <w:t>[Elcom/Comverse]</w:t>
        </w:r>
        <w:r>
          <w:rPr>
            <w:sz w:val="23"/>
            <w:szCs w:val="23"/>
          </w:rPr>
          <w:t xml:space="preserve">: Hệ thống </w:t>
        </w:r>
      </w:ins>
      <w:ins w:id="2536" w:author="ThaoDH" w:date="2013-10-16T14:54:00Z">
        <w:r w:rsidR="009818DF">
          <w:rPr>
            <w:sz w:val="23"/>
            <w:szCs w:val="23"/>
          </w:rPr>
          <w:t xml:space="preserve">VNP </w:t>
        </w:r>
      </w:ins>
      <w:ins w:id="2537" w:author="ThaoDH" w:date="2013-10-16T14:53:00Z">
        <w:r>
          <w:rPr>
            <w:sz w:val="23"/>
            <w:szCs w:val="23"/>
          </w:rPr>
          <w:t>provisioning cần kiểm tra tính hợp lệ</w:t>
        </w:r>
      </w:ins>
    </w:p>
    <w:p w:rsidR="009818DF" w:rsidRDefault="00930594" w:rsidP="005C0964">
      <w:pPr>
        <w:pStyle w:val="ListParagraph"/>
        <w:numPr>
          <w:ilvl w:val="0"/>
          <w:numId w:val="6"/>
        </w:numPr>
        <w:spacing w:before="120" w:line="288" w:lineRule="auto"/>
        <w:jc w:val="both"/>
        <w:rPr>
          <w:ins w:id="2538" w:author="ThaoDH" w:date="2013-10-16T14:54:00Z"/>
          <w:sz w:val="23"/>
          <w:szCs w:val="23"/>
        </w:rPr>
      </w:pPr>
      <w:ins w:id="2539" w:author="ThaoDH" w:date="2013-10-02T16:52:00Z">
        <w:r>
          <w:rPr>
            <w:sz w:val="23"/>
            <w:szCs w:val="23"/>
          </w:rPr>
          <w:t xml:space="preserve">Thuê bao DN209/DN299 </w:t>
        </w:r>
      </w:ins>
      <w:ins w:id="2540" w:author="ThaoDH" w:date="2013-10-03T15:10:00Z">
        <w:r>
          <w:rPr>
            <w:sz w:val="23"/>
            <w:szCs w:val="23"/>
          </w:rPr>
          <w:t>không</w:t>
        </w:r>
      </w:ins>
      <w:ins w:id="2541" w:author="ThaoDH" w:date="2013-10-02T16:52:00Z">
        <w:r w:rsidR="00E225D1">
          <w:rPr>
            <w:sz w:val="23"/>
            <w:szCs w:val="23"/>
          </w:rPr>
          <w:t xml:space="preserve"> thể là thuê bao cơ bả</w:t>
        </w:r>
        <w:r w:rsidR="0091762E">
          <w:rPr>
            <w:sz w:val="23"/>
            <w:szCs w:val="23"/>
          </w:rPr>
          <w:t>n khác như Itouch, Vip</w:t>
        </w:r>
      </w:ins>
      <w:ins w:id="2542" w:author="Comverse" w:date="2013-10-14T15:19:00Z">
        <w:r w:rsidR="008446FB">
          <w:rPr>
            <w:sz w:val="23"/>
            <w:szCs w:val="23"/>
          </w:rPr>
          <w:t xml:space="preserve"> </w:t>
        </w:r>
      </w:ins>
    </w:p>
    <w:p w:rsidR="004244C3" w:rsidRPr="004244C3" w:rsidRDefault="009818DF">
      <w:pPr>
        <w:spacing w:before="120" w:line="288" w:lineRule="auto"/>
        <w:jc w:val="both"/>
        <w:rPr>
          <w:sz w:val="23"/>
          <w:szCs w:val="23"/>
          <w:rPrChange w:id="2543" w:author="ThaoDH" w:date="2013-10-16T14:54:00Z">
            <w:rPr/>
          </w:rPrChange>
        </w:rPr>
        <w:pPrChange w:id="2544" w:author="ThaoDH" w:date="2013-10-16T14:54:00Z">
          <w:pPr>
            <w:pStyle w:val="ListParagraph"/>
            <w:numPr>
              <w:numId w:val="6"/>
            </w:numPr>
            <w:tabs>
              <w:tab w:val="num" w:pos="720"/>
            </w:tabs>
            <w:spacing w:before="120" w:line="288" w:lineRule="auto"/>
            <w:ind w:hanging="360"/>
            <w:jc w:val="both"/>
          </w:pPr>
        </w:pPrChange>
      </w:pPr>
      <w:ins w:id="2545" w:author="ThaoDH" w:date="2013-10-16T14:54:00Z">
        <w:r w:rsidRPr="001666C4">
          <w:rPr>
            <w:sz w:val="23"/>
            <w:szCs w:val="23"/>
          </w:rPr>
          <w:t>[Elcom/Comverse]</w:t>
        </w:r>
        <w:r>
          <w:rPr>
            <w:sz w:val="23"/>
            <w:szCs w:val="23"/>
          </w:rPr>
          <w:t>: hệ thống VNP provisioning cần đảm bảo kiểm tra điều này</w:t>
        </w:r>
      </w:ins>
    </w:p>
    <w:p w:rsidR="00BD518C" w:rsidRDefault="00BD518C" w:rsidP="005C0964">
      <w:pPr>
        <w:pStyle w:val="NormalWeb"/>
        <w:numPr>
          <w:ilvl w:val="0"/>
          <w:numId w:val="9"/>
        </w:numPr>
        <w:ind w:hanging="720"/>
        <w:jc w:val="both"/>
        <w:outlineLvl w:val="1"/>
        <w:rPr>
          <w:b/>
          <w:bCs/>
        </w:rPr>
      </w:pPr>
      <w:bookmarkStart w:id="2546" w:name="_Toc369791806"/>
      <w:r>
        <w:rPr>
          <w:b/>
          <w:bCs/>
        </w:rPr>
        <w:t>Gói Alo ZONE</w:t>
      </w:r>
      <w:r w:rsidR="00152DAC">
        <w:rPr>
          <w:b/>
          <w:bCs/>
        </w:rPr>
        <w:t xml:space="preserve"> ????</w:t>
      </w:r>
      <w:bookmarkEnd w:id="2546"/>
    </w:p>
    <w:p w:rsidR="00C347A2" w:rsidRPr="00DB6E0C" w:rsidRDefault="00C347A2" w:rsidP="005C0964">
      <w:pPr>
        <w:pStyle w:val="NormalWeb"/>
        <w:numPr>
          <w:ilvl w:val="0"/>
          <w:numId w:val="9"/>
        </w:numPr>
        <w:ind w:hanging="720"/>
        <w:jc w:val="both"/>
        <w:outlineLvl w:val="1"/>
        <w:rPr>
          <w:b/>
          <w:bCs/>
        </w:rPr>
      </w:pPr>
      <w:bookmarkStart w:id="2547" w:name="_Toc369791807"/>
      <w:r w:rsidRPr="00DB6E0C">
        <w:rPr>
          <w:b/>
          <w:bCs/>
        </w:rPr>
        <w:t>Mobile Internet</w:t>
      </w:r>
      <w:bookmarkEnd w:id="2316"/>
      <w:r w:rsidR="00857F46" w:rsidRPr="00DB6E0C">
        <w:rPr>
          <w:b/>
          <w:bCs/>
        </w:rPr>
        <w:t xml:space="preserve"> </w:t>
      </w:r>
      <w:r w:rsidR="00FA310A">
        <w:rPr>
          <w:b/>
          <w:bCs/>
        </w:rPr>
        <w:t>có giới hạn</w:t>
      </w:r>
      <w:bookmarkEnd w:id="2547"/>
    </w:p>
    <w:p w:rsidR="00D9128D" w:rsidRPr="00B81C6D" w:rsidRDefault="0095793F" w:rsidP="005C0964">
      <w:pPr>
        <w:pStyle w:val="ListParagraph"/>
        <w:numPr>
          <w:ilvl w:val="2"/>
          <w:numId w:val="48"/>
        </w:numPr>
        <w:jc w:val="both"/>
        <w:rPr>
          <w:rFonts w:cs="Times New Roman"/>
          <w:b/>
          <w:bCs/>
          <w:szCs w:val="24"/>
        </w:rPr>
      </w:pPr>
      <w:r w:rsidRPr="00B81C6D">
        <w:rPr>
          <w:rFonts w:cs="Times New Roman"/>
          <w:b/>
          <w:bCs/>
          <w:szCs w:val="24"/>
        </w:rPr>
        <w:t>Nộ</w:t>
      </w:r>
      <w:r w:rsidR="00D9128D" w:rsidRPr="00B81C6D">
        <w:rPr>
          <w:rFonts w:cs="Times New Roman"/>
          <w:b/>
          <w:bCs/>
          <w:szCs w:val="24"/>
        </w:rPr>
        <w:t>i dung</w:t>
      </w:r>
    </w:p>
    <w:p w:rsidR="0095793F" w:rsidRPr="00DB6E0C" w:rsidRDefault="0095793F" w:rsidP="00E537CD">
      <w:pPr>
        <w:jc w:val="both"/>
        <w:rPr>
          <w:rFonts w:cs="Times New Roman"/>
          <w:bCs/>
          <w:szCs w:val="24"/>
        </w:rPr>
      </w:pPr>
      <w:r w:rsidRPr="00DB6E0C">
        <w:rPr>
          <w:rFonts w:cs="Times New Roman"/>
          <w:bCs/>
          <w:szCs w:val="24"/>
        </w:rPr>
        <w:lastRenderedPageBreak/>
        <w:t>Đây là gói cướ</w:t>
      </w:r>
      <w:r w:rsidR="000F6302" w:rsidRPr="00DB6E0C">
        <w:rPr>
          <w:rFonts w:cs="Times New Roman"/>
          <w:bCs/>
          <w:szCs w:val="24"/>
        </w:rPr>
        <w:t>c cộng thêm để thuê bao có thể sử dụng dịch vụ dữ liệu</w:t>
      </w:r>
    </w:p>
    <w:p w:rsidR="00D9128D" w:rsidRPr="00B81C6D" w:rsidRDefault="00D9128D" w:rsidP="005C0964">
      <w:pPr>
        <w:pStyle w:val="ListParagraph"/>
        <w:numPr>
          <w:ilvl w:val="2"/>
          <w:numId w:val="48"/>
        </w:numPr>
        <w:jc w:val="both"/>
        <w:rPr>
          <w:rFonts w:cs="Times New Roman"/>
          <w:b/>
          <w:bCs/>
          <w:szCs w:val="24"/>
        </w:rPr>
      </w:pPr>
      <w:r w:rsidRPr="00B81C6D">
        <w:rPr>
          <w:rFonts w:cs="Times New Roman"/>
          <w:b/>
          <w:bCs/>
          <w:szCs w:val="24"/>
        </w:rPr>
        <w:t>Bảng cước/khuyến mại</w:t>
      </w:r>
      <w:ins w:id="2548" w:author="Comverse" w:date="2013-10-14T15:19:00Z">
        <w:r w:rsidR="008446FB">
          <w:rPr>
            <w:rFonts w:cs="Times New Roman"/>
            <w:b/>
            <w:bCs/>
            <w:szCs w:val="24"/>
          </w:rPr>
          <w:t xml:space="preserve"> ok</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2549" w:author="ThaoDH" w:date="2013-10-04T09:54:00Z">
          <w:tblPr>
            <w:tblW w:w="0" w:type="auto"/>
            <w:tblLook w:val="04A0" w:firstRow="1" w:lastRow="0" w:firstColumn="1" w:lastColumn="0" w:noHBand="0" w:noVBand="1"/>
          </w:tblPr>
        </w:tblPrChange>
      </w:tblPr>
      <w:tblGrid>
        <w:gridCol w:w="1368"/>
        <w:gridCol w:w="1368"/>
        <w:gridCol w:w="1368"/>
        <w:gridCol w:w="1368"/>
        <w:gridCol w:w="1368"/>
        <w:gridCol w:w="1368"/>
        <w:gridCol w:w="1368"/>
        <w:tblGridChange w:id="2550">
          <w:tblGrid>
            <w:gridCol w:w="1368"/>
            <w:gridCol w:w="1368"/>
            <w:gridCol w:w="1368"/>
            <w:gridCol w:w="1368"/>
            <w:gridCol w:w="1368"/>
            <w:gridCol w:w="1368"/>
            <w:gridCol w:w="1368"/>
          </w:tblGrid>
        </w:tblGridChange>
      </w:tblGrid>
      <w:tr w:rsidR="003F6C93" w:rsidRPr="00DB6E0C" w:rsidTr="00C04FBE">
        <w:tc>
          <w:tcPr>
            <w:tcW w:w="1368" w:type="dxa"/>
            <w:vMerge w:val="restart"/>
            <w:vAlign w:val="center"/>
            <w:tcPrChange w:id="2551" w:author="ThaoDH" w:date="2013-10-04T09:54:00Z">
              <w:tcPr>
                <w:tcW w:w="1368" w:type="dxa"/>
                <w:vMerge w:val="restart"/>
                <w:vAlign w:val="center"/>
              </w:tcPr>
            </w:tcPrChange>
          </w:tcPr>
          <w:p w:rsidR="0026409B" w:rsidRPr="00DB6E0C" w:rsidRDefault="003F6C93"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Loại gói</w:t>
            </w:r>
          </w:p>
        </w:tc>
        <w:tc>
          <w:tcPr>
            <w:tcW w:w="1368" w:type="dxa"/>
            <w:vMerge w:val="restart"/>
            <w:vAlign w:val="center"/>
            <w:tcPrChange w:id="2552" w:author="ThaoDH" w:date="2013-10-04T09:54:00Z">
              <w:tcPr>
                <w:tcW w:w="1368" w:type="dxa"/>
                <w:vMerge w:val="restart"/>
                <w:vAlign w:val="center"/>
              </w:tcPr>
            </w:tcPrChange>
          </w:tcPr>
          <w:p w:rsidR="0026409B" w:rsidRPr="00DB6E0C" w:rsidRDefault="003F6C93"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Tên gói</w:t>
            </w:r>
          </w:p>
        </w:tc>
        <w:tc>
          <w:tcPr>
            <w:tcW w:w="1368" w:type="dxa"/>
            <w:vMerge w:val="restart"/>
            <w:vAlign w:val="center"/>
            <w:tcPrChange w:id="2553" w:author="ThaoDH" w:date="2013-10-04T09:54:00Z">
              <w:tcPr>
                <w:tcW w:w="1368" w:type="dxa"/>
                <w:vMerge w:val="restart"/>
                <w:vAlign w:val="center"/>
              </w:tcPr>
            </w:tcPrChange>
          </w:tcPr>
          <w:p w:rsidR="0026409B" w:rsidRPr="00DB6E0C" w:rsidRDefault="003F6C93"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Thời hạn sử dụng</w:t>
            </w:r>
          </w:p>
        </w:tc>
        <w:tc>
          <w:tcPr>
            <w:tcW w:w="4104" w:type="dxa"/>
            <w:gridSpan w:val="3"/>
            <w:vAlign w:val="center"/>
            <w:tcPrChange w:id="2554" w:author="ThaoDH" w:date="2013-10-04T09:54:00Z">
              <w:tcPr>
                <w:tcW w:w="4104" w:type="dxa"/>
                <w:gridSpan w:val="3"/>
                <w:vAlign w:val="center"/>
              </w:tcPr>
            </w:tcPrChange>
          </w:tcPr>
          <w:p w:rsidR="003F6C93" w:rsidRPr="00DB6E0C" w:rsidRDefault="003F6C93"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Mức cước</w:t>
            </w:r>
          </w:p>
        </w:tc>
        <w:tc>
          <w:tcPr>
            <w:tcW w:w="1368" w:type="dxa"/>
            <w:vAlign w:val="center"/>
            <w:tcPrChange w:id="2555" w:author="ThaoDH" w:date="2013-10-04T09:54:00Z">
              <w:tcPr>
                <w:tcW w:w="1368" w:type="dxa"/>
                <w:vAlign w:val="center"/>
              </w:tcPr>
            </w:tcPrChange>
          </w:tcPr>
          <w:p w:rsidR="003F6C93" w:rsidRPr="00DB6E0C" w:rsidRDefault="003F6C93"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Cách đăng ký</w:t>
            </w:r>
          </w:p>
        </w:tc>
      </w:tr>
      <w:tr w:rsidR="003F6C93" w:rsidRPr="00DB6E0C" w:rsidTr="00C04FBE">
        <w:tc>
          <w:tcPr>
            <w:tcW w:w="1368" w:type="dxa"/>
            <w:vMerge/>
            <w:vAlign w:val="center"/>
            <w:tcPrChange w:id="2556" w:author="ThaoDH" w:date="2013-10-04T09:54:00Z">
              <w:tcPr>
                <w:tcW w:w="1368" w:type="dxa"/>
                <w:vMerge/>
                <w:vAlign w:val="center"/>
              </w:tcPr>
            </w:tcPrChange>
          </w:tcPr>
          <w:p w:rsidR="003F6C93" w:rsidRPr="00DB6E0C" w:rsidRDefault="003F6C93" w:rsidP="00E537CD">
            <w:pPr>
              <w:jc w:val="both"/>
              <w:rPr>
                <w:rFonts w:eastAsia="Times New Roman" w:cs="Times New Roman"/>
                <w:szCs w:val="24"/>
              </w:rPr>
            </w:pPr>
          </w:p>
        </w:tc>
        <w:tc>
          <w:tcPr>
            <w:tcW w:w="1368" w:type="dxa"/>
            <w:vMerge/>
            <w:vAlign w:val="center"/>
            <w:tcPrChange w:id="2557" w:author="ThaoDH" w:date="2013-10-04T09:54:00Z">
              <w:tcPr>
                <w:tcW w:w="1368" w:type="dxa"/>
                <w:vMerge/>
                <w:vAlign w:val="center"/>
              </w:tcPr>
            </w:tcPrChange>
          </w:tcPr>
          <w:p w:rsidR="003F6C93" w:rsidRPr="00DB6E0C" w:rsidRDefault="003F6C93" w:rsidP="00E537CD">
            <w:pPr>
              <w:jc w:val="both"/>
              <w:rPr>
                <w:rFonts w:eastAsia="Times New Roman" w:cs="Times New Roman"/>
                <w:szCs w:val="24"/>
              </w:rPr>
            </w:pPr>
          </w:p>
        </w:tc>
        <w:tc>
          <w:tcPr>
            <w:tcW w:w="1368" w:type="dxa"/>
            <w:vMerge/>
            <w:vAlign w:val="center"/>
            <w:tcPrChange w:id="2558" w:author="ThaoDH" w:date="2013-10-04T09:54:00Z">
              <w:tcPr>
                <w:tcW w:w="1368" w:type="dxa"/>
                <w:vMerge/>
                <w:vAlign w:val="center"/>
              </w:tcPr>
            </w:tcPrChange>
          </w:tcPr>
          <w:p w:rsidR="003F6C93" w:rsidRPr="00DB6E0C" w:rsidRDefault="003F6C93" w:rsidP="00E537CD">
            <w:pPr>
              <w:jc w:val="both"/>
              <w:rPr>
                <w:rFonts w:eastAsia="Times New Roman" w:cs="Times New Roman"/>
                <w:szCs w:val="24"/>
              </w:rPr>
            </w:pPr>
          </w:p>
        </w:tc>
        <w:tc>
          <w:tcPr>
            <w:tcW w:w="1368" w:type="dxa"/>
            <w:vAlign w:val="center"/>
            <w:tcPrChange w:id="2559" w:author="ThaoDH" w:date="2013-10-04T09:54:00Z">
              <w:tcPr>
                <w:tcW w:w="1368" w:type="dxa"/>
                <w:vAlign w:val="center"/>
              </w:tcPr>
            </w:tcPrChange>
          </w:tcPr>
          <w:p w:rsidR="0026409B" w:rsidRPr="00DB6E0C" w:rsidRDefault="003F6C93"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Cước TB (VNĐ)</w:t>
            </w:r>
          </w:p>
        </w:tc>
        <w:tc>
          <w:tcPr>
            <w:tcW w:w="1368" w:type="dxa"/>
            <w:vAlign w:val="center"/>
            <w:tcPrChange w:id="2560" w:author="ThaoDH" w:date="2013-10-04T09:54:00Z">
              <w:tcPr>
                <w:tcW w:w="1368" w:type="dxa"/>
                <w:vAlign w:val="center"/>
              </w:tcPr>
            </w:tcPrChange>
          </w:tcPr>
          <w:p w:rsidR="0026409B" w:rsidRPr="00DB6E0C" w:rsidRDefault="003F6C93"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Dung lượng miễn phí</w:t>
            </w:r>
          </w:p>
        </w:tc>
        <w:tc>
          <w:tcPr>
            <w:tcW w:w="1368" w:type="dxa"/>
            <w:vAlign w:val="center"/>
            <w:tcPrChange w:id="2561" w:author="ThaoDH" w:date="2013-10-04T09:54:00Z">
              <w:tcPr>
                <w:tcW w:w="1368" w:type="dxa"/>
                <w:vAlign w:val="center"/>
              </w:tcPr>
            </w:tcPrChange>
          </w:tcPr>
          <w:p w:rsidR="0026409B" w:rsidRPr="00DB6E0C" w:rsidRDefault="003F6C93"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Cước lưu lượng vượt gói</w:t>
            </w:r>
          </w:p>
        </w:tc>
        <w:tc>
          <w:tcPr>
            <w:tcW w:w="1368" w:type="dxa"/>
            <w:vAlign w:val="center"/>
            <w:tcPrChange w:id="2562" w:author="ThaoDH" w:date="2013-10-04T09:54:00Z">
              <w:tcPr>
                <w:tcW w:w="1368" w:type="dxa"/>
                <w:vAlign w:val="center"/>
              </w:tcPr>
            </w:tcPrChange>
          </w:tcPr>
          <w:p w:rsidR="003F6C93" w:rsidRPr="00DB6E0C" w:rsidRDefault="003F6C93" w:rsidP="00E537CD">
            <w:pPr>
              <w:spacing w:before="100" w:beforeAutospacing="1" w:after="100" w:afterAutospacing="1"/>
              <w:jc w:val="both"/>
              <w:rPr>
                <w:rFonts w:eastAsia="Times New Roman" w:cs="Times New Roman"/>
                <w:szCs w:val="24"/>
              </w:rPr>
            </w:pPr>
          </w:p>
        </w:tc>
      </w:tr>
      <w:tr w:rsidR="008713F9" w:rsidRPr="00DB6E0C" w:rsidTr="00C04FBE">
        <w:tc>
          <w:tcPr>
            <w:tcW w:w="1368" w:type="dxa"/>
            <w:vAlign w:val="center"/>
            <w:tcPrChange w:id="2563" w:author="ThaoDH" w:date="2013-10-04T09:54:00Z">
              <w:tcPr>
                <w:tcW w:w="1368" w:type="dxa"/>
                <w:vAlign w:val="center"/>
              </w:tcPr>
            </w:tcPrChange>
          </w:tcPr>
          <w:p w:rsidR="008713F9" w:rsidRPr="00DB6E0C" w:rsidRDefault="008713F9"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Gói mặc định</w:t>
            </w:r>
          </w:p>
        </w:tc>
        <w:tc>
          <w:tcPr>
            <w:tcW w:w="1368" w:type="dxa"/>
            <w:vAlign w:val="center"/>
            <w:tcPrChange w:id="2564" w:author="ThaoDH" w:date="2013-10-04T09:54:00Z">
              <w:tcPr>
                <w:tcW w:w="1368" w:type="dxa"/>
                <w:vAlign w:val="center"/>
              </w:tcPr>
            </w:tcPrChange>
          </w:tcPr>
          <w:p w:rsidR="008713F9" w:rsidRDefault="008713F9" w:rsidP="00E537CD">
            <w:pPr>
              <w:spacing w:before="100" w:beforeAutospacing="1" w:after="100" w:afterAutospacing="1"/>
              <w:jc w:val="both"/>
              <w:rPr>
                <w:ins w:id="2565" w:author="Comverse" w:date="2013-09-30T14:19:00Z"/>
                <w:rFonts w:eastAsia="Times New Roman" w:cs="Times New Roman"/>
                <w:szCs w:val="24"/>
              </w:rPr>
            </w:pPr>
            <w:r w:rsidRPr="00DB6E0C">
              <w:rPr>
                <w:rFonts w:eastAsia="Times New Roman" w:cs="Times New Roman"/>
                <w:szCs w:val="24"/>
              </w:rPr>
              <w:t>M0</w:t>
            </w:r>
          </w:p>
          <w:p w:rsidR="00536C9D" w:rsidRPr="00DB6E0C" w:rsidRDefault="00536C9D" w:rsidP="007A572B">
            <w:pPr>
              <w:spacing w:before="100" w:beforeAutospacing="1" w:after="100" w:afterAutospacing="1"/>
              <w:jc w:val="both"/>
              <w:rPr>
                <w:rFonts w:eastAsia="Times New Roman" w:cs="Times New Roman"/>
                <w:szCs w:val="24"/>
              </w:rPr>
            </w:pPr>
            <w:ins w:id="2566" w:author="Comverse" w:date="2013-09-30T14:19:00Z">
              <w:r>
                <w:rPr>
                  <w:rFonts w:eastAsia="Times New Roman" w:cs="Times New Roman"/>
                  <w:szCs w:val="24"/>
                </w:rPr>
                <w:t xml:space="preserve">Goi M0 se khong khai bao thanh 1 SO. </w:t>
              </w:r>
            </w:ins>
            <w:ins w:id="2567" w:author="Comverse" w:date="2013-09-30T14:20:00Z">
              <w:r w:rsidR="007A572B">
                <w:rPr>
                  <w:rFonts w:eastAsia="Times New Roman" w:cs="Times New Roman"/>
                  <w:szCs w:val="24"/>
                </w:rPr>
                <w:t xml:space="preserve">No dc khai bao trong PO voi tariff la 75d/50KB. </w:t>
              </w:r>
            </w:ins>
            <w:ins w:id="2568" w:author="Comverse" w:date="2013-09-30T14:22:00Z">
              <w:r w:rsidR="007A572B">
                <w:rPr>
                  <w:rFonts w:eastAsia="Times New Roman" w:cs="Times New Roman"/>
                  <w:szCs w:val="24"/>
                </w:rPr>
                <w:t>Toi da la 1 trieu</w:t>
              </w:r>
            </w:ins>
          </w:p>
        </w:tc>
        <w:tc>
          <w:tcPr>
            <w:tcW w:w="1368" w:type="dxa"/>
            <w:vAlign w:val="center"/>
            <w:tcPrChange w:id="2569" w:author="ThaoDH" w:date="2013-10-04T09:54:00Z">
              <w:tcPr>
                <w:tcW w:w="1368" w:type="dxa"/>
                <w:vAlign w:val="center"/>
              </w:tcPr>
            </w:tcPrChange>
          </w:tcPr>
          <w:p w:rsidR="008713F9" w:rsidRPr="00DB6E0C" w:rsidRDefault="008713F9"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w:t>
            </w:r>
          </w:p>
        </w:tc>
        <w:tc>
          <w:tcPr>
            <w:tcW w:w="1368" w:type="dxa"/>
            <w:vAlign w:val="center"/>
            <w:tcPrChange w:id="2570" w:author="ThaoDH" w:date="2013-10-04T09:54:00Z">
              <w:tcPr>
                <w:tcW w:w="1368" w:type="dxa"/>
                <w:vAlign w:val="center"/>
              </w:tcPr>
            </w:tcPrChange>
          </w:tcPr>
          <w:p w:rsidR="008713F9" w:rsidRPr="00DB6E0C" w:rsidRDefault="008713F9"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0</w:t>
            </w:r>
          </w:p>
        </w:tc>
        <w:tc>
          <w:tcPr>
            <w:tcW w:w="1368" w:type="dxa"/>
            <w:vAlign w:val="center"/>
            <w:tcPrChange w:id="2571" w:author="ThaoDH" w:date="2013-10-04T09:54:00Z">
              <w:tcPr>
                <w:tcW w:w="1368" w:type="dxa"/>
                <w:vAlign w:val="center"/>
              </w:tcPr>
            </w:tcPrChange>
          </w:tcPr>
          <w:p w:rsidR="008713F9" w:rsidRPr="00DB6E0C" w:rsidRDefault="008713F9"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w:t>
            </w:r>
          </w:p>
        </w:tc>
        <w:tc>
          <w:tcPr>
            <w:tcW w:w="1368" w:type="dxa"/>
            <w:vAlign w:val="center"/>
            <w:tcPrChange w:id="2572" w:author="ThaoDH" w:date="2013-10-04T09:54:00Z">
              <w:tcPr>
                <w:tcW w:w="1368" w:type="dxa"/>
                <w:vAlign w:val="center"/>
              </w:tcPr>
            </w:tcPrChange>
          </w:tcPr>
          <w:p w:rsidR="008713F9" w:rsidRPr="00362516" w:rsidRDefault="00362516" w:rsidP="00E537CD">
            <w:pPr>
              <w:spacing w:before="100" w:beforeAutospacing="1" w:after="100" w:afterAutospacing="1"/>
              <w:jc w:val="both"/>
              <w:rPr>
                <w:rFonts w:eastAsia="Times New Roman" w:cs="Times New Roman"/>
                <w:szCs w:val="24"/>
                <w:highlight w:val="yellow"/>
              </w:rPr>
            </w:pPr>
            <w:r w:rsidRPr="00362516">
              <w:rPr>
                <w:rFonts w:eastAsia="Times New Roman"/>
                <w:highlight w:val="yellow"/>
              </w:rPr>
              <w:t xml:space="preserve">75 </w:t>
            </w:r>
            <w:r w:rsidRPr="00362516">
              <w:rPr>
                <w:rFonts w:eastAsia="Times New Roman"/>
                <w:bCs/>
                <w:color w:val="000000"/>
                <w:highlight w:val="yellow"/>
              </w:rPr>
              <w:t>đ/50KB</w:t>
            </w:r>
            <w:ins w:id="2573" w:author="ThaoDH" w:date="2013-10-16T09:01:00Z">
              <w:r w:rsidR="003519AF">
                <w:rPr>
                  <w:rFonts w:eastAsia="Times New Roman"/>
                  <w:bCs/>
                  <w:color w:val="000000"/>
                  <w:highlight w:val="yellow"/>
                </w:rPr>
                <w:t xml:space="preserve"> và </w:t>
              </w:r>
            </w:ins>
            <w:ins w:id="2574" w:author="ThaoDH" w:date="2013-10-21T11:19:00Z">
              <w:r w:rsidR="008C0A43">
                <w:rPr>
                  <w:rFonts w:eastAsia="Times New Roman"/>
                  <w:bCs/>
                  <w:color w:val="000000"/>
                  <w:highlight w:val="yellow"/>
                </w:rPr>
                <w:t>1</w:t>
              </w:r>
            </w:ins>
            <w:ins w:id="2575" w:author="ThaoDH" w:date="2013-10-16T09:01:00Z">
              <w:r w:rsidR="003519AF">
                <w:rPr>
                  <w:rFonts w:eastAsia="Times New Roman"/>
                  <w:bCs/>
                  <w:color w:val="000000"/>
                  <w:highlight w:val="yellow"/>
                </w:rPr>
                <w:t>5đ/</w:t>
              </w:r>
            </w:ins>
            <w:ins w:id="2576" w:author="ThaoDH" w:date="2013-10-16T09:02:00Z">
              <w:r w:rsidR="003519AF">
                <w:rPr>
                  <w:rFonts w:eastAsia="Times New Roman"/>
                  <w:bCs/>
                  <w:color w:val="000000"/>
                  <w:highlight w:val="yellow"/>
                </w:rPr>
                <w:t>5</w:t>
              </w:r>
            </w:ins>
            <w:ins w:id="2577" w:author="ThaoDH" w:date="2013-10-16T09:01:00Z">
              <w:r w:rsidR="003519AF">
                <w:rPr>
                  <w:rFonts w:eastAsia="Times New Roman"/>
                  <w:bCs/>
                  <w:color w:val="000000"/>
                  <w:highlight w:val="yellow"/>
                </w:rPr>
                <w:t>0KB (xem thêm bên dưới)</w:t>
              </w:r>
            </w:ins>
          </w:p>
        </w:tc>
        <w:tc>
          <w:tcPr>
            <w:tcW w:w="1368" w:type="dxa"/>
            <w:vMerge w:val="restart"/>
            <w:tcPrChange w:id="2578" w:author="ThaoDH" w:date="2013-10-04T09:54:00Z">
              <w:tcPr>
                <w:tcW w:w="1368" w:type="dxa"/>
                <w:vMerge w:val="restart"/>
              </w:tcPr>
            </w:tcPrChange>
          </w:tcPr>
          <w:p w:rsidR="008713F9" w:rsidRPr="00DB6E0C" w:rsidRDefault="008713F9"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Để đăng ký, Quý Khách soạn tin:</w:t>
            </w:r>
            <w:r w:rsidRPr="00DB6E0C">
              <w:rPr>
                <w:rFonts w:eastAsia="Times New Roman" w:cs="Times New Roman"/>
                <w:szCs w:val="24"/>
              </w:rPr>
              <w:br/>
              <w:t>DK  TênGói</w:t>
            </w:r>
            <w:r w:rsidRPr="00DB6E0C">
              <w:rPr>
                <w:rFonts w:eastAsia="Times New Roman" w:cs="Times New Roman"/>
                <w:szCs w:val="24"/>
              </w:rPr>
              <w:br/>
              <w:t>gửi</w:t>
            </w:r>
            <w:r w:rsidRPr="00DB6E0C">
              <w:rPr>
                <w:rFonts w:eastAsia="Times New Roman" w:cs="Times New Roman"/>
                <w:szCs w:val="24"/>
              </w:rPr>
              <w:br/>
              <w:t>888</w:t>
            </w:r>
          </w:p>
        </w:tc>
      </w:tr>
      <w:tr w:rsidR="008E0D5D" w:rsidRPr="00DB6E0C" w:rsidTr="00C04FBE">
        <w:tc>
          <w:tcPr>
            <w:tcW w:w="1368" w:type="dxa"/>
            <w:vMerge w:val="restart"/>
            <w:tcPrChange w:id="2579" w:author="ThaoDH" w:date="2013-10-04T09:54:00Z">
              <w:tcPr>
                <w:tcW w:w="1368" w:type="dxa"/>
                <w:vMerge w:val="restart"/>
              </w:tcPr>
            </w:tcPrChange>
          </w:tcPr>
          <w:p w:rsidR="008E0D5D" w:rsidRPr="00DB6E0C" w:rsidRDefault="008E0D5D"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Gói  có giới hạn dung lượng miễn phí</w:t>
            </w:r>
          </w:p>
        </w:tc>
        <w:tc>
          <w:tcPr>
            <w:tcW w:w="1368" w:type="dxa"/>
            <w:vAlign w:val="center"/>
            <w:tcPrChange w:id="2580" w:author="ThaoDH" w:date="2013-10-04T09:54:00Z">
              <w:tcPr>
                <w:tcW w:w="1368" w:type="dxa"/>
                <w:vAlign w:val="center"/>
              </w:tcPr>
            </w:tcPrChange>
          </w:tcPr>
          <w:p w:rsidR="008E0D5D" w:rsidRPr="00DB6E0C" w:rsidRDefault="008E0D5D"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M10</w:t>
            </w:r>
          </w:p>
        </w:tc>
        <w:tc>
          <w:tcPr>
            <w:tcW w:w="1368" w:type="dxa"/>
            <w:vMerge w:val="restart"/>
            <w:vAlign w:val="center"/>
            <w:tcPrChange w:id="2581" w:author="ThaoDH" w:date="2013-10-04T09:54:00Z">
              <w:tcPr>
                <w:tcW w:w="1368" w:type="dxa"/>
                <w:vMerge w:val="restart"/>
                <w:vAlign w:val="center"/>
              </w:tcPr>
            </w:tcPrChange>
          </w:tcPr>
          <w:p w:rsidR="008E0D5D" w:rsidRPr="00DB6E0C" w:rsidRDefault="008E0D5D" w:rsidP="00E537CD">
            <w:pPr>
              <w:spacing w:before="100" w:beforeAutospacing="1" w:after="100" w:afterAutospacing="1"/>
              <w:jc w:val="both"/>
              <w:rPr>
                <w:rFonts w:eastAsia="Times New Roman" w:cs="Times New Roman"/>
                <w:szCs w:val="24"/>
              </w:rPr>
            </w:pPr>
            <w:del w:id="2582" w:author="ThaoDH" w:date="2013-10-16T08:58:00Z">
              <w:r w:rsidRPr="00DB6E0C" w:rsidDel="0032065D">
                <w:rPr>
                  <w:rFonts w:eastAsia="Times New Roman" w:cs="Times New Roman"/>
                  <w:szCs w:val="24"/>
                </w:rPr>
                <w:delText>30 ngày</w:delText>
              </w:r>
            </w:del>
            <w:ins w:id="2583" w:author="ThaoDH" w:date="2013-10-16T08:58:00Z">
              <w:r w:rsidR="0032065D">
                <w:rPr>
                  <w:rFonts w:eastAsia="Times New Roman" w:cs="Times New Roman"/>
                  <w:szCs w:val="24"/>
                </w:rPr>
                <w:t>Th</w:t>
              </w:r>
            </w:ins>
            <w:ins w:id="2584" w:author="ThaoDH" w:date="2013-10-16T08:59:00Z">
              <w:r w:rsidR="0032065D">
                <w:rPr>
                  <w:rFonts w:eastAsia="Times New Roman" w:cs="Times New Roman"/>
                  <w:szCs w:val="24"/>
                </w:rPr>
                <w:t>áng dương lịch</w:t>
              </w:r>
            </w:ins>
          </w:p>
        </w:tc>
        <w:tc>
          <w:tcPr>
            <w:tcW w:w="1368" w:type="dxa"/>
            <w:vAlign w:val="center"/>
            <w:tcPrChange w:id="2585" w:author="ThaoDH" w:date="2013-10-04T09:54:00Z">
              <w:tcPr>
                <w:tcW w:w="1368" w:type="dxa"/>
                <w:vAlign w:val="center"/>
              </w:tcPr>
            </w:tcPrChange>
          </w:tcPr>
          <w:p w:rsidR="008E0D5D" w:rsidRPr="00DB6E0C" w:rsidRDefault="008E0D5D"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10.000</w:t>
            </w:r>
          </w:p>
        </w:tc>
        <w:tc>
          <w:tcPr>
            <w:tcW w:w="1368" w:type="dxa"/>
            <w:vAlign w:val="center"/>
            <w:tcPrChange w:id="2586" w:author="ThaoDH" w:date="2013-10-04T09:54:00Z">
              <w:tcPr>
                <w:tcW w:w="1368" w:type="dxa"/>
                <w:vAlign w:val="center"/>
              </w:tcPr>
            </w:tcPrChange>
          </w:tcPr>
          <w:p w:rsidR="008E0D5D" w:rsidRPr="00362516" w:rsidRDefault="008E0D5D" w:rsidP="00E537CD">
            <w:pPr>
              <w:spacing w:before="100" w:beforeAutospacing="1" w:after="100" w:afterAutospacing="1"/>
              <w:jc w:val="both"/>
              <w:rPr>
                <w:rFonts w:eastAsia="Times New Roman" w:cs="Times New Roman"/>
                <w:b/>
                <w:szCs w:val="24"/>
              </w:rPr>
            </w:pPr>
            <w:r w:rsidRPr="00DB6E0C">
              <w:rPr>
                <w:rFonts w:eastAsia="Times New Roman" w:cs="Times New Roman"/>
                <w:szCs w:val="24"/>
              </w:rPr>
              <w:t>50 MB</w:t>
            </w:r>
          </w:p>
        </w:tc>
        <w:tc>
          <w:tcPr>
            <w:tcW w:w="1368" w:type="dxa"/>
            <w:vMerge w:val="restart"/>
            <w:tcPrChange w:id="2587" w:author="ThaoDH" w:date="2013-10-04T09:54:00Z">
              <w:tcPr>
                <w:tcW w:w="1368" w:type="dxa"/>
                <w:vMerge w:val="restart"/>
              </w:tcPr>
            </w:tcPrChange>
          </w:tcPr>
          <w:p w:rsidR="008E0D5D" w:rsidRDefault="00362516" w:rsidP="00E537CD">
            <w:pPr>
              <w:spacing w:before="100" w:beforeAutospacing="1" w:after="100" w:afterAutospacing="1"/>
              <w:jc w:val="both"/>
              <w:rPr>
                <w:ins w:id="2588" w:author="ThaoDH" w:date="2013-10-16T09:02:00Z"/>
                <w:rFonts w:eastAsia="Times New Roman"/>
                <w:bCs/>
                <w:color w:val="000000"/>
                <w:highlight w:val="yellow"/>
              </w:rPr>
            </w:pPr>
            <w:r w:rsidRPr="00362516">
              <w:rPr>
                <w:rFonts w:eastAsia="Times New Roman"/>
                <w:highlight w:val="yellow"/>
              </w:rPr>
              <w:t xml:space="preserve">25 </w:t>
            </w:r>
            <w:r w:rsidRPr="00362516">
              <w:rPr>
                <w:rFonts w:eastAsia="Times New Roman"/>
                <w:bCs/>
                <w:color w:val="000000"/>
                <w:highlight w:val="yellow"/>
              </w:rPr>
              <w:t>đ/50KB</w:t>
            </w:r>
          </w:p>
          <w:p w:rsidR="003519AF" w:rsidRPr="00362516" w:rsidRDefault="003519AF" w:rsidP="00E537CD">
            <w:pPr>
              <w:spacing w:before="100" w:beforeAutospacing="1" w:after="100" w:afterAutospacing="1"/>
              <w:jc w:val="both"/>
              <w:rPr>
                <w:rFonts w:eastAsia="Times New Roman" w:cs="Times New Roman"/>
                <w:szCs w:val="24"/>
                <w:highlight w:val="yellow"/>
              </w:rPr>
            </w:pPr>
            <w:ins w:id="2589" w:author="ThaoDH" w:date="2013-10-16T09:02:00Z">
              <w:r>
                <w:rPr>
                  <w:rFonts w:eastAsia="Times New Roman"/>
                  <w:bCs/>
                  <w:color w:val="000000"/>
                  <w:highlight w:val="yellow"/>
                </w:rPr>
                <w:t>và 5đ/50KB (xem thêm bên dưới)</w:t>
              </w:r>
            </w:ins>
          </w:p>
        </w:tc>
        <w:tc>
          <w:tcPr>
            <w:tcW w:w="1368" w:type="dxa"/>
            <w:vMerge/>
            <w:tcPrChange w:id="2590" w:author="ThaoDH" w:date="2013-10-04T09:54:00Z">
              <w:tcPr>
                <w:tcW w:w="1368" w:type="dxa"/>
                <w:vMerge/>
              </w:tcPr>
            </w:tcPrChange>
          </w:tcPr>
          <w:p w:rsidR="008E0D5D" w:rsidRPr="00DB6E0C" w:rsidRDefault="008E0D5D" w:rsidP="00E537CD">
            <w:pPr>
              <w:spacing w:before="100" w:beforeAutospacing="1" w:after="100" w:afterAutospacing="1"/>
              <w:jc w:val="both"/>
              <w:rPr>
                <w:rFonts w:eastAsia="Times New Roman" w:cs="Times New Roman"/>
                <w:szCs w:val="24"/>
              </w:rPr>
            </w:pPr>
          </w:p>
        </w:tc>
      </w:tr>
      <w:tr w:rsidR="008E0D5D" w:rsidRPr="00DB6E0C" w:rsidTr="00C04FBE">
        <w:tc>
          <w:tcPr>
            <w:tcW w:w="1368" w:type="dxa"/>
            <w:vMerge/>
            <w:tcPrChange w:id="2591" w:author="ThaoDH" w:date="2013-10-04T09:54:00Z">
              <w:tcPr>
                <w:tcW w:w="1368" w:type="dxa"/>
                <w:vMerge/>
              </w:tcPr>
            </w:tcPrChange>
          </w:tcPr>
          <w:p w:rsidR="008E0D5D" w:rsidRPr="00DB6E0C" w:rsidRDefault="008E0D5D" w:rsidP="00E537CD">
            <w:pPr>
              <w:spacing w:before="100" w:beforeAutospacing="1" w:after="100" w:afterAutospacing="1"/>
              <w:jc w:val="both"/>
              <w:rPr>
                <w:rFonts w:eastAsia="Times New Roman" w:cs="Times New Roman"/>
                <w:szCs w:val="24"/>
              </w:rPr>
            </w:pPr>
          </w:p>
        </w:tc>
        <w:tc>
          <w:tcPr>
            <w:tcW w:w="1368" w:type="dxa"/>
            <w:vAlign w:val="center"/>
            <w:tcPrChange w:id="2592" w:author="ThaoDH" w:date="2013-10-04T09:54:00Z">
              <w:tcPr>
                <w:tcW w:w="1368" w:type="dxa"/>
                <w:vAlign w:val="center"/>
              </w:tcPr>
            </w:tcPrChange>
          </w:tcPr>
          <w:p w:rsidR="008E0D5D" w:rsidRPr="00DB6E0C" w:rsidRDefault="008E0D5D"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M25</w:t>
            </w:r>
          </w:p>
        </w:tc>
        <w:tc>
          <w:tcPr>
            <w:tcW w:w="1368" w:type="dxa"/>
            <w:vMerge/>
            <w:vAlign w:val="center"/>
            <w:tcPrChange w:id="2593" w:author="ThaoDH" w:date="2013-10-04T09:54:00Z">
              <w:tcPr>
                <w:tcW w:w="1368" w:type="dxa"/>
                <w:vMerge/>
                <w:vAlign w:val="center"/>
              </w:tcPr>
            </w:tcPrChange>
          </w:tcPr>
          <w:p w:rsidR="008E0D5D" w:rsidRPr="00DB6E0C" w:rsidRDefault="008E0D5D" w:rsidP="00E537CD">
            <w:pPr>
              <w:jc w:val="both"/>
              <w:rPr>
                <w:rFonts w:eastAsia="Times New Roman" w:cs="Times New Roman"/>
                <w:szCs w:val="24"/>
              </w:rPr>
            </w:pPr>
          </w:p>
        </w:tc>
        <w:tc>
          <w:tcPr>
            <w:tcW w:w="1368" w:type="dxa"/>
            <w:vAlign w:val="center"/>
            <w:tcPrChange w:id="2594" w:author="ThaoDH" w:date="2013-10-04T09:54:00Z">
              <w:tcPr>
                <w:tcW w:w="1368" w:type="dxa"/>
                <w:vAlign w:val="center"/>
              </w:tcPr>
            </w:tcPrChange>
          </w:tcPr>
          <w:p w:rsidR="008E0D5D" w:rsidRPr="00DB6E0C" w:rsidRDefault="008E0D5D"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25.000</w:t>
            </w:r>
          </w:p>
        </w:tc>
        <w:tc>
          <w:tcPr>
            <w:tcW w:w="1368" w:type="dxa"/>
            <w:vAlign w:val="center"/>
            <w:tcPrChange w:id="2595" w:author="ThaoDH" w:date="2013-10-04T09:54:00Z">
              <w:tcPr>
                <w:tcW w:w="1368" w:type="dxa"/>
                <w:vAlign w:val="center"/>
              </w:tcPr>
            </w:tcPrChange>
          </w:tcPr>
          <w:p w:rsidR="008E0D5D" w:rsidRPr="00DB6E0C" w:rsidRDefault="008E0D5D"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150 MB</w:t>
            </w:r>
          </w:p>
        </w:tc>
        <w:tc>
          <w:tcPr>
            <w:tcW w:w="1368" w:type="dxa"/>
            <w:vMerge/>
            <w:tcPrChange w:id="2596" w:author="ThaoDH" w:date="2013-10-04T09:54:00Z">
              <w:tcPr>
                <w:tcW w:w="1368" w:type="dxa"/>
                <w:vMerge/>
              </w:tcPr>
            </w:tcPrChange>
          </w:tcPr>
          <w:p w:rsidR="008E0D5D" w:rsidRPr="00DB6E0C" w:rsidRDefault="008E0D5D" w:rsidP="00E537CD">
            <w:pPr>
              <w:spacing w:before="100" w:beforeAutospacing="1" w:after="100" w:afterAutospacing="1"/>
              <w:jc w:val="both"/>
              <w:rPr>
                <w:rFonts w:eastAsia="Times New Roman" w:cs="Times New Roman"/>
                <w:szCs w:val="24"/>
              </w:rPr>
            </w:pPr>
          </w:p>
        </w:tc>
        <w:tc>
          <w:tcPr>
            <w:tcW w:w="1368" w:type="dxa"/>
            <w:vMerge/>
            <w:tcPrChange w:id="2597" w:author="ThaoDH" w:date="2013-10-04T09:54:00Z">
              <w:tcPr>
                <w:tcW w:w="1368" w:type="dxa"/>
                <w:vMerge/>
              </w:tcPr>
            </w:tcPrChange>
          </w:tcPr>
          <w:p w:rsidR="008E0D5D" w:rsidRPr="00DB6E0C" w:rsidRDefault="008E0D5D" w:rsidP="00E537CD">
            <w:pPr>
              <w:spacing w:before="100" w:beforeAutospacing="1" w:after="100" w:afterAutospacing="1"/>
              <w:jc w:val="both"/>
              <w:rPr>
                <w:rFonts w:eastAsia="Times New Roman" w:cs="Times New Roman"/>
                <w:szCs w:val="24"/>
              </w:rPr>
            </w:pPr>
          </w:p>
        </w:tc>
      </w:tr>
      <w:tr w:rsidR="008E0D5D" w:rsidRPr="00DB6E0C" w:rsidTr="00C04FBE">
        <w:tc>
          <w:tcPr>
            <w:tcW w:w="1368" w:type="dxa"/>
            <w:vMerge/>
            <w:tcPrChange w:id="2598" w:author="ThaoDH" w:date="2013-10-04T09:54:00Z">
              <w:tcPr>
                <w:tcW w:w="1368" w:type="dxa"/>
                <w:vMerge/>
              </w:tcPr>
            </w:tcPrChange>
          </w:tcPr>
          <w:p w:rsidR="008E0D5D" w:rsidRPr="00DB6E0C" w:rsidRDefault="008E0D5D" w:rsidP="00E537CD">
            <w:pPr>
              <w:spacing w:before="100" w:beforeAutospacing="1" w:after="100" w:afterAutospacing="1"/>
              <w:jc w:val="both"/>
              <w:rPr>
                <w:rFonts w:eastAsia="Times New Roman" w:cs="Times New Roman"/>
                <w:szCs w:val="24"/>
              </w:rPr>
            </w:pPr>
          </w:p>
        </w:tc>
        <w:tc>
          <w:tcPr>
            <w:tcW w:w="1368" w:type="dxa"/>
            <w:vAlign w:val="center"/>
            <w:tcPrChange w:id="2599" w:author="ThaoDH" w:date="2013-10-04T09:54:00Z">
              <w:tcPr>
                <w:tcW w:w="1368" w:type="dxa"/>
                <w:vAlign w:val="center"/>
              </w:tcPr>
            </w:tcPrChange>
          </w:tcPr>
          <w:p w:rsidR="008E0D5D" w:rsidRPr="00DB6E0C" w:rsidRDefault="008E0D5D"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M50</w:t>
            </w:r>
          </w:p>
        </w:tc>
        <w:tc>
          <w:tcPr>
            <w:tcW w:w="1368" w:type="dxa"/>
            <w:vMerge/>
            <w:vAlign w:val="center"/>
            <w:tcPrChange w:id="2600" w:author="ThaoDH" w:date="2013-10-04T09:54:00Z">
              <w:tcPr>
                <w:tcW w:w="1368" w:type="dxa"/>
                <w:vMerge/>
                <w:vAlign w:val="center"/>
              </w:tcPr>
            </w:tcPrChange>
          </w:tcPr>
          <w:p w:rsidR="008E0D5D" w:rsidRPr="00DB6E0C" w:rsidRDefault="008E0D5D" w:rsidP="00E537CD">
            <w:pPr>
              <w:jc w:val="both"/>
              <w:rPr>
                <w:rFonts w:eastAsia="Times New Roman" w:cs="Times New Roman"/>
                <w:szCs w:val="24"/>
              </w:rPr>
            </w:pPr>
          </w:p>
        </w:tc>
        <w:tc>
          <w:tcPr>
            <w:tcW w:w="1368" w:type="dxa"/>
            <w:vAlign w:val="center"/>
            <w:tcPrChange w:id="2601" w:author="ThaoDH" w:date="2013-10-04T09:54:00Z">
              <w:tcPr>
                <w:tcW w:w="1368" w:type="dxa"/>
                <w:vAlign w:val="center"/>
              </w:tcPr>
            </w:tcPrChange>
          </w:tcPr>
          <w:p w:rsidR="008E0D5D" w:rsidRPr="00DB6E0C" w:rsidRDefault="008E0D5D"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50.000</w:t>
            </w:r>
          </w:p>
        </w:tc>
        <w:tc>
          <w:tcPr>
            <w:tcW w:w="1368" w:type="dxa"/>
            <w:vAlign w:val="center"/>
            <w:tcPrChange w:id="2602" w:author="ThaoDH" w:date="2013-10-04T09:54:00Z">
              <w:tcPr>
                <w:tcW w:w="1368" w:type="dxa"/>
                <w:vAlign w:val="center"/>
              </w:tcPr>
            </w:tcPrChange>
          </w:tcPr>
          <w:p w:rsidR="008E0D5D" w:rsidRPr="00DB6E0C" w:rsidRDefault="000C7DFA" w:rsidP="000C7DFA">
            <w:pPr>
              <w:spacing w:before="100" w:beforeAutospacing="1" w:after="100" w:afterAutospacing="1"/>
              <w:jc w:val="both"/>
              <w:rPr>
                <w:rFonts w:eastAsia="Times New Roman" w:cs="Times New Roman"/>
                <w:szCs w:val="24"/>
              </w:rPr>
            </w:pPr>
            <w:ins w:id="2603" w:author="ThaoDH" w:date="2013-10-15T17:26:00Z">
              <w:r>
                <w:rPr>
                  <w:rFonts w:eastAsia="Times New Roman" w:cs="Times New Roman"/>
                  <w:szCs w:val="24"/>
                </w:rPr>
                <w:t xml:space="preserve">500MB (cũ là </w:t>
              </w:r>
            </w:ins>
            <w:r w:rsidR="008E0D5D" w:rsidRPr="00DB6E0C">
              <w:rPr>
                <w:rFonts w:eastAsia="Times New Roman" w:cs="Times New Roman"/>
                <w:szCs w:val="24"/>
              </w:rPr>
              <w:t>650</w:t>
            </w:r>
            <w:ins w:id="2604" w:author="ThaoDH" w:date="2013-10-15T17:26:00Z">
              <w:r>
                <w:rPr>
                  <w:rFonts w:eastAsia="Times New Roman" w:cs="Times New Roman"/>
                  <w:szCs w:val="24"/>
                </w:rPr>
                <w:t>)</w:t>
              </w:r>
            </w:ins>
          </w:p>
        </w:tc>
        <w:tc>
          <w:tcPr>
            <w:tcW w:w="1368" w:type="dxa"/>
            <w:vMerge/>
            <w:tcPrChange w:id="2605" w:author="ThaoDH" w:date="2013-10-04T09:54:00Z">
              <w:tcPr>
                <w:tcW w:w="1368" w:type="dxa"/>
                <w:vMerge/>
              </w:tcPr>
            </w:tcPrChange>
          </w:tcPr>
          <w:p w:rsidR="008E0D5D" w:rsidRPr="00DB6E0C" w:rsidRDefault="008E0D5D" w:rsidP="00E537CD">
            <w:pPr>
              <w:spacing w:before="100" w:beforeAutospacing="1" w:after="100" w:afterAutospacing="1"/>
              <w:jc w:val="both"/>
              <w:rPr>
                <w:rFonts w:eastAsia="Times New Roman" w:cs="Times New Roman"/>
                <w:szCs w:val="24"/>
              </w:rPr>
            </w:pPr>
          </w:p>
        </w:tc>
        <w:tc>
          <w:tcPr>
            <w:tcW w:w="1368" w:type="dxa"/>
            <w:vMerge/>
            <w:tcPrChange w:id="2606" w:author="ThaoDH" w:date="2013-10-04T09:54:00Z">
              <w:tcPr>
                <w:tcW w:w="1368" w:type="dxa"/>
                <w:vMerge/>
              </w:tcPr>
            </w:tcPrChange>
          </w:tcPr>
          <w:p w:rsidR="008E0D5D" w:rsidRPr="00DB6E0C" w:rsidRDefault="008E0D5D" w:rsidP="00E537CD">
            <w:pPr>
              <w:spacing w:before="100" w:beforeAutospacing="1" w:after="100" w:afterAutospacing="1"/>
              <w:jc w:val="both"/>
              <w:rPr>
                <w:rFonts w:eastAsia="Times New Roman" w:cs="Times New Roman"/>
                <w:szCs w:val="24"/>
              </w:rPr>
            </w:pPr>
          </w:p>
        </w:tc>
      </w:tr>
      <w:tr w:rsidR="008E0D5D" w:rsidRPr="00DB6E0C" w:rsidTr="00C04FBE">
        <w:tc>
          <w:tcPr>
            <w:tcW w:w="1368" w:type="dxa"/>
            <w:vMerge/>
            <w:tcPrChange w:id="2607" w:author="ThaoDH" w:date="2013-10-04T09:54:00Z">
              <w:tcPr>
                <w:tcW w:w="1368" w:type="dxa"/>
                <w:vMerge/>
              </w:tcPr>
            </w:tcPrChange>
          </w:tcPr>
          <w:p w:rsidR="008E0D5D" w:rsidRPr="00DB6E0C" w:rsidRDefault="008E0D5D" w:rsidP="00E537CD">
            <w:pPr>
              <w:spacing w:before="100" w:beforeAutospacing="1" w:after="100" w:afterAutospacing="1"/>
              <w:jc w:val="both"/>
              <w:rPr>
                <w:rFonts w:eastAsia="Times New Roman" w:cs="Times New Roman"/>
                <w:szCs w:val="24"/>
              </w:rPr>
            </w:pPr>
          </w:p>
        </w:tc>
        <w:tc>
          <w:tcPr>
            <w:tcW w:w="1368" w:type="dxa"/>
            <w:vAlign w:val="center"/>
            <w:tcPrChange w:id="2608" w:author="ThaoDH" w:date="2013-10-04T09:54:00Z">
              <w:tcPr>
                <w:tcW w:w="1368" w:type="dxa"/>
                <w:vAlign w:val="center"/>
              </w:tcPr>
            </w:tcPrChange>
          </w:tcPr>
          <w:p w:rsidR="008E0D5D" w:rsidRPr="00DB6E0C" w:rsidRDefault="008E0D5D"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M100</w:t>
            </w:r>
            <w:ins w:id="2609" w:author="ThaoDH" w:date="2013-10-15T17:26:00Z">
              <w:r w:rsidR="000C7DFA">
                <w:rPr>
                  <w:rFonts w:eastAsia="Times New Roman" w:cs="Times New Roman"/>
                  <w:szCs w:val="24"/>
                </w:rPr>
                <w:t xml:space="preserve"> (ngừng cung cấp</w:t>
              </w:r>
            </w:ins>
            <w:ins w:id="2610" w:author="ThaoDH" w:date="2013-10-15T17:30:00Z">
              <w:r w:rsidR="00F96A3C">
                <w:rPr>
                  <w:rFonts w:eastAsia="Times New Roman" w:cs="Times New Roman"/>
                  <w:szCs w:val="24"/>
                </w:rPr>
                <w:t xml:space="preserve"> mới</w:t>
              </w:r>
            </w:ins>
            <w:ins w:id="2611" w:author="ThaoDH" w:date="2013-10-15T17:26:00Z">
              <w:r w:rsidR="000C7DFA">
                <w:rPr>
                  <w:rFonts w:eastAsia="Times New Roman" w:cs="Times New Roman"/>
                  <w:szCs w:val="24"/>
                </w:rPr>
                <w:t>)</w:t>
              </w:r>
            </w:ins>
          </w:p>
        </w:tc>
        <w:tc>
          <w:tcPr>
            <w:tcW w:w="1368" w:type="dxa"/>
            <w:vMerge/>
            <w:vAlign w:val="center"/>
            <w:tcPrChange w:id="2612" w:author="ThaoDH" w:date="2013-10-04T09:54:00Z">
              <w:tcPr>
                <w:tcW w:w="1368" w:type="dxa"/>
                <w:vMerge/>
                <w:vAlign w:val="center"/>
              </w:tcPr>
            </w:tcPrChange>
          </w:tcPr>
          <w:p w:rsidR="008E0D5D" w:rsidRPr="00DB6E0C" w:rsidRDefault="008E0D5D" w:rsidP="00E537CD">
            <w:pPr>
              <w:jc w:val="both"/>
              <w:rPr>
                <w:rFonts w:eastAsia="Times New Roman" w:cs="Times New Roman"/>
                <w:szCs w:val="24"/>
              </w:rPr>
            </w:pPr>
          </w:p>
        </w:tc>
        <w:tc>
          <w:tcPr>
            <w:tcW w:w="1368" w:type="dxa"/>
            <w:vAlign w:val="center"/>
            <w:tcPrChange w:id="2613" w:author="ThaoDH" w:date="2013-10-04T09:54:00Z">
              <w:tcPr>
                <w:tcW w:w="1368" w:type="dxa"/>
                <w:vAlign w:val="center"/>
              </w:tcPr>
            </w:tcPrChange>
          </w:tcPr>
          <w:p w:rsidR="008E0D5D" w:rsidRPr="00DB6E0C" w:rsidRDefault="008E0D5D"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100.000</w:t>
            </w:r>
          </w:p>
        </w:tc>
        <w:tc>
          <w:tcPr>
            <w:tcW w:w="1368" w:type="dxa"/>
            <w:vAlign w:val="center"/>
            <w:tcPrChange w:id="2614" w:author="ThaoDH" w:date="2013-10-04T09:54:00Z">
              <w:tcPr>
                <w:tcW w:w="1368" w:type="dxa"/>
                <w:vAlign w:val="center"/>
              </w:tcPr>
            </w:tcPrChange>
          </w:tcPr>
          <w:p w:rsidR="008E0D5D" w:rsidRPr="00DB6E0C" w:rsidRDefault="008E0D5D"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1,5 GB</w:t>
            </w:r>
          </w:p>
        </w:tc>
        <w:tc>
          <w:tcPr>
            <w:tcW w:w="1368" w:type="dxa"/>
            <w:vMerge/>
            <w:tcPrChange w:id="2615" w:author="ThaoDH" w:date="2013-10-04T09:54:00Z">
              <w:tcPr>
                <w:tcW w:w="1368" w:type="dxa"/>
                <w:vMerge/>
              </w:tcPr>
            </w:tcPrChange>
          </w:tcPr>
          <w:p w:rsidR="008E0D5D" w:rsidRPr="00DB6E0C" w:rsidRDefault="008E0D5D" w:rsidP="00E537CD">
            <w:pPr>
              <w:spacing w:before="100" w:beforeAutospacing="1" w:after="100" w:afterAutospacing="1"/>
              <w:jc w:val="both"/>
              <w:rPr>
                <w:rFonts w:eastAsia="Times New Roman" w:cs="Times New Roman"/>
                <w:szCs w:val="24"/>
              </w:rPr>
            </w:pPr>
          </w:p>
        </w:tc>
        <w:tc>
          <w:tcPr>
            <w:tcW w:w="1368" w:type="dxa"/>
            <w:vMerge/>
            <w:tcPrChange w:id="2616" w:author="ThaoDH" w:date="2013-10-04T09:54:00Z">
              <w:tcPr>
                <w:tcW w:w="1368" w:type="dxa"/>
                <w:vMerge/>
              </w:tcPr>
            </w:tcPrChange>
          </w:tcPr>
          <w:p w:rsidR="008E0D5D" w:rsidRPr="00DB6E0C" w:rsidRDefault="008E0D5D" w:rsidP="00E537CD">
            <w:pPr>
              <w:spacing w:before="100" w:beforeAutospacing="1" w:after="100" w:afterAutospacing="1"/>
              <w:jc w:val="both"/>
              <w:rPr>
                <w:rFonts w:eastAsia="Times New Roman" w:cs="Times New Roman"/>
                <w:szCs w:val="24"/>
              </w:rPr>
            </w:pPr>
          </w:p>
        </w:tc>
      </w:tr>
      <w:tr w:rsidR="000C7DFA" w:rsidRPr="00DB6E0C" w:rsidTr="00C04FBE">
        <w:trPr>
          <w:ins w:id="2617" w:author="ThaoDH" w:date="2013-10-15T17:27:00Z"/>
        </w:trPr>
        <w:tc>
          <w:tcPr>
            <w:tcW w:w="1368" w:type="dxa"/>
            <w:vMerge/>
          </w:tcPr>
          <w:p w:rsidR="000C7DFA" w:rsidRPr="00DB6E0C" w:rsidRDefault="000C7DFA" w:rsidP="00E537CD">
            <w:pPr>
              <w:spacing w:before="100" w:beforeAutospacing="1" w:after="100" w:afterAutospacing="1"/>
              <w:jc w:val="both"/>
              <w:rPr>
                <w:ins w:id="2618" w:author="ThaoDH" w:date="2013-10-15T17:27:00Z"/>
                <w:rFonts w:eastAsia="Times New Roman" w:cs="Times New Roman"/>
                <w:szCs w:val="24"/>
              </w:rPr>
            </w:pPr>
          </w:p>
        </w:tc>
        <w:tc>
          <w:tcPr>
            <w:tcW w:w="1368" w:type="dxa"/>
            <w:vAlign w:val="center"/>
          </w:tcPr>
          <w:p w:rsidR="000C7DFA" w:rsidRPr="00DB6E0C" w:rsidRDefault="000C7DFA" w:rsidP="00E537CD">
            <w:pPr>
              <w:spacing w:before="100" w:beforeAutospacing="1" w:after="100" w:afterAutospacing="1"/>
              <w:jc w:val="both"/>
              <w:rPr>
                <w:ins w:id="2619" w:author="ThaoDH" w:date="2013-10-15T17:27:00Z"/>
                <w:rFonts w:eastAsia="Times New Roman" w:cs="Times New Roman"/>
                <w:szCs w:val="24"/>
              </w:rPr>
            </w:pPr>
            <w:ins w:id="2620" w:author="ThaoDH" w:date="2013-10-15T17:27:00Z">
              <w:r>
                <w:rPr>
                  <w:rFonts w:eastAsia="Times New Roman" w:cs="Times New Roman"/>
                  <w:szCs w:val="24"/>
                </w:rPr>
                <w:t>M120 (cung cấp mới</w:t>
              </w:r>
            </w:ins>
            <w:ins w:id="2621" w:author="ThaoDH" w:date="2013-10-16T08:51:00Z">
              <w:r w:rsidR="006817B4">
                <w:rPr>
                  <w:rFonts w:eastAsia="Times New Roman" w:cs="Times New Roman"/>
                  <w:szCs w:val="24"/>
                </w:rPr>
                <w:t>)</w:t>
              </w:r>
            </w:ins>
          </w:p>
        </w:tc>
        <w:tc>
          <w:tcPr>
            <w:tcW w:w="1368" w:type="dxa"/>
            <w:vMerge/>
            <w:vAlign w:val="center"/>
          </w:tcPr>
          <w:p w:rsidR="000C7DFA" w:rsidRPr="00DB6E0C" w:rsidRDefault="000C7DFA" w:rsidP="00E537CD">
            <w:pPr>
              <w:jc w:val="both"/>
              <w:rPr>
                <w:ins w:id="2622" w:author="ThaoDH" w:date="2013-10-15T17:27:00Z"/>
                <w:rFonts w:eastAsia="Times New Roman" w:cs="Times New Roman"/>
                <w:szCs w:val="24"/>
              </w:rPr>
            </w:pPr>
          </w:p>
        </w:tc>
        <w:tc>
          <w:tcPr>
            <w:tcW w:w="1368" w:type="dxa"/>
            <w:vAlign w:val="center"/>
          </w:tcPr>
          <w:p w:rsidR="000C7DFA" w:rsidRPr="00DB6E0C" w:rsidRDefault="000C7DFA" w:rsidP="00E537CD">
            <w:pPr>
              <w:spacing w:before="100" w:beforeAutospacing="1" w:after="100" w:afterAutospacing="1"/>
              <w:jc w:val="both"/>
              <w:rPr>
                <w:ins w:id="2623" w:author="ThaoDH" w:date="2013-10-15T17:27:00Z"/>
                <w:rFonts w:eastAsia="Times New Roman" w:cs="Times New Roman"/>
                <w:szCs w:val="24"/>
              </w:rPr>
            </w:pPr>
            <w:ins w:id="2624" w:author="ThaoDH" w:date="2013-10-15T17:27:00Z">
              <w:r>
                <w:rPr>
                  <w:rFonts w:eastAsia="Times New Roman" w:cs="Times New Roman"/>
                  <w:szCs w:val="24"/>
                </w:rPr>
                <w:t>120</w:t>
              </w:r>
            </w:ins>
            <w:ins w:id="2625" w:author="ThaoDH" w:date="2013-10-16T08:51:00Z">
              <w:r w:rsidR="006406FF">
                <w:rPr>
                  <w:rFonts w:eastAsia="Times New Roman" w:cs="Times New Roman"/>
                  <w:szCs w:val="24"/>
                </w:rPr>
                <w:t>.</w:t>
              </w:r>
            </w:ins>
            <w:ins w:id="2626" w:author="ThaoDH" w:date="2013-10-15T17:32:00Z">
              <w:r w:rsidR="00B6304C">
                <w:rPr>
                  <w:rFonts w:eastAsia="Times New Roman" w:cs="Times New Roman"/>
                  <w:szCs w:val="24"/>
                </w:rPr>
                <w:t>000</w:t>
              </w:r>
            </w:ins>
          </w:p>
        </w:tc>
        <w:tc>
          <w:tcPr>
            <w:tcW w:w="1368" w:type="dxa"/>
            <w:vAlign w:val="center"/>
          </w:tcPr>
          <w:p w:rsidR="000C7DFA" w:rsidRPr="00DB6E0C" w:rsidRDefault="000C7DFA" w:rsidP="00E537CD">
            <w:pPr>
              <w:spacing w:before="100" w:beforeAutospacing="1" w:after="100" w:afterAutospacing="1"/>
              <w:jc w:val="both"/>
              <w:rPr>
                <w:ins w:id="2627" w:author="ThaoDH" w:date="2013-10-15T17:27:00Z"/>
                <w:rFonts w:eastAsia="Times New Roman" w:cs="Times New Roman"/>
                <w:szCs w:val="24"/>
              </w:rPr>
            </w:pPr>
            <w:ins w:id="2628" w:author="ThaoDH" w:date="2013-10-15T17:27:00Z">
              <w:r>
                <w:rPr>
                  <w:rFonts w:eastAsia="Times New Roman" w:cs="Times New Roman"/>
                  <w:szCs w:val="24"/>
                </w:rPr>
                <w:t>1.5Gb</w:t>
              </w:r>
            </w:ins>
          </w:p>
        </w:tc>
        <w:tc>
          <w:tcPr>
            <w:tcW w:w="1368" w:type="dxa"/>
            <w:vMerge/>
          </w:tcPr>
          <w:p w:rsidR="000C7DFA" w:rsidRPr="00DB6E0C" w:rsidRDefault="000C7DFA" w:rsidP="00E537CD">
            <w:pPr>
              <w:spacing w:before="100" w:beforeAutospacing="1" w:after="100" w:afterAutospacing="1"/>
              <w:jc w:val="both"/>
              <w:rPr>
                <w:ins w:id="2629" w:author="ThaoDH" w:date="2013-10-15T17:27:00Z"/>
                <w:rFonts w:eastAsia="Times New Roman" w:cs="Times New Roman"/>
                <w:szCs w:val="24"/>
              </w:rPr>
            </w:pPr>
          </w:p>
        </w:tc>
        <w:tc>
          <w:tcPr>
            <w:tcW w:w="1368" w:type="dxa"/>
            <w:vMerge/>
          </w:tcPr>
          <w:p w:rsidR="000C7DFA" w:rsidRPr="00DB6E0C" w:rsidRDefault="000C7DFA" w:rsidP="00E537CD">
            <w:pPr>
              <w:spacing w:before="100" w:beforeAutospacing="1" w:after="100" w:afterAutospacing="1"/>
              <w:jc w:val="both"/>
              <w:rPr>
                <w:ins w:id="2630" w:author="ThaoDH" w:date="2013-10-15T17:27:00Z"/>
                <w:rFonts w:eastAsia="Times New Roman" w:cs="Times New Roman"/>
                <w:szCs w:val="24"/>
              </w:rPr>
            </w:pPr>
          </w:p>
        </w:tc>
      </w:tr>
      <w:tr w:rsidR="008E0D5D" w:rsidRPr="00DB6E0C" w:rsidTr="00C04FBE">
        <w:tc>
          <w:tcPr>
            <w:tcW w:w="1368" w:type="dxa"/>
            <w:vMerge/>
            <w:tcPrChange w:id="2631" w:author="ThaoDH" w:date="2013-10-04T09:54:00Z">
              <w:tcPr>
                <w:tcW w:w="1368" w:type="dxa"/>
                <w:vMerge/>
              </w:tcPr>
            </w:tcPrChange>
          </w:tcPr>
          <w:p w:rsidR="008E0D5D" w:rsidRPr="00DB6E0C" w:rsidRDefault="008E0D5D" w:rsidP="00E537CD">
            <w:pPr>
              <w:spacing w:before="100" w:beforeAutospacing="1" w:after="100" w:afterAutospacing="1"/>
              <w:jc w:val="both"/>
              <w:rPr>
                <w:rFonts w:eastAsia="Times New Roman" w:cs="Times New Roman"/>
                <w:szCs w:val="24"/>
              </w:rPr>
            </w:pPr>
          </w:p>
        </w:tc>
        <w:tc>
          <w:tcPr>
            <w:tcW w:w="1368" w:type="dxa"/>
            <w:vAlign w:val="center"/>
            <w:tcPrChange w:id="2632" w:author="ThaoDH" w:date="2013-10-04T09:54:00Z">
              <w:tcPr>
                <w:tcW w:w="1368" w:type="dxa"/>
                <w:vAlign w:val="center"/>
              </w:tcPr>
            </w:tcPrChange>
          </w:tcPr>
          <w:p w:rsidR="008E0D5D" w:rsidRPr="00DB6E0C" w:rsidRDefault="008E0D5D" w:rsidP="000C7DFA">
            <w:pPr>
              <w:spacing w:before="100" w:beforeAutospacing="1" w:after="100" w:afterAutospacing="1"/>
              <w:jc w:val="both"/>
              <w:rPr>
                <w:rFonts w:eastAsia="Times New Roman" w:cs="Times New Roman"/>
                <w:szCs w:val="24"/>
              </w:rPr>
            </w:pPr>
            <w:r w:rsidRPr="00DB6E0C">
              <w:rPr>
                <w:rFonts w:eastAsia="Times New Roman" w:cs="Times New Roman"/>
                <w:szCs w:val="24"/>
              </w:rPr>
              <w:t>M135</w:t>
            </w:r>
            <w:ins w:id="2633" w:author="ThaoDH" w:date="2013-10-15T17:28:00Z">
              <w:r w:rsidR="000C7DFA">
                <w:rPr>
                  <w:rFonts w:eastAsia="Times New Roman" w:cs="Times New Roman"/>
                  <w:szCs w:val="24"/>
                </w:rPr>
                <w:t xml:space="preserve"> (ngừng cung cấp</w:t>
              </w:r>
            </w:ins>
            <w:ins w:id="2634" w:author="ThaoDH" w:date="2013-10-15T17:30:00Z">
              <w:r w:rsidR="00F96A3C">
                <w:rPr>
                  <w:rFonts w:eastAsia="Times New Roman" w:cs="Times New Roman"/>
                  <w:szCs w:val="24"/>
                </w:rPr>
                <w:t xml:space="preserve"> mới</w:t>
              </w:r>
            </w:ins>
            <w:ins w:id="2635" w:author="ThaoDH" w:date="2013-10-15T17:28:00Z">
              <w:r w:rsidR="000C7DFA">
                <w:rPr>
                  <w:rFonts w:eastAsia="Times New Roman" w:cs="Times New Roman"/>
                  <w:szCs w:val="24"/>
                </w:rPr>
                <w:t>)</w:t>
              </w:r>
            </w:ins>
          </w:p>
        </w:tc>
        <w:tc>
          <w:tcPr>
            <w:tcW w:w="1368" w:type="dxa"/>
            <w:vMerge/>
            <w:vAlign w:val="center"/>
            <w:tcPrChange w:id="2636" w:author="ThaoDH" w:date="2013-10-04T09:54:00Z">
              <w:tcPr>
                <w:tcW w:w="1368" w:type="dxa"/>
                <w:vMerge/>
                <w:vAlign w:val="center"/>
              </w:tcPr>
            </w:tcPrChange>
          </w:tcPr>
          <w:p w:rsidR="008E0D5D" w:rsidRPr="00DB6E0C" w:rsidRDefault="008E0D5D" w:rsidP="00E537CD">
            <w:pPr>
              <w:jc w:val="both"/>
              <w:rPr>
                <w:rFonts w:eastAsia="Times New Roman" w:cs="Times New Roman"/>
                <w:szCs w:val="24"/>
              </w:rPr>
            </w:pPr>
          </w:p>
        </w:tc>
        <w:tc>
          <w:tcPr>
            <w:tcW w:w="1368" w:type="dxa"/>
            <w:vAlign w:val="center"/>
            <w:tcPrChange w:id="2637" w:author="ThaoDH" w:date="2013-10-04T09:54:00Z">
              <w:tcPr>
                <w:tcW w:w="1368" w:type="dxa"/>
                <w:vAlign w:val="center"/>
              </w:tcPr>
            </w:tcPrChange>
          </w:tcPr>
          <w:p w:rsidR="008E0D5D" w:rsidRPr="00DB6E0C" w:rsidRDefault="008E0D5D"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135.000</w:t>
            </w:r>
          </w:p>
        </w:tc>
        <w:tc>
          <w:tcPr>
            <w:tcW w:w="1368" w:type="dxa"/>
            <w:vAlign w:val="center"/>
            <w:tcPrChange w:id="2638" w:author="ThaoDH" w:date="2013-10-04T09:54:00Z">
              <w:tcPr>
                <w:tcW w:w="1368" w:type="dxa"/>
                <w:vAlign w:val="center"/>
              </w:tcPr>
            </w:tcPrChange>
          </w:tcPr>
          <w:p w:rsidR="008E0D5D" w:rsidRPr="00DB6E0C" w:rsidRDefault="008E0D5D"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2,2 GB</w:t>
            </w:r>
          </w:p>
        </w:tc>
        <w:tc>
          <w:tcPr>
            <w:tcW w:w="1368" w:type="dxa"/>
            <w:vMerge/>
            <w:tcPrChange w:id="2639" w:author="ThaoDH" w:date="2013-10-04T09:54:00Z">
              <w:tcPr>
                <w:tcW w:w="1368" w:type="dxa"/>
                <w:vMerge/>
              </w:tcPr>
            </w:tcPrChange>
          </w:tcPr>
          <w:p w:rsidR="008E0D5D" w:rsidRPr="00DB6E0C" w:rsidRDefault="008E0D5D" w:rsidP="00E537CD">
            <w:pPr>
              <w:spacing w:before="100" w:beforeAutospacing="1" w:after="100" w:afterAutospacing="1"/>
              <w:jc w:val="both"/>
              <w:rPr>
                <w:rFonts w:eastAsia="Times New Roman" w:cs="Times New Roman"/>
                <w:szCs w:val="24"/>
              </w:rPr>
            </w:pPr>
          </w:p>
        </w:tc>
        <w:tc>
          <w:tcPr>
            <w:tcW w:w="1368" w:type="dxa"/>
            <w:vMerge/>
            <w:tcPrChange w:id="2640" w:author="ThaoDH" w:date="2013-10-04T09:54:00Z">
              <w:tcPr>
                <w:tcW w:w="1368" w:type="dxa"/>
                <w:vMerge/>
              </w:tcPr>
            </w:tcPrChange>
          </w:tcPr>
          <w:p w:rsidR="008E0D5D" w:rsidRPr="00DB6E0C" w:rsidRDefault="008E0D5D" w:rsidP="00E537CD">
            <w:pPr>
              <w:spacing w:before="100" w:beforeAutospacing="1" w:after="100" w:afterAutospacing="1"/>
              <w:jc w:val="both"/>
              <w:rPr>
                <w:rFonts w:eastAsia="Times New Roman" w:cs="Times New Roman"/>
                <w:szCs w:val="24"/>
              </w:rPr>
            </w:pPr>
          </w:p>
        </w:tc>
      </w:tr>
      <w:tr w:rsidR="008E0D5D" w:rsidRPr="00DB6E0C" w:rsidTr="00C04FBE">
        <w:tc>
          <w:tcPr>
            <w:tcW w:w="1368" w:type="dxa"/>
            <w:vMerge/>
            <w:tcPrChange w:id="2641" w:author="ThaoDH" w:date="2013-10-04T09:54:00Z">
              <w:tcPr>
                <w:tcW w:w="1368" w:type="dxa"/>
                <w:vMerge/>
              </w:tcPr>
            </w:tcPrChange>
          </w:tcPr>
          <w:p w:rsidR="008E0D5D" w:rsidRPr="00DB6E0C" w:rsidRDefault="008E0D5D" w:rsidP="00E537CD">
            <w:pPr>
              <w:spacing w:before="100" w:beforeAutospacing="1" w:after="100" w:afterAutospacing="1"/>
              <w:jc w:val="both"/>
              <w:rPr>
                <w:rFonts w:eastAsia="Times New Roman" w:cs="Times New Roman"/>
                <w:szCs w:val="24"/>
              </w:rPr>
            </w:pPr>
          </w:p>
        </w:tc>
        <w:tc>
          <w:tcPr>
            <w:tcW w:w="1368" w:type="dxa"/>
            <w:vAlign w:val="center"/>
            <w:tcPrChange w:id="2642" w:author="ThaoDH" w:date="2013-10-04T09:54:00Z">
              <w:tcPr>
                <w:tcW w:w="1368" w:type="dxa"/>
                <w:vAlign w:val="center"/>
              </w:tcPr>
            </w:tcPrChange>
          </w:tcPr>
          <w:p w:rsidR="008E0D5D" w:rsidRDefault="008E0D5D" w:rsidP="00E537CD">
            <w:pPr>
              <w:spacing w:before="100" w:beforeAutospacing="1" w:after="100" w:afterAutospacing="1"/>
              <w:jc w:val="both"/>
              <w:rPr>
                <w:ins w:id="2643" w:author="ThaoDH" w:date="2013-10-15T17:28:00Z"/>
                <w:rFonts w:eastAsia="Times New Roman" w:cs="Times New Roman"/>
                <w:szCs w:val="24"/>
              </w:rPr>
            </w:pPr>
            <w:r w:rsidRPr="00362516">
              <w:rPr>
                <w:rFonts w:eastAsia="Times New Roman" w:cs="Times New Roman"/>
                <w:strike/>
                <w:szCs w:val="24"/>
              </w:rPr>
              <w:t>M200</w:t>
            </w:r>
            <w:r w:rsidR="00362516" w:rsidRPr="00362516">
              <w:rPr>
                <w:rFonts w:eastAsia="Times New Roman" w:cs="Times New Roman"/>
                <w:szCs w:val="24"/>
              </w:rPr>
              <w:t xml:space="preserve"> U30</w:t>
            </w:r>
          </w:p>
          <w:p w:rsidR="000C7DFA" w:rsidRPr="00362516" w:rsidRDefault="000C7DFA" w:rsidP="00E537CD">
            <w:pPr>
              <w:spacing w:before="100" w:beforeAutospacing="1" w:after="100" w:afterAutospacing="1"/>
              <w:jc w:val="both"/>
              <w:rPr>
                <w:rFonts w:eastAsia="Times New Roman" w:cs="Times New Roman"/>
                <w:strike/>
                <w:szCs w:val="24"/>
              </w:rPr>
            </w:pPr>
            <w:ins w:id="2644" w:author="ThaoDH" w:date="2013-10-15T17:28:00Z">
              <w:r>
                <w:rPr>
                  <w:rFonts w:eastAsia="Times New Roman" w:cs="Times New Roman"/>
                  <w:szCs w:val="24"/>
                </w:rPr>
                <w:t>(ngừng cung cấp</w:t>
              </w:r>
            </w:ins>
            <w:ins w:id="2645" w:author="ThaoDH" w:date="2013-10-15T17:30:00Z">
              <w:r w:rsidR="00F96A3C">
                <w:rPr>
                  <w:rFonts w:eastAsia="Times New Roman" w:cs="Times New Roman"/>
                  <w:szCs w:val="24"/>
                </w:rPr>
                <w:t xml:space="preserve"> mới</w:t>
              </w:r>
            </w:ins>
            <w:ins w:id="2646" w:author="ThaoDH" w:date="2013-10-15T17:28:00Z">
              <w:r>
                <w:rPr>
                  <w:rFonts w:eastAsia="Times New Roman" w:cs="Times New Roman"/>
                  <w:szCs w:val="24"/>
                </w:rPr>
                <w:t>)</w:t>
              </w:r>
            </w:ins>
          </w:p>
        </w:tc>
        <w:tc>
          <w:tcPr>
            <w:tcW w:w="1368" w:type="dxa"/>
            <w:vMerge/>
            <w:vAlign w:val="center"/>
            <w:tcPrChange w:id="2647" w:author="ThaoDH" w:date="2013-10-04T09:54:00Z">
              <w:tcPr>
                <w:tcW w:w="1368" w:type="dxa"/>
                <w:vMerge/>
                <w:vAlign w:val="center"/>
              </w:tcPr>
            </w:tcPrChange>
          </w:tcPr>
          <w:p w:rsidR="008E0D5D" w:rsidRPr="00DB6E0C" w:rsidRDefault="008E0D5D" w:rsidP="00E537CD">
            <w:pPr>
              <w:jc w:val="both"/>
              <w:rPr>
                <w:rFonts w:eastAsia="Times New Roman" w:cs="Times New Roman"/>
                <w:szCs w:val="24"/>
              </w:rPr>
            </w:pPr>
          </w:p>
        </w:tc>
        <w:tc>
          <w:tcPr>
            <w:tcW w:w="1368" w:type="dxa"/>
            <w:vAlign w:val="center"/>
            <w:tcPrChange w:id="2648" w:author="ThaoDH" w:date="2013-10-04T09:54:00Z">
              <w:tcPr>
                <w:tcW w:w="1368" w:type="dxa"/>
                <w:vAlign w:val="center"/>
              </w:tcPr>
            </w:tcPrChange>
          </w:tcPr>
          <w:p w:rsidR="008E0D5D" w:rsidRPr="00DB6E0C" w:rsidRDefault="008E0D5D"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200.000</w:t>
            </w:r>
          </w:p>
        </w:tc>
        <w:tc>
          <w:tcPr>
            <w:tcW w:w="1368" w:type="dxa"/>
            <w:vAlign w:val="center"/>
            <w:tcPrChange w:id="2649" w:author="ThaoDH" w:date="2013-10-04T09:54:00Z">
              <w:tcPr>
                <w:tcW w:w="1368" w:type="dxa"/>
                <w:vAlign w:val="center"/>
              </w:tcPr>
            </w:tcPrChange>
          </w:tcPr>
          <w:p w:rsidR="008E0D5D" w:rsidRPr="00DB6E0C" w:rsidRDefault="008E0D5D"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3,5 GB</w:t>
            </w:r>
          </w:p>
        </w:tc>
        <w:tc>
          <w:tcPr>
            <w:tcW w:w="1368" w:type="dxa"/>
            <w:vMerge/>
            <w:tcPrChange w:id="2650" w:author="ThaoDH" w:date="2013-10-04T09:54:00Z">
              <w:tcPr>
                <w:tcW w:w="1368" w:type="dxa"/>
                <w:vMerge/>
              </w:tcPr>
            </w:tcPrChange>
          </w:tcPr>
          <w:p w:rsidR="008E0D5D" w:rsidRPr="00DB6E0C" w:rsidRDefault="008E0D5D" w:rsidP="00E537CD">
            <w:pPr>
              <w:spacing w:before="100" w:beforeAutospacing="1" w:after="100" w:afterAutospacing="1"/>
              <w:jc w:val="both"/>
              <w:rPr>
                <w:rFonts w:eastAsia="Times New Roman" w:cs="Times New Roman"/>
                <w:szCs w:val="24"/>
              </w:rPr>
            </w:pPr>
          </w:p>
        </w:tc>
        <w:tc>
          <w:tcPr>
            <w:tcW w:w="1368" w:type="dxa"/>
            <w:vMerge/>
            <w:tcPrChange w:id="2651" w:author="ThaoDH" w:date="2013-10-04T09:54:00Z">
              <w:tcPr>
                <w:tcW w:w="1368" w:type="dxa"/>
                <w:vMerge/>
              </w:tcPr>
            </w:tcPrChange>
          </w:tcPr>
          <w:p w:rsidR="008E0D5D" w:rsidRPr="00DB6E0C" w:rsidRDefault="008E0D5D" w:rsidP="00E537CD">
            <w:pPr>
              <w:spacing w:before="100" w:beforeAutospacing="1" w:after="100" w:afterAutospacing="1"/>
              <w:jc w:val="both"/>
              <w:rPr>
                <w:rFonts w:eastAsia="Times New Roman" w:cs="Times New Roman"/>
                <w:szCs w:val="24"/>
              </w:rPr>
            </w:pPr>
          </w:p>
        </w:tc>
      </w:tr>
    </w:tbl>
    <w:p w:rsidR="009818DF" w:rsidRDefault="009818DF" w:rsidP="00E537CD">
      <w:pPr>
        <w:spacing w:before="100" w:beforeAutospacing="1" w:after="100" w:afterAutospacing="1" w:line="240" w:lineRule="auto"/>
        <w:jc w:val="both"/>
        <w:rPr>
          <w:ins w:id="2652" w:author="ThaoDH" w:date="2013-10-16T14:55:00Z"/>
          <w:rFonts w:eastAsia="Times New Roman" w:cs="Times New Roman"/>
          <w:b/>
          <w:bCs/>
          <w:i/>
          <w:iCs/>
          <w:szCs w:val="24"/>
        </w:rPr>
      </w:pPr>
    </w:p>
    <w:p w:rsidR="0026409B" w:rsidRPr="00DB6E0C" w:rsidRDefault="0026409B" w:rsidP="00E537CD">
      <w:pPr>
        <w:spacing w:before="100" w:beforeAutospacing="1" w:after="100" w:afterAutospacing="1" w:line="240" w:lineRule="auto"/>
        <w:jc w:val="both"/>
        <w:rPr>
          <w:rFonts w:eastAsia="Times New Roman" w:cs="Times New Roman"/>
          <w:szCs w:val="24"/>
        </w:rPr>
      </w:pPr>
      <w:r w:rsidRPr="00DB6E0C">
        <w:rPr>
          <w:rFonts w:eastAsia="Times New Roman" w:cs="Times New Roman"/>
          <w:b/>
          <w:bCs/>
          <w:i/>
          <w:iCs/>
          <w:szCs w:val="24"/>
        </w:rPr>
        <w:t xml:space="preserve">Chú ý: </w:t>
      </w:r>
    </w:p>
    <w:p w:rsidR="000F6302" w:rsidRPr="00DB6E0C" w:rsidRDefault="00B6304C" w:rsidP="00E537CD">
      <w:pPr>
        <w:jc w:val="both"/>
        <w:rPr>
          <w:rFonts w:cs="Times New Roman"/>
          <w:b/>
          <w:bCs/>
          <w:szCs w:val="24"/>
        </w:rPr>
      </w:pPr>
      <w:ins w:id="2653" w:author="ThaoDH" w:date="2013-10-15T17:34:00Z">
        <w:r>
          <w:rPr>
            <w:rFonts w:cs="Times New Roman"/>
            <w:b/>
            <w:bCs/>
            <w:szCs w:val="24"/>
          </w:rPr>
          <w:t>- Mức cước nêu trên đã bao gồm thuế giá trị gia tăng</w:t>
        </w:r>
      </w:ins>
    </w:p>
    <w:p w:rsidR="00007C66" w:rsidRPr="00DB6E0C" w:rsidRDefault="00007C66" w:rsidP="00E537CD">
      <w:pPr>
        <w:pStyle w:val="NormalWeb"/>
        <w:jc w:val="both"/>
      </w:pPr>
      <w:r w:rsidRPr="00DB6E0C">
        <w:t xml:space="preserve">- Nguyên tắc tính cước: </w:t>
      </w:r>
    </w:p>
    <w:p w:rsidR="00007C66" w:rsidRPr="00DB6E0C" w:rsidRDefault="00007C66" w:rsidP="00E537CD">
      <w:pPr>
        <w:pStyle w:val="NormalWeb"/>
        <w:jc w:val="both"/>
      </w:pPr>
      <w:r w:rsidRPr="00DB6E0C">
        <w:t>+ Lưu lượng sử dụng được tính trên tổng lưu lượng download và upload.</w:t>
      </w:r>
    </w:p>
    <w:p w:rsidR="00007C66" w:rsidRPr="00DB6E0C" w:rsidRDefault="00007C66" w:rsidP="00E537CD">
      <w:pPr>
        <w:pStyle w:val="NormalWeb"/>
        <w:jc w:val="both"/>
      </w:pPr>
      <w:r w:rsidRPr="00DB6E0C">
        <w:t>+ Phần dung lượng miễn phí không áp dụng khi khách hàng đi roaming quốc tế.</w:t>
      </w:r>
      <w:ins w:id="2654" w:author="Comverse" w:date="2013-10-14T15:19:00Z">
        <w:r w:rsidR="008446FB">
          <w:t xml:space="preserve"> ok</w:t>
        </w:r>
      </w:ins>
    </w:p>
    <w:p w:rsidR="00904F66" w:rsidRDefault="00007C66" w:rsidP="00904F66">
      <w:pPr>
        <w:pStyle w:val="NormalWeb"/>
        <w:jc w:val="both"/>
        <w:rPr>
          <w:ins w:id="2655" w:author="ThaoDH" w:date="2013-10-15T18:05:00Z"/>
        </w:rPr>
      </w:pPr>
      <w:r w:rsidRPr="00DB6E0C">
        <w:t xml:space="preserve">+ </w:t>
      </w:r>
      <w:ins w:id="2656" w:author="ThaoDH" w:date="2013-10-15T17:35:00Z">
        <w:r w:rsidR="00CD5023">
          <w:t>Cước sử dụng M0, cước vượt gói tính theo block 50KB</w:t>
        </w:r>
      </w:ins>
      <w:ins w:id="2657" w:author="ThaoDH" w:date="2013-10-15T17:36:00Z">
        <w:r w:rsidR="00CD5023">
          <w:t xml:space="preserve">. </w:t>
        </w:r>
        <w:r w:rsidR="00CD5023" w:rsidRPr="003A7FE4">
          <w:t>Lưu lượng miễn phí trong gói tính theo block 1KB</w:t>
        </w:r>
      </w:ins>
    </w:p>
    <w:p w:rsidR="004244C3" w:rsidRDefault="008706EF">
      <w:pPr>
        <w:pStyle w:val="NormalWeb"/>
        <w:numPr>
          <w:ilvl w:val="0"/>
          <w:numId w:val="6"/>
        </w:numPr>
        <w:jc w:val="both"/>
        <w:rPr>
          <w:ins w:id="2658" w:author="ThaoDH" w:date="2013-10-21T10:59:00Z"/>
        </w:rPr>
        <w:pPrChange w:id="2659" w:author="ThaoDH" w:date="2013-10-15T18:05:00Z">
          <w:pPr>
            <w:pStyle w:val="NormalWeb"/>
            <w:jc w:val="both"/>
          </w:pPr>
        </w:pPrChange>
      </w:pPr>
      <w:ins w:id="2660" w:author="ThaoDH" w:date="2013-10-21T10:58:00Z">
        <w:r>
          <w:t xml:space="preserve">Đối với cước M0 </w:t>
        </w:r>
      </w:ins>
    </w:p>
    <w:p w:rsidR="004244C3" w:rsidRPr="004244C3" w:rsidRDefault="00811579">
      <w:pPr>
        <w:spacing w:before="120" w:after="120"/>
        <w:ind w:left="360"/>
        <w:jc w:val="both"/>
        <w:rPr>
          <w:ins w:id="2661" w:author="ThaoDH" w:date="2013-10-21T10:59:00Z"/>
          <w:sz w:val="25"/>
          <w:szCs w:val="25"/>
          <w:rPrChange w:id="2662" w:author="ThaoDH" w:date="2013-10-21T10:59:00Z">
            <w:rPr>
              <w:ins w:id="2663" w:author="ThaoDH" w:date="2013-10-21T10:59:00Z"/>
            </w:rPr>
          </w:rPrChange>
        </w:rPr>
        <w:pPrChange w:id="2664" w:author="ThaoDH" w:date="2013-10-21T10:59:00Z">
          <w:pPr>
            <w:pStyle w:val="ListParagraph"/>
            <w:numPr>
              <w:numId w:val="6"/>
            </w:numPr>
            <w:tabs>
              <w:tab w:val="num" w:pos="720"/>
            </w:tabs>
            <w:spacing w:before="120" w:after="120"/>
            <w:ind w:hanging="360"/>
            <w:jc w:val="both"/>
          </w:pPr>
        </w:pPrChange>
      </w:pPr>
      <w:ins w:id="2665" w:author="ThaoDH" w:date="2013-10-21T10:59:00Z">
        <w:r w:rsidRPr="00811579">
          <w:rPr>
            <w:sz w:val="25"/>
            <w:szCs w:val="25"/>
            <w:rPrChange w:id="2666" w:author="ThaoDH" w:date="2013-10-21T10:59:00Z">
              <w:rPr/>
            </w:rPrChange>
          </w:rPr>
          <w:t>+</w:t>
        </w:r>
        <w:r w:rsidRPr="00811579">
          <w:rPr>
            <w:sz w:val="25"/>
            <w:szCs w:val="25"/>
            <w:rPrChange w:id="2667" w:author="ThaoDH" w:date="2013-10-21T10:59:00Z">
              <w:rPr/>
            </w:rPrChange>
          </w:rPr>
          <w:tab/>
          <w:t xml:space="preserve">Phần cước data trong tháng ≤ 500.000đ được tính theo đơn giá 75 đ/50 KB; </w:t>
        </w:r>
      </w:ins>
    </w:p>
    <w:p w:rsidR="004244C3" w:rsidRDefault="008706EF">
      <w:pPr>
        <w:pStyle w:val="NormalWeb"/>
        <w:ind w:left="720"/>
        <w:jc w:val="both"/>
        <w:rPr>
          <w:ins w:id="2668" w:author="ThaoDH" w:date="2013-10-21T10:59:00Z"/>
        </w:rPr>
        <w:pPrChange w:id="2669" w:author="ThaoDH" w:date="2013-10-21T10:59:00Z">
          <w:pPr>
            <w:pStyle w:val="NormalWeb"/>
            <w:jc w:val="both"/>
          </w:pPr>
        </w:pPrChange>
      </w:pPr>
      <w:ins w:id="2670" w:author="ThaoDH" w:date="2013-10-21T10:59:00Z">
        <w:r>
          <w:rPr>
            <w:sz w:val="25"/>
            <w:szCs w:val="25"/>
          </w:rPr>
          <w:t>+</w:t>
        </w:r>
        <w:r>
          <w:rPr>
            <w:sz w:val="25"/>
            <w:szCs w:val="25"/>
          </w:rPr>
          <w:tab/>
          <w:t>Phần cước data trong tháng trên 500.000đ được tính giảm 80% mức cước M0 hiện hành</w:t>
        </w:r>
        <w:r>
          <w:t xml:space="preserve"> </w:t>
        </w:r>
      </w:ins>
      <w:ins w:id="2671" w:author="ThaoDH" w:date="2013-10-21T11:00:00Z">
        <w:r>
          <w:t>tức là 15đồng/</w:t>
        </w:r>
      </w:ins>
      <w:ins w:id="2672" w:author="ThaoDH" w:date="2013-10-21T11:07:00Z">
        <w:r w:rsidR="00414F79">
          <w:t>50</w:t>
        </w:r>
      </w:ins>
      <w:ins w:id="2673" w:author="ThaoDH" w:date="2013-10-21T11:00:00Z">
        <w:r>
          <w:t>KB</w:t>
        </w:r>
      </w:ins>
    </w:p>
    <w:p w:rsidR="004244C3" w:rsidRPr="004244C3" w:rsidRDefault="00811579">
      <w:pPr>
        <w:pStyle w:val="NormalWeb"/>
        <w:numPr>
          <w:ilvl w:val="0"/>
          <w:numId w:val="6"/>
        </w:numPr>
        <w:jc w:val="both"/>
        <w:rPr>
          <w:ins w:id="2674" w:author="ThaoDH" w:date="2013-10-21T11:01:00Z"/>
          <w:rPrChange w:id="2675" w:author="ThaoDH" w:date="2013-10-21T11:01:00Z">
            <w:rPr>
              <w:ins w:id="2676" w:author="ThaoDH" w:date="2013-10-21T11:01:00Z"/>
              <w:sz w:val="25"/>
              <w:szCs w:val="25"/>
            </w:rPr>
          </w:rPrChange>
        </w:rPr>
        <w:pPrChange w:id="2677" w:author="ThaoDH" w:date="2013-10-21T11:01:00Z">
          <w:pPr>
            <w:spacing w:before="120" w:after="120"/>
            <w:ind w:left="426" w:hanging="426"/>
            <w:jc w:val="both"/>
          </w:pPr>
        </w:pPrChange>
      </w:pPr>
      <w:ins w:id="2678" w:author="ThaoDH" w:date="2013-10-21T11:01:00Z">
        <w:r w:rsidRPr="00811579">
          <w:rPr>
            <w:rPrChange w:id="2679" w:author="ThaoDH" w:date="2013-10-21T11:01:00Z">
              <w:rPr>
                <w:sz w:val="25"/>
                <w:szCs w:val="25"/>
              </w:rPr>
            </w:rPrChange>
          </w:rPr>
          <w:t>Thuê bao sồng/a trong tháng trên 500.000đ được tính giảm 80% mức cước M0 hiện hànhhAT</w:t>
        </w:r>
      </w:ins>
    </w:p>
    <w:p w:rsidR="008706EF" w:rsidRDefault="008706EF" w:rsidP="008706EF">
      <w:pPr>
        <w:spacing w:before="120" w:after="120"/>
        <w:ind w:left="426"/>
        <w:jc w:val="both"/>
        <w:rPr>
          <w:ins w:id="2680" w:author="ThaoDH" w:date="2013-10-21T11:01:00Z"/>
          <w:sz w:val="25"/>
          <w:szCs w:val="25"/>
        </w:rPr>
      </w:pPr>
      <w:ins w:id="2681" w:author="ThaoDH" w:date="2013-10-21T11:01:00Z">
        <w:r>
          <w:rPr>
            <w:sz w:val="25"/>
            <w:szCs w:val="25"/>
          </w:rPr>
          <w:t>+</w:t>
        </w:r>
        <w:r>
          <w:rPr>
            <w:sz w:val="25"/>
            <w:szCs w:val="25"/>
          </w:rPr>
          <w:tab/>
          <w:t>Phần c</w:t>
        </w:r>
        <w:r w:rsidRPr="00C86048">
          <w:rPr>
            <w:sz w:val="25"/>
            <w:szCs w:val="25"/>
          </w:rPr>
          <w:t xml:space="preserve">ước </w:t>
        </w:r>
        <w:r>
          <w:rPr>
            <w:sz w:val="25"/>
            <w:szCs w:val="25"/>
          </w:rPr>
          <w:t xml:space="preserve">data vượt gói trong tháng ≤ </w:t>
        </w:r>
        <w:r w:rsidRPr="00C86048">
          <w:rPr>
            <w:sz w:val="25"/>
            <w:szCs w:val="25"/>
          </w:rPr>
          <w:t>500.000đ</w:t>
        </w:r>
        <w:r>
          <w:rPr>
            <w:sz w:val="25"/>
            <w:szCs w:val="25"/>
          </w:rPr>
          <w:t xml:space="preserve"> </w:t>
        </w:r>
        <w:r w:rsidRPr="00C86048">
          <w:rPr>
            <w:sz w:val="25"/>
            <w:szCs w:val="25"/>
          </w:rPr>
          <w:t xml:space="preserve">được tính </w:t>
        </w:r>
        <w:r>
          <w:rPr>
            <w:sz w:val="25"/>
            <w:szCs w:val="25"/>
          </w:rPr>
          <w:t>theo đơn giá 25</w:t>
        </w:r>
        <w:r w:rsidRPr="00C86048">
          <w:rPr>
            <w:sz w:val="25"/>
            <w:szCs w:val="25"/>
          </w:rPr>
          <w:t xml:space="preserve"> đ/</w:t>
        </w:r>
        <w:r>
          <w:rPr>
            <w:sz w:val="25"/>
            <w:szCs w:val="25"/>
          </w:rPr>
          <w:t>5</w:t>
        </w:r>
        <w:r w:rsidRPr="00C86048">
          <w:rPr>
            <w:sz w:val="25"/>
            <w:szCs w:val="25"/>
          </w:rPr>
          <w:t>0 KB</w:t>
        </w:r>
        <w:r>
          <w:rPr>
            <w:sz w:val="25"/>
            <w:szCs w:val="25"/>
          </w:rPr>
          <w:t xml:space="preserve">; </w:t>
        </w:r>
      </w:ins>
    </w:p>
    <w:p w:rsidR="004244C3" w:rsidRPr="004244C3" w:rsidRDefault="008706EF">
      <w:pPr>
        <w:pStyle w:val="NormalWeb"/>
        <w:ind w:firstLine="360"/>
        <w:jc w:val="both"/>
        <w:rPr>
          <w:ins w:id="2682" w:author="ThaoDH" w:date="2013-10-21T11:01:00Z"/>
          <w:rPrChange w:id="2683" w:author="ThaoDH" w:date="2013-10-21T11:01:00Z">
            <w:rPr>
              <w:ins w:id="2684" w:author="ThaoDH" w:date="2013-10-21T11:01:00Z"/>
              <w:sz w:val="25"/>
              <w:szCs w:val="25"/>
            </w:rPr>
          </w:rPrChange>
        </w:rPr>
        <w:pPrChange w:id="2685" w:author="ThaoDH" w:date="2013-10-21T11:01:00Z">
          <w:pPr>
            <w:pStyle w:val="NormalWeb"/>
            <w:jc w:val="both"/>
          </w:pPr>
        </w:pPrChange>
      </w:pPr>
      <w:ins w:id="2686" w:author="ThaoDH" w:date="2013-10-21T11:01:00Z">
        <w:r>
          <w:rPr>
            <w:sz w:val="25"/>
            <w:szCs w:val="25"/>
          </w:rPr>
          <w:t>+</w:t>
        </w:r>
        <w:r>
          <w:rPr>
            <w:sz w:val="25"/>
            <w:szCs w:val="25"/>
          </w:rPr>
          <w:tab/>
          <w:t>Phần cước data vượt gói trong tháng trên 500.000đ được tính giảm 80% mức cước vượt gói hiện hành tức là 20%*2</w:t>
        </w:r>
      </w:ins>
      <w:ins w:id="2687" w:author="ThaoDH" w:date="2013-10-21T11:04:00Z">
        <w:r>
          <w:rPr>
            <w:sz w:val="25"/>
            <w:szCs w:val="25"/>
          </w:rPr>
          <w:t xml:space="preserve">5đ/50KB= </w:t>
        </w:r>
      </w:ins>
      <w:ins w:id="2688" w:author="ThaoDH" w:date="2013-10-21T11:05:00Z">
        <w:r>
          <w:rPr>
            <w:sz w:val="25"/>
            <w:szCs w:val="25"/>
          </w:rPr>
          <w:t>5đ/50KB</w:t>
        </w:r>
      </w:ins>
    </w:p>
    <w:p w:rsidR="004244C3" w:rsidRDefault="004E49C1">
      <w:pPr>
        <w:pStyle w:val="NormalWeb"/>
        <w:ind w:left="360"/>
        <w:jc w:val="both"/>
        <w:pPrChange w:id="2689" w:author="ThaoDH" w:date="2013-10-16T14:56:00Z">
          <w:pPr>
            <w:pStyle w:val="NormalWeb"/>
            <w:jc w:val="both"/>
          </w:pPr>
        </w:pPrChange>
      </w:pPr>
      <w:ins w:id="2690" w:author="ThaoDH" w:date="2013-10-21T15:23:00Z">
        <w:r w:rsidRPr="001666C4">
          <w:rPr>
            <w:sz w:val="23"/>
            <w:szCs w:val="23"/>
          </w:rPr>
          <w:t xml:space="preserve"> </w:t>
        </w:r>
      </w:ins>
      <w:ins w:id="2691" w:author="ThaoDH" w:date="2013-10-16T14:56:00Z">
        <w:r w:rsidR="009818DF" w:rsidRPr="001666C4">
          <w:rPr>
            <w:sz w:val="23"/>
            <w:szCs w:val="23"/>
          </w:rPr>
          <w:t>[Elcom/Comverse]</w:t>
        </w:r>
        <w:r w:rsidR="009818DF">
          <w:rPr>
            <w:sz w:val="23"/>
            <w:szCs w:val="23"/>
          </w:rPr>
          <w:t xml:space="preserve">: </w:t>
        </w:r>
        <w:r w:rsidR="0074427A">
          <w:rPr>
            <w:sz w:val="23"/>
            <w:szCs w:val="23"/>
          </w:rPr>
          <w:t xml:space="preserve">Bảng cước là </w:t>
        </w:r>
        <w:r w:rsidR="009818DF">
          <w:rPr>
            <w:sz w:val="23"/>
            <w:szCs w:val="23"/>
          </w:rPr>
          <w:t>OK</w:t>
        </w:r>
        <w:r w:rsidR="0074427A">
          <w:rPr>
            <w:sz w:val="23"/>
            <w:szCs w:val="23"/>
          </w:rPr>
          <w:t xml:space="preserve">. </w:t>
        </w:r>
      </w:ins>
      <w:ins w:id="2692" w:author="ThaoDH" w:date="2013-10-17T16:51:00Z">
        <w:r w:rsidR="00811579" w:rsidRPr="00811579">
          <w:rPr>
            <w:sz w:val="23"/>
            <w:szCs w:val="23"/>
            <w:highlight w:val="cyan"/>
            <w:rPrChange w:id="2693" w:author="ThaoDH" w:date="2013-10-17T16:52:00Z">
              <w:rPr>
                <w:sz w:val="23"/>
                <w:szCs w:val="23"/>
              </w:rPr>
            </w:rPrChange>
          </w:rPr>
          <w:t xml:space="preserve">Phần lưu lượng miễn phí trong gói tính theo block 1KB </w:t>
        </w:r>
      </w:ins>
      <w:ins w:id="2694" w:author="ThaoDH" w:date="2013-10-17T16:52:00Z">
        <w:r w:rsidR="003A7FE4">
          <w:rPr>
            <w:sz w:val="23"/>
            <w:szCs w:val="23"/>
            <w:highlight w:val="cyan"/>
          </w:rPr>
          <w:t>cần xem xét thêm</w:t>
        </w:r>
      </w:ins>
      <w:ins w:id="2695" w:author="ThaoDH" w:date="2013-10-17T16:51:00Z">
        <w:r w:rsidR="000960ED">
          <w:rPr>
            <w:sz w:val="23"/>
            <w:szCs w:val="23"/>
          </w:rPr>
          <w:t xml:space="preserve">. </w:t>
        </w:r>
      </w:ins>
      <w:ins w:id="2696" w:author="ThaoDH" w:date="2013-10-16T14:56:00Z">
        <w:r w:rsidR="0074427A">
          <w:rPr>
            <w:sz w:val="23"/>
            <w:szCs w:val="23"/>
          </w:rPr>
          <w:t>Phần đăng kí nhắn tin sẽ do hệ thống provisioning bên ngoài làm</w:t>
        </w:r>
      </w:ins>
    </w:p>
    <w:p w:rsidR="00007C66" w:rsidRPr="00DB6E0C" w:rsidRDefault="00C347A2" w:rsidP="00E537CD">
      <w:pPr>
        <w:spacing w:before="100" w:beforeAutospacing="1" w:after="100" w:afterAutospacing="1"/>
        <w:jc w:val="both"/>
        <w:rPr>
          <w:rFonts w:cs="Times New Roman"/>
          <w:szCs w:val="24"/>
        </w:rPr>
      </w:pPr>
      <w:r w:rsidRPr="00DB6E0C">
        <w:rPr>
          <w:rFonts w:cs="Times New Roman"/>
          <w:b/>
          <w:bCs/>
          <w:szCs w:val="24"/>
        </w:rPr>
        <w:t>Quy định hạn mức thanh toán tối đa:</w:t>
      </w:r>
      <w:r w:rsidRPr="00DB6E0C">
        <w:rPr>
          <w:rFonts w:cs="Times New Roman"/>
          <w:szCs w:val="24"/>
        </w:rPr>
        <w:t xml:space="preserve"> </w:t>
      </w:r>
    </w:p>
    <w:p w:rsidR="00AA6A62" w:rsidRDefault="00C347A2" w:rsidP="00E537CD">
      <w:pPr>
        <w:spacing w:before="100" w:beforeAutospacing="1" w:after="100" w:afterAutospacing="1"/>
        <w:jc w:val="both"/>
        <w:rPr>
          <w:ins w:id="2697" w:author="ThaoDH" w:date="2013-10-16T14:57:00Z"/>
          <w:rFonts w:cs="Times New Roman"/>
          <w:szCs w:val="24"/>
        </w:rPr>
      </w:pPr>
      <w:r w:rsidRPr="00DB6E0C">
        <w:rPr>
          <w:rFonts w:cs="Times New Roman"/>
          <w:szCs w:val="24"/>
        </w:rPr>
        <w:t>Đối tượng áp dụng: TB trả sau VinaPhone sử dụng dịch vụ Mobile internet</w:t>
      </w:r>
    </w:p>
    <w:p w:rsidR="00C347A2" w:rsidRPr="00DB6E0C" w:rsidRDefault="00AA6A62" w:rsidP="00E537CD">
      <w:pPr>
        <w:spacing w:before="100" w:beforeAutospacing="1" w:after="100" w:afterAutospacing="1"/>
        <w:jc w:val="both"/>
        <w:rPr>
          <w:rFonts w:cs="Times New Roman"/>
          <w:szCs w:val="24"/>
        </w:rPr>
      </w:pPr>
      <w:ins w:id="2698" w:author="ThaoDH" w:date="2013-10-16T14:57:00Z">
        <w:r w:rsidRPr="001666C4">
          <w:rPr>
            <w:sz w:val="23"/>
            <w:szCs w:val="23"/>
          </w:rPr>
          <w:t>[Elcom/Comverse]</w:t>
        </w:r>
        <w:r>
          <w:rPr>
            <w:sz w:val="23"/>
            <w:szCs w:val="23"/>
          </w:rPr>
          <w:t>: Hệ thống provisioning của VNP cần kiểm tra tính hợp lệ</w:t>
        </w:r>
      </w:ins>
    </w:p>
    <w:p w:rsidR="00C347A2" w:rsidRPr="00DB6E0C" w:rsidRDefault="00C347A2" w:rsidP="00E537CD">
      <w:pPr>
        <w:spacing w:before="100" w:beforeAutospacing="1" w:after="100" w:afterAutospacing="1"/>
        <w:jc w:val="both"/>
        <w:rPr>
          <w:rFonts w:cs="Times New Roman"/>
          <w:b/>
          <w:bCs/>
          <w:iCs/>
          <w:szCs w:val="24"/>
        </w:rPr>
      </w:pPr>
      <w:r w:rsidRPr="00DB6E0C">
        <w:rPr>
          <w:rFonts w:cs="Times New Roman"/>
          <w:b/>
          <w:bCs/>
          <w:iCs/>
          <w:szCs w:val="24"/>
        </w:rPr>
        <w:t>Thuê bao trả sau thông thường:</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95"/>
        <w:gridCol w:w="4695"/>
      </w:tblGrid>
      <w:tr w:rsidR="00730EA9" w:rsidRPr="00DB6E0C" w:rsidTr="00730EA9">
        <w:trPr>
          <w:tblCellSpacing w:w="0" w:type="dxa"/>
        </w:trPr>
        <w:tc>
          <w:tcPr>
            <w:tcW w:w="4695" w:type="dxa"/>
            <w:tcBorders>
              <w:top w:val="outset" w:sz="6" w:space="0" w:color="auto"/>
              <w:left w:val="outset" w:sz="6" w:space="0" w:color="auto"/>
              <w:bottom w:val="outset" w:sz="6" w:space="0" w:color="auto"/>
              <w:right w:val="outset" w:sz="6" w:space="0" w:color="auto"/>
            </w:tcBorders>
            <w:vAlign w:val="center"/>
            <w:hideMark/>
          </w:tcPr>
          <w:p w:rsidR="00730EA9" w:rsidRPr="00DB6E0C" w:rsidRDefault="00730EA9" w:rsidP="00E537CD">
            <w:pPr>
              <w:jc w:val="both"/>
              <w:rPr>
                <w:rFonts w:cs="Times New Roman"/>
                <w:bCs/>
                <w:szCs w:val="24"/>
              </w:rPr>
            </w:pPr>
            <w:r w:rsidRPr="00DB6E0C">
              <w:rPr>
                <w:rFonts w:cs="Times New Roman"/>
                <w:bCs/>
                <w:szCs w:val="24"/>
              </w:rPr>
              <w:t xml:space="preserve">Gói cước </w:t>
            </w:r>
          </w:p>
        </w:tc>
        <w:tc>
          <w:tcPr>
            <w:tcW w:w="4695" w:type="dxa"/>
            <w:tcBorders>
              <w:top w:val="outset" w:sz="6" w:space="0" w:color="auto"/>
              <w:left w:val="outset" w:sz="6" w:space="0" w:color="auto"/>
              <w:bottom w:val="outset" w:sz="6" w:space="0" w:color="auto"/>
              <w:right w:val="outset" w:sz="6" w:space="0" w:color="auto"/>
            </w:tcBorders>
            <w:vAlign w:val="center"/>
            <w:hideMark/>
          </w:tcPr>
          <w:p w:rsidR="00730EA9" w:rsidRPr="00DB6E0C" w:rsidRDefault="00730EA9" w:rsidP="00E537CD">
            <w:pPr>
              <w:spacing w:before="100" w:beforeAutospacing="1" w:after="100" w:afterAutospacing="1"/>
              <w:jc w:val="both"/>
              <w:rPr>
                <w:rFonts w:cs="Times New Roman"/>
                <w:bCs/>
                <w:szCs w:val="24"/>
              </w:rPr>
            </w:pPr>
            <w:r w:rsidRPr="00DB6E0C">
              <w:rPr>
                <w:rFonts w:cs="Times New Roman"/>
                <w:bCs/>
                <w:szCs w:val="24"/>
              </w:rPr>
              <w:t>Hạn mức thanh toán dịch vụ Mobile internet tối đa trong tháng</w:t>
            </w:r>
          </w:p>
        </w:tc>
      </w:tr>
      <w:tr w:rsidR="00730EA9" w:rsidRPr="00DB6E0C" w:rsidTr="00730EA9">
        <w:trPr>
          <w:tblCellSpacing w:w="0" w:type="dxa"/>
        </w:trPr>
        <w:tc>
          <w:tcPr>
            <w:tcW w:w="4695" w:type="dxa"/>
            <w:tcBorders>
              <w:top w:val="outset" w:sz="6" w:space="0" w:color="auto"/>
              <w:left w:val="outset" w:sz="6" w:space="0" w:color="auto"/>
              <w:bottom w:val="outset" w:sz="6" w:space="0" w:color="auto"/>
              <w:right w:val="outset" w:sz="6" w:space="0" w:color="auto"/>
            </w:tcBorders>
            <w:vAlign w:val="center"/>
            <w:hideMark/>
          </w:tcPr>
          <w:p w:rsidR="00730EA9" w:rsidRPr="00DB6E0C" w:rsidRDefault="00730EA9" w:rsidP="00E537CD">
            <w:pPr>
              <w:jc w:val="both"/>
              <w:rPr>
                <w:rFonts w:cs="Times New Roman"/>
                <w:bCs/>
                <w:szCs w:val="24"/>
              </w:rPr>
            </w:pPr>
            <w:r w:rsidRPr="00DB6E0C">
              <w:rPr>
                <w:rFonts w:cs="Times New Roman"/>
                <w:bCs/>
                <w:szCs w:val="24"/>
              </w:rPr>
              <w:t>Gói mặc định M0</w:t>
            </w:r>
            <w:ins w:id="2699" w:author="Comverse" w:date="2013-09-30T14:32:00Z">
              <w:r w:rsidR="00182388">
                <w:rPr>
                  <w:rFonts w:cs="Times New Roman"/>
                  <w:bCs/>
                  <w:szCs w:val="24"/>
                </w:rPr>
                <w:t xml:space="preserve"> khai trong PO</w:t>
              </w:r>
            </w:ins>
          </w:p>
        </w:tc>
        <w:tc>
          <w:tcPr>
            <w:tcW w:w="4695" w:type="dxa"/>
            <w:tcBorders>
              <w:top w:val="outset" w:sz="6" w:space="0" w:color="auto"/>
              <w:left w:val="outset" w:sz="6" w:space="0" w:color="auto"/>
              <w:bottom w:val="outset" w:sz="6" w:space="0" w:color="auto"/>
              <w:right w:val="outset" w:sz="6" w:space="0" w:color="auto"/>
            </w:tcBorders>
            <w:vAlign w:val="center"/>
            <w:hideMark/>
          </w:tcPr>
          <w:p w:rsidR="00730EA9" w:rsidRPr="00DB6E0C" w:rsidRDefault="00730EA9" w:rsidP="00E537CD">
            <w:pPr>
              <w:spacing w:before="100" w:beforeAutospacing="1" w:after="100" w:afterAutospacing="1"/>
              <w:jc w:val="both"/>
              <w:rPr>
                <w:rFonts w:cs="Times New Roman"/>
                <w:bCs/>
                <w:szCs w:val="24"/>
              </w:rPr>
            </w:pPr>
            <w:r w:rsidRPr="00DB6E0C">
              <w:rPr>
                <w:rFonts w:cs="Times New Roman"/>
                <w:bCs/>
                <w:szCs w:val="24"/>
              </w:rPr>
              <w:t>1.000.000 đồng</w:t>
            </w:r>
            <w:ins w:id="2700" w:author="Comverse" w:date="2013-09-30T14:32:00Z">
              <w:r w:rsidR="00182388">
                <w:rPr>
                  <w:rFonts w:cs="Times New Roman"/>
                  <w:bCs/>
                  <w:szCs w:val="24"/>
                </w:rPr>
                <w:t xml:space="preserve"> han muc nay cung dc cau hinh </w:t>
              </w:r>
              <w:r w:rsidR="00182388">
                <w:rPr>
                  <w:rFonts w:cs="Times New Roman"/>
                  <w:bCs/>
                  <w:szCs w:val="24"/>
                </w:rPr>
                <w:lastRenderedPageBreak/>
                <w:t>trong PO</w:t>
              </w:r>
            </w:ins>
          </w:p>
        </w:tc>
      </w:tr>
      <w:tr w:rsidR="00730EA9" w:rsidRPr="00DB6E0C" w:rsidTr="00730EA9">
        <w:trPr>
          <w:tblCellSpacing w:w="0" w:type="dxa"/>
        </w:trPr>
        <w:tc>
          <w:tcPr>
            <w:tcW w:w="4695" w:type="dxa"/>
            <w:tcBorders>
              <w:top w:val="outset" w:sz="6" w:space="0" w:color="auto"/>
              <w:left w:val="outset" w:sz="6" w:space="0" w:color="auto"/>
              <w:bottom w:val="outset" w:sz="6" w:space="0" w:color="auto"/>
              <w:right w:val="outset" w:sz="6" w:space="0" w:color="auto"/>
            </w:tcBorders>
            <w:vAlign w:val="center"/>
            <w:hideMark/>
          </w:tcPr>
          <w:p w:rsidR="00730EA9" w:rsidRPr="00DB6E0C" w:rsidRDefault="00730EA9" w:rsidP="00E537CD">
            <w:pPr>
              <w:jc w:val="both"/>
              <w:rPr>
                <w:rFonts w:cs="Times New Roman"/>
                <w:bCs/>
                <w:szCs w:val="24"/>
              </w:rPr>
            </w:pPr>
            <w:r w:rsidRPr="00DB6E0C">
              <w:rPr>
                <w:rFonts w:cs="Times New Roman"/>
                <w:bCs/>
                <w:szCs w:val="24"/>
              </w:rPr>
              <w:lastRenderedPageBreak/>
              <w:t>Gói M10, M25, M50</w:t>
            </w:r>
            <w:ins w:id="2701" w:author="Comverse" w:date="2013-09-30T14:32:00Z">
              <w:r w:rsidR="00182388">
                <w:rPr>
                  <w:rFonts w:cs="Times New Roman"/>
                  <w:bCs/>
                  <w:szCs w:val="24"/>
                </w:rPr>
                <w:t xml:space="preserve">  khai trong SO</w:t>
              </w:r>
            </w:ins>
          </w:p>
        </w:tc>
        <w:tc>
          <w:tcPr>
            <w:tcW w:w="4695" w:type="dxa"/>
            <w:tcBorders>
              <w:top w:val="outset" w:sz="6" w:space="0" w:color="auto"/>
              <w:left w:val="outset" w:sz="6" w:space="0" w:color="auto"/>
              <w:bottom w:val="outset" w:sz="6" w:space="0" w:color="auto"/>
              <w:right w:val="outset" w:sz="6" w:space="0" w:color="auto"/>
            </w:tcBorders>
            <w:vAlign w:val="center"/>
            <w:hideMark/>
          </w:tcPr>
          <w:p w:rsidR="00730EA9" w:rsidRPr="00DB6E0C" w:rsidRDefault="00730EA9" w:rsidP="00E537CD">
            <w:pPr>
              <w:spacing w:before="100" w:beforeAutospacing="1" w:after="100" w:afterAutospacing="1"/>
              <w:jc w:val="both"/>
              <w:rPr>
                <w:rFonts w:cs="Times New Roman"/>
                <w:bCs/>
                <w:szCs w:val="24"/>
              </w:rPr>
            </w:pPr>
            <w:r w:rsidRPr="00DB6E0C">
              <w:rPr>
                <w:rFonts w:cs="Times New Roman"/>
                <w:bCs/>
                <w:szCs w:val="24"/>
              </w:rPr>
              <w:t>Giá gói + 900.000 đồng</w:t>
            </w:r>
            <w:ins w:id="2702" w:author="Comverse" w:date="2013-10-14T15:20:00Z">
              <w:r w:rsidR="008446FB">
                <w:rPr>
                  <w:rFonts w:cs="Times New Roman"/>
                  <w:bCs/>
                  <w:szCs w:val="24"/>
                </w:rPr>
                <w:t xml:space="preserve"> ok</w:t>
              </w:r>
            </w:ins>
          </w:p>
        </w:tc>
      </w:tr>
      <w:tr w:rsidR="00730EA9" w:rsidRPr="00DB6E0C" w:rsidTr="00730EA9">
        <w:trPr>
          <w:tblCellSpacing w:w="0" w:type="dxa"/>
        </w:trPr>
        <w:tc>
          <w:tcPr>
            <w:tcW w:w="4695" w:type="dxa"/>
            <w:tcBorders>
              <w:top w:val="outset" w:sz="6" w:space="0" w:color="auto"/>
              <w:left w:val="outset" w:sz="6" w:space="0" w:color="auto"/>
              <w:bottom w:val="outset" w:sz="6" w:space="0" w:color="auto"/>
              <w:right w:val="outset" w:sz="6" w:space="0" w:color="auto"/>
            </w:tcBorders>
            <w:vAlign w:val="center"/>
            <w:hideMark/>
          </w:tcPr>
          <w:p w:rsidR="00730EA9" w:rsidRPr="00DB6E0C" w:rsidRDefault="00730EA9" w:rsidP="00E537CD">
            <w:pPr>
              <w:jc w:val="both"/>
              <w:rPr>
                <w:rFonts w:cs="Times New Roman"/>
                <w:bCs/>
                <w:szCs w:val="24"/>
              </w:rPr>
            </w:pPr>
            <w:r w:rsidRPr="00DB6E0C">
              <w:rPr>
                <w:rFonts w:cs="Times New Roman"/>
                <w:bCs/>
                <w:szCs w:val="24"/>
              </w:rPr>
              <w:t xml:space="preserve">Gói M100, </w:t>
            </w:r>
            <w:ins w:id="2703" w:author="ThaoDH" w:date="2013-10-15T18:15:00Z">
              <w:r w:rsidR="00816961">
                <w:rPr>
                  <w:rFonts w:cs="Times New Roman"/>
                  <w:bCs/>
                  <w:szCs w:val="24"/>
                </w:rPr>
                <w:t xml:space="preserve">M120, </w:t>
              </w:r>
            </w:ins>
            <w:r w:rsidRPr="00DB6E0C">
              <w:rPr>
                <w:rFonts w:cs="Times New Roman"/>
                <w:bCs/>
                <w:szCs w:val="24"/>
              </w:rPr>
              <w:t xml:space="preserve">M135, </w:t>
            </w:r>
            <w:r w:rsidRPr="00362516">
              <w:rPr>
                <w:rFonts w:cs="Times New Roman"/>
                <w:bCs/>
                <w:strike/>
                <w:color w:val="FF0000"/>
                <w:szCs w:val="24"/>
              </w:rPr>
              <w:t>M200</w:t>
            </w:r>
            <w:r w:rsidR="00362516" w:rsidRPr="00362516">
              <w:rPr>
                <w:rFonts w:cs="Times New Roman"/>
                <w:bCs/>
                <w:color w:val="FF0000"/>
                <w:szCs w:val="24"/>
              </w:rPr>
              <w:t xml:space="preserve">  </w:t>
            </w:r>
            <w:r w:rsidR="00362516" w:rsidRPr="00362516">
              <w:rPr>
                <w:rFonts w:cs="Times New Roman"/>
                <w:bCs/>
                <w:color w:val="FF0000"/>
                <w:szCs w:val="24"/>
                <w:highlight w:val="yellow"/>
              </w:rPr>
              <w:t>U30</w:t>
            </w:r>
            <w:ins w:id="2704" w:author="ThaoDH" w:date="2013-10-04T14:38:00Z">
              <w:r w:rsidR="00963BC9">
                <w:rPr>
                  <w:rFonts w:cs="Times New Roman"/>
                  <w:bCs/>
                  <w:color w:val="FF0000"/>
                  <w:szCs w:val="24"/>
                </w:rPr>
                <w:t xml:space="preserve"> (hay gói M200)</w:t>
              </w:r>
            </w:ins>
          </w:p>
        </w:tc>
        <w:tc>
          <w:tcPr>
            <w:tcW w:w="4695" w:type="dxa"/>
            <w:tcBorders>
              <w:top w:val="outset" w:sz="6" w:space="0" w:color="auto"/>
              <w:left w:val="outset" w:sz="6" w:space="0" w:color="auto"/>
              <w:bottom w:val="outset" w:sz="6" w:space="0" w:color="auto"/>
              <w:right w:val="outset" w:sz="6" w:space="0" w:color="auto"/>
            </w:tcBorders>
            <w:vAlign w:val="center"/>
            <w:hideMark/>
          </w:tcPr>
          <w:p w:rsidR="00730EA9" w:rsidRPr="00DB6E0C" w:rsidRDefault="00730EA9" w:rsidP="00E537CD">
            <w:pPr>
              <w:spacing w:before="100" w:beforeAutospacing="1" w:after="100" w:afterAutospacing="1"/>
              <w:jc w:val="both"/>
              <w:rPr>
                <w:rFonts w:cs="Times New Roman"/>
                <w:bCs/>
                <w:szCs w:val="24"/>
              </w:rPr>
            </w:pPr>
            <w:r w:rsidRPr="00DB6E0C">
              <w:rPr>
                <w:rFonts w:cs="Times New Roman"/>
                <w:bCs/>
                <w:szCs w:val="24"/>
              </w:rPr>
              <w:t>Giá gói + 500.000 đồng</w:t>
            </w:r>
            <w:ins w:id="2705" w:author="Comverse" w:date="2013-10-14T15:20:00Z">
              <w:r w:rsidR="008446FB">
                <w:rPr>
                  <w:rFonts w:cs="Times New Roman"/>
                  <w:bCs/>
                  <w:szCs w:val="24"/>
                </w:rPr>
                <w:t xml:space="preserve"> ok</w:t>
              </w:r>
            </w:ins>
          </w:p>
        </w:tc>
      </w:tr>
      <w:tr w:rsidR="00C347A2" w:rsidRPr="00DB6E0C" w:rsidTr="00730EA9">
        <w:trPr>
          <w:tblCellSpacing w:w="0" w:type="dxa"/>
        </w:trPr>
        <w:tc>
          <w:tcPr>
            <w:tcW w:w="4695" w:type="dxa"/>
            <w:tcBorders>
              <w:top w:val="outset" w:sz="6" w:space="0" w:color="auto"/>
              <w:left w:val="outset" w:sz="6" w:space="0" w:color="auto"/>
              <w:bottom w:val="outset" w:sz="6" w:space="0" w:color="auto"/>
              <w:right w:val="outset" w:sz="6" w:space="0" w:color="auto"/>
            </w:tcBorders>
            <w:vAlign w:val="center"/>
            <w:hideMark/>
          </w:tcPr>
          <w:p w:rsidR="00C347A2" w:rsidRPr="00DB6E0C" w:rsidRDefault="00C347A2" w:rsidP="00E537CD">
            <w:pPr>
              <w:jc w:val="both"/>
              <w:rPr>
                <w:rFonts w:cs="Times New Roman"/>
                <w:szCs w:val="24"/>
              </w:rPr>
            </w:pPr>
            <w:r w:rsidRPr="00DB6E0C">
              <w:rPr>
                <w:rFonts w:cs="Times New Roman"/>
                <w:bCs/>
                <w:szCs w:val="24"/>
              </w:rPr>
              <w:t>Gói cước</w:t>
            </w:r>
          </w:p>
        </w:tc>
        <w:tc>
          <w:tcPr>
            <w:tcW w:w="4695" w:type="dxa"/>
            <w:tcBorders>
              <w:top w:val="outset" w:sz="6" w:space="0" w:color="auto"/>
              <w:left w:val="outset" w:sz="6" w:space="0" w:color="auto"/>
              <w:bottom w:val="outset" w:sz="6" w:space="0" w:color="auto"/>
              <w:right w:val="outset" w:sz="6" w:space="0" w:color="auto"/>
            </w:tcBorders>
            <w:vAlign w:val="center"/>
            <w:hideMark/>
          </w:tcPr>
          <w:p w:rsidR="00C347A2" w:rsidRPr="00DB6E0C" w:rsidRDefault="00C347A2" w:rsidP="00E537CD">
            <w:pPr>
              <w:spacing w:before="100" w:beforeAutospacing="1" w:after="100" w:afterAutospacing="1"/>
              <w:jc w:val="both"/>
              <w:rPr>
                <w:rFonts w:cs="Times New Roman"/>
                <w:szCs w:val="24"/>
              </w:rPr>
            </w:pPr>
            <w:r w:rsidRPr="00DB6E0C">
              <w:rPr>
                <w:rFonts w:cs="Times New Roman"/>
                <w:bCs/>
                <w:szCs w:val="24"/>
              </w:rPr>
              <w:t>Hạn mức thanh toán dịch vụ Mobile internet tối đa trong tháng (đồng)</w:t>
            </w:r>
          </w:p>
        </w:tc>
      </w:tr>
    </w:tbl>
    <w:p w:rsidR="00C347A2" w:rsidRDefault="00C347A2" w:rsidP="00E537CD">
      <w:pPr>
        <w:jc w:val="both"/>
        <w:rPr>
          <w:ins w:id="2706" w:author="ThaoDH" w:date="2013-10-02T16:59:00Z"/>
          <w:rFonts w:cs="Times New Roman"/>
          <w:b/>
          <w:bCs/>
          <w:szCs w:val="24"/>
        </w:rPr>
      </w:pPr>
    </w:p>
    <w:p w:rsidR="009A1153" w:rsidDel="00864680" w:rsidRDefault="00864680" w:rsidP="00E537CD">
      <w:pPr>
        <w:jc w:val="both"/>
        <w:rPr>
          <w:del w:id="2707" w:author="ThaoDH" w:date="2013-10-04T14:39:00Z"/>
          <w:sz w:val="23"/>
          <w:szCs w:val="23"/>
        </w:rPr>
      </w:pPr>
      <w:ins w:id="2708" w:author="ThaoDH" w:date="2013-10-16T14:58:00Z">
        <w:r w:rsidRPr="001666C4">
          <w:rPr>
            <w:sz w:val="23"/>
            <w:szCs w:val="23"/>
          </w:rPr>
          <w:t>[Elcom/Comverse]</w:t>
        </w:r>
        <w:r>
          <w:rPr>
            <w:sz w:val="23"/>
            <w:szCs w:val="23"/>
          </w:rPr>
          <w:t>: OK</w:t>
        </w:r>
      </w:ins>
    </w:p>
    <w:p w:rsidR="00864680" w:rsidRPr="00DB6E0C" w:rsidRDefault="00864680" w:rsidP="00E537CD">
      <w:pPr>
        <w:jc w:val="both"/>
        <w:rPr>
          <w:ins w:id="2709" w:author="ThaoDH" w:date="2013-10-16T14:58:00Z"/>
          <w:rFonts w:cs="Times New Roman"/>
          <w:b/>
          <w:bCs/>
          <w:szCs w:val="24"/>
        </w:rPr>
      </w:pPr>
    </w:p>
    <w:p w:rsidR="00DC05EC" w:rsidRPr="00DB6E0C" w:rsidRDefault="00DC05EC" w:rsidP="005C0964">
      <w:pPr>
        <w:pStyle w:val="ListParagraph"/>
        <w:numPr>
          <w:ilvl w:val="2"/>
          <w:numId w:val="48"/>
        </w:numPr>
        <w:jc w:val="both"/>
        <w:rPr>
          <w:rFonts w:cs="Times New Roman"/>
          <w:b/>
          <w:bCs/>
          <w:szCs w:val="24"/>
        </w:rPr>
      </w:pPr>
      <w:r w:rsidRPr="00DB6E0C">
        <w:rPr>
          <w:rFonts w:cs="Times New Roman"/>
          <w:b/>
          <w:bCs/>
          <w:szCs w:val="24"/>
        </w:rPr>
        <w:t xml:space="preserve">Provisioning </w:t>
      </w:r>
    </w:p>
    <w:p w:rsidR="00730EA9" w:rsidRPr="00DB6E0C" w:rsidRDefault="00730EA9" w:rsidP="005C0964">
      <w:pPr>
        <w:pStyle w:val="NormalWeb"/>
        <w:numPr>
          <w:ilvl w:val="0"/>
          <w:numId w:val="49"/>
        </w:numPr>
        <w:jc w:val="both"/>
        <w:rPr>
          <w:b/>
        </w:rPr>
      </w:pPr>
      <w:r w:rsidRPr="00DB6E0C">
        <w:rPr>
          <w:b/>
        </w:rPr>
        <w:t xml:space="preserve">Đăng kí </w:t>
      </w:r>
    </w:p>
    <w:p w:rsidR="00A30321" w:rsidRDefault="00730EA9" w:rsidP="005C0964">
      <w:pPr>
        <w:pStyle w:val="NormalWeb"/>
        <w:numPr>
          <w:ilvl w:val="0"/>
          <w:numId w:val="6"/>
        </w:numPr>
        <w:jc w:val="both"/>
        <w:rPr>
          <w:ins w:id="2710" w:author="ThaoDH" w:date="2013-10-16T14:58:00Z"/>
        </w:rPr>
      </w:pPr>
      <w:r w:rsidRPr="00DB6E0C">
        <w:t>Nếu đăng ký từ ngày mùng 1 đến ngày 15 theo tháng dương lịch: tính 100% cước thuê bao gói vào hóa đơn của tháng.</w:t>
      </w:r>
      <w:ins w:id="2711" w:author="Comverse" w:date="2013-10-14T15:20:00Z">
        <w:r w:rsidR="008446FB">
          <w:t xml:space="preserve"> </w:t>
        </w:r>
      </w:ins>
    </w:p>
    <w:p w:rsidR="004244C3" w:rsidRDefault="00A30321">
      <w:pPr>
        <w:pStyle w:val="NormalWeb"/>
        <w:jc w:val="both"/>
        <w:pPrChange w:id="2712" w:author="ThaoDH" w:date="2013-10-16T14:58:00Z">
          <w:pPr>
            <w:pStyle w:val="NormalWeb"/>
            <w:numPr>
              <w:numId w:val="6"/>
            </w:numPr>
            <w:tabs>
              <w:tab w:val="num" w:pos="720"/>
            </w:tabs>
            <w:ind w:left="720" w:hanging="360"/>
            <w:jc w:val="both"/>
          </w:pPr>
        </w:pPrChange>
      </w:pPr>
      <w:ins w:id="2713" w:author="ThaoDH" w:date="2013-10-16T14:58:00Z">
        <w:r w:rsidRPr="001666C4">
          <w:rPr>
            <w:sz w:val="23"/>
            <w:szCs w:val="23"/>
          </w:rPr>
          <w:t>[Elcom/Comverse]</w:t>
        </w:r>
        <w:r>
          <w:rPr>
            <w:sz w:val="23"/>
            <w:szCs w:val="23"/>
          </w:rPr>
          <w:t xml:space="preserve">: </w:t>
        </w:r>
      </w:ins>
      <w:ins w:id="2714" w:author="Comverse" w:date="2013-10-14T15:20:00Z">
        <w:r w:rsidR="008446FB">
          <w:t>ok</w:t>
        </w:r>
      </w:ins>
    </w:p>
    <w:p w:rsidR="00282053" w:rsidRDefault="00730EA9" w:rsidP="005C0964">
      <w:pPr>
        <w:pStyle w:val="NormalWeb"/>
        <w:numPr>
          <w:ilvl w:val="0"/>
          <w:numId w:val="6"/>
        </w:numPr>
        <w:jc w:val="both"/>
        <w:rPr>
          <w:ins w:id="2715" w:author="ThaoDH" w:date="2013-10-16T15:07:00Z"/>
        </w:rPr>
      </w:pPr>
      <w:r w:rsidRPr="00DB6E0C">
        <w:t>Nếu đăng ký từ ngày 16 đến cuối tháng dương lịch : tính 50% cước thuê bao gói.</w:t>
      </w:r>
    </w:p>
    <w:p w:rsidR="00730EA9" w:rsidRPr="00DB6E0C" w:rsidRDefault="00282053" w:rsidP="005C0964">
      <w:pPr>
        <w:pStyle w:val="NormalWeb"/>
        <w:numPr>
          <w:ilvl w:val="0"/>
          <w:numId w:val="6"/>
        </w:numPr>
        <w:jc w:val="both"/>
      </w:pPr>
      <w:ins w:id="2716" w:author="ThaoDH" w:date="2013-10-16T15:07:00Z">
        <w:r w:rsidRPr="001666C4">
          <w:rPr>
            <w:sz w:val="23"/>
            <w:szCs w:val="23"/>
          </w:rPr>
          <w:t>[Elcom/Comverse]</w:t>
        </w:r>
        <w:r>
          <w:rPr>
            <w:sz w:val="23"/>
            <w:szCs w:val="23"/>
          </w:rPr>
          <w:t xml:space="preserve">: Hệ thống C1RT sẽ luôn tính là 100% (có thể tính là prorate). Do đó khi hệ thống provisioning thực hiện </w:t>
        </w:r>
      </w:ins>
      <w:ins w:id="2717" w:author="ThaoDH" w:date="2013-10-16T15:08:00Z">
        <w:r>
          <w:rPr>
            <w:sz w:val="23"/>
            <w:szCs w:val="23"/>
          </w:rPr>
          <w:t xml:space="preserve">đăng kí thì cũng đồng thời điều chỉnh thêm một MTR </w:t>
        </w:r>
      </w:ins>
      <w:ins w:id="2718" w:author="ThaoDH" w:date="2013-10-16T15:16:00Z">
        <w:r>
          <w:rPr>
            <w:sz w:val="23"/>
            <w:szCs w:val="23"/>
          </w:rPr>
          <w:t>để phù hợp</w:t>
        </w:r>
      </w:ins>
    </w:p>
    <w:p w:rsidR="00282053" w:rsidRDefault="00730EA9" w:rsidP="005C0964">
      <w:pPr>
        <w:pStyle w:val="NormalWeb"/>
        <w:numPr>
          <w:ilvl w:val="0"/>
          <w:numId w:val="6"/>
        </w:numPr>
        <w:jc w:val="both"/>
        <w:rPr>
          <w:ins w:id="2719" w:author="ThaoDH" w:date="2013-10-16T15:16:00Z"/>
        </w:rPr>
      </w:pPr>
      <w:r w:rsidRPr="00DB6E0C">
        <w:t>Hiệu lực của gói cước được tính từ thời điểm đăng ký thành công đến cuối tháng dương lịch và Quý Khách vẫn được hưởng 100% lưu lượng miễn phí của gói.</w:t>
      </w:r>
      <w:ins w:id="2720" w:author="Comverse" w:date="2013-10-14T15:21:00Z">
        <w:r w:rsidR="008446FB">
          <w:t xml:space="preserve"> </w:t>
        </w:r>
      </w:ins>
    </w:p>
    <w:p w:rsidR="004244C3" w:rsidRDefault="00282053">
      <w:pPr>
        <w:pStyle w:val="NormalWeb"/>
        <w:jc w:val="both"/>
        <w:pPrChange w:id="2721" w:author="ThaoDH" w:date="2013-10-16T15:16:00Z">
          <w:pPr>
            <w:pStyle w:val="NormalWeb"/>
            <w:numPr>
              <w:numId w:val="6"/>
            </w:numPr>
            <w:tabs>
              <w:tab w:val="num" w:pos="720"/>
            </w:tabs>
            <w:ind w:left="720" w:hanging="360"/>
            <w:jc w:val="both"/>
          </w:pPr>
        </w:pPrChange>
      </w:pPr>
      <w:ins w:id="2722" w:author="ThaoDH" w:date="2013-10-16T15:16:00Z">
        <w:r w:rsidRPr="001666C4">
          <w:rPr>
            <w:sz w:val="23"/>
            <w:szCs w:val="23"/>
          </w:rPr>
          <w:t>[Elcom/Comverse]</w:t>
        </w:r>
        <w:r>
          <w:rPr>
            <w:sz w:val="23"/>
            <w:szCs w:val="23"/>
          </w:rPr>
          <w:t xml:space="preserve">: </w:t>
        </w:r>
      </w:ins>
      <w:ins w:id="2723" w:author="Comverse" w:date="2013-10-14T15:21:00Z">
        <w:r w:rsidR="008446FB">
          <w:t>ok</w:t>
        </w:r>
      </w:ins>
    </w:p>
    <w:p w:rsidR="00730EA9" w:rsidRPr="00DB6E0C" w:rsidRDefault="00702763" w:rsidP="005C0964">
      <w:pPr>
        <w:pStyle w:val="NormalWeb"/>
        <w:numPr>
          <w:ilvl w:val="0"/>
          <w:numId w:val="49"/>
        </w:numPr>
        <w:ind w:hanging="720"/>
        <w:jc w:val="both"/>
        <w:rPr>
          <w:b/>
        </w:rPr>
      </w:pPr>
      <w:r w:rsidRPr="00DB6E0C">
        <w:rPr>
          <w:b/>
        </w:rPr>
        <w:t>Gia hạn</w:t>
      </w:r>
    </w:p>
    <w:p w:rsidR="00282053" w:rsidRPr="00282053" w:rsidRDefault="00702763" w:rsidP="005C0964">
      <w:pPr>
        <w:pStyle w:val="NormalWeb"/>
        <w:numPr>
          <w:ilvl w:val="0"/>
          <w:numId w:val="6"/>
        </w:numPr>
        <w:jc w:val="both"/>
        <w:rPr>
          <w:ins w:id="2724" w:author="ThaoDH" w:date="2013-10-16T15:17:00Z"/>
        </w:rPr>
      </w:pPr>
      <w:r w:rsidRPr="00FC5A9B">
        <w:rPr>
          <w:bCs/>
        </w:rPr>
        <w:t>Gói cước được tự động gia hạn theo tháng dương lịch</w:t>
      </w:r>
      <w:r w:rsidR="00DC05EC" w:rsidRPr="00FC5A9B">
        <w:rPr>
          <w:bCs/>
        </w:rPr>
        <w:t>.</w:t>
      </w:r>
    </w:p>
    <w:p w:rsidR="00A84744" w:rsidRPr="00A84744" w:rsidRDefault="00282053" w:rsidP="00282053">
      <w:pPr>
        <w:pStyle w:val="NormalWeb"/>
        <w:numPr>
          <w:ilvl w:val="0"/>
          <w:numId w:val="6"/>
        </w:numPr>
        <w:jc w:val="both"/>
      </w:pPr>
      <w:ins w:id="2725" w:author="ThaoDH" w:date="2013-10-16T15:17:00Z">
        <w:r w:rsidRPr="008D4841">
          <w:rPr>
            <w:sz w:val="23"/>
            <w:szCs w:val="23"/>
          </w:rPr>
          <w:t xml:space="preserve">[Elcom/Comverse]: </w:t>
        </w:r>
        <w:r>
          <w:t>ok</w:t>
        </w:r>
      </w:ins>
      <w:del w:id="2726" w:author="ThaoDH" w:date="2013-10-16T15:17:00Z">
        <w:r w:rsidR="00B9709F" w:rsidRPr="008D4841" w:rsidDel="00282053">
          <w:rPr>
            <w:bCs/>
          </w:rPr>
          <w:delText xml:space="preserve">. </w:delText>
        </w:r>
      </w:del>
    </w:p>
    <w:p w:rsidR="00B9709F" w:rsidRPr="00DB6E0C" w:rsidRDefault="00B9709F" w:rsidP="008446FB">
      <w:pPr>
        <w:pStyle w:val="NormalWeb"/>
        <w:numPr>
          <w:ilvl w:val="0"/>
          <w:numId w:val="6"/>
        </w:numPr>
        <w:jc w:val="both"/>
      </w:pPr>
      <w:r w:rsidRPr="00DB6E0C">
        <w:t>Đối với thuê bao bị khóa 1 chiều, 2 chiều do nợ đọng cước: Dịch vụ sẽ tạm dừng cung cấp. Sau khi khách hàng</w:t>
      </w:r>
      <w:r w:rsidR="00B317BB" w:rsidRPr="00DB6E0C">
        <w:t xml:space="preserve"> nộp tiền, dịch vụ sẽ được tự độ</w:t>
      </w:r>
      <w:r w:rsidRPr="00DB6E0C">
        <w:t xml:space="preserve">ng cung cấp lại cho khách hàng. </w:t>
      </w:r>
      <w:ins w:id="2727" w:author="ThaoDH" w:date="2013-10-16T15:17:00Z">
        <w:r w:rsidR="008D4841" w:rsidRPr="008D4841">
          <w:rPr>
            <w:sz w:val="23"/>
            <w:szCs w:val="23"/>
          </w:rPr>
          <w:t>[Elcom/Comverse]:</w:t>
        </w:r>
        <w:r w:rsidR="008D4841">
          <w:rPr>
            <w:sz w:val="23"/>
            <w:szCs w:val="23"/>
          </w:rPr>
          <w:t xml:space="preserve"> </w:t>
        </w:r>
      </w:ins>
      <w:ins w:id="2728" w:author="Comverse" w:date="2013-10-14T15:21:00Z">
        <w:r w:rsidR="008446FB">
          <w:t>He thong C1-RT van se tinh cuoc RC va apply cac chinh sach promotion</w:t>
        </w:r>
      </w:ins>
      <w:ins w:id="2729" w:author="Comverse" w:date="2013-10-14T15:22:00Z">
        <w:r w:rsidR="008446FB">
          <w:t xml:space="preserve"> tu dau thang </w:t>
        </w:r>
      </w:ins>
      <w:ins w:id="2730" w:author="ThaoDH" w:date="2013-10-16T15:18:00Z">
        <w:r w:rsidR="008D4841">
          <w:t xml:space="preserve">. Trong quá trình tổng hợp cước nếu là thuê bao </w:t>
        </w:r>
      </w:ins>
      <w:ins w:id="2731" w:author="ThaoDH" w:date="2013-10-16T15:20:00Z">
        <w:r w:rsidR="008D4841">
          <w:t>bị khóa</w:t>
        </w:r>
      </w:ins>
      <w:ins w:id="2732" w:author="ThaoDH" w:date="2013-10-16T15:21:00Z">
        <w:r w:rsidR="008D4841">
          <w:t xml:space="preserve"> 1 chiều/2 chiều tròn tháng thì hệ thống Billing của VNP sẽ bỏ CDR c</w:t>
        </w:r>
      </w:ins>
      <w:ins w:id="2733" w:author="ThaoDH" w:date="2013-10-16T15:22:00Z">
        <w:r w:rsidR="008D4841">
          <w:t>ư</w:t>
        </w:r>
      </w:ins>
      <w:ins w:id="2734" w:author="ThaoDH" w:date="2013-10-16T15:21:00Z">
        <w:r w:rsidR="008D4841">
          <w:t xml:space="preserve">ớc </w:t>
        </w:r>
      </w:ins>
      <w:ins w:id="2735" w:author="ThaoDH" w:date="2013-10-16T15:22:00Z">
        <w:r w:rsidR="008D4841">
          <w:t xml:space="preserve">gói </w:t>
        </w:r>
      </w:ins>
      <w:ins w:id="2736" w:author="ThaoDH" w:date="2013-10-16T15:21:00Z">
        <w:r w:rsidR="008D4841">
          <w:t xml:space="preserve">này ra. </w:t>
        </w:r>
      </w:ins>
    </w:p>
    <w:p w:rsidR="00B9709F" w:rsidRPr="00DB6E0C" w:rsidRDefault="00B9709F" w:rsidP="00E537CD">
      <w:pPr>
        <w:pStyle w:val="NormalWeb"/>
        <w:ind w:left="720"/>
        <w:jc w:val="both"/>
      </w:pPr>
      <w:r w:rsidRPr="00DB6E0C">
        <w:t>+ Trường hợp thời điểm nộp ti</w:t>
      </w:r>
      <w:r w:rsidR="000E35AC" w:rsidRPr="00DB6E0C">
        <w:t>ền của khách hàng trước thời điể</w:t>
      </w:r>
      <w:r w:rsidRPr="00DB6E0C">
        <w:t xml:space="preserve">m hết hạn gói, khách hàng được tiếp tục sử dụng gói cho đến khi hết hạn. </w:t>
      </w:r>
    </w:p>
    <w:p w:rsidR="00B9709F" w:rsidRDefault="00B9709F" w:rsidP="00E537CD">
      <w:pPr>
        <w:pStyle w:val="NormalWeb"/>
        <w:ind w:left="720"/>
        <w:jc w:val="both"/>
        <w:rPr>
          <w:ins w:id="2737" w:author="ThaoDH" w:date="2013-10-16T15:24:00Z"/>
        </w:rPr>
      </w:pPr>
      <w:r w:rsidRPr="00DB6E0C">
        <w:t xml:space="preserve">+ Nếu thời điểm khách hàng nộp tiền sau khi đã hết hạn gói : Hệ thống sẽ tự động gia hạn gói cước theo kì cước của ngày nộp tiền cước (nếu khách hàng không có nhu cầu hủy đăng kí gói). </w:t>
      </w:r>
    </w:p>
    <w:p w:rsidR="001D4ECB" w:rsidRPr="00DB6E0C" w:rsidRDefault="001D4ECB" w:rsidP="00E537CD">
      <w:pPr>
        <w:pStyle w:val="NormalWeb"/>
        <w:ind w:left="720"/>
        <w:jc w:val="both"/>
      </w:pPr>
      <w:ins w:id="2738" w:author="ThaoDH" w:date="2013-10-16T15:24:00Z">
        <w:r w:rsidRPr="008D4841">
          <w:rPr>
            <w:sz w:val="23"/>
            <w:szCs w:val="23"/>
          </w:rPr>
          <w:lastRenderedPageBreak/>
          <w:t>[Elcom/Comverse]:</w:t>
        </w:r>
        <w:r>
          <w:rPr>
            <w:sz w:val="23"/>
            <w:szCs w:val="23"/>
          </w:rPr>
          <w:t xml:space="preserve"> Khi khách hàng nộp tiền hệ thống provisioning của VNP cần trigger vào để mở khóa thuê bao</w:t>
        </w:r>
      </w:ins>
    </w:p>
    <w:p w:rsidR="00A85D68" w:rsidRDefault="00B9709F" w:rsidP="005C0964">
      <w:pPr>
        <w:pStyle w:val="NormalWeb"/>
        <w:numPr>
          <w:ilvl w:val="0"/>
          <w:numId w:val="6"/>
        </w:numPr>
        <w:jc w:val="both"/>
        <w:rPr>
          <w:ins w:id="2739" w:author="ThaoDH" w:date="2013-10-16T15:26:00Z"/>
        </w:rPr>
      </w:pPr>
      <w:r w:rsidRPr="00DB6E0C">
        <w:t>Đối với trường hợp thuê bao trả sau khóa 1 chiều/2 chiều do khách hàng yêu cầu khi đang sử dụng gói cước, dịch vụ sẽ tạm dừng cung cấp. Hết thời hạn tạm khóa thuê bao, dịch vụ sẽ được tự động cung cấp lại cho</w:t>
      </w:r>
      <w:ins w:id="2740" w:author="ThaoDH" w:date="2013-10-16T15:23:00Z">
        <w:r w:rsidR="001D4ECB">
          <w:t xml:space="preserve"> </w:t>
        </w:r>
      </w:ins>
      <w:r w:rsidRPr="00DB6E0C">
        <w:t>khách hàng, (tiếp tục sử dụng gói hoặc tự động gia hạn gói) nếu khách hàng không có yêu cầu hủy đăng kí gói.</w:t>
      </w:r>
    </w:p>
    <w:p w:rsidR="00B9709F" w:rsidRDefault="00A85D68" w:rsidP="005C0964">
      <w:pPr>
        <w:pStyle w:val="NormalWeb"/>
        <w:numPr>
          <w:ilvl w:val="0"/>
          <w:numId w:val="6"/>
        </w:numPr>
        <w:jc w:val="both"/>
      </w:pPr>
      <w:ins w:id="2741" w:author="ThaoDH" w:date="2013-10-16T15:26:00Z">
        <w:r w:rsidRPr="008D4841">
          <w:rPr>
            <w:sz w:val="23"/>
            <w:szCs w:val="23"/>
          </w:rPr>
          <w:t>[Elcom/Comverse]:</w:t>
        </w:r>
        <w:r>
          <w:rPr>
            <w:sz w:val="23"/>
            <w:szCs w:val="23"/>
          </w:rPr>
          <w:t xml:space="preserve"> </w:t>
        </w:r>
        <w:r>
          <w:t>He thong C1-RT van se tinh cuoc RC va apply cac chinh sach promotion tu dau thang . Trong quá trình tổng hợp cước nếu là thuê bao bị khóa 1 chiều/2 chiều tròn tháng thì hệ thống Billing của VNP sẽ bỏ CDR cước gói này ra</w:t>
        </w:r>
      </w:ins>
      <w:ins w:id="2742" w:author="ThaoDH" w:date="2013-10-16T15:27:00Z">
        <w:r w:rsidR="00036038">
          <w:t xml:space="preserve"> hoặc phần cước gói sẽ trực tiếp do hệ thống VNP Billing </w:t>
        </w:r>
      </w:ins>
      <w:ins w:id="2743" w:author="ThaoDH" w:date="2013-10-16T15:28:00Z">
        <w:r w:rsidR="003C061A">
          <w:t>xử lí</w:t>
        </w:r>
      </w:ins>
    </w:p>
    <w:p w:rsidR="00F63AC5" w:rsidRPr="00DB6E0C" w:rsidRDefault="00F63AC5" w:rsidP="005C0964">
      <w:pPr>
        <w:pStyle w:val="NormalWeb"/>
        <w:numPr>
          <w:ilvl w:val="0"/>
          <w:numId w:val="49"/>
        </w:numPr>
        <w:ind w:hanging="720"/>
        <w:jc w:val="both"/>
        <w:rPr>
          <w:b/>
        </w:rPr>
      </w:pPr>
      <w:r w:rsidRPr="00DB6E0C">
        <w:rPr>
          <w:b/>
        </w:rPr>
        <w:t>Chuyển đổi gói cước</w:t>
      </w:r>
    </w:p>
    <w:p w:rsidR="002378FC" w:rsidRDefault="00F63AC5" w:rsidP="008446FB">
      <w:pPr>
        <w:pStyle w:val="NormalWeb"/>
        <w:numPr>
          <w:ilvl w:val="0"/>
          <w:numId w:val="6"/>
        </w:numPr>
        <w:jc w:val="both"/>
        <w:rPr>
          <w:ins w:id="2744" w:author="ThaoDH" w:date="2013-10-16T15:28:00Z"/>
        </w:rPr>
      </w:pPr>
      <w:r w:rsidRPr="00DB6E0C">
        <w:t xml:space="preserve">Khi chuyển đổi từ gói cước trong phạm vi các gói từ M10 đến </w:t>
      </w:r>
      <w:r w:rsidR="007B49A0">
        <w:t>U30</w:t>
      </w:r>
      <w:r w:rsidRPr="00DB6E0C">
        <w:t xml:space="preserve"> dung lượng miễn phí của gói trước nếu chưa sử dụng hết sẽ được cộng dồn </w:t>
      </w:r>
      <w:r w:rsidR="003B2306" w:rsidRPr="00DB6E0C">
        <w:t xml:space="preserve">sang gói mới và thanh toán toàn bộ tiền của gói mới. </w:t>
      </w:r>
      <w:r w:rsidR="00A810A3" w:rsidRPr="00DB6E0C">
        <w:t xml:space="preserve">Có thể cho phép chuyển từ gói có giá trị thấp hơn sang gói cao hơn và ngược lại. </w:t>
      </w:r>
    </w:p>
    <w:p w:rsidR="004244C3" w:rsidRDefault="002378FC">
      <w:pPr>
        <w:pStyle w:val="NormalWeb"/>
        <w:jc w:val="both"/>
        <w:pPrChange w:id="2745" w:author="ThaoDH" w:date="2013-10-16T15:28:00Z">
          <w:pPr>
            <w:pStyle w:val="NormalWeb"/>
            <w:numPr>
              <w:numId w:val="6"/>
            </w:numPr>
            <w:tabs>
              <w:tab w:val="num" w:pos="720"/>
            </w:tabs>
            <w:ind w:left="720" w:hanging="360"/>
            <w:jc w:val="both"/>
          </w:pPr>
        </w:pPrChange>
      </w:pPr>
      <w:ins w:id="2746" w:author="ThaoDH" w:date="2013-10-16T15:28:00Z">
        <w:r w:rsidRPr="008D4841">
          <w:rPr>
            <w:sz w:val="23"/>
            <w:szCs w:val="23"/>
          </w:rPr>
          <w:t>[Elcom/Comverse]:</w:t>
        </w:r>
      </w:ins>
      <w:ins w:id="2747" w:author="ThaoDH" w:date="2013-10-16T15:29:00Z">
        <w:r>
          <w:rPr>
            <w:sz w:val="23"/>
            <w:szCs w:val="23"/>
          </w:rPr>
          <w:t xml:space="preserve"> </w:t>
        </w:r>
      </w:ins>
      <w:ins w:id="2748" w:author="Comverse" w:date="2013-10-14T15:24:00Z">
        <w:r w:rsidR="008446FB">
          <w:t>ok</w:t>
        </w:r>
      </w:ins>
      <w:ins w:id="2749" w:author="ThaoDH" w:date="2013-10-16T15:29:00Z">
        <w:r>
          <w:t>. Việc chuyển đổi gói s</w:t>
        </w:r>
      </w:ins>
      <w:ins w:id="2750" w:author="ThaoDH" w:date="2013-10-16T15:30:00Z">
        <w:r>
          <w:t>ẽ do hệ thống provisioning bên ngoài thực hiện</w:t>
        </w:r>
      </w:ins>
    </w:p>
    <w:p w:rsidR="00F21DC3" w:rsidRDefault="0083541C" w:rsidP="00182388">
      <w:pPr>
        <w:pStyle w:val="NormalWeb"/>
        <w:numPr>
          <w:ilvl w:val="0"/>
          <w:numId w:val="6"/>
        </w:numPr>
        <w:jc w:val="both"/>
        <w:rPr>
          <w:ins w:id="2751" w:author="ThaoDH" w:date="2013-10-16T15:31:00Z"/>
        </w:rPr>
      </w:pPr>
      <w:r w:rsidRPr="00DB6E0C">
        <w:t>Khi chuyển đổi gi</w:t>
      </w:r>
      <w:r w:rsidR="00A810A3" w:rsidRPr="00DB6E0C">
        <w:t>ữa các g</w:t>
      </w:r>
      <w:r w:rsidR="009303B2" w:rsidRPr="00DB6E0C">
        <w:t xml:space="preserve">ói M10 đến </w:t>
      </w:r>
      <w:r w:rsidR="007B49A0">
        <w:t>U30</w:t>
      </w:r>
      <w:r w:rsidR="009303B2" w:rsidRPr="00DB6E0C">
        <w:t>, hạn mức chi trả</w:t>
      </w:r>
      <w:r w:rsidR="00A810A3" w:rsidRPr="00DB6E0C">
        <w:t xml:space="preserve"> tối đa trong tháng của thuê bao phụ thuộc vào gói nào có giá trị cao hơn. Ví dụ thuê bao chuyển từ gói M100 sang gói M50</w:t>
      </w:r>
      <w:r w:rsidR="00201E8E" w:rsidRPr="00DB6E0C">
        <w:t>,</w:t>
      </w:r>
      <w:r w:rsidR="00A810A3" w:rsidRPr="00DB6E0C">
        <w:t xml:space="preserve"> hạn mức sử dụng tối đa </w:t>
      </w:r>
      <w:r w:rsidR="00201E8E" w:rsidRPr="00DB6E0C">
        <w:t xml:space="preserve">trong tháng đó </w:t>
      </w:r>
      <w:r w:rsidR="00A810A3" w:rsidRPr="00DB6E0C">
        <w:t>sẽ là 500K</w:t>
      </w:r>
      <w:r w:rsidR="00201E8E" w:rsidRPr="00DB6E0C">
        <w:t xml:space="preserve"> (theo hạn mức của M100)</w:t>
      </w:r>
      <w:r w:rsidR="00A810A3" w:rsidRPr="00DB6E0C">
        <w:t xml:space="preserve">. Từ tháng sau </w:t>
      </w:r>
      <w:r w:rsidR="00B15AA2" w:rsidRPr="00DB6E0C">
        <w:t>thuê bao sẽ có hạn mức thanh toán tối đa là 900</w:t>
      </w:r>
      <w:r w:rsidR="00201E8E" w:rsidRPr="00DB6E0C">
        <w:t>K</w:t>
      </w:r>
      <w:r w:rsidR="00B15AA2" w:rsidRPr="00DB6E0C">
        <w:t xml:space="preserve"> (theo hạn mức của M50)</w:t>
      </w:r>
    </w:p>
    <w:p w:rsidR="004244C3" w:rsidRDefault="00F21DC3">
      <w:pPr>
        <w:pStyle w:val="NormalWeb"/>
        <w:jc w:val="both"/>
        <w:pPrChange w:id="2752" w:author="ThaoDH" w:date="2013-10-16T15:31:00Z">
          <w:pPr>
            <w:pStyle w:val="NormalWeb"/>
            <w:numPr>
              <w:numId w:val="6"/>
            </w:numPr>
            <w:tabs>
              <w:tab w:val="num" w:pos="720"/>
            </w:tabs>
            <w:ind w:left="720" w:hanging="360"/>
            <w:jc w:val="both"/>
          </w:pPr>
        </w:pPrChange>
      </w:pPr>
      <w:ins w:id="2753" w:author="ThaoDH" w:date="2013-10-16T15:31:00Z">
        <w:r w:rsidRPr="008D4841">
          <w:rPr>
            <w:sz w:val="23"/>
            <w:szCs w:val="23"/>
          </w:rPr>
          <w:t>[Elcom/Comverse]:</w:t>
        </w:r>
        <w:r>
          <w:rPr>
            <w:sz w:val="23"/>
            <w:szCs w:val="23"/>
          </w:rPr>
          <w:t xml:space="preserve"> </w:t>
        </w:r>
        <w:r>
          <w:t>ok. Việc chuyển đổi gói sẽ do hệ thống provisioning bên ngoài thực hiện</w:t>
        </w:r>
      </w:ins>
      <w:ins w:id="2754" w:author="ThaoDH" w:date="2013-10-16T15:32:00Z">
        <w:r>
          <w:t xml:space="preserve">. </w:t>
        </w:r>
      </w:ins>
      <w:ins w:id="2755" w:author="ThaoDH" w:date="2013-10-16T15:33:00Z">
        <w:r w:rsidR="00254EA2">
          <w:t>H</w:t>
        </w:r>
      </w:ins>
      <w:ins w:id="2756" w:author="ThaoDH" w:date="2013-10-16T15:32:00Z">
        <w:r>
          <w:t>ạn mức của gói trong tháng điều chỉnh sẽ được thực hiện thông qua việc điều chỉnh lại bộ đếm</w:t>
        </w:r>
      </w:ins>
      <w:ins w:id="2757" w:author="ThaoDH" w:date="2013-10-16T15:34:00Z">
        <w:r w:rsidR="00254EA2">
          <w:t>.</w:t>
        </w:r>
      </w:ins>
      <w:ins w:id="2758" w:author="ThaoDH" w:date="2013-10-16T15:32:00Z">
        <w:r>
          <w:t xml:space="preserve"> </w:t>
        </w:r>
      </w:ins>
    </w:p>
    <w:p w:rsidR="00485B63" w:rsidRPr="00DB6E0C" w:rsidRDefault="00485B63" w:rsidP="005C0964">
      <w:pPr>
        <w:pStyle w:val="NormalWeb"/>
        <w:numPr>
          <w:ilvl w:val="0"/>
          <w:numId w:val="49"/>
        </w:numPr>
        <w:ind w:hanging="720"/>
        <w:jc w:val="both"/>
        <w:rPr>
          <w:b/>
        </w:rPr>
      </w:pPr>
      <w:r w:rsidRPr="00DB6E0C">
        <w:rPr>
          <w:b/>
        </w:rPr>
        <w:t>Kết thúc gói cước</w:t>
      </w:r>
    </w:p>
    <w:p w:rsidR="003B2306" w:rsidRPr="00DB6E0C" w:rsidRDefault="00AA6126" w:rsidP="005C0964">
      <w:pPr>
        <w:pStyle w:val="NormalWeb"/>
        <w:numPr>
          <w:ilvl w:val="0"/>
          <w:numId w:val="6"/>
        </w:numPr>
        <w:jc w:val="both"/>
      </w:pPr>
      <w:r w:rsidRPr="00DB6E0C">
        <w:t>Khi thuê bao hủy bỏ một gói cước M10-&gt;</w:t>
      </w:r>
      <w:r w:rsidR="007B49A0">
        <w:t>U30</w:t>
      </w:r>
      <w:r w:rsidRPr="00DB6E0C">
        <w:t>, hệ thống tự chuyển về gói mặc định M0.</w:t>
      </w:r>
      <w:ins w:id="2759" w:author="Comverse" w:date="2013-09-30T14:41:00Z">
        <w:r w:rsidR="00A74A29">
          <w:t xml:space="preserve"> </w:t>
        </w:r>
      </w:ins>
      <w:ins w:id="2760" w:author="ThaoDH" w:date="2013-10-16T15:35:00Z">
        <w:r w:rsidR="00254EA2" w:rsidRPr="008D4841">
          <w:rPr>
            <w:sz w:val="23"/>
            <w:szCs w:val="23"/>
          </w:rPr>
          <w:t>[Elcom/Comverse]:</w:t>
        </w:r>
        <w:r w:rsidR="00254EA2">
          <w:rPr>
            <w:sz w:val="23"/>
            <w:szCs w:val="23"/>
          </w:rPr>
          <w:t xml:space="preserve"> </w:t>
        </w:r>
        <w:r w:rsidR="00254EA2">
          <w:t xml:space="preserve">ok. </w:t>
        </w:r>
      </w:ins>
      <w:ins w:id="2761" w:author="Comverse" w:date="2013-09-30T14:41:00Z">
        <w:r w:rsidR="00A74A29">
          <w:t>Chu y la gioi han cua goi M0 la 1trieu cuoc phat sinh voi Data</w:t>
        </w:r>
      </w:ins>
      <w:ins w:id="2762" w:author="Comverse" w:date="2013-09-30T14:42:00Z">
        <w:r w:rsidR="00A74A29">
          <w:t xml:space="preserve">. Do do can phai updata lai gia tri accumulator </w:t>
        </w:r>
      </w:ins>
      <w:r w:rsidRPr="00DB6E0C">
        <w:t xml:space="preserve"> </w:t>
      </w:r>
    </w:p>
    <w:p w:rsidR="00254EA2" w:rsidRDefault="00AA6126" w:rsidP="005C0964">
      <w:pPr>
        <w:pStyle w:val="NormalWeb"/>
        <w:numPr>
          <w:ilvl w:val="0"/>
          <w:numId w:val="6"/>
        </w:numPr>
        <w:jc w:val="both"/>
        <w:rPr>
          <w:ins w:id="2763" w:author="ThaoDH" w:date="2013-10-16T15:35:00Z"/>
        </w:rPr>
      </w:pPr>
      <w:r w:rsidRPr="00DB6E0C">
        <w:t>Phần lưu lượng miễn phí tốc độ cao của thuê bao sẽ được sử dụng cho đến hết tháng</w:t>
      </w:r>
      <w:ins w:id="2764" w:author="Comverse" w:date="2013-10-14T15:25:00Z">
        <w:r w:rsidR="008446FB">
          <w:t xml:space="preserve"> </w:t>
        </w:r>
      </w:ins>
    </w:p>
    <w:p w:rsidR="00AA6126" w:rsidRPr="00DB6E0C" w:rsidRDefault="00254EA2" w:rsidP="005C0964">
      <w:pPr>
        <w:pStyle w:val="NormalWeb"/>
        <w:numPr>
          <w:ilvl w:val="0"/>
          <w:numId w:val="6"/>
        </w:numPr>
        <w:jc w:val="both"/>
      </w:pPr>
      <w:ins w:id="2765" w:author="ThaoDH" w:date="2013-10-16T15:35:00Z">
        <w:r w:rsidRPr="008D4841">
          <w:rPr>
            <w:sz w:val="23"/>
            <w:szCs w:val="23"/>
          </w:rPr>
          <w:t>[Elcom/Comverse]:</w:t>
        </w:r>
        <w:r>
          <w:rPr>
            <w:sz w:val="23"/>
            <w:szCs w:val="23"/>
          </w:rPr>
          <w:t xml:space="preserve"> </w:t>
        </w:r>
      </w:ins>
      <w:ins w:id="2766" w:author="Comverse" w:date="2013-10-14T15:25:00Z">
        <w:r w:rsidR="008446FB">
          <w:t>ok</w:t>
        </w:r>
      </w:ins>
    </w:p>
    <w:p w:rsidR="000B2FD6" w:rsidRPr="00DB6E0C" w:rsidRDefault="000B2FD6" w:rsidP="005C0964">
      <w:pPr>
        <w:pStyle w:val="ListParagraph"/>
        <w:numPr>
          <w:ilvl w:val="0"/>
          <w:numId w:val="48"/>
        </w:numPr>
        <w:ind w:hanging="720"/>
        <w:jc w:val="both"/>
        <w:rPr>
          <w:rFonts w:cs="Times New Roman"/>
          <w:b/>
          <w:bCs/>
          <w:szCs w:val="24"/>
        </w:rPr>
      </w:pPr>
      <w:r w:rsidRPr="00DB6E0C">
        <w:rPr>
          <w:rFonts w:cs="Times New Roman"/>
          <w:b/>
          <w:bCs/>
          <w:szCs w:val="24"/>
        </w:rPr>
        <w:t>Tương tác gói cước.</w:t>
      </w:r>
    </w:p>
    <w:p w:rsidR="00C56A92" w:rsidRDefault="000B2FD6" w:rsidP="005C0964">
      <w:pPr>
        <w:pStyle w:val="NormalWeb"/>
        <w:numPr>
          <w:ilvl w:val="0"/>
          <w:numId w:val="6"/>
        </w:numPr>
        <w:jc w:val="both"/>
        <w:rPr>
          <w:ins w:id="2767" w:author="ThaoDH" w:date="2013-10-16T15:36:00Z"/>
        </w:rPr>
      </w:pPr>
      <w:r w:rsidRPr="00DB6E0C">
        <w:t xml:space="preserve">Thuê bao trả sau chỉ được phép dùng một trong các gói </w:t>
      </w:r>
      <w:r w:rsidR="00CA457F" w:rsidRPr="00DB6E0C">
        <w:t>M</w:t>
      </w:r>
      <w:r w:rsidRPr="00DB6E0C">
        <w:t>obile internet</w:t>
      </w:r>
      <w:ins w:id="2768" w:author="Comverse" w:date="2013-10-14T15:25:00Z">
        <w:r w:rsidR="008446FB">
          <w:t xml:space="preserve"> </w:t>
        </w:r>
      </w:ins>
    </w:p>
    <w:p w:rsidR="004244C3" w:rsidRDefault="00C56A92">
      <w:pPr>
        <w:pStyle w:val="NormalWeb"/>
        <w:ind w:left="360"/>
        <w:jc w:val="both"/>
        <w:rPr>
          <w:ins w:id="2769" w:author="ThaoDH" w:date="2013-10-16T15:36:00Z"/>
        </w:rPr>
        <w:pPrChange w:id="2770" w:author="ThaoDH" w:date="2013-10-16T15:36:00Z">
          <w:pPr>
            <w:pStyle w:val="NormalWeb"/>
            <w:numPr>
              <w:numId w:val="6"/>
            </w:numPr>
            <w:tabs>
              <w:tab w:val="num" w:pos="720"/>
            </w:tabs>
            <w:ind w:left="720" w:hanging="360"/>
            <w:jc w:val="both"/>
          </w:pPr>
        </w:pPrChange>
      </w:pPr>
      <w:ins w:id="2771" w:author="ThaoDH" w:date="2013-10-16T15:36:00Z">
        <w:r w:rsidRPr="008D4841">
          <w:rPr>
            <w:sz w:val="23"/>
            <w:szCs w:val="23"/>
          </w:rPr>
          <w:t>[Elcom/Comverse]:</w:t>
        </w:r>
        <w:r>
          <w:rPr>
            <w:sz w:val="23"/>
            <w:szCs w:val="23"/>
          </w:rPr>
          <w:t xml:space="preserve"> </w:t>
        </w:r>
        <w:r>
          <w:t>hệ thống provisioning của VNP đảm bảo việc này</w:t>
        </w:r>
      </w:ins>
    </w:p>
    <w:p w:rsidR="00C56A92" w:rsidRDefault="00EA0713" w:rsidP="008446FB">
      <w:pPr>
        <w:pStyle w:val="NormalWeb"/>
        <w:numPr>
          <w:ilvl w:val="0"/>
          <w:numId w:val="6"/>
        </w:numPr>
        <w:jc w:val="both"/>
        <w:rPr>
          <w:ins w:id="2772" w:author="ThaoDH" w:date="2013-10-16T15:37:00Z"/>
        </w:rPr>
      </w:pPr>
      <w:r>
        <w:t xml:space="preserve">Thuê bao </w:t>
      </w:r>
      <w:r w:rsidRPr="00DB6E0C">
        <w:t xml:space="preserve"> Blackberry </w:t>
      </w:r>
      <w:r w:rsidRPr="00EA0713">
        <w:rPr>
          <w:color w:val="FF0000"/>
        </w:rPr>
        <w:t>không</w:t>
      </w:r>
      <w:r w:rsidRPr="00DB6E0C">
        <w:t xml:space="preserve"> được phép dùng gói Mobile internet</w:t>
      </w:r>
      <w:ins w:id="2773" w:author="Comverse" w:date="2013-10-14T15:25:00Z">
        <w:r w:rsidR="008446FB" w:rsidRPr="008446FB">
          <w:t xml:space="preserve"> </w:t>
        </w:r>
      </w:ins>
    </w:p>
    <w:p w:rsidR="004244C3" w:rsidRDefault="00C56A92">
      <w:pPr>
        <w:pStyle w:val="NormalWeb"/>
        <w:jc w:val="both"/>
        <w:pPrChange w:id="2774" w:author="ThaoDH" w:date="2013-10-16T15:37:00Z">
          <w:pPr>
            <w:pStyle w:val="NormalWeb"/>
            <w:numPr>
              <w:numId w:val="6"/>
            </w:numPr>
            <w:tabs>
              <w:tab w:val="num" w:pos="720"/>
            </w:tabs>
            <w:ind w:left="720" w:hanging="360"/>
            <w:jc w:val="both"/>
          </w:pPr>
        </w:pPrChange>
      </w:pPr>
      <w:ins w:id="2775" w:author="ThaoDH" w:date="2013-10-16T15:37:00Z">
        <w:r w:rsidRPr="008D4841">
          <w:rPr>
            <w:sz w:val="23"/>
            <w:szCs w:val="23"/>
          </w:rPr>
          <w:lastRenderedPageBreak/>
          <w:t>[Elcom/Comverse]:</w:t>
        </w:r>
        <w:r>
          <w:rPr>
            <w:sz w:val="23"/>
            <w:szCs w:val="23"/>
          </w:rPr>
          <w:t xml:space="preserve"> </w:t>
        </w:r>
        <w:r>
          <w:t>hệ thống provisioning của VNP đảm bảo việc này</w:t>
        </w:r>
      </w:ins>
    </w:p>
    <w:p w:rsidR="00130266" w:rsidRDefault="00EA0713" w:rsidP="005C0964">
      <w:pPr>
        <w:pStyle w:val="NormalWeb"/>
        <w:numPr>
          <w:ilvl w:val="0"/>
          <w:numId w:val="6"/>
        </w:numPr>
        <w:jc w:val="both"/>
        <w:rPr>
          <w:ins w:id="2776" w:author="ThaoDH" w:date="2013-10-16T15:37:00Z"/>
          <w:highlight w:val="yellow"/>
        </w:rPr>
      </w:pPr>
      <w:r w:rsidRPr="00EA0713">
        <w:rPr>
          <w:highlight w:val="yellow"/>
        </w:rPr>
        <w:t>Thuê bao khác bao gồm I</w:t>
      </w:r>
      <w:r w:rsidR="000B2FD6" w:rsidRPr="00EA0713">
        <w:rPr>
          <w:highlight w:val="yellow"/>
        </w:rPr>
        <w:t xml:space="preserve">touch, </w:t>
      </w:r>
      <w:r w:rsidRPr="00EA0713">
        <w:rPr>
          <w:highlight w:val="yellow"/>
        </w:rPr>
        <w:t>VIP250/350</w:t>
      </w:r>
      <w:r w:rsidR="000B2FD6" w:rsidRPr="00EA0713">
        <w:rPr>
          <w:highlight w:val="yellow"/>
        </w:rPr>
        <w:t xml:space="preserve"> được phép dùng gói Mobile internet</w:t>
      </w:r>
      <w:r w:rsidR="00CA457F" w:rsidRPr="00EA0713">
        <w:rPr>
          <w:highlight w:val="yellow"/>
        </w:rPr>
        <w:t xml:space="preserve">. </w:t>
      </w:r>
      <w:r w:rsidRPr="00EA0713">
        <w:rPr>
          <w:highlight w:val="yellow"/>
        </w:rPr>
        <w:t>Dung lượng gói MI đăng ký thêm được cộng dồn vào dung lượng miễn phí còn lại của gói Itouch</w:t>
      </w:r>
      <w:ins w:id="2777" w:author="Comverse" w:date="2013-10-14T15:26:00Z">
        <w:r w:rsidR="008446FB">
          <w:rPr>
            <w:highlight w:val="yellow"/>
          </w:rPr>
          <w:t xml:space="preserve"> </w:t>
        </w:r>
      </w:ins>
    </w:p>
    <w:p w:rsidR="000B2FD6" w:rsidRPr="00EA0713" w:rsidRDefault="00130266" w:rsidP="005C0964">
      <w:pPr>
        <w:pStyle w:val="NormalWeb"/>
        <w:numPr>
          <w:ilvl w:val="0"/>
          <w:numId w:val="6"/>
        </w:numPr>
        <w:jc w:val="both"/>
        <w:rPr>
          <w:highlight w:val="yellow"/>
        </w:rPr>
      </w:pPr>
      <w:ins w:id="2778" w:author="ThaoDH" w:date="2013-10-16T15:37:00Z">
        <w:r w:rsidRPr="008D4841">
          <w:rPr>
            <w:sz w:val="23"/>
            <w:szCs w:val="23"/>
          </w:rPr>
          <w:t>[Elcom/Comverse]:</w:t>
        </w:r>
      </w:ins>
      <w:ins w:id="2779" w:author="Comverse" w:date="2013-10-14T15:26:00Z">
        <w:r w:rsidR="008446FB">
          <w:rPr>
            <w:highlight w:val="yellow"/>
          </w:rPr>
          <w:t>ok</w:t>
        </w:r>
      </w:ins>
    </w:p>
    <w:p w:rsidR="00130266" w:rsidRDefault="00CA457F" w:rsidP="005C0964">
      <w:pPr>
        <w:pStyle w:val="NormalWeb"/>
        <w:numPr>
          <w:ilvl w:val="0"/>
          <w:numId w:val="6"/>
        </w:numPr>
        <w:jc w:val="both"/>
        <w:rPr>
          <w:ins w:id="2780" w:author="ThaoDH" w:date="2013-10-16T15:38:00Z"/>
        </w:rPr>
      </w:pPr>
      <w:r w:rsidRPr="00DB6E0C">
        <w:t>Khi một thuê</w:t>
      </w:r>
      <w:r w:rsidR="008D48F4" w:rsidRPr="00DB6E0C">
        <w:t xml:space="preserve"> bao trả sau đang sử dụng một trong các gói M10-</w:t>
      </w:r>
      <w:r w:rsidR="007B49A0">
        <w:t>U30</w:t>
      </w:r>
      <w:r w:rsidR="008D48F4" w:rsidRPr="00DB6E0C">
        <w:t xml:space="preserve">, khi chuyển sang một trong các gói Itouch, Blackbery </w:t>
      </w:r>
      <w:r w:rsidR="001879B3" w:rsidRPr="00DB6E0C">
        <w:t xml:space="preserve">thì gói cước Mobile Internet này bị hủy và lưu lượng ở tốc độ cao còn dư sẽ được chuyển sang cộng gộp với gói cước Itouch, Blackbery mới. </w:t>
      </w:r>
    </w:p>
    <w:p w:rsidR="004244C3" w:rsidRDefault="00130266">
      <w:pPr>
        <w:pStyle w:val="NormalWeb"/>
        <w:jc w:val="both"/>
        <w:pPrChange w:id="2781" w:author="ThaoDH" w:date="2013-10-16T15:39:00Z">
          <w:pPr>
            <w:pStyle w:val="NormalWeb"/>
            <w:numPr>
              <w:numId w:val="6"/>
            </w:numPr>
            <w:tabs>
              <w:tab w:val="num" w:pos="720"/>
            </w:tabs>
            <w:ind w:left="720" w:hanging="360"/>
            <w:jc w:val="both"/>
          </w:pPr>
        </w:pPrChange>
      </w:pPr>
      <w:ins w:id="2782" w:author="ThaoDH" w:date="2013-10-16T15:38:00Z">
        <w:r w:rsidRPr="008D4841">
          <w:rPr>
            <w:sz w:val="23"/>
            <w:szCs w:val="23"/>
          </w:rPr>
          <w:t>[Elcom/Comverse]:</w:t>
        </w:r>
        <w:r>
          <w:rPr>
            <w:sz w:val="23"/>
            <w:szCs w:val="23"/>
          </w:rPr>
          <w:t xml:space="preserve"> Hệ thống provisioning trong quá trình đăng kí cũng sẽ đồng thời </w:t>
        </w:r>
      </w:ins>
      <w:ins w:id="2783" w:author="ThaoDH" w:date="2013-10-16T15:39:00Z">
        <w:r>
          <w:rPr>
            <w:sz w:val="23"/>
            <w:szCs w:val="23"/>
          </w:rPr>
          <w:t xml:space="preserve">cộng dồn sang data miễn phí còn dư sang hệ thống mới. </w:t>
        </w:r>
      </w:ins>
    </w:p>
    <w:p w:rsidR="006D380C" w:rsidRDefault="00985F62" w:rsidP="005C0964">
      <w:pPr>
        <w:pStyle w:val="NormalWeb"/>
        <w:numPr>
          <w:ilvl w:val="0"/>
          <w:numId w:val="6"/>
        </w:numPr>
        <w:jc w:val="both"/>
        <w:rPr>
          <w:ins w:id="2784" w:author="ThaoDH" w:date="2013-10-16T15:40:00Z"/>
        </w:rPr>
      </w:pPr>
      <w:r w:rsidRPr="00DB6E0C">
        <w:t>Khi thuê bao đang sử dụng Alo + gói phụ data và cũng đồng thời</w:t>
      </w:r>
      <w:r w:rsidR="007B49A0">
        <w:t xml:space="preserve"> sử dụng một trong các gói M10-U30</w:t>
      </w:r>
      <w:r w:rsidRPr="00DB6E0C">
        <w:t xml:space="preserve"> thì lưu lượng data được sử dụng sẽ được cộng dồn hàng tháng.</w:t>
      </w:r>
    </w:p>
    <w:p w:rsidR="004244C3" w:rsidRDefault="006D380C">
      <w:pPr>
        <w:pStyle w:val="NormalWeb"/>
        <w:jc w:val="both"/>
        <w:pPrChange w:id="2785" w:author="ThaoDH" w:date="2013-10-16T15:40:00Z">
          <w:pPr>
            <w:pStyle w:val="NormalWeb"/>
            <w:numPr>
              <w:numId w:val="6"/>
            </w:numPr>
            <w:tabs>
              <w:tab w:val="num" w:pos="720"/>
            </w:tabs>
            <w:ind w:left="720" w:hanging="360"/>
            <w:jc w:val="both"/>
          </w:pPr>
        </w:pPrChange>
      </w:pPr>
      <w:ins w:id="2786" w:author="ThaoDH" w:date="2013-10-16T15:40:00Z">
        <w:r w:rsidRPr="008D4841">
          <w:rPr>
            <w:sz w:val="23"/>
            <w:szCs w:val="23"/>
          </w:rPr>
          <w:t>[Elcom/Comverse]:</w:t>
        </w:r>
        <w:r>
          <w:rPr>
            <w:sz w:val="23"/>
            <w:szCs w:val="23"/>
          </w:rPr>
          <w:t xml:space="preserve"> </w:t>
        </w:r>
      </w:ins>
      <w:ins w:id="2787" w:author="Comverse" w:date="2013-10-14T15:28:00Z">
        <w:r w:rsidR="008446FB">
          <w:t>ok</w:t>
        </w:r>
      </w:ins>
    </w:p>
    <w:p w:rsidR="00857F46" w:rsidRPr="00DB6E0C" w:rsidRDefault="00857F46" w:rsidP="005C0964">
      <w:pPr>
        <w:pStyle w:val="NormalWeb"/>
        <w:numPr>
          <w:ilvl w:val="0"/>
          <w:numId w:val="9"/>
        </w:numPr>
        <w:ind w:hanging="720"/>
        <w:jc w:val="both"/>
        <w:outlineLvl w:val="1"/>
        <w:rPr>
          <w:b/>
          <w:bCs/>
        </w:rPr>
      </w:pPr>
      <w:bookmarkStart w:id="2788" w:name="_Toc369791808"/>
      <w:r w:rsidRPr="00DB6E0C">
        <w:rPr>
          <w:b/>
          <w:bCs/>
        </w:rPr>
        <w:t>Mobile Internet không giới hạn</w:t>
      </w:r>
      <w:bookmarkEnd w:id="2788"/>
    </w:p>
    <w:p w:rsidR="004A289E" w:rsidRPr="00DB6E0C" w:rsidRDefault="004A289E" w:rsidP="005C0964">
      <w:pPr>
        <w:pStyle w:val="NormalWeb"/>
        <w:numPr>
          <w:ilvl w:val="0"/>
          <w:numId w:val="38"/>
        </w:numPr>
        <w:ind w:hanging="720"/>
        <w:jc w:val="both"/>
        <w:rPr>
          <w:b/>
        </w:rPr>
      </w:pPr>
      <w:r w:rsidRPr="00DB6E0C">
        <w:rPr>
          <w:b/>
        </w:rPr>
        <w:t>Nội dung</w:t>
      </w:r>
    </w:p>
    <w:p w:rsidR="00857F46" w:rsidRPr="00DB6E0C" w:rsidRDefault="004A289E" w:rsidP="00E537CD">
      <w:pPr>
        <w:pStyle w:val="NormalWeb"/>
        <w:jc w:val="both"/>
      </w:pPr>
      <w:r w:rsidRPr="00DB6E0C">
        <w:t xml:space="preserve">Gói cước data không giới hạn. </w:t>
      </w:r>
    </w:p>
    <w:p w:rsidR="004A289E" w:rsidRPr="00DB6E0C" w:rsidRDefault="004A289E" w:rsidP="005C0964">
      <w:pPr>
        <w:pStyle w:val="NormalWeb"/>
        <w:numPr>
          <w:ilvl w:val="0"/>
          <w:numId w:val="38"/>
        </w:numPr>
        <w:ind w:hanging="720"/>
        <w:jc w:val="both"/>
        <w:rPr>
          <w:b/>
        </w:rPr>
      </w:pPr>
      <w:r w:rsidRPr="00DB6E0C">
        <w:rPr>
          <w:b/>
        </w:rPr>
        <w:t>Bảng cước.</w:t>
      </w:r>
      <w:ins w:id="2789" w:author="Comverse" w:date="2013-10-14T15:28:00Z">
        <w:r w:rsidR="008446FB">
          <w:rPr>
            <w:b/>
          </w:rPr>
          <w:t>ok</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2790" w:author="ThaoDH" w:date="2013-10-04T09:54:00Z">
          <w:tblPr>
            <w:tblW w:w="0" w:type="auto"/>
            <w:tblLook w:val="04A0" w:firstRow="1" w:lastRow="0" w:firstColumn="1" w:lastColumn="0" w:noHBand="0" w:noVBand="1"/>
          </w:tblPr>
        </w:tblPrChange>
      </w:tblPr>
      <w:tblGrid>
        <w:gridCol w:w="1452"/>
        <w:gridCol w:w="1359"/>
        <w:gridCol w:w="1344"/>
        <w:gridCol w:w="1353"/>
        <w:gridCol w:w="1363"/>
        <w:gridCol w:w="1353"/>
        <w:gridCol w:w="1352"/>
        <w:tblGridChange w:id="2791">
          <w:tblGrid>
            <w:gridCol w:w="1451"/>
            <w:gridCol w:w="1"/>
            <w:gridCol w:w="1357"/>
            <w:gridCol w:w="2"/>
            <w:gridCol w:w="1344"/>
            <w:gridCol w:w="3"/>
            <w:gridCol w:w="1350"/>
            <w:gridCol w:w="1363"/>
            <w:gridCol w:w="1349"/>
            <w:gridCol w:w="4"/>
            <w:gridCol w:w="1352"/>
          </w:tblGrid>
        </w:tblGridChange>
      </w:tblGrid>
      <w:tr w:rsidR="004A289E" w:rsidRPr="00DB6E0C" w:rsidTr="001D1CE9">
        <w:tc>
          <w:tcPr>
            <w:tcW w:w="1452" w:type="dxa"/>
            <w:vMerge w:val="restart"/>
            <w:vAlign w:val="center"/>
            <w:tcPrChange w:id="2792" w:author="ThaoDH" w:date="2013-10-04T09:54:00Z">
              <w:tcPr>
                <w:tcW w:w="1368" w:type="dxa"/>
                <w:vMerge w:val="restart"/>
                <w:vAlign w:val="center"/>
              </w:tcPr>
            </w:tcPrChange>
          </w:tcPr>
          <w:p w:rsidR="004A289E" w:rsidRPr="00F00E2E" w:rsidRDefault="004A289E" w:rsidP="00F00E2E">
            <w:pPr>
              <w:spacing w:before="100" w:beforeAutospacing="1" w:after="100" w:afterAutospacing="1"/>
              <w:jc w:val="center"/>
              <w:rPr>
                <w:rFonts w:eastAsia="Times New Roman" w:cs="Times New Roman"/>
                <w:b/>
                <w:szCs w:val="24"/>
              </w:rPr>
            </w:pPr>
            <w:r w:rsidRPr="00F00E2E">
              <w:rPr>
                <w:rFonts w:eastAsia="Times New Roman" w:cs="Times New Roman"/>
                <w:b/>
                <w:szCs w:val="24"/>
              </w:rPr>
              <w:t>Loại gói</w:t>
            </w:r>
          </w:p>
        </w:tc>
        <w:tc>
          <w:tcPr>
            <w:tcW w:w="1359" w:type="dxa"/>
            <w:vMerge w:val="restart"/>
            <w:vAlign w:val="center"/>
            <w:tcPrChange w:id="2793" w:author="ThaoDH" w:date="2013-10-04T09:54:00Z">
              <w:tcPr>
                <w:tcW w:w="1368" w:type="dxa"/>
                <w:gridSpan w:val="2"/>
                <w:vMerge w:val="restart"/>
                <w:vAlign w:val="center"/>
              </w:tcPr>
            </w:tcPrChange>
          </w:tcPr>
          <w:p w:rsidR="004A289E" w:rsidRPr="00F00E2E" w:rsidRDefault="004A289E" w:rsidP="00F00E2E">
            <w:pPr>
              <w:spacing w:before="100" w:beforeAutospacing="1" w:after="100" w:afterAutospacing="1"/>
              <w:jc w:val="center"/>
              <w:rPr>
                <w:rFonts w:eastAsia="Times New Roman" w:cs="Times New Roman"/>
                <w:b/>
                <w:szCs w:val="24"/>
              </w:rPr>
            </w:pPr>
            <w:r w:rsidRPr="00F00E2E">
              <w:rPr>
                <w:rFonts w:eastAsia="Times New Roman" w:cs="Times New Roman"/>
                <w:b/>
                <w:szCs w:val="24"/>
              </w:rPr>
              <w:t>Tên gói</w:t>
            </w:r>
          </w:p>
        </w:tc>
        <w:tc>
          <w:tcPr>
            <w:tcW w:w="1344" w:type="dxa"/>
            <w:vMerge w:val="restart"/>
            <w:vAlign w:val="center"/>
            <w:tcPrChange w:id="2794" w:author="ThaoDH" w:date="2013-10-04T09:54:00Z">
              <w:tcPr>
                <w:tcW w:w="1368" w:type="dxa"/>
                <w:gridSpan w:val="3"/>
                <w:vMerge w:val="restart"/>
                <w:vAlign w:val="center"/>
              </w:tcPr>
            </w:tcPrChange>
          </w:tcPr>
          <w:p w:rsidR="004A289E" w:rsidRPr="00F00E2E" w:rsidRDefault="004A289E" w:rsidP="00F00E2E">
            <w:pPr>
              <w:spacing w:before="100" w:beforeAutospacing="1" w:after="100" w:afterAutospacing="1"/>
              <w:jc w:val="center"/>
              <w:rPr>
                <w:rFonts w:eastAsia="Times New Roman" w:cs="Times New Roman"/>
                <w:b/>
                <w:szCs w:val="24"/>
              </w:rPr>
            </w:pPr>
            <w:r w:rsidRPr="00F00E2E">
              <w:rPr>
                <w:rFonts w:eastAsia="Times New Roman" w:cs="Times New Roman"/>
                <w:b/>
                <w:szCs w:val="24"/>
              </w:rPr>
              <w:t>Thời hạn sử dụng</w:t>
            </w:r>
          </w:p>
        </w:tc>
        <w:tc>
          <w:tcPr>
            <w:tcW w:w="4069" w:type="dxa"/>
            <w:gridSpan w:val="3"/>
            <w:vAlign w:val="center"/>
            <w:tcPrChange w:id="2795" w:author="ThaoDH" w:date="2013-10-04T09:54:00Z">
              <w:tcPr>
                <w:tcW w:w="4104" w:type="dxa"/>
                <w:gridSpan w:val="3"/>
                <w:vAlign w:val="center"/>
              </w:tcPr>
            </w:tcPrChange>
          </w:tcPr>
          <w:p w:rsidR="004A289E" w:rsidRPr="00F00E2E" w:rsidRDefault="004A289E" w:rsidP="00F00E2E">
            <w:pPr>
              <w:spacing w:before="100" w:beforeAutospacing="1" w:after="100" w:afterAutospacing="1"/>
              <w:jc w:val="center"/>
              <w:rPr>
                <w:rFonts w:eastAsia="Times New Roman" w:cs="Times New Roman"/>
                <w:b/>
                <w:szCs w:val="24"/>
              </w:rPr>
            </w:pPr>
            <w:r w:rsidRPr="00F00E2E">
              <w:rPr>
                <w:rFonts w:eastAsia="Times New Roman" w:cs="Times New Roman"/>
                <w:b/>
                <w:szCs w:val="24"/>
              </w:rPr>
              <w:t>Mức cước</w:t>
            </w:r>
          </w:p>
        </w:tc>
        <w:tc>
          <w:tcPr>
            <w:tcW w:w="1352" w:type="dxa"/>
            <w:vAlign w:val="center"/>
            <w:tcPrChange w:id="2796" w:author="ThaoDH" w:date="2013-10-04T09:54:00Z">
              <w:tcPr>
                <w:tcW w:w="1368" w:type="dxa"/>
                <w:gridSpan w:val="2"/>
                <w:vAlign w:val="center"/>
              </w:tcPr>
            </w:tcPrChange>
          </w:tcPr>
          <w:p w:rsidR="004A289E" w:rsidRPr="00F00E2E" w:rsidRDefault="004A289E" w:rsidP="00F00E2E">
            <w:pPr>
              <w:spacing w:before="100" w:beforeAutospacing="1" w:after="100" w:afterAutospacing="1"/>
              <w:jc w:val="center"/>
              <w:rPr>
                <w:rFonts w:eastAsia="Times New Roman" w:cs="Times New Roman"/>
                <w:b/>
                <w:szCs w:val="24"/>
              </w:rPr>
            </w:pPr>
            <w:r w:rsidRPr="00F00E2E">
              <w:rPr>
                <w:rFonts w:eastAsia="Times New Roman" w:cs="Times New Roman"/>
                <w:b/>
                <w:szCs w:val="24"/>
              </w:rPr>
              <w:t>Cách đăng ký</w:t>
            </w:r>
          </w:p>
        </w:tc>
      </w:tr>
      <w:tr w:rsidR="00A26684" w:rsidRPr="00DB6E0C" w:rsidTr="001D1CE9">
        <w:tc>
          <w:tcPr>
            <w:tcW w:w="1452" w:type="dxa"/>
            <w:vMerge/>
            <w:vAlign w:val="center"/>
          </w:tcPr>
          <w:p w:rsidR="004A289E" w:rsidRPr="00F00E2E" w:rsidRDefault="004A289E" w:rsidP="00F00E2E">
            <w:pPr>
              <w:jc w:val="center"/>
              <w:rPr>
                <w:rFonts w:eastAsia="Times New Roman" w:cs="Times New Roman"/>
                <w:b/>
                <w:szCs w:val="24"/>
              </w:rPr>
            </w:pPr>
          </w:p>
        </w:tc>
        <w:tc>
          <w:tcPr>
            <w:tcW w:w="1359" w:type="dxa"/>
            <w:vMerge/>
            <w:vAlign w:val="center"/>
          </w:tcPr>
          <w:p w:rsidR="004A289E" w:rsidRPr="00F00E2E" w:rsidRDefault="004A289E" w:rsidP="00F00E2E">
            <w:pPr>
              <w:jc w:val="center"/>
              <w:rPr>
                <w:rFonts w:eastAsia="Times New Roman" w:cs="Times New Roman"/>
                <w:b/>
                <w:szCs w:val="24"/>
              </w:rPr>
            </w:pPr>
          </w:p>
        </w:tc>
        <w:tc>
          <w:tcPr>
            <w:tcW w:w="1344" w:type="dxa"/>
            <w:vMerge/>
            <w:vAlign w:val="center"/>
          </w:tcPr>
          <w:p w:rsidR="004A289E" w:rsidRPr="00F00E2E" w:rsidRDefault="004A289E" w:rsidP="00F00E2E">
            <w:pPr>
              <w:jc w:val="center"/>
              <w:rPr>
                <w:rFonts w:eastAsia="Times New Roman" w:cs="Times New Roman"/>
                <w:b/>
                <w:szCs w:val="24"/>
              </w:rPr>
            </w:pPr>
          </w:p>
        </w:tc>
        <w:tc>
          <w:tcPr>
            <w:tcW w:w="1353" w:type="dxa"/>
            <w:vAlign w:val="center"/>
          </w:tcPr>
          <w:p w:rsidR="004A289E" w:rsidRPr="00F00E2E" w:rsidRDefault="004A289E" w:rsidP="00F00E2E">
            <w:pPr>
              <w:spacing w:before="100" w:beforeAutospacing="1" w:after="100" w:afterAutospacing="1"/>
              <w:jc w:val="center"/>
              <w:rPr>
                <w:rFonts w:eastAsia="Times New Roman" w:cs="Times New Roman"/>
                <w:b/>
                <w:szCs w:val="24"/>
              </w:rPr>
            </w:pPr>
            <w:r w:rsidRPr="00F00E2E">
              <w:rPr>
                <w:rFonts w:eastAsia="Times New Roman" w:cs="Times New Roman"/>
                <w:b/>
                <w:szCs w:val="24"/>
              </w:rPr>
              <w:t>Cước TB (VNĐ)</w:t>
            </w:r>
          </w:p>
        </w:tc>
        <w:tc>
          <w:tcPr>
            <w:tcW w:w="1363" w:type="dxa"/>
            <w:vAlign w:val="center"/>
          </w:tcPr>
          <w:p w:rsidR="004A289E" w:rsidRPr="00F00E2E" w:rsidRDefault="004A289E" w:rsidP="00F00E2E">
            <w:pPr>
              <w:spacing w:before="100" w:beforeAutospacing="1" w:after="100" w:afterAutospacing="1"/>
              <w:jc w:val="center"/>
              <w:rPr>
                <w:rFonts w:eastAsia="Times New Roman" w:cs="Times New Roman"/>
                <w:b/>
                <w:szCs w:val="24"/>
              </w:rPr>
            </w:pPr>
            <w:r w:rsidRPr="00F00E2E">
              <w:rPr>
                <w:rFonts w:eastAsia="Times New Roman" w:cs="Times New Roman"/>
                <w:b/>
                <w:szCs w:val="24"/>
              </w:rPr>
              <w:t>Dung lượng miễn phí</w:t>
            </w:r>
            <w:ins w:id="2797" w:author="ThaoDH" w:date="2013-10-15T18:20:00Z">
              <w:r w:rsidR="00A26684">
                <w:rPr>
                  <w:rFonts w:eastAsia="Times New Roman" w:cs="Times New Roman"/>
                  <w:b/>
                  <w:szCs w:val="24"/>
                </w:rPr>
                <w:t xml:space="preserve"> tốc độ cao</w:t>
              </w:r>
            </w:ins>
          </w:p>
        </w:tc>
        <w:tc>
          <w:tcPr>
            <w:tcW w:w="1353" w:type="dxa"/>
            <w:vAlign w:val="center"/>
          </w:tcPr>
          <w:p w:rsidR="004A289E" w:rsidRPr="00F00E2E" w:rsidRDefault="004A289E" w:rsidP="00F00E2E">
            <w:pPr>
              <w:spacing w:before="100" w:beforeAutospacing="1" w:after="100" w:afterAutospacing="1"/>
              <w:jc w:val="center"/>
              <w:rPr>
                <w:rFonts w:eastAsia="Times New Roman" w:cs="Times New Roman"/>
                <w:b/>
                <w:szCs w:val="24"/>
              </w:rPr>
            </w:pPr>
            <w:r w:rsidRPr="00F00E2E">
              <w:rPr>
                <w:rFonts w:eastAsia="Times New Roman" w:cs="Times New Roman"/>
                <w:b/>
                <w:szCs w:val="24"/>
              </w:rPr>
              <w:t>Cước lưu lượng vượt gói</w:t>
            </w:r>
          </w:p>
        </w:tc>
        <w:tc>
          <w:tcPr>
            <w:tcW w:w="1352" w:type="dxa"/>
            <w:vAlign w:val="center"/>
          </w:tcPr>
          <w:p w:rsidR="004A289E" w:rsidRPr="00F00E2E" w:rsidRDefault="004A289E" w:rsidP="00F00E2E">
            <w:pPr>
              <w:spacing w:before="100" w:beforeAutospacing="1" w:after="100" w:afterAutospacing="1"/>
              <w:jc w:val="center"/>
              <w:rPr>
                <w:rFonts w:eastAsia="Times New Roman" w:cs="Times New Roman"/>
                <w:b/>
                <w:szCs w:val="24"/>
              </w:rPr>
            </w:pPr>
          </w:p>
        </w:tc>
      </w:tr>
      <w:tr w:rsidR="00A26684" w:rsidRPr="00DB6E0C" w:rsidTr="001D1CE9">
        <w:tc>
          <w:tcPr>
            <w:tcW w:w="1452" w:type="dxa"/>
            <w:vAlign w:val="center"/>
          </w:tcPr>
          <w:p w:rsidR="004A289E" w:rsidRPr="00DB6E0C" w:rsidRDefault="004A289E" w:rsidP="0017606B">
            <w:pPr>
              <w:spacing w:before="100" w:beforeAutospacing="1" w:after="100" w:afterAutospacing="1"/>
              <w:jc w:val="center"/>
              <w:rPr>
                <w:rFonts w:eastAsia="Times New Roman" w:cs="Times New Roman"/>
                <w:szCs w:val="24"/>
              </w:rPr>
            </w:pPr>
            <w:r w:rsidRPr="00DB6E0C">
              <w:rPr>
                <w:rFonts w:eastAsia="Times New Roman" w:cs="Times New Roman"/>
                <w:szCs w:val="24"/>
              </w:rPr>
              <w:t>Gói mặc định</w:t>
            </w:r>
          </w:p>
        </w:tc>
        <w:tc>
          <w:tcPr>
            <w:tcW w:w="1359" w:type="dxa"/>
            <w:vAlign w:val="center"/>
          </w:tcPr>
          <w:p w:rsidR="004A289E" w:rsidRPr="00DB6E0C" w:rsidRDefault="004A289E" w:rsidP="0017606B">
            <w:pPr>
              <w:spacing w:before="100" w:beforeAutospacing="1" w:after="100" w:afterAutospacing="1"/>
              <w:jc w:val="center"/>
              <w:rPr>
                <w:rFonts w:eastAsia="Times New Roman" w:cs="Times New Roman"/>
                <w:szCs w:val="24"/>
              </w:rPr>
            </w:pPr>
            <w:r w:rsidRPr="00DB6E0C">
              <w:rPr>
                <w:rFonts w:eastAsia="Times New Roman" w:cs="Times New Roman"/>
                <w:szCs w:val="24"/>
              </w:rPr>
              <w:t>M0</w:t>
            </w:r>
          </w:p>
        </w:tc>
        <w:tc>
          <w:tcPr>
            <w:tcW w:w="1344" w:type="dxa"/>
            <w:vAlign w:val="center"/>
          </w:tcPr>
          <w:p w:rsidR="004A289E" w:rsidRPr="00DB6E0C" w:rsidRDefault="004A289E" w:rsidP="0017606B">
            <w:pPr>
              <w:spacing w:before="100" w:beforeAutospacing="1" w:after="100" w:afterAutospacing="1"/>
              <w:jc w:val="center"/>
              <w:rPr>
                <w:rFonts w:eastAsia="Times New Roman" w:cs="Times New Roman"/>
                <w:szCs w:val="24"/>
              </w:rPr>
            </w:pPr>
            <w:r w:rsidRPr="00DB6E0C">
              <w:rPr>
                <w:rFonts w:eastAsia="Times New Roman" w:cs="Times New Roman"/>
                <w:szCs w:val="24"/>
              </w:rPr>
              <w:t>-</w:t>
            </w:r>
          </w:p>
        </w:tc>
        <w:tc>
          <w:tcPr>
            <w:tcW w:w="1353" w:type="dxa"/>
            <w:vAlign w:val="center"/>
          </w:tcPr>
          <w:p w:rsidR="004A289E" w:rsidRPr="00DB6E0C" w:rsidRDefault="004A289E" w:rsidP="0017606B">
            <w:pPr>
              <w:spacing w:before="100" w:beforeAutospacing="1" w:after="100" w:afterAutospacing="1"/>
              <w:jc w:val="center"/>
              <w:rPr>
                <w:rFonts w:eastAsia="Times New Roman" w:cs="Times New Roman"/>
                <w:szCs w:val="24"/>
              </w:rPr>
            </w:pPr>
            <w:r w:rsidRPr="00DB6E0C">
              <w:rPr>
                <w:rFonts w:eastAsia="Times New Roman" w:cs="Times New Roman"/>
                <w:szCs w:val="24"/>
              </w:rPr>
              <w:t>0</w:t>
            </w:r>
          </w:p>
        </w:tc>
        <w:tc>
          <w:tcPr>
            <w:tcW w:w="1363" w:type="dxa"/>
            <w:vAlign w:val="center"/>
          </w:tcPr>
          <w:p w:rsidR="004A289E" w:rsidRPr="00DB6E0C" w:rsidRDefault="004A289E" w:rsidP="0017606B">
            <w:pPr>
              <w:spacing w:before="100" w:beforeAutospacing="1" w:after="100" w:afterAutospacing="1"/>
              <w:jc w:val="center"/>
              <w:rPr>
                <w:rFonts w:eastAsia="Times New Roman" w:cs="Times New Roman"/>
                <w:szCs w:val="24"/>
              </w:rPr>
            </w:pPr>
            <w:r w:rsidRPr="00DB6E0C">
              <w:rPr>
                <w:rFonts w:eastAsia="Times New Roman" w:cs="Times New Roman"/>
                <w:szCs w:val="24"/>
              </w:rPr>
              <w:t>-</w:t>
            </w:r>
          </w:p>
        </w:tc>
        <w:tc>
          <w:tcPr>
            <w:tcW w:w="1353" w:type="dxa"/>
            <w:vAlign w:val="center"/>
          </w:tcPr>
          <w:p w:rsidR="004A289E" w:rsidRPr="00DB6E0C" w:rsidRDefault="00EA0713" w:rsidP="0017606B">
            <w:pPr>
              <w:spacing w:before="100" w:beforeAutospacing="1" w:after="100" w:afterAutospacing="1"/>
              <w:jc w:val="center"/>
              <w:rPr>
                <w:rFonts w:eastAsia="Times New Roman" w:cs="Times New Roman"/>
                <w:szCs w:val="24"/>
              </w:rPr>
            </w:pPr>
            <w:r w:rsidRPr="00362516">
              <w:rPr>
                <w:rFonts w:eastAsia="Times New Roman"/>
                <w:highlight w:val="yellow"/>
              </w:rPr>
              <w:t xml:space="preserve">75 </w:t>
            </w:r>
            <w:r w:rsidRPr="00362516">
              <w:rPr>
                <w:rFonts w:eastAsia="Times New Roman"/>
                <w:bCs/>
                <w:color w:val="000000"/>
                <w:highlight w:val="yellow"/>
              </w:rPr>
              <w:t>đ/50KB</w:t>
            </w:r>
          </w:p>
        </w:tc>
        <w:tc>
          <w:tcPr>
            <w:tcW w:w="1352" w:type="dxa"/>
            <w:vMerge w:val="restart"/>
            <w:vAlign w:val="center"/>
          </w:tcPr>
          <w:p w:rsidR="004A289E" w:rsidRPr="00DB6E0C" w:rsidRDefault="004A289E" w:rsidP="0017606B">
            <w:pPr>
              <w:spacing w:before="100" w:beforeAutospacing="1" w:after="100" w:afterAutospacing="1"/>
              <w:jc w:val="center"/>
              <w:rPr>
                <w:rFonts w:eastAsia="Times New Roman" w:cs="Times New Roman"/>
                <w:szCs w:val="24"/>
              </w:rPr>
            </w:pPr>
            <w:r w:rsidRPr="00DB6E0C">
              <w:rPr>
                <w:rFonts w:eastAsia="Times New Roman" w:cs="Times New Roman"/>
                <w:szCs w:val="24"/>
              </w:rPr>
              <w:t>Để đăng ký, Quý Khách soạn tin:</w:t>
            </w:r>
            <w:r w:rsidRPr="00DB6E0C">
              <w:rPr>
                <w:rFonts w:eastAsia="Times New Roman" w:cs="Times New Roman"/>
                <w:szCs w:val="24"/>
              </w:rPr>
              <w:br/>
              <w:t>DK  TênGói</w:t>
            </w:r>
            <w:r w:rsidRPr="00DB6E0C">
              <w:rPr>
                <w:rFonts w:eastAsia="Times New Roman" w:cs="Times New Roman"/>
                <w:szCs w:val="24"/>
              </w:rPr>
              <w:br/>
              <w:t>gửi</w:t>
            </w:r>
            <w:r w:rsidRPr="00DB6E0C">
              <w:rPr>
                <w:rFonts w:eastAsia="Times New Roman" w:cs="Times New Roman"/>
                <w:szCs w:val="24"/>
              </w:rPr>
              <w:br/>
              <w:t>888</w:t>
            </w:r>
          </w:p>
        </w:tc>
      </w:tr>
      <w:tr w:rsidR="00A26684" w:rsidRPr="00DB6E0C" w:rsidTr="001D1CE9">
        <w:tc>
          <w:tcPr>
            <w:tcW w:w="1452" w:type="dxa"/>
            <w:vMerge w:val="restart"/>
            <w:vAlign w:val="center"/>
          </w:tcPr>
          <w:p w:rsidR="004A289E" w:rsidRDefault="004A289E" w:rsidP="0017606B">
            <w:pPr>
              <w:spacing w:before="100" w:beforeAutospacing="1" w:after="100" w:afterAutospacing="1"/>
              <w:jc w:val="center"/>
              <w:rPr>
                <w:ins w:id="2798" w:author="Comverse" w:date="2013-09-30T14:44:00Z"/>
                <w:rFonts w:eastAsia="Times New Roman" w:cs="Times New Roman"/>
                <w:szCs w:val="24"/>
              </w:rPr>
            </w:pPr>
            <w:r w:rsidRPr="00DB6E0C">
              <w:rPr>
                <w:rFonts w:eastAsia="Times New Roman" w:cs="Times New Roman"/>
                <w:szCs w:val="24"/>
              </w:rPr>
              <w:t>Không giới hạn</w:t>
            </w:r>
          </w:p>
          <w:p w:rsidR="00A74A29" w:rsidRPr="00DB6E0C" w:rsidRDefault="00A74A29" w:rsidP="0017606B">
            <w:pPr>
              <w:spacing w:before="100" w:beforeAutospacing="1" w:after="100" w:afterAutospacing="1"/>
              <w:jc w:val="center"/>
              <w:rPr>
                <w:rFonts w:eastAsia="Times New Roman" w:cs="Times New Roman"/>
                <w:szCs w:val="24"/>
              </w:rPr>
            </w:pPr>
            <w:ins w:id="2799" w:author="Comverse" w:date="2013-09-30T14:44:00Z">
              <w:r>
                <w:rPr>
                  <w:rFonts w:eastAsia="Times New Roman" w:cs="Times New Roman"/>
                  <w:szCs w:val="24"/>
                </w:rPr>
                <w:t xml:space="preserve">Se cau hinh SO. Tariff=0vnd, chu y khi Data balance=0 thi trigger </w:t>
              </w:r>
              <w:r>
                <w:rPr>
                  <w:rFonts w:eastAsia="Times New Roman" w:cs="Times New Roman"/>
                  <w:szCs w:val="24"/>
                </w:rPr>
                <w:lastRenderedPageBreak/>
                <w:t>notif</w:t>
              </w:r>
            </w:ins>
          </w:p>
        </w:tc>
        <w:tc>
          <w:tcPr>
            <w:tcW w:w="1359" w:type="dxa"/>
            <w:vAlign w:val="center"/>
          </w:tcPr>
          <w:p w:rsidR="004A289E" w:rsidRPr="00DB6E0C" w:rsidRDefault="004A289E" w:rsidP="0017606B">
            <w:pPr>
              <w:spacing w:before="100" w:beforeAutospacing="1" w:after="100" w:afterAutospacing="1"/>
              <w:jc w:val="center"/>
              <w:rPr>
                <w:rFonts w:eastAsia="Times New Roman" w:cs="Times New Roman"/>
                <w:szCs w:val="24"/>
              </w:rPr>
            </w:pPr>
            <w:r w:rsidRPr="00DB6E0C">
              <w:rPr>
                <w:rFonts w:eastAsia="Times New Roman" w:cs="Times New Roman"/>
                <w:szCs w:val="24"/>
              </w:rPr>
              <w:lastRenderedPageBreak/>
              <w:t>MAX</w:t>
            </w:r>
          </w:p>
        </w:tc>
        <w:tc>
          <w:tcPr>
            <w:tcW w:w="1344" w:type="dxa"/>
            <w:vMerge w:val="restart"/>
            <w:vAlign w:val="center"/>
          </w:tcPr>
          <w:p w:rsidR="004A289E" w:rsidRPr="00DB6E0C" w:rsidRDefault="004A289E" w:rsidP="0017606B">
            <w:pPr>
              <w:jc w:val="center"/>
              <w:rPr>
                <w:rFonts w:eastAsia="Times New Roman" w:cs="Times New Roman"/>
                <w:szCs w:val="24"/>
              </w:rPr>
            </w:pPr>
            <w:del w:id="2800" w:author="ThaoDH" w:date="2013-10-21T15:24:00Z">
              <w:r w:rsidRPr="00DB6E0C" w:rsidDel="00CA5799">
                <w:rPr>
                  <w:rFonts w:eastAsia="Times New Roman" w:cs="Times New Roman"/>
                  <w:szCs w:val="24"/>
                </w:rPr>
                <w:delText>30 ngày</w:delText>
              </w:r>
            </w:del>
            <w:ins w:id="2801" w:author="ThaoDH" w:date="2013-10-21T15:24:00Z">
              <w:r w:rsidR="00CA5799">
                <w:rPr>
                  <w:rFonts w:eastAsia="Times New Roman" w:cs="Times New Roman"/>
                  <w:szCs w:val="24"/>
                </w:rPr>
                <w:t>tháng dương lịch</w:t>
              </w:r>
            </w:ins>
          </w:p>
        </w:tc>
        <w:tc>
          <w:tcPr>
            <w:tcW w:w="1353" w:type="dxa"/>
            <w:vAlign w:val="center"/>
          </w:tcPr>
          <w:p w:rsidR="004A289E" w:rsidRPr="00DB6E0C" w:rsidRDefault="00A26684" w:rsidP="0017606B">
            <w:pPr>
              <w:spacing w:before="100" w:beforeAutospacing="1" w:after="100" w:afterAutospacing="1"/>
              <w:jc w:val="center"/>
              <w:rPr>
                <w:rFonts w:eastAsia="Times New Roman" w:cs="Times New Roman"/>
                <w:szCs w:val="24"/>
              </w:rPr>
            </w:pPr>
            <w:ins w:id="2802" w:author="ThaoDH" w:date="2013-10-15T18:19:00Z">
              <w:r>
                <w:rPr>
                  <w:rFonts w:eastAsia="Times New Roman" w:cs="Times New Roman"/>
                  <w:szCs w:val="24"/>
                </w:rPr>
                <w:t xml:space="preserve">70K( cũ là </w:t>
              </w:r>
            </w:ins>
            <w:r w:rsidR="004A289E" w:rsidRPr="00DB6E0C">
              <w:rPr>
                <w:rFonts w:eastAsia="Times New Roman" w:cs="Times New Roman"/>
                <w:szCs w:val="24"/>
              </w:rPr>
              <w:t>50.000</w:t>
            </w:r>
            <w:ins w:id="2803" w:author="ThaoDH" w:date="2013-10-15T18:19:00Z">
              <w:r>
                <w:rPr>
                  <w:rFonts w:eastAsia="Times New Roman" w:cs="Times New Roman"/>
                  <w:szCs w:val="24"/>
                </w:rPr>
                <w:t>)</w:t>
              </w:r>
            </w:ins>
          </w:p>
        </w:tc>
        <w:tc>
          <w:tcPr>
            <w:tcW w:w="1363" w:type="dxa"/>
            <w:vAlign w:val="center"/>
          </w:tcPr>
          <w:p w:rsidR="004A289E" w:rsidRPr="00DB6E0C" w:rsidRDefault="004A289E" w:rsidP="00A26684">
            <w:pPr>
              <w:spacing w:before="100" w:beforeAutospacing="1" w:after="100" w:afterAutospacing="1"/>
              <w:jc w:val="center"/>
              <w:rPr>
                <w:rFonts w:eastAsia="Times New Roman" w:cs="Times New Roman"/>
                <w:szCs w:val="24"/>
              </w:rPr>
            </w:pPr>
            <w:del w:id="2804" w:author="ThaoDH" w:date="2013-10-15T18:20:00Z">
              <w:r w:rsidRPr="00DB6E0C" w:rsidDel="00A26684">
                <w:rPr>
                  <w:rFonts w:eastAsia="Times New Roman" w:cs="Times New Roman"/>
                  <w:szCs w:val="24"/>
                </w:rPr>
                <w:delText>Không giới hạn (*)</w:delText>
              </w:r>
            </w:del>
            <w:ins w:id="2805" w:author="ThaoDH" w:date="2013-10-15T18:22:00Z">
              <w:r w:rsidR="00A26684">
                <w:rPr>
                  <w:rFonts w:eastAsia="Times New Roman" w:cs="Times New Roman"/>
                  <w:szCs w:val="24"/>
                </w:rPr>
                <w:t>600MB</w:t>
              </w:r>
            </w:ins>
          </w:p>
        </w:tc>
        <w:tc>
          <w:tcPr>
            <w:tcW w:w="1353" w:type="dxa"/>
            <w:vMerge w:val="restart"/>
            <w:vAlign w:val="center"/>
          </w:tcPr>
          <w:p w:rsidR="004A289E" w:rsidRPr="00DB6E0C" w:rsidRDefault="004A289E" w:rsidP="0017606B">
            <w:pPr>
              <w:spacing w:before="100" w:beforeAutospacing="1" w:after="100" w:afterAutospacing="1"/>
              <w:jc w:val="center"/>
              <w:rPr>
                <w:rFonts w:eastAsia="Times New Roman" w:cs="Times New Roman"/>
                <w:szCs w:val="24"/>
              </w:rPr>
            </w:pPr>
            <w:r w:rsidRPr="00DB6E0C">
              <w:rPr>
                <w:rFonts w:eastAsia="Times New Roman" w:cs="Times New Roman"/>
                <w:szCs w:val="24"/>
              </w:rPr>
              <w:t>Miễn phí</w:t>
            </w:r>
          </w:p>
        </w:tc>
        <w:tc>
          <w:tcPr>
            <w:tcW w:w="1352" w:type="dxa"/>
            <w:vMerge/>
          </w:tcPr>
          <w:p w:rsidR="004A289E" w:rsidRPr="00DB6E0C" w:rsidRDefault="004A289E" w:rsidP="00E537CD">
            <w:pPr>
              <w:spacing w:before="100" w:beforeAutospacing="1" w:after="100" w:afterAutospacing="1"/>
              <w:jc w:val="both"/>
              <w:rPr>
                <w:rFonts w:eastAsia="Times New Roman" w:cs="Times New Roman"/>
                <w:szCs w:val="24"/>
              </w:rPr>
            </w:pPr>
          </w:p>
        </w:tc>
      </w:tr>
      <w:tr w:rsidR="00A26684" w:rsidRPr="00DB6E0C" w:rsidTr="001D1CE9">
        <w:trPr>
          <w:ins w:id="2806" w:author="ThaoDH" w:date="2013-10-15T18:18:00Z"/>
        </w:trPr>
        <w:tc>
          <w:tcPr>
            <w:tcW w:w="1452" w:type="dxa"/>
            <w:vMerge/>
            <w:vAlign w:val="center"/>
          </w:tcPr>
          <w:p w:rsidR="00A26684" w:rsidRPr="00DB6E0C" w:rsidRDefault="00A26684" w:rsidP="0017606B">
            <w:pPr>
              <w:spacing w:before="100" w:beforeAutospacing="1" w:after="100" w:afterAutospacing="1"/>
              <w:jc w:val="center"/>
              <w:rPr>
                <w:ins w:id="2807" w:author="ThaoDH" w:date="2013-10-15T18:18:00Z"/>
                <w:rFonts w:eastAsia="Times New Roman" w:cs="Times New Roman"/>
                <w:szCs w:val="24"/>
              </w:rPr>
            </w:pPr>
          </w:p>
        </w:tc>
        <w:tc>
          <w:tcPr>
            <w:tcW w:w="1359" w:type="dxa"/>
            <w:vAlign w:val="center"/>
          </w:tcPr>
          <w:p w:rsidR="00A26684" w:rsidRPr="00DB6E0C" w:rsidRDefault="00A26684" w:rsidP="0017606B">
            <w:pPr>
              <w:spacing w:before="100" w:beforeAutospacing="1" w:after="100" w:afterAutospacing="1"/>
              <w:jc w:val="center"/>
              <w:rPr>
                <w:ins w:id="2808" w:author="ThaoDH" w:date="2013-10-15T18:18:00Z"/>
                <w:rFonts w:eastAsia="Times New Roman" w:cs="Times New Roman"/>
                <w:szCs w:val="24"/>
              </w:rPr>
            </w:pPr>
            <w:ins w:id="2809" w:author="ThaoDH" w:date="2013-10-15T18:19:00Z">
              <w:r>
                <w:rPr>
                  <w:rFonts w:eastAsia="Times New Roman" w:cs="Times New Roman"/>
                  <w:szCs w:val="24"/>
                </w:rPr>
                <w:t>MAX100</w:t>
              </w:r>
            </w:ins>
          </w:p>
        </w:tc>
        <w:tc>
          <w:tcPr>
            <w:tcW w:w="1344" w:type="dxa"/>
            <w:vMerge/>
            <w:vAlign w:val="center"/>
          </w:tcPr>
          <w:p w:rsidR="00A26684" w:rsidRPr="00DB6E0C" w:rsidRDefault="00A26684" w:rsidP="0017606B">
            <w:pPr>
              <w:jc w:val="center"/>
              <w:rPr>
                <w:ins w:id="2810" w:author="ThaoDH" w:date="2013-10-15T18:18:00Z"/>
                <w:rFonts w:eastAsia="Times New Roman" w:cs="Times New Roman"/>
                <w:szCs w:val="24"/>
              </w:rPr>
            </w:pPr>
          </w:p>
        </w:tc>
        <w:tc>
          <w:tcPr>
            <w:tcW w:w="1353" w:type="dxa"/>
            <w:vAlign w:val="center"/>
          </w:tcPr>
          <w:p w:rsidR="00A26684" w:rsidRPr="00DB6E0C" w:rsidRDefault="00A26684" w:rsidP="0017606B">
            <w:pPr>
              <w:spacing w:before="100" w:beforeAutospacing="1" w:after="100" w:afterAutospacing="1"/>
              <w:jc w:val="center"/>
              <w:rPr>
                <w:ins w:id="2811" w:author="ThaoDH" w:date="2013-10-15T18:18:00Z"/>
                <w:rFonts w:eastAsia="Times New Roman" w:cs="Times New Roman"/>
                <w:szCs w:val="24"/>
              </w:rPr>
            </w:pPr>
            <w:ins w:id="2812" w:author="ThaoDH" w:date="2013-10-15T18:20:00Z">
              <w:r>
                <w:rPr>
                  <w:rFonts w:eastAsia="Times New Roman" w:cs="Times New Roman"/>
                  <w:szCs w:val="24"/>
                </w:rPr>
                <w:t>100k</w:t>
              </w:r>
            </w:ins>
          </w:p>
        </w:tc>
        <w:tc>
          <w:tcPr>
            <w:tcW w:w="1363" w:type="dxa"/>
            <w:vAlign w:val="center"/>
          </w:tcPr>
          <w:p w:rsidR="00A26684" w:rsidRPr="00DB6E0C" w:rsidRDefault="00A26684" w:rsidP="0017606B">
            <w:pPr>
              <w:spacing w:before="100" w:beforeAutospacing="1" w:after="100" w:afterAutospacing="1"/>
              <w:jc w:val="center"/>
              <w:rPr>
                <w:ins w:id="2813" w:author="ThaoDH" w:date="2013-10-15T18:18:00Z"/>
                <w:rFonts w:eastAsia="Times New Roman" w:cs="Times New Roman"/>
                <w:szCs w:val="24"/>
              </w:rPr>
            </w:pPr>
            <w:ins w:id="2814" w:author="ThaoDH" w:date="2013-10-15T18:22:00Z">
              <w:r>
                <w:rPr>
                  <w:rFonts w:eastAsia="Times New Roman" w:cs="Times New Roman"/>
                  <w:szCs w:val="24"/>
                </w:rPr>
                <w:t>1.2GB</w:t>
              </w:r>
            </w:ins>
          </w:p>
        </w:tc>
        <w:tc>
          <w:tcPr>
            <w:tcW w:w="1353" w:type="dxa"/>
            <w:vMerge/>
            <w:vAlign w:val="center"/>
          </w:tcPr>
          <w:p w:rsidR="00A26684" w:rsidRPr="00DB6E0C" w:rsidRDefault="00A26684" w:rsidP="0017606B">
            <w:pPr>
              <w:spacing w:before="100" w:beforeAutospacing="1" w:after="100" w:afterAutospacing="1"/>
              <w:jc w:val="center"/>
              <w:rPr>
                <w:ins w:id="2815" w:author="ThaoDH" w:date="2013-10-15T18:18:00Z"/>
                <w:rFonts w:eastAsia="Times New Roman" w:cs="Times New Roman"/>
                <w:szCs w:val="24"/>
              </w:rPr>
            </w:pPr>
          </w:p>
        </w:tc>
        <w:tc>
          <w:tcPr>
            <w:tcW w:w="1352" w:type="dxa"/>
            <w:vMerge/>
          </w:tcPr>
          <w:p w:rsidR="00A26684" w:rsidRPr="00DB6E0C" w:rsidRDefault="00A26684" w:rsidP="00E537CD">
            <w:pPr>
              <w:spacing w:before="100" w:beforeAutospacing="1" w:after="100" w:afterAutospacing="1"/>
              <w:jc w:val="both"/>
              <w:rPr>
                <w:ins w:id="2816" w:author="ThaoDH" w:date="2013-10-15T18:18:00Z"/>
                <w:rFonts w:eastAsia="Times New Roman" w:cs="Times New Roman"/>
                <w:szCs w:val="24"/>
              </w:rPr>
            </w:pPr>
          </w:p>
        </w:tc>
      </w:tr>
      <w:tr w:rsidR="00A26684" w:rsidRPr="00DB6E0C" w:rsidTr="001D1CE9">
        <w:trPr>
          <w:ins w:id="2817" w:author="ThaoDH" w:date="2013-10-15T18:18:00Z"/>
        </w:trPr>
        <w:tc>
          <w:tcPr>
            <w:tcW w:w="1452" w:type="dxa"/>
            <w:vMerge/>
            <w:vAlign w:val="center"/>
          </w:tcPr>
          <w:p w:rsidR="00A26684" w:rsidRPr="00DB6E0C" w:rsidRDefault="00A26684" w:rsidP="0017606B">
            <w:pPr>
              <w:spacing w:before="100" w:beforeAutospacing="1" w:after="100" w:afterAutospacing="1"/>
              <w:jc w:val="center"/>
              <w:rPr>
                <w:ins w:id="2818" w:author="ThaoDH" w:date="2013-10-15T18:18:00Z"/>
                <w:rFonts w:eastAsia="Times New Roman" w:cs="Times New Roman"/>
                <w:szCs w:val="24"/>
              </w:rPr>
            </w:pPr>
          </w:p>
        </w:tc>
        <w:tc>
          <w:tcPr>
            <w:tcW w:w="1359" w:type="dxa"/>
            <w:vAlign w:val="center"/>
          </w:tcPr>
          <w:p w:rsidR="00A26684" w:rsidRPr="00DB6E0C" w:rsidRDefault="00A26684" w:rsidP="0017606B">
            <w:pPr>
              <w:spacing w:before="100" w:beforeAutospacing="1" w:after="100" w:afterAutospacing="1"/>
              <w:jc w:val="center"/>
              <w:rPr>
                <w:ins w:id="2819" w:author="ThaoDH" w:date="2013-10-15T18:18:00Z"/>
                <w:rFonts w:eastAsia="Times New Roman" w:cs="Times New Roman"/>
                <w:szCs w:val="24"/>
              </w:rPr>
            </w:pPr>
            <w:ins w:id="2820" w:author="ThaoDH" w:date="2013-10-15T18:20:00Z">
              <w:r>
                <w:rPr>
                  <w:rFonts w:eastAsia="Times New Roman" w:cs="Times New Roman"/>
                  <w:szCs w:val="24"/>
                </w:rPr>
                <w:t>MAX 200</w:t>
              </w:r>
            </w:ins>
          </w:p>
        </w:tc>
        <w:tc>
          <w:tcPr>
            <w:tcW w:w="1344" w:type="dxa"/>
            <w:vMerge/>
            <w:vAlign w:val="center"/>
          </w:tcPr>
          <w:p w:rsidR="00A26684" w:rsidRPr="00DB6E0C" w:rsidRDefault="00A26684" w:rsidP="0017606B">
            <w:pPr>
              <w:jc w:val="center"/>
              <w:rPr>
                <w:ins w:id="2821" w:author="ThaoDH" w:date="2013-10-15T18:18:00Z"/>
                <w:rFonts w:eastAsia="Times New Roman" w:cs="Times New Roman"/>
                <w:szCs w:val="24"/>
              </w:rPr>
            </w:pPr>
          </w:p>
        </w:tc>
        <w:tc>
          <w:tcPr>
            <w:tcW w:w="1353" w:type="dxa"/>
            <w:vAlign w:val="center"/>
          </w:tcPr>
          <w:p w:rsidR="00A26684" w:rsidRPr="00DB6E0C" w:rsidRDefault="00A26684" w:rsidP="0017606B">
            <w:pPr>
              <w:spacing w:before="100" w:beforeAutospacing="1" w:after="100" w:afterAutospacing="1"/>
              <w:jc w:val="center"/>
              <w:rPr>
                <w:ins w:id="2822" w:author="ThaoDH" w:date="2013-10-15T18:18:00Z"/>
                <w:rFonts w:eastAsia="Times New Roman" w:cs="Times New Roman"/>
                <w:szCs w:val="24"/>
              </w:rPr>
            </w:pPr>
            <w:ins w:id="2823" w:author="ThaoDH" w:date="2013-10-15T18:20:00Z">
              <w:r>
                <w:rPr>
                  <w:rFonts w:eastAsia="Times New Roman" w:cs="Times New Roman"/>
                  <w:szCs w:val="24"/>
                </w:rPr>
                <w:t>200k</w:t>
              </w:r>
            </w:ins>
          </w:p>
        </w:tc>
        <w:tc>
          <w:tcPr>
            <w:tcW w:w="1363" w:type="dxa"/>
            <w:vAlign w:val="center"/>
          </w:tcPr>
          <w:p w:rsidR="00A26684" w:rsidRPr="00DB6E0C" w:rsidRDefault="00A26684" w:rsidP="0017606B">
            <w:pPr>
              <w:spacing w:before="100" w:beforeAutospacing="1" w:after="100" w:afterAutospacing="1"/>
              <w:jc w:val="center"/>
              <w:rPr>
                <w:ins w:id="2824" w:author="ThaoDH" w:date="2013-10-15T18:18:00Z"/>
                <w:rFonts w:eastAsia="Times New Roman" w:cs="Times New Roman"/>
                <w:szCs w:val="24"/>
              </w:rPr>
            </w:pPr>
            <w:ins w:id="2825" w:author="ThaoDH" w:date="2013-10-15T18:22:00Z">
              <w:r>
                <w:rPr>
                  <w:rFonts w:eastAsia="Times New Roman" w:cs="Times New Roman"/>
                  <w:szCs w:val="24"/>
                </w:rPr>
                <w:t>3GB</w:t>
              </w:r>
            </w:ins>
          </w:p>
        </w:tc>
        <w:tc>
          <w:tcPr>
            <w:tcW w:w="1353" w:type="dxa"/>
            <w:vMerge/>
            <w:vAlign w:val="center"/>
          </w:tcPr>
          <w:p w:rsidR="00A26684" w:rsidRPr="00DB6E0C" w:rsidRDefault="00A26684" w:rsidP="0017606B">
            <w:pPr>
              <w:spacing w:before="100" w:beforeAutospacing="1" w:after="100" w:afterAutospacing="1"/>
              <w:jc w:val="center"/>
              <w:rPr>
                <w:ins w:id="2826" w:author="ThaoDH" w:date="2013-10-15T18:18:00Z"/>
                <w:rFonts w:eastAsia="Times New Roman" w:cs="Times New Roman"/>
                <w:szCs w:val="24"/>
              </w:rPr>
            </w:pPr>
          </w:p>
        </w:tc>
        <w:tc>
          <w:tcPr>
            <w:tcW w:w="1352" w:type="dxa"/>
            <w:vMerge/>
          </w:tcPr>
          <w:p w:rsidR="00A26684" w:rsidRPr="00DB6E0C" w:rsidRDefault="00A26684" w:rsidP="00E537CD">
            <w:pPr>
              <w:spacing w:before="100" w:beforeAutospacing="1" w:after="100" w:afterAutospacing="1"/>
              <w:jc w:val="both"/>
              <w:rPr>
                <w:ins w:id="2827" w:author="ThaoDH" w:date="2013-10-15T18:18:00Z"/>
                <w:rFonts w:eastAsia="Times New Roman" w:cs="Times New Roman"/>
                <w:szCs w:val="24"/>
              </w:rPr>
            </w:pPr>
          </w:p>
        </w:tc>
      </w:tr>
      <w:tr w:rsidR="00A26684" w:rsidRPr="00DB6E0C" w:rsidTr="001D1CE9">
        <w:tc>
          <w:tcPr>
            <w:tcW w:w="1452" w:type="dxa"/>
            <w:vMerge/>
          </w:tcPr>
          <w:p w:rsidR="004A289E" w:rsidRPr="00DB6E0C" w:rsidRDefault="004A289E" w:rsidP="00E537CD">
            <w:pPr>
              <w:spacing w:before="100" w:beforeAutospacing="1" w:after="100" w:afterAutospacing="1"/>
              <w:jc w:val="both"/>
              <w:rPr>
                <w:rFonts w:eastAsia="Times New Roman" w:cs="Times New Roman"/>
                <w:szCs w:val="24"/>
              </w:rPr>
            </w:pPr>
          </w:p>
        </w:tc>
        <w:tc>
          <w:tcPr>
            <w:tcW w:w="1359" w:type="dxa"/>
            <w:vAlign w:val="center"/>
          </w:tcPr>
          <w:p w:rsidR="004A289E" w:rsidRPr="00DB6E0C" w:rsidRDefault="004A289E"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MAX70</w:t>
            </w:r>
            <w:ins w:id="2828" w:author="ThaoDH" w:date="2013-10-15T18:16:00Z">
              <w:r w:rsidR="000D5B90">
                <w:rPr>
                  <w:rFonts w:eastAsia="Times New Roman" w:cs="Times New Roman"/>
                  <w:szCs w:val="24"/>
                </w:rPr>
                <w:t xml:space="preserve"> (ngừng cung cấp gói</w:t>
              </w:r>
            </w:ins>
            <w:ins w:id="2829" w:author="ThaoDH" w:date="2013-10-16T10:45:00Z">
              <w:r w:rsidR="000D5B90">
                <w:rPr>
                  <w:rFonts w:eastAsia="Times New Roman" w:cs="Times New Roman"/>
                  <w:szCs w:val="24"/>
                </w:rPr>
                <w:t xml:space="preserve"> này, gia </w:t>
              </w:r>
              <w:r w:rsidR="000D5B90">
                <w:rPr>
                  <w:rFonts w:eastAsia="Times New Roman" w:cs="Times New Roman"/>
                  <w:szCs w:val="24"/>
                </w:rPr>
                <w:lastRenderedPageBreak/>
                <w:t>hạn thành gói MAX</w:t>
              </w:r>
            </w:ins>
            <w:ins w:id="2830" w:author="ThaoDH" w:date="2013-10-15T18:16:00Z">
              <w:r w:rsidR="00A26684">
                <w:rPr>
                  <w:rFonts w:eastAsia="Times New Roman" w:cs="Times New Roman"/>
                  <w:szCs w:val="24"/>
                </w:rPr>
                <w:t>)</w:t>
              </w:r>
            </w:ins>
          </w:p>
        </w:tc>
        <w:tc>
          <w:tcPr>
            <w:tcW w:w="1344" w:type="dxa"/>
            <w:vMerge/>
            <w:vAlign w:val="center"/>
          </w:tcPr>
          <w:p w:rsidR="004A289E" w:rsidRPr="00DB6E0C" w:rsidRDefault="004A289E" w:rsidP="00E537CD">
            <w:pPr>
              <w:jc w:val="both"/>
              <w:rPr>
                <w:rFonts w:eastAsia="Times New Roman" w:cs="Times New Roman"/>
                <w:szCs w:val="24"/>
              </w:rPr>
            </w:pPr>
          </w:p>
        </w:tc>
        <w:tc>
          <w:tcPr>
            <w:tcW w:w="1353" w:type="dxa"/>
            <w:vAlign w:val="center"/>
          </w:tcPr>
          <w:p w:rsidR="004A289E" w:rsidRPr="00DB6E0C" w:rsidRDefault="004A289E"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70.000</w:t>
            </w:r>
          </w:p>
        </w:tc>
        <w:tc>
          <w:tcPr>
            <w:tcW w:w="1363" w:type="dxa"/>
            <w:vAlign w:val="center"/>
          </w:tcPr>
          <w:p w:rsidR="004A289E" w:rsidRPr="00DB6E0C" w:rsidRDefault="004A289E" w:rsidP="00E537CD">
            <w:pPr>
              <w:spacing w:before="100" w:beforeAutospacing="1" w:after="100" w:afterAutospacing="1"/>
              <w:jc w:val="both"/>
              <w:rPr>
                <w:rFonts w:eastAsia="Times New Roman" w:cs="Times New Roman"/>
                <w:szCs w:val="24"/>
              </w:rPr>
            </w:pPr>
          </w:p>
        </w:tc>
        <w:tc>
          <w:tcPr>
            <w:tcW w:w="1353" w:type="dxa"/>
            <w:vMerge/>
          </w:tcPr>
          <w:p w:rsidR="004A289E" w:rsidRPr="00DB6E0C" w:rsidRDefault="004A289E" w:rsidP="00E537CD">
            <w:pPr>
              <w:spacing w:before="100" w:beforeAutospacing="1" w:after="100" w:afterAutospacing="1"/>
              <w:jc w:val="both"/>
              <w:rPr>
                <w:rFonts w:eastAsia="Times New Roman" w:cs="Times New Roman"/>
                <w:szCs w:val="24"/>
              </w:rPr>
            </w:pPr>
          </w:p>
        </w:tc>
        <w:tc>
          <w:tcPr>
            <w:tcW w:w="1352" w:type="dxa"/>
            <w:vMerge/>
          </w:tcPr>
          <w:p w:rsidR="004A289E" w:rsidRPr="00DB6E0C" w:rsidRDefault="004A289E" w:rsidP="00E537CD">
            <w:pPr>
              <w:spacing w:before="100" w:beforeAutospacing="1" w:after="100" w:afterAutospacing="1"/>
              <w:jc w:val="both"/>
              <w:rPr>
                <w:rFonts w:eastAsia="Times New Roman" w:cs="Times New Roman"/>
                <w:szCs w:val="24"/>
              </w:rPr>
            </w:pPr>
          </w:p>
        </w:tc>
      </w:tr>
    </w:tbl>
    <w:p w:rsidR="001D1CE9" w:rsidRDefault="001D1CE9" w:rsidP="008446FB">
      <w:pPr>
        <w:spacing w:before="100" w:beforeAutospacing="1" w:after="100" w:afterAutospacing="1"/>
        <w:jc w:val="both"/>
        <w:rPr>
          <w:ins w:id="2831" w:author="ThaoDH" w:date="2013-10-16T15:40:00Z"/>
          <w:rFonts w:cs="Times New Roman"/>
          <w:szCs w:val="24"/>
        </w:rPr>
      </w:pPr>
      <w:ins w:id="2832" w:author="ThaoDH" w:date="2013-10-16T15:40:00Z">
        <w:r w:rsidRPr="008D4841">
          <w:rPr>
            <w:sz w:val="23"/>
            <w:szCs w:val="23"/>
          </w:rPr>
          <w:lastRenderedPageBreak/>
          <w:t>[Elcom/Comverse]:</w:t>
        </w:r>
        <w:r>
          <w:rPr>
            <w:sz w:val="23"/>
            <w:szCs w:val="23"/>
          </w:rPr>
          <w:t xml:space="preserve"> OK</w:t>
        </w:r>
      </w:ins>
    </w:p>
    <w:p w:rsidR="00914C70" w:rsidRDefault="008F30BF" w:rsidP="008446FB">
      <w:pPr>
        <w:spacing w:before="100" w:beforeAutospacing="1" w:after="100" w:afterAutospacing="1"/>
        <w:jc w:val="both"/>
        <w:rPr>
          <w:ins w:id="2833" w:author="ThaoDH" w:date="2013-10-16T15:41:00Z"/>
          <w:rFonts w:cs="Times New Roman"/>
          <w:szCs w:val="24"/>
        </w:rPr>
      </w:pPr>
      <w:r w:rsidRPr="00DB6E0C">
        <w:rPr>
          <w:rFonts w:cs="Times New Roman"/>
          <w:szCs w:val="24"/>
        </w:rPr>
        <w:t>Với gói MAX/</w:t>
      </w:r>
      <w:del w:id="2834" w:author="ThaoDH" w:date="2013-10-16T15:40:00Z">
        <w:r w:rsidRPr="00DB6E0C" w:rsidDel="001D1CE9">
          <w:rPr>
            <w:rFonts w:cs="Times New Roman"/>
            <w:szCs w:val="24"/>
          </w:rPr>
          <w:delText>MAX70</w:delText>
        </w:r>
      </w:del>
      <w:ins w:id="2835" w:author="ThaoDH" w:date="2013-10-15T18:24:00Z">
        <w:r w:rsidR="005F5922">
          <w:rPr>
            <w:rFonts w:cs="Times New Roman"/>
            <w:szCs w:val="24"/>
          </w:rPr>
          <w:t>/MAX100/MAX200</w:t>
        </w:r>
      </w:ins>
      <w:r w:rsidRPr="00DB6E0C">
        <w:rPr>
          <w:rFonts w:cs="Times New Roman"/>
          <w:szCs w:val="24"/>
        </w:rPr>
        <w:t xml:space="preserve">, Quý Khách được sử dụng lần lượt là 600 MB/ </w:t>
      </w:r>
      <w:del w:id="2836" w:author="ThaoDH" w:date="2013-10-16T15:41:00Z">
        <w:r w:rsidRPr="00DB6E0C" w:rsidDel="001D1CE9">
          <w:rPr>
            <w:rFonts w:cs="Times New Roman"/>
            <w:szCs w:val="24"/>
          </w:rPr>
          <w:delText>1024 MB</w:delText>
        </w:r>
      </w:del>
      <w:ins w:id="2837" w:author="ThaoDH" w:date="2013-10-15T18:25:00Z">
        <w:r w:rsidR="005F5922">
          <w:rPr>
            <w:rFonts w:cs="Times New Roman"/>
            <w:szCs w:val="24"/>
          </w:rPr>
          <w:t>/2.3GB/5GB</w:t>
        </w:r>
      </w:ins>
      <w:r w:rsidRPr="00DB6E0C">
        <w:rPr>
          <w:rFonts w:cs="Times New Roman"/>
          <w:szCs w:val="24"/>
        </w:rPr>
        <w:t xml:space="preserve"> đầu tiên với tốc độ truy cập tối đa là </w:t>
      </w:r>
      <w:del w:id="2838" w:author="ThaoDH" w:date="2013-10-15T18:24:00Z">
        <w:r w:rsidRPr="00DB6E0C" w:rsidDel="005F5922">
          <w:rPr>
            <w:rFonts w:cs="Times New Roman"/>
            <w:szCs w:val="24"/>
          </w:rPr>
          <w:delText>1</w:delText>
        </w:r>
      </w:del>
      <w:r w:rsidRPr="00DB6E0C">
        <w:rPr>
          <w:rFonts w:cs="Times New Roman"/>
          <w:szCs w:val="24"/>
        </w:rPr>
        <w:t>8 Mbps/2Mbps (Down/Up). Sau mức này, Quý Khách tiếp tục được sử dụng miễn phí dịch vụ nhưng ở tốc độ thông thường 256 Kbps/128 Kbps (Down/Up).</w:t>
      </w:r>
    </w:p>
    <w:p w:rsidR="00904F66" w:rsidRDefault="00914C70" w:rsidP="008446FB">
      <w:pPr>
        <w:spacing w:before="100" w:beforeAutospacing="1" w:after="100" w:afterAutospacing="1"/>
        <w:jc w:val="both"/>
        <w:rPr>
          <w:rFonts w:cs="Times New Roman"/>
          <w:szCs w:val="24"/>
        </w:rPr>
      </w:pPr>
      <w:r w:rsidRPr="008D4841">
        <w:rPr>
          <w:sz w:val="23"/>
          <w:szCs w:val="23"/>
        </w:rPr>
        <w:t>[Elcom/Comverse]:</w:t>
      </w:r>
      <w:r>
        <w:rPr>
          <w:sz w:val="23"/>
          <w:szCs w:val="23"/>
        </w:rPr>
        <w:t xml:space="preserve"> </w:t>
      </w:r>
      <w:r>
        <w:rPr>
          <w:rFonts w:cs="Times New Roman"/>
          <w:szCs w:val="24"/>
        </w:rPr>
        <w:t>Hệ</w:t>
      </w:r>
      <w:r w:rsidR="008446FB">
        <w:rPr>
          <w:rFonts w:cs="Times New Roman"/>
          <w:szCs w:val="24"/>
        </w:rPr>
        <w:t xml:space="preserve"> th</w:t>
      </w:r>
      <w:r>
        <w:rPr>
          <w:rFonts w:cs="Times New Roman"/>
          <w:szCs w:val="24"/>
        </w:rPr>
        <w:t>ố</w:t>
      </w:r>
      <w:r w:rsidR="008446FB">
        <w:rPr>
          <w:rFonts w:cs="Times New Roman"/>
          <w:szCs w:val="24"/>
        </w:rPr>
        <w:t>ng C1-RT se thuc hien gui notification khi dung luong data balance=0</w:t>
      </w:r>
      <w:r>
        <w:rPr>
          <w:rFonts w:cs="Times New Roman"/>
          <w:szCs w:val="24"/>
        </w:rPr>
        <w:t xml:space="preserve"> để</w:t>
      </w:r>
      <w:r w:rsidR="00E715D3">
        <w:rPr>
          <w:rFonts w:cs="Times New Roman"/>
          <w:szCs w:val="24"/>
        </w:rPr>
        <w:t xml:space="preserve"> </w:t>
      </w:r>
      <w:r>
        <w:rPr>
          <w:rFonts w:cs="Times New Roman"/>
          <w:szCs w:val="24"/>
        </w:rPr>
        <w:t>hệ thống VNP sẽ thực hiện bóp băng thông</w:t>
      </w:r>
    </w:p>
    <w:p w:rsidR="00592AE8" w:rsidRDefault="00592AE8" w:rsidP="00E537CD">
      <w:pPr>
        <w:spacing w:before="100" w:beforeAutospacing="1" w:after="100" w:afterAutospacing="1"/>
        <w:jc w:val="both"/>
        <w:rPr>
          <w:ins w:id="2839" w:author="ThaoDH" w:date="2013-10-15T18:26:00Z"/>
          <w:rFonts w:cs="Times New Roman"/>
          <w:bCs/>
          <w:iCs/>
          <w:szCs w:val="24"/>
          <w:highlight w:val="yellow"/>
        </w:rPr>
      </w:pPr>
      <w:ins w:id="2840" w:author="ThaoDH" w:date="2013-10-15T18:26:00Z">
        <w:r>
          <w:rPr>
            <w:rFonts w:cs="Times New Roman"/>
            <w:bCs/>
            <w:iCs/>
            <w:szCs w:val="24"/>
            <w:highlight w:val="yellow"/>
          </w:rPr>
          <w:t>Mức cước nêu trên đã bao gồm thuế GTTT</w:t>
        </w:r>
      </w:ins>
    </w:p>
    <w:p w:rsidR="00592AE8" w:rsidRDefault="00592AE8" w:rsidP="00E537CD">
      <w:pPr>
        <w:spacing w:before="100" w:beforeAutospacing="1" w:after="100" w:afterAutospacing="1"/>
        <w:jc w:val="both"/>
        <w:rPr>
          <w:ins w:id="2841" w:author="ThaoDH" w:date="2013-10-15T18:28:00Z"/>
          <w:rFonts w:cs="Times New Roman"/>
          <w:bCs/>
          <w:iCs/>
          <w:szCs w:val="24"/>
          <w:highlight w:val="yellow"/>
        </w:rPr>
      </w:pPr>
      <w:ins w:id="2842" w:author="ThaoDH" w:date="2013-10-15T18:28:00Z">
        <w:r>
          <w:rPr>
            <w:rFonts w:cs="Times New Roman"/>
            <w:bCs/>
            <w:iCs/>
            <w:szCs w:val="24"/>
            <w:highlight w:val="yellow"/>
          </w:rPr>
          <w:t xml:space="preserve">Phương thức tính cước: </w:t>
        </w:r>
      </w:ins>
    </w:p>
    <w:p w:rsidR="00592AE8" w:rsidRDefault="00592AE8" w:rsidP="00E537CD">
      <w:pPr>
        <w:spacing w:before="100" w:beforeAutospacing="1" w:after="100" w:afterAutospacing="1"/>
        <w:jc w:val="both"/>
        <w:rPr>
          <w:ins w:id="2843" w:author="ThaoDH" w:date="2013-10-15T18:28:00Z"/>
          <w:rFonts w:cs="Times New Roman"/>
          <w:bCs/>
          <w:iCs/>
          <w:szCs w:val="24"/>
          <w:highlight w:val="yellow"/>
        </w:rPr>
      </w:pPr>
      <w:ins w:id="2844" w:author="ThaoDH" w:date="2013-10-15T18:28:00Z">
        <w:r>
          <w:rPr>
            <w:rFonts w:cs="Times New Roman"/>
            <w:bCs/>
            <w:iCs/>
            <w:szCs w:val="24"/>
            <w:highlight w:val="yellow"/>
          </w:rPr>
          <w:t>+ Cước sử dụng đuợc tính trên tổng dung lựong download và upload</w:t>
        </w:r>
      </w:ins>
    </w:p>
    <w:p w:rsidR="00914C70" w:rsidRDefault="00592AE8" w:rsidP="00E537CD">
      <w:pPr>
        <w:spacing w:before="100" w:beforeAutospacing="1" w:after="100" w:afterAutospacing="1"/>
        <w:jc w:val="both"/>
        <w:rPr>
          <w:ins w:id="2845" w:author="ThaoDH" w:date="2013-10-16T15:43:00Z"/>
          <w:rFonts w:cs="Times New Roman"/>
          <w:bCs/>
          <w:iCs/>
          <w:szCs w:val="24"/>
          <w:highlight w:val="yellow"/>
        </w:rPr>
      </w:pPr>
      <w:ins w:id="2846" w:author="ThaoDH" w:date="2013-10-15T18:29:00Z">
        <w:r>
          <w:rPr>
            <w:rFonts w:cs="Times New Roman"/>
            <w:bCs/>
            <w:iCs/>
            <w:szCs w:val="24"/>
            <w:highlight w:val="yellow"/>
          </w:rPr>
          <w:t>+ Đối với thuê bao trả sau : Cước sử dụng M0, cước vượt gói,tính theo block 50K</w:t>
        </w:r>
      </w:ins>
      <w:ins w:id="2847" w:author="ThaoDH" w:date="2013-10-15T18:30:00Z">
        <w:r>
          <w:rPr>
            <w:rFonts w:cs="Times New Roman"/>
            <w:bCs/>
            <w:iCs/>
            <w:szCs w:val="24"/>
            <w:highlight w:val="yellow"/>
          </w:rPr>
          <w:t xml:space="preserve">. </w:t>
        </w:r>
      </w:ins>
    </w:p>
    <w:p w:rsidR="00592AE8" w:rsidRDefault="00592AE8" w:rsidP="00E537CD">
      <w:pPr>
        <w:spacing w:before="100" w:beforeAutospacing="1" w:after="100" w:afterAutospacing="1"/>
        <w:jc w:val="both"/>
        <w:rPr>
          <w:ins w:id="2848" w:author="ThaoDH" w:date="2013-10-15T18:29:00Z"/>
          <w:rFonts w:cs="Times New Roman"/>
          <w:bCs/>
          <w:iCs/>
          <w:szCs w:val="24"/>
          <w:highlight w:val="yellow"/>
        </w:rPr>
      </w:pPr>
      <w:ins w:id="2849" w:author="ThaoDH" w:date="2013-10-15T18:30:00Z">
        <w:r>
          <w:rPr>
            <w:rFonts w:cs="Times New Roman"/>
            <w:bCs/>
            <w:iCs/>
            <w:szCs w:val="24"/>
            <w:highlight w:val="yellow"/>
          </w:rPr>
          <w:t>Lưu lượng miễn phí trong trong gói: Tính theo block 1KB</w:t>
        </w:r>
      </w:ins>
    </w:p>
    <w:p w:rsidR="00914C70" w:rsidRDefault="00914C70" w:rsidP="00E537CD">
      <w:pPr>
        <w:spacing w:before="100" w:beforeAutospacing="1" w:after="100" w:afterAutospacing="1"/>
        <w:jc w:val="both"/>
        <w:rPr>
          <w:ins w:id="2850" w:author="ThaoDH" w:date="2013-10-16T15:43:00Z"/>
          <w:rFonts w:cs="Times New Roman"/>
          <w:bCs/>
          <w:iCs/>
          <w:szCs w:val="24"/>
          <w:highlight w:val="yellow"/>
        </w:rPr>
      </w:pPr>
      <w:ins w:id="2851" w:author="ThaoDH" w:date="2013-10-16T15:43:00Z">
        <w:r w:rsidRPr="008D4841">
          <w:rPr>
            <w:sz w:val="23"/>
            <w:szCs w:val="23"/>
          </w:rPr>
          <w:t>[Elcom/Comverse]:</w:t>
        </w:r>
        <w:r>
          <w:rPr>
            <w:sz w:val="23"/>
            <w:szCs w:val="23"/>
          </w:rPr>
          <w:t xml:space="preserve"> Xem lại xem có thể tính theo kiểu hai block này được không ?</w:t>
        </w:r>
      </w:ins>
    </w:p>
    <w:p w:rsidR="008F30BF" w:rsidRDefault="00904F66" w:rsidP="00E537CD">
      <w:pPr>
        <w:spacing w:before="100" w:beforeAutospacing="1" w:after="100" w:afterAutospacing="1"/>
        <w:jc w:val="both"/>
        <w:rPr>
          <w:ins w:id="2852" w:author="ThaoDH" w:date="2013-10-16T15:44:00Z"/>
          <w:rFonts w:cs="Times New Roman"/>
          <w:bCs/>
          <w:iCs/>
          <w:szCs w:val="24"/>
        </w:rPr>
      </w:pPr>
      <w:r w:rsidRPr="00904F66">
        <w:rPr>
          <w:rFonts w:cs="Times New Roman"/>
          <w:bCs/>
          <w:iCs/>
          <w:szCs w:val="24"/>
          <w:highlight w:val="yellow"/>
        </w:rPr>
        <w:t>Cước gói:</w:t>
      </w:r>
      <w:r w:rsidR="008F30BF" w:rsidRPr="00904F66">
        <w:rPr>
          <w:rFonts w:cs="Times New Roman"/>
          <w:bCs/>
          <w:iCs/>
          <w:szCs w:val="24"/>
          <w:highlight w:val="yellow"/>
        </w:rPr>
        <w:t xml:space="preserve"> </w:t>
      </w:r>
      <w:r w:rsidRPr="00904F66">
        <w:rPr>
          <w:rFonts w:cs="Times New Roman"/>
          <w:bCs/>
          <w:iCs/>
          <w:szCs w:val="24"/>
          <w:highlight w:val="yellow"/>
        </w:rPr>
        <w:t xml:space="preserve">Đăng ký trước ngày 16 tính 100% giá gói, từ ngày 16 tính </w:t>
      </w:r>
      <w:ins w:id="2853" w:author="ThaoDH" w:date="2013-10-15T18:26:00Z">
        <w:r w:rsidR="00592AE8">
          <w:rPr>
            <w:rFonts w:cs="Times New Roman"/>
            <w:bCs/>
            <w:iCs/>
            <w:szCs w:val="24"/>
            <w:highlight w:val="yellow"/>
          </w:rPr>
          <w:t>5</w:t>
        </w:r>
      </w:ins>
      <w:r w:rsidRPr="00904F66">
        <w:rPr>
          <w:rFonts w:cs="Times New Roman"/>
          <w:bCs/>
          <w:iCs/>
          <w:szCs w:val="24"/>
          <w:highlight w:val="yellow"/>
        </w:rPr>
        <w:t>0% giá gói. Trường hợp hủy gói ngược lại</w:t>
      </w:r>
      <w:ins w:id="2854" w:author="Comverse" w:date="2013-09-30T14:46:00Z">
        <w:r w:rsidR="00A74A29">
          <w:rPr>
            <w:rFonts w:cs="Times New Roman"/>
            <w:bCs/>
            <w:iCs/>
            <w:szCs w:val="24"/>
          </w:rPr>
          <w:t xml:space="preserve"> </w:t>
        </w:r>
      </w:ins>
    </w:p>
    <w:p w:rsidR="001E6E57" w:rsidRPr="00DB6E0C" w:rsidRDefault="001E6E57" w:rsidP="00E537CD">
      <w:pPr>
        <w:spacing w:before="100" w:beforeAutospacing="1" w:after="100" w:afterAutospacing="1"/>
        <w:jc w:val="both"/>
        <w:rPr>
          <w:rFonts w:cs="Times New Roman"/>
          <w:szCs w:val="24"/>
        </w:rPr>
      </w:pPr>
      <w:ins w:id="2855" w:author="ThaoDH" w:date="2013-10-16T15:44:00Z">
        <w:r w:rsidRPr="008D4841">
          <w:rPr>
            <w:sz w:val="23"/>
            <w:szCs w:val="23"/>
          </w:rPr>
          <w:t>[Elcom/Comverse]:</w:t>
        </w:r>
        <w:r w:rsidR="003C7A47">
          <w:rPr>
            <w:sz w:val="23"/>
            <w:szCs w:val="23"/>
          </w:rPr>
          <w:t xml:space="preserve"> </w:t>
        </w:r>
      </w:ins>
      <w:ins w:id="2856" w:author="ThaoDH" w:date="2013-10-16T15:45:00Z">
        <w:r w:rsidR="003C7A47">
          <w:rPr>
            <w:sz w:val="23"/>
            <w:szCs w:val="23"/>
          </w:rPr>
          <w:t>C1RT sẽ luôn trừ 100% nên k</w:t>
        </w:r>
      </w:ins>
      <w:ins w:id="2857" w:author="ThaoDH" w:date="2013-10-16T15:44:00Z">
        <w:r w:rsidR="003C7A47">
          <w:rPr>
            <w:sz w:val="23"/>
            <w:szCs w:val="23"/>
          </w:rPr>
          <w:t>hi thực hiện đăng kí sau ngày 1</w:t>
        </w:r>
      </w:ins>
      <w:ins w:id="2858" w:author="ThaoDH" w:date="2013-10-16T15:45:00Z">
        <w:r w:rsidR="003C7A47">
          <w:rPr>
            <w:sz w:val="23"/>
            <w:szCs w:val="23"/>
          </w:rPr>
          <w:t xml:space="preserve">5 thì hệ thống provisioning cần </w:t>
        </w:r>
      </w:ins>
      <w:ins w:id="2859" w:author="ThaoDH" w:date="2013-10-16T15:46:00Z">
        <w:r w:rsidR="003C7A47">
          <w:rPr>
            <w:sz w:val="23"/>
            <w:szCs w:val="23"/>
          </w:rPr>
          <w:t>bổ sung một MTR c</w:t>
        </w:r>
      </w:ins>
      <w:ins w:id="2860" w:author="ThaoDH" w:date="2013-10-16T15:47:00Z">
        <w:r w:rsidR="003C7A47">
          <w:rPr>
            <w:sz w:val="23"/>
            <w:szCs w:val="23"/>
          </w:rPr>
          <w:t>ó giá bằng 50% giá gói để bù lại</w:t>
        </w:r>
      </w:ins>
      <w:ins w:id="2861" w:author="ThaoDH" w:date="2013-10-17T16:53:00Z">
        <w:r w:rsidR="00F31F72">
          <w:rPr>
            <w:sz w:val="23"/>
            <w:szCs w:val="23"/>
          </w:rPr>
          <w:t xml:space="preserve">. </w:t>
        </w:r>
        <w:r w:rsidR="00F31F72" w:rsidRPr="003A7FE4">
          <w:rPr>
            <w:sz w:val="23"/>
            <w:szCs w:val="23"/>
            <w:highlight w:val="cyan"/>
          </w:rPr>
          <w:t xml:space="preserve">Phần lưu lượng miễn phí trong gói tính theo block 1KB </w:t>
        </w:r>
        <w:r w:rsidR="00F31F72">
          <w:rPr>
            <w:sz w:val="23"/>
            <w:szCs w:val="23"/>
            <w:highlight w:val="cyan"/>
          </w:rPr>
          <w:t>cần xem xét thêm</w:t>
        </w:r>
      </w:ins>
    </w:p>
    <w:p w:rsidR="00934919" w:rsidRPr="00DB6E0C" w:rsidRDefault="00934919" w:rsidP="005C0964">
      <w:pPr>
        <w:pStyle w:val="NormalWeb"/>
        <w:numPr>
          <w:ilvl w:val="0"/>
          <w:numId w:val="38"/>
        </w:numPr>
        <w:ind w:hanging="720"/>
        <w:jc w:val="both"/>
        <w:rPr>
          <w:b/>
        </w:rPr>
      </w:pPr>
      <w:r w:rsidRPr="00DB6E0C">
        <w:rPr>
          <w:b/>
        </w:rPr>
        <w:t>Provisioning</w:t>
      </w:r>
    </w:p>
    <w:p w:rsidR="00C347A2" w:rsidRPr="00DB6E0C" w:rsidRDefault="0035514F" w:rsidP="005C0964">
      <w:pPr>
        <w:pStyle w:val="NormalWeb"/>
        <w:numPr>
          <w:ilvl w:val="0"/>
          <w:numId w:val="39"/>
        </w:numPr>
        <w:ind w:hanging="720"/>
        <w:jc w:val="both"/>
        <w:rPr>
          <w:b/>
        </w:rPr>
      </w:pPr>
      <w:r w:rsidRPr="00DB6E0C">
        <w:rPr>
          <w:b/>
        </w:rPr>
        <w:t>Đăng kí</w:t>
      </w:r>
    </w:p>
    <w:p w:rsidR="00502115" w:rsidRDefault="00C347A2" w:rsidP="005C0964">
      <w:pPr>
        <w:pStyle w:val="NormalWeb"/>
        <w:numPr>
          <w:ilvl w:val="0"/>
          <w:numId w:val="6"/>
        </w:numPr>
        <w:jc w:val="both"/>
        <w:rPr>
          <w:ins w:id="2862" w:author="ThaoDH" w:date="2013-10-16T15:47:00Z"/>
        </w:rPr>
      </w:pPr>
      <w:r w:rsidRPr="00DB6E0C">
        <w:t>Gói cước MAX có hiệu lực ngay sau khi khách hàng đăng kí thành công.</w:t>
      </w:r>
    </w:p>
    <w:p w:rsidR="004244C3" w:rsidRDefault="00502115">
      <w:pPr>
        <w:pStyle w:val="NormalWeb"/>
        <w:jc w:val="both"/>
        <w:pPrChange w:id="2863" w:author="ThaoDH" w:date="2013-10-16T15:48:00Z">
          <w:pPr>
            <w:pStyle w:val="NormalWeb"/>
            <w:numPr>
              <w:numId w:val="6"/>
            </w:numPr>
            <w:tabs>
              <w:tab w:val="num" w:pos="720"/>
            </w:tabs>
            <w:ind w:left="720" w:hanging="360"/>
            <w:jc w:val="both"/>
          </w:pPr>
        </w:pPrChange>
      </w:pPr>
      <w:ins w:id="2864" w:author="ThaoDH" w:date="2013-10-16T15:48:00Z">
        <w:r w:rsidRPr="008D4841">
          <w:rPr>
            <w:sz w:val="23"/>
            <w:szCs w:val="23"/>
          </w:rPr>
          <w:t>[Elcom/Comverse]:</w:t>
        </w:r>
        <w:r>
          <w:rPr>
            <w:sz w:val="23"/>
            <w:szCs w:val="23"/>
          </w:rPr>
          <w:t xml:space="preserve"> </w:t>
        </w:r>
      </w:ins>
      <w:ins w:id="2865" w:author="Comverse" w:date="2013-10-14T15:29:00Z">
        <w:r w:rsidR="00E715D3">
          <w:t>ok</w:t>
        </w:r>
      </w:ins>
    </w:p>
    <w:p w:rsidR="00502115" w:rsidRDefault="00C347A2" w:rsidP="005C0964">
      <w:pPr>
        <w:pStyle w:val="NormalWeb"/>
        <w:numPr>
          <w:ilvl w:val="0"/>
          <w:numId w:val="6"/>
        </w:numPr>
        <w:jc w:val="both"/>
        <w:rPr>
          <w:ins w:id="2866" w:author="ThaoDH" w:date="2013-10-16T15:48:00Z"/>
        </w:rPr>
      </w:pPr>
      <w:r w:rsidRPr="00DB6E0C">
        <w:t>Dung lượng miễn phí (ở tốc độ truy cập tối đa) bao gồm trong gói cước chỉ có hiệu lực sử dụng trong khoảng thời gian có hiẹu lực của gói cước, không được cộng dồn sang các chu kì tiếp theo</w:t>
      </w:r>
      <w:ins w:id="2867" w:author="ThaoDH" w:date="2013-10-16T15:48:00Z">
        <w:r w:rsidR="00502115">
          <w:t xml:space="preserve">: </w:t>
        </w:r>
      </w:ins>
    </w:p>
    <w:p w:rsidR="004244C3" w:rsidRDefault="00502115">
      <w:pPr>
        <w:pStyle w:val="NormalWeb"/>
        <w:ind w:left="360"/>
        <w:jc w:val="both"/>
        <w:pPrChange w:id="2868" w:author="ThaoDH" w:date="2013-10-16T15:48:00Z">
          <w:pPr>
            <w:pStyle w:val="NormalWeb"/>
            <w:numPr>
              <w:numId w:val="6"/>
            </w:numPr>
            <w:tabs>
              <w:tab w:val="num" w:pos="720"/>
            </w:tabs>
            <w:ind w:left="720" w:hanging="360"/>
            <w:jc w:val="both"/>
          </w:pPr>
        </w:pPrChange>
      </w:pPr>
      <w:ins w:id="2869" w:author="ThaoDH" w:date="2013-10-16T15:48:00Z">
        <w:r w:rsidRPr="008D4841">
          <w:rPr>
            <w:sz w:val="23"/>
            <w:szCs w:val="23"/>
          </w:rPr>
          <w:lastRenderedPageBreak/>
          <w:t>[Elcom/Comverse]:</w:t>
        </w:r>
        <w:r>
          <w:rPr>
            <w:sz w:val="23"/>
            <w:szCs w:val="23"/>
          </w:rPr>
          <w:t xml:space="preserve"> </w:t>
        </w:r>
      </w:ins>
      <w:ins w:id="2870" w:author="Comverse" w:date="2013-10-14T15:29:00Z">
        <w:r w:rsidR="00E715D3">
          <w:t xml:space="preserve"> ok</w:t>
        </w:r>
      </w:ins>
    </w:p>
    <w:p w:rsidR="00502115" w:rsidRDefault="00A4222F" w:rsidP="005C0964">
      <w:pPr>
        <w:pStyle w:val="NormalWeb"/>
        <w:numPr>
          <w:ilvl w:val="0"/>
          <w:numId w:val="6"/>
        </w:numPr>
        <w:jc w:val="both"/>
        <w:rPr>
          <w:ins w:id="2871" w:author="ThaoDH" w:date="2013-10-16T15:48:00Z"/>
          <w:highlight w:val="yellow"/>
        </w:rPr>
      </w:pPr>
      <w:r w:rsidRPr="00DB6E0C">
        <w:t xml:space="preserve">Đối với gói MAX, sau khi dùng hết lưu lượng miễn phí ở tốc độ truy cập tối đa 8M/2M, nếu khách hàng có nhu cầu sử dụng Internet ở tốc độ cao, khách hàng thực hiện nhắn tin yêu cầu hủy gói MAX và thực hiện đăng kí lại. </w:t>
      </w:r>
      <w:r w:rsidR="00EA0713" w:rsidRPr="00904F66">
        <w:rPr>
          <w:highlight w:val="yellow"/>
        </w:rPr>
        <w:t>Hoặc nhắn tin đăng ký gói X1</w:t>
      </w:r>
      <w:r w:rsidR="00904F66" w:rsidRPr="00904F66">
        <w:rPr>
          <w:highlight w:val="yellow"/>
        </w:rPr>
        <w:t xml:space="preserve">0 để mở băng thông cho 300MB (giá gói 10k, </w:t>
      </w:r>
      <w:r w:rsidR="00EA0713" w:rsidRPr="00904F66">
        <w:rPr>
          <w:highlight w:val="yellow"/>
        </w:rPr>
        <w:t xml:space="preserve">dung lượng </w:t>
      </w:r>
      <w:r w:rsidR="00904F66" w:rsidRPr="00904F66">
        <w:rPr>
          <w:highlight w:val="yellow"/>
        </w:rPr>
        <w:t>miễn phí 300MB)</w:t>
      </w:r>
      <w:ins w:id="2872" w:author="Comverse" w:date="2013-09-30T14:56:00Z">
        <w:r w:rsidR="003A0228">
          <w:rPr>
            <w:highlight w:val="yellow"/>
          </w:rPr>
          <w:t>.</w:t>
        </w:r>
      </w:ins>
    </w:p>
    <w:p w:rsidR="004244C3" w:rsidRDefault="00502115">
      <w:pPr>
        <w:pStyle w:val="NormalWeb"/>
        <w:jc w:val="both"/>
        <w:rPr>
          <w:highlight w:val="yellow"/>
        </w:rPr>
        <w:pPrChange w:id="2873" w:author="ThaoDH" w:date="2013-10-16T15:48:00Z">
          <w:pPr>
            <w:pStyle w:val="NormalWeb"/>
            <w:numPr>
              <w:numId w:val="6"/>
            </w:numPr>
            <w:tabs>
              <w:tab w:val="num" w:pos="720"/>
            </w:tabs>
            <w:ind w:left="720" w:hanging="360"/>
            <w:jc w:val="both"/>
          </w:pPr>
        </w:pPrChange>
      </w:pPr>
      <w:ins w:id="2874" w:author="ThaoDH" w:date="2013-10-16T15:48:00Z">
        <w:r w:rsidRPr="008D4841">
          <w:rPr>
            <w:sz w:val="23"/>
            <w:szCs w:val="23"/>
          </w:rPr>
          <w:t>[Elcom/Comverse]:</w:t>
        </w:r>
        <w:r>
          <w:rPr>
            <w:sz w:val="23"/>
            <w:szCs w:val="23"/>
          </w:rPr>
          <w:t xml:space="preserve">  Việc khách hàng nhắn tin đăng kí lại là do hệ thống provisioning của VN</w:t>
        </w:r>
      </w:ins>
      <w:ins w:id="2875" w:author="ThaoDH" w:date="2013-10-16T15:49:00Z">
        <w:r>
          <w:rPr>
            <w:sz w:val="23"/>
            <w:szCs w:val="23"/>
          </w:rPr>
          <w:t>P thực hiện. Gói X10 có thể cấu hình trên C1RT (</w:t>
        </w:r>
      </w:ins>
      <w:ins w:id="2876" w:author="Comverse" w:date="2013-09-30T14:56:00Z">
        <w:r w:rsidR="003A0228">
          <w:rPr>
            <w:highlight w:val="yellow"/>
          </w:rPr>
          <w:t xml:space="preserve"> Co 1 RC cho goi X10</w:t>
        </w:r>
      </w:ins>
      <w:ins w:id="2877" w:author="Comverse" w:date="2013-09-30T14:57:00Z">
        <w:r w:rsidR="003A0228">
          <w:rPr>
            <w:highlight w:val="yellow"/>
          </w:rPr>
          <w:t xml:space="preserve"> va SO la Unitpack</w:t>
        </w:r>
      </w:ins>
      <w:ins w:id="2878" w:author="ThaoDH" w:date="2013-10-16T15:50:00Z">
        <w:r>
          <w:rPr>
            <w:highlight w:val="yellow"/>
          </w:rPr>
          <w:t>)</w:t>
        </w:r>
      </w:ins>
    </w:p>
    <w:p w:rsidR="00BE786D" w:rsidRDefault="00AC08DE" w:rsidP="005C0964">
      <w:pPr>
        <w:pStyle w:val="NormalWeb"/>
        <w:numPr>
          <w:ilvl w:val="0"/>
          <w:numId w:val="6"/>
        </w:numPr>
        <w:jc w:val="both"/>
        <w:rPr>
          <w:ins w:id="2879" w:author="ThaoDH" w:date="2013-10-16T15:50:00Z"/>
        </w:rPr>
      </w:pPr>
      <w:r w:rsidRPr="00DB6E0C">
        <w:t xml:space="preserve">Trong trường hợp hủy gói MAX để đăng kí tiếp gói MAX mới mà lưu lượng tốc độ cao đang còn, </w:t>
      </w:r>
      <w:r w:rsidR="000731D1" w:rsidRPr="00DB6E0C">
        <w:t xml:space="preserve">thì lưu lượng này sẽ không được cộng dồn sang </w:t>
      </w:r>
      <w:r w:rsidR="008E6262">
        <w:t xml:space="preserve">lưu lượng tốc độ cao của </w:t>
      </w:r>
      <w:r w:rsidR="000731D1" w:rsidRPr="00DB6E0C">
        <w:t xml:space="preserve">gói mới. </w:t>
      </w:r>
    </w:p>
    <w:p w:rsidR="004244C3" w:rsidRDefault="00BE786D">
      <w:pPr>
        <w:pStyle w:val="NormalWeb"/>
        <w:jc w:val="both"/>
        <w:pPrChange w:id="2880" w:author="ThaoDH" w:date="2013-10-16T15:50:00Z">
          <w:pPr>
            <w:pStyle w:val="NormalWeb"/>
            <w:numPr>
              <w:numId w:val="6"/>
            </w:numPr>
            <w:tabs>
              <w:tab w:val="num" w:pos="720"/>
            </w:tabs>
            <w:ind w:left="720" w:hanging="360"/>
            <w:jc w:val="both"/>
          </w:pPr>
        </w:pPrChange>
      </w:pPr>
      <w:ins w:id="2881" w:author="ThaoDH" w:date="2013-10-16T15:50:00Z">
        <w:r w:rsidRPr="008D4841">
          <w:rPr>
            <w:sz w:val="23"/>
            <w:szCs w:val="23"/>
          </w:rPr>
          <w:t>[Elcom/Comverse]:</w:t>
        </w:r>
        <w:r>
          <w:rPr>
            <w:sz w:val="23"/>
            <w:szCs w:val="23"/>
          </w:rPr>
          <w:t xml:space="preserve"> Hệ thống provisioning </w:t>
        </w:r>
      </w:ins>
      <w:ins w:id="2882" w:author="ThaoDH" w:date="2013-10-16T15:51:00Z">
        <w:r>
          <w:rPr>
            <w:sz w:val="23"/>
            <w:szCs w:val="23"/>
          </w:rPr>
          <w:t xml:space="preserve">của VNP </w:t>
        </w:r>
      </w:ins>
      <w:ins w:id="2883" w:author="ThaoDH" w:date="2013-10-16T15:50:00Z">
        <w:r>
          <w:rPr>
            <w:sz w:val="23"/>
            <w:szCs w:val="23"/>
          </w:rPr>
          <w:t xml:space="preserve">thực hiện đăng kí và hủy đăng kí đồng thời xóa balance data. </w:t>
        </w:r>
      </w:ins>
    </w:p>
    <w:p w:rsidR="00C347A2" w:rsidRDefault="00C347A2" w:rsidP="005C0964">
      <w:pPr>
        <w:pStyle w:val="NormalWeb"/>
        <w:numPr>
          <w:ilvl w:val="0"/>
          <w:numId w:val="6"/>
        </w:numPr>
        <w:jc w:val="both"/>
        <w:rPr>
          <w:ins w:id="2884" w:author="ThaoDH" w:date="2013-10-16T15:51:00Z"/>
        </w:rPr>
      </w:pPr>
      <w:r w:rsidRPr="00DB6E0C">
        <w:t xml:space="preserve">Hiệu lực gói MAX tính theo tháng dương lịch, với tháng đầu tiên được tính theo số ngày còn lại của tháng đăng kí. </w:t>
      </w:r>
    </w:p>
    <w:p w:rsidR="004244C3" w:rsidRDefault="003327E8">
      <w:pPr>
        <w:pStyle w:val="NormalWeb"/>
        <w:jc w:val="both"/>
        <w:pPrChange w:id="2885" w:author="ThaoDH" w:date="2013-10-16T15:51:00Z">
          <w:pPr>
            <w:pStyle w:val="NormalWeb"/>
            <w:numPr>
              <w:numId w:val="6"/>
            </w:numPr>
            <w:tabs>
              <w:tab w:val="num" w:pos="720"/>
            </w:tabs>
            <w:ind w:left="720" w:hanging="360"/>
            <w:jc w:val="both"/>
          </w:pPr>
        </w:pPrChange>
      </w:pPr>
      <w:ins w:id="2886" w:author="ThaoDH" w:date="2013-10-16T15:51:00Z">
        <w:r w:rsidRPr="008D4841">
          <w:rPr>
            <w:sz w:val="23"/>
            <w:szCs w:val="23"/>
          </w:rPr>
          <w:t>[Elcom/Comverse]:</w:t>
        </w:r>
        <w:r>
          <w:rPr>
            <w:sz w:val="23"/>
            <w:szCs w:val="23"/>
          </w:rPr>
          <w:t xml:space="preserve"> OK</w:t>
        </w:r>
      </w:ins>
    </w:p>
    <w:p w:rsidR="00A91289" w:rsidRDefault="000C2004" w:rsidP="005C0964">
      <w:pPr>
        <w:pStyle w:val="NormalWeb"/>
        <w:numPr>
          <w:ilvl w:val="0"/>
          <w:numId w:val="6"/>
        </w:numPr>
        <w:jc w:val="both"/>
        <w:rPr>
          <w:ins w:id="2887" w:author="ThaoDH" w:date="2013-10-16T15:52:00Z"/>
          <w:highlight w:val="yellow"/>
        </w:rPr>
      </w:pPr>
      <w:r w:rsidRPr="000C2004">
        <w:rPr>
          <w:highlight w:val="yellow"/>
        </w:rPr>
        <w:t>Nếu đăng ký từ ngày 16 đến cuối tháng dương lịch : tính 50% cước thuê bao gói.</w:t>
      </w:r>
    </w:p>
    <w:p w:rsidR="00A91289" w:rsidRDefault="00A91289" w:rsidP="00A91289">
      <w:pPr>
        <w:pStyle w:val="NormalWeb"/>
        <w:numPr>
          <w:ilvl w:val="0"/>
          <w:numId w:val="6"/>
        </w:numPr>
        <w:jc w:val="both"/>
        <w:rPr>
          <w:ins w:id="2888" w:author="ThaoDH" w:date="2013-10-16T15:52:00Z"/>
        </w:rPr>
      </w:pPr>
      <w:ins w:id="2889" w:author="ThaoDH" w:date="2013-10-16T15:52:00Z">
        <w:r w:rsidRPr="008D4841">
          <w:rPr>
            <w:sz w:val="23"/>
            <w:szCs w:val="23"/>
          </w:rPr>
          <w:t>[Elcom/Comverse]:</w:t>
        </w:r>
        <w:r>
          <w:rPr>
            <w:sz w:val="23"/>
            <w:szCs w:val="23"/>
          </w:rPr>
          <w:t xml:space="preserve"> Trong quá trình đăng kí gói của hệ thống </w:t>
        </w:r>
      </w:ins>
      <w:ins w:id="2890" w:author="ThaoDH" w:date="2013-10-16T15:53:00Z">
        <w:r>
          <w:rPr>
            <w:sz w:val="23"/>
            <w:szCs w:val="23"/>
          </w:rPr>
          <w:t xml:space="preserve">VNP </w:t>
        </w:r>
      </w:ins>
      <w:ins w:id="2891" w:author="ThaoDH" w:date="2013-10-16T15:52:00Z">
        <w:r>
          <w:rPr>
            <w:sz w:val="23"/>
            <w:szCs w:val="23"/>
          </w:rPr>
          <w:t>provisioning, nếu hệ thống đăng kí sau ngày 15</w:t>
        </w:r>
      </w:ins>
      <w:ins w:id="2892" w:author="ThaoDH" w:date="2013-10-16T15:53:00Z">
        <w:r>
          <w:rPr>
            <w:sz w:val="23"/>
            <w:szCs w:val="23"/>
          </w:rPr>
          <w:t xml:space="preserve">, thì cần bổ sung một MTR bằng 50% giá gói. </w:t>
        </w:r>
      </w:ins>
    </w:p>
    <w:p w:rsidR="00785EB1" w:rsidRDefault="00785EB1">
      <w:pPr>
        <w:pStyle w:val="NormalWeb"/>
        <w:jc w:val="both"/>
        <w:rPr>
          <w:del w:id="2893" w:author="ThaoDH" w:date="2013-10-16T15:53:00Z"/>
          <w:highlight w:val="yellow"/>
        </w:rPr>
      </w:pPr>
    </w:p>
    <w:p w:rsidR="000C2004" w:rsidRPr="00DB6E0C" w:rsidRDefault="000C2004" w:rsidP="000C2004">
      <w:pPr>
        <w:pStyle w:val="NormalWeb"/>
        <w:ind w:left="720"/>
        <w:jc w:val="both"/>
      </w:pPr>
    </w:p>
    <w:p w:rsidR="00363EC1" w:rsidRPr="00DB6E0C" w:rsidRDefault="00C347A2" w:rsidP="005C0964">
      <w:pPr>
        <w:pStyle w:val="NormalWeb"/>
        <w:numPr>
          <w:ilvl w:val="0"/>
          <w:numId w:val="39"/>
        </w:numPr>
        <w:ind w:hanging="720"/>
        <w:jc w:val="both"/>
        <w:rPr>
          <w:b/>
        </w:rPr>
      </w:pPr>
      <w:r w:rsidRPr="00DB6E0C">
        <w:rPr>
          <w:b/>
        </w:rPr>
        <w:t xml:space="preserve">Gia hạn </w:t>
      </w:r>
    </w:p>
    <w:p w:rsidR="00C347A2" w:rsidRDefault="00C347A2" w:rsidP="00E537CD">
      <w:pPr>
        <w:pStyle w:val="NormalWeb"/>
        <w:jc w:val="both"/>
        <w:rPr>
          <w:ins w:id="2894" w:author="ThaoDH" w:date="2013-10-16T15:53:00Z"/>
        </w:rPr>
      </w:pPr>
      <w:r w:rsidRPr="00DB6E0C">
        <w:t xml:space="preserve">Gói cước MAX được tự động gia hạn cho các chu kì tiếp theo trừ trường hợp khách hàng gửi lệnh hủy gói cước trước thời điểm hệ thống tự động gia hạn. </w:t>
      </w:r>
    </w:p>
    <w:p w:rsidR="00E47E13" w:rsidRDefault="00E47E13" w:rsidP="00E47E13">
      <w:pPr>
        <w:pStyle w:val="NormalWeb"/>
        <w:jc w:val="both"/>
        <w:rPr>
          <w:ins w:id="2895" w:author="ThaoDH" w:date="2013-10-16T15:53:00Z"/>
        </w:rPr>
      </w:pPr>
      <w:ins w:id="2896" w:author="ThaoDH" w:date="2013-10-16T15:53:00Z">
        <w:r w:rsidRPr="008D4841">
          <w:rPr>
            <w:sz w:val="23"/>
            <w:szCs w:val="23"/>
          </w:rPr>
          <w:t>[Elcom/Comverse]:</w:t>
        </w:r>
        <w:r>
          <w:rPr>
            <w:sz w:val="23"/>
            <w:szCs w:val="23"/>
          </w:rPr>
          <w:t xml:space="preserve"> OK</w:t>
        </w:r>
      </w:ins>
    </w:p>
    <w:p w:rsidR="00E47E13" w:rsidRPr="00DB6E0C" w:rsidRDefault="00E47E13" w:rsidP="00E537CD">
      <w:pPr>
        <w:pStyle w:val="NormalWeb"/>
        <w:jc w:val="both"/>
      </w:pPr>
    </w:p>
    <w:p w:rsidR="00F80A87" w:rsidRPr="00DB6E0C" w:rsidRDefault="00F80A87" w:rsidP="005C0964">
      <w:pPr>
        <w:pStyle w:val="NormalWeb"/>
        <w:numPr>
          <w:ilvl w:val="0"/>
          <w:numId w:val="39"/>
        </w:numPr>
        <w:ind w:hanging="720"/>
        <w:jc w:val="both"/>
        <w:rPr>
          <w:b/>
        </w:rPr>
      </w:pPr>
      <w:r w:rsidRPr="00DB6E0C">
        <w:rPr>
          <w:b/>
        </w:rPr>
        <w:t xml:space="preserve">Chuyển đổi gói cước. </w:t>
      </w:r>
    </w:p>
    <w:p w:rsidR="00E47E13" w:rsidRDefault="006C06E5" w:rsidP="003A0228">
      <w:pPr>
        <w:pStyle w:val="NormalWeb"/>
        <w:numPr>
          <w:ilvl w:val="0"/>
          <w:numId w:val="6"/>
        </w:numPr>
        <w:jc w:val="both"/>
        <w:rPr>
          <w:ins w:id="2897" w:author="ThaoDH" w:date="2013-10-16T15:54:00Z"/>
        </w:rPr>
      </w:pPr>
      <w:r w:rsidRPr="00DB6E0C">
        <w:t xml:space="preserve">Chuyển từ gói có giới hạn lưu lượng lên gói không có giới hạn lưu lượng (các gói MAX): Lưu lượng miễn phí của gói cũ không được cộng dồn. </w:t>
      </w:r>
    </w:p>
    <w:p w:rsidR="00E47E13" w:rsidRPr="00E47E13" w:rsidRDefault="00E47E13" w:rsidP="00E47E13">
      <w:pPr>
        <w:pStyle w:val="NormalWeb"/>
        <w:numPr>
          <w:ilvl w:val="0"/>
          <w:numId w:val="6"/>
        </w:numPr>
        <w:jc w:val="both"/>
        <w:rPr>
          <w:ins w:id="2898" w:author="ThaoDH" w:date="2013-10-16T15:54:00Z"/>
          <w:rPrChange w:id="2899" w:author="ThaoDH" w:date="2013-10-16T15:54:00Z">
            <w:rPr>
              <w:ins w:id="2900" w:author="ThaoDH" w:date="2013-10-16T15:54:00Z"/>
              <w:sz w:val="23"/>
              <w:szCs w:val="23"/>
            </w:rPr>
          </w:rPrChange>
        </w:rPr>
      </w:pPr>
      <w:ins w:id="2901" w:author="ThaoDH" w:date="2013-10-16T15:54:00Z">
        <w:r w:rsidRPr="008D4841">
          <w:rPr>
            <w:sz w:val="23"/>
            <w:szCs w:val="23"/>
          </w:rPr>
          <w:t>[Elcom/Comverse]:</w:t>
        </w:r>
        <w:r>
          <w:rPr>
            <w:sz w:val="23"/>
            <w:szCs w:val="23"/>
          </w:rPr>
          <w:t xml:space="preserve"> Hệ thống provisioning của VNP thực hiện chuyển gói cũng như reset balance trước khi đăng kí gói cước mới. Hệ thống provisioning thực hiện </w:t>
        </w:r>
      </w:ins>
      <w:ins w:id="2902" w:author="ThaoDH" w:date="2013-10-16T15:55:00Z">
        <w:r>
          <w:rPr>
            <w:sz w:val="23"/>
            <w:szCs w:val="23"/>
          </w:rPr>
          <w:t xml:space="preserve">giao tiếp với C1RT qua </w:t>
        </w:r>
      </w:ins>
      <w:ins w:id="2903" w:author="ThaoDH" w:date="2013-10-16T15:54:00Z">
        <w:r>
          <w:rPr>
            <w:sz w:val="23"/>
            <w:szCs w:val="23"/>
          </w:rPr>
          <w:t>SAPI</w:t>
        </w:r>
      </w:ins>
    </w:p>
    <w:p w:rsidR="00E47E13" w:rsidRDefault="00E47E13" w:rsidP="00E47E13">
      <w:pPr>
        <w:pStyle w:val="NormalWeb"/>
        <w:numPr>
          <w:ilvl w:val="0"/>
          <w:numId w:val="6"/>
        </w:numPr>
        <w:jc w:val="both"/>
        <w:rPr>
          <w:ins w:id="2904" w:author="ThaoDH" w:date="2013-10-16T15:54:00Z"/>
        </w:rPr>
      </w:pPr>
    </w:p>
    <w:p w:rsidR="003444B3" w:rsidRPr="00E47E13" w:rsidRDefault="006C06E5" w:rsidP="003444B3">
      <w:pPr>
        <w:pStyle w:val="NormalWeb"/>
        <w:numPr>
          <w:ilvl w:val="0"/>
          <w:numId w:val="6"/>
        </w:numPr>
        <w:jc w:val="both"/>
        <w:rPr>
          <w:ins w:id="2905" w:author="ThaoDH" w:date="2013-10-16T15:56:00Z"/>
        </w:rPr>
      </w:pPr>
      <w:r w:rsidRPr="00DB6E0C">
        <w:t>Chuyển đổi giữa các gói MAX (các gói MAX,</w:t>
      </w:r>
      <w:del w:id="2906" w:author="ThaoDH" w:date="2013-10-16T15:56:00Z">
        <w:r w:rsidRPr="00DB6E0C" w:rsidDel="003444B3">
          <w:delText xml:space="preserve"> MAX70</w:delText>
        </w:r>
      </w:del>
      <w:ins w:id="2907" w:author="ThaoDH" w:date="2013-10-16T15:56:00Z">
        <w:r w:rsidR="003444B3">
          <w:t>MAX100/200</w:t>
        </w:r>
      </w:ins>
      <w:r w:rsidRPr="00DB6E0C">
        <w:t xml:space="preserve">) với nhau: Lưu lượng miễn phí ở tốc độ cao nếu còn cũng không được cộng dồn sang gói mới . </w:t>
      </w:r>
      <w:ins w:id="2908" w:author="ThaoDH" w:date="2013-10-16T15:56:00Z">
        <w:r w:rsidR="003444B3" w:rsidRPr="008D4841">
          <w:rPr>
            <w:sz w:val="23"/>
            <w:szCs w:val="23"/>
          </w:rPr>
          <w:t>[Elcom/Comverse]:</w:t>
        </w:r>
        <w:r w:rsidR="003444B3">
          <w:rPr>
            <w:sz w:val="23"/>
            <w:szCs w:val="23"/>
          </w:rPr>
          <w:t xml:space="preserve"> Hệ thống provisioning của VNP thực hiện chuyển gói cũng như reset balance trước khi đăng kí gói cước mới. Hệ thống provisioning thực hiện giao tiếp với C1RT qua SAPI</w:t>
        </w:r>
      </w:ins>
    </w:p>
    <w:p w:rsidR="006C06E5" w:rsidRPr="00DB6E0C" w:rsidRDefault="006C06E5" w:rsidP="003A0228">
      <w:pPr>
        <w:pStyle w:val="NormalWeb"/>
        <w:numPr>
          <w:ilvl w:val="0"/>
          <w:numId w:val="6"/>
        </w:numPr>
        <w:jc w:val="both"/>
      </w:pPr>
    </w:p>
    <w:p w:rsidR="003444B3" w:rsidRDefault="006C06E5" w:rsidP="005C0964">
      <w:pPr>
        <w:pStyle w:val="NormalWeb"/>
        <w:numPr>
          <w:ilvl w:val="0"/>
          <w:numId w:val="6"/>
        </w:numPr>
        <w:jc w:val="both"/>
        <w:rPr>
          <w:ins w:id="2909" w:author="ThaoDH" w:date="2013-10-16T15:58:00Z"/>
        </w:rPr>
      </w:pPr>
      <w:r w:rsidRPr="00DB6E0C">
        <w:t>Chuyển đổi từ gói MAX về gói MI: Lưu lượng miễn phí ở tốc độ cao nếu còn cũng không được cộng dồn sang gói mới.</w:t>
      </w:r>
    </w:p>
    <w:p w:rsidR="006C06E5" w:rsidRPr="00DB6E0C" w:rsidRDefault="003444B3" w:rsidP="009D2FAE">
      <w:pPr>
        <w:pStyle w:val="NormalWeb"/>
        <w:numPr>
          <w:ilvl w:val="0"/>
          <w:numId w:val="6"/>
        </w:numPr>
        <w:jc w:val="both"/>
      </w:pPr>
      <w:ins w:id="2910" w:author="ThaoDH" w:date="2013-10-16T15:58:00Z">
        <w:r w:rsidRPr="008D4841">
          <w:rPr>
            <w:sz w:val="23"/>
            <w:szCs w:val="23"/>
          </w:rPr>
          <w:t>[Elcom/Comverse]:</w:t>
        </w:r>
      </w:ins>
      <w:ins w:id="2911" w:author="ThaoDH" w:date="2013-10-02T17:06:00Z">
        <w:r w:rsidR="00F97CE2">
          <w:t xml:space="preserve"> </w:t>
        </w:r>
      </w:ins>
      <w:ins w:id="2912" w:author="ThaoDH" w:date="2013-10-16T15:58:00Z">
        <w:r w:rsidR="009D2FAE">
          <w:rPr>
            <w:sz w:val="23"/>
            <w:szCs w:val="23"/>
          </w:rPr>
          <w:t>Hệ thống provisioning của VNP thực hiện chuyển gói cũng như reset balance trước khi đăng kí gói cước mới. Hệ thống provisioning thực hiện giao tiếp với C1RT qua SAPI</w:t>
        </w:r>
        <w:r w:rsidR="009D2FAE">
          <w:t xml:space="preserve">. </w:t>
        </w:r>
      </w:ins>
      <w:ins w:id="2913" w:author="ThaoDH" w:date="2013-10-02T17:06:00Z">
        <w:r w:rsidR="00F97CE2">
          <w:t>Riêng đối SO MAX thì sẽ đặt là set để có MAX thì chỉ sử dụng set???</w:t>
        </w:r>
      </w:ins>
    </w:p>
    <w:p w:rsidR="009D2FAE" w:rsidRDefault="000B2FD6" w:rsidP="005E46EB">
      <w:pPr>
        <w:pStyle w:val="NormalWeb"/>
        <w:numPr>
          <w:ilvl w:val="0"/>
          <w:numId w:val="6"/>
        </w:numPr>
        <w:jc w:val="both"/>
        <w:rPr>
          <w:ins w:id="2914" w:author="ThaoDH" w:date="2013-10-16T15:59:00Z"/>
        </w:rPr>
      </w:pPr>
      <w:r w:rsidRPr="00DB6E0C">
        <w:t>Một thuê bao trả sau thông thường đang sử dụng</w:t>
      </w:r>
      <w:r w:rsidR="007B49A0">
        <w:t xml:space="preserve"> một gói M10-&gt;U3</w:t>
      </w:r>
      <w:r w:rsidRPr="00DB6E0C">
        <w:t xml:space="preserve">0 khi chuyển sang thuê bao Itouch, </w:t>
      </w:r>
      <w:ins w:id="2915" w:author="ThaoDH" w:date="2013-10-02T17:07:00Z">
        <w:r w:rsidR="00AB21A9">
          <w:t xml:space="preserve">thì gói cước cũ </w:t>
        </w:r>
      </w:ins>
      <w:ins w:id="2916" w:author="ThaoDH" w:date="2013-10-02T17:08:00Z">
        <w:r w:rsidR="00DC3151">
          <w:t xml:space="preserve">MI cũ </w:t>
        </w:r>
      </w:ins>
      <w:ins w:id="2917" w:author="ThaoDH" w:date="2013-10-02T17:07:00Z">
        <w:r w:rsidR="00AB21A9">
          <w:t>sẽ bị hủy</w:t>
        </w:r>
      </w:ins>
      <w:ins w:id="2918" w:author="ThaoDH" w:date="2013-10-02T17:08:00Z">
        <w:r w:rsidR="00DC3151">
          <w:t xml:space="preserve"> và lưu lượng còn dư được cộng dồn sang tài khoản khuyến mại </w:t>
        </w:r>
      </w:ins>
      <w:ins w:id="2919" w:author="ThaoDH" w:date="2013-10-02T17:07:00Z">
        <w:r w:rsidR="00AB21A9">
          <w:t xml:space="preserve"> </w:t>
        </w:r>
      </w:ins>
      <w:ins w:id="2920" w:author="ThaoDH" w:date="2013-10-02T17:08:00Z">
        <w:r w:rsidR="00DC3151">
          <w:t xml:space="preserve">Itouch </w:t>
        </w:r>
      </w:ins>
      <w:ins w:id="2921" w:author="Comverse" w:date="2013-10-14T15:30:00Z">
        <w:r w:rsidR="00E715D3">
          <w:t>.</w:t>
        </w:r>
      </w:ins>
    </w:p>
    <w:p w:rsidR="000B2FD6" w:rsidRPr="00DB6E0C" w:rsidRDefault="009D2FAE" w:rsidP="005E46EB">
      <w:pPr>
        <w:pStyle w:val="NormalWeb"/>
        <w:numPr>
          <w:ilvl w:val="0"/>
          <w:numId w:val="6"/>
        </w:numPr>
        <w:jc w:val="both"/>
      </w:pPr>
      <w:ins w:id="2922" w:author="ThaoDH" w:date="2013-10-16T15:59:00Z">
        <w:r w:rsidRPr="008D4841">
          <w:rPr>
            <w:sz w:val="23"/>
            <w:szCs w:val="23"/>
          </w:rPr>
          <w:t>[Elcom/Comverse]:</w:t>
        </w:r>
        <w:r>
          <w:t xml:space="preserve"> </w:t>
        </w:r>
        <w:r>
          <w:rPr>
            <w:sz w:val="23"/>
            <w:szCs w:val="23"/>
          </w:rPr>
          <w:t xml:space="preserve">Hệ thống provisioning của VNP thực hiện chuyển gói cũng như cộng dồn balance </w:t>
        </w:r>
        <w:r>
          <w:t>data</w:t>
        </w:r>
      </w:ins>
    </w:p>
    <w:p w:rsidR="00363EC1" w:rsidRPr="00DB6E0C" w:rsidRDefault="00C347A2" w:rsidP="005C0964">
      <w:pPr>
        <w:pStyle w:val="NormalWeb"/>
        <w:numPr>
          <w:ilvl w:val="0"/>
          <w:numId w:val="39"/>
        </w:numPr>
        <w:ind w:hanging="720"/>
        <w:jc w:val="both"/>
        <w:rPr>
          <w:b/>
        </w:rPr>
      </w:pPr>
      <w:r w:rsidRPr="00DB6E0C">
        <w:rPr>
          <w:b/>
        </w:rPr>
        <w:t>Hủy gói cước</w:t>
      </w:r>
    </w:p>
    <w:p w:rsidR="001B555C" w:rsidRDefault="00C347A2" w:rsidP="00E537CD">
      <w:pPr>
        <w:pStyle w:val="NormalWeb"/>
        <w:jc w:val="both"/>
        <w:rPr>
          <w:ins w:id="2923" w:author="ThaoDH" w:date="2013-10-16T15:59:00Z"/>
        </w:rPr>
      </w:pPr>
      <w:r w:rsidRPr="00DB6E0C">
        <w:t>Việc hủy này có hiệu lực ngay tại thời điểm khách hàng hủy gói cước thành công. Sau khi được hủy thì phần lưu lượng miễn phí ở tốc độ tối đa 8</w:t>
      </w:r>
      <w:r w:rsidR="000B4355" w:rsidRPr="00DB6E0C">
        <w:t>M</w:t>
      </w:r>
      <w:r w:rsidRPr="00DB6E0C">
        <w:t xml:space="preserve">/2M (nếu còn) của gói không được bảo lưu. Khách hàng không được hoàn tiền cước của thuê bao của gói cước khi hủy cước. </w:t>
      </w:r>
    </w:p>
    <w:p w:rsidR="0073649C" w:rsidRPr="00DB6E0C" w:rsidRDefault="001B555C" w:rsidP="00E537CD">
      <w:pPr>
        <w:pStyle w:val="NormalWeb"/>
        <w:jc w:val="both"/>
      </w:pPr>
      <w:ins w:id="2924" w:author="ThaoDH" w:date="2013-10-16T15:59:00Z">
        <w:r w:rsidRPr="008D4841">
          <w:rPr>
            <w:sz w:val="23"/>
            <w:szCs w:val="23"/>
          </w:rPr>
          <w:t>[Elcom/Comverse]:</w:t>
        </w:r>
        <w:r>
          <w:t xml:space="preserve"> </w:t>
        </w:r>
        <w:r>
          <w:rPr>
            <w:sz w:val="23"/>
            <w:szCs w:val="23"/>
          </w:rPr>
          <w:t xml:space="preserve">Hệ thống provisioning của VNP thực hiện </w:t>
        </w:r>
      </w:ins>
      <w:ins w:id="2925" w:author="ThaoDH" w:date="2013-10-16T16:00:00Z">
        <w:r>
          <w:rPr>
            <w:sz w:val="23"/>
            <w:szCs w:val="23"/>
          </w:rPr>
          <w:t>hủy goi và reset balance</w:t>
        </w:r>
      </w:ins>
    </w:p>
    <w:p w:rsidR="00904F66" w:rsidRDefault="00904F66" w:rsidP="00E537CD">
      <w:pPr>
        <w:pStyle w:val="NormalWeb"/>
        <w:jc w:val="both"/>
      </w:pPr>
      <w:r w:rsidRPr="00904F66">
        <w:rPr>
          <w:highlight w:val="yellow"/>
        </w:rPr>
        <w:t>Cước gói: Hủy trước ngày 16 tính 50% giá gói, từ ngày 16 khách hàng trả 100% giá gói</w:t>
      </w:r>
    </w:p>
    <w:p w:rsidR="001B555C" w:rsidRDefault="001B555C" w:rsidP="00E537CD">
      <w:pPr>
        <w:pStyle w:val="NormalWeb"/>
        <w:jc w:val="both"/>
        <w:rPr>
          <w:ins w:id="2926" w:author="ThaoDH" w:date="2013-10-16T16:00:00Z"/>
          <w:sz w:val="23"/>
          <w:szCs w:val="23"/>
        </w:rPr>
      </w:pPr>
      <w:ins w:id="2927" w:author="ThaoDH" w:date="2013-10-16T16:00:00Z">
        <w:r w:rsidRPr="008D4841">
          <w:rPr>
            <w:sz w:val="23"/>
            <w:szCs w:val="23"/>
          </w:rPr>
          <w:t>[Elcom/Comverse]:</w:t>
        </w:r>
        <w:r>
          <w:rPr>
            <w:sz w:val="23"/>
            <w:szCs w:val="23"/>
          </w:rPr>
          <w:t xml:space="preserve"> C1RT luôn tính 100%</w:t>
        </w:r>
      </w:ins>
      <w:ins w:id="2928" w:author="ThaoDH" w:date="2013-10-16T16:01:00Z">
        <w:r>
          <w:rPr>
            <w:sz w:val="23"/>
            <w:szCs w:val="23"/>
          </w:rPr>
          <w:t xml:space="preserve">. Khi hệ thống Provisioning thực hiện hủy gói trước ngày 16 thì bổ sung thêm </w:t>
        </w:r>
      </w:ins>
      <w:ins w:id="2929" w:author="ThaoDH" w:date="2013-10-16T16:02:00Z">
        <w:r>
          <w:rPr>
            <w:sz w:val="23"/>
            <w:szCs w:val="23"/>
          </w:rPr>
          <w:t xml:space="preserve">thêm một MTR trừ tiền. </w:t>
        </w:r>
      </w:ins>
    </w:p>
    <w:p w:rsidR="009E5F1E" w:rsidRDefault="00C347A2" w:rsidP="00E537CD">
      <w:pPr>
        <w:pStyle w:val="NormalWeb"/>
        <w:jc w:val="both"/>
        <w:rPr>
          <w:ins w:id="2930" w:author="ThaoDH" w:date="2013-10-16T16:02:00Z"/>
        </w:rPr>
      </w:pPr>
      <w:r w:rsidRPr="00DB6E0C">
        <w:t>TH khách hàng chuyển từ trả sau sang trả trước và ngược lại thì gói MAX cũng bị hủy</w:t>
      </w:r>
    </w:p>
    <w:p w:rsidR="00C347A2" w:rsidRDefault="009E5F1E" w:rsidP="00E537CD">
      <w:pPr>
        <w:pStyle w:val="NormalWeb"/>
        <w:jc w:val="both"/>
      </w:pPr>
      <w:ins w:id="2931" w:author="ThaoDH" w:date="2013-10-16T16:02:00Z">
        <w:r w:rsidRPr="008D4841">
          <w:rPr>
            <w:sz w:val="23"/>
            <w:szCs w:val="23"/>
          </w:rPr>
          <w:t>[Elcom/Comverse]:</w:t>
        </w:r>
        <w:r>
          <w:rPr>
            <w:sz w:val="23"/>
            <w:szCs w:val="23"/>
          </w:rPr>
          <w:t xml:space="preserve"> </w:t>
        </w:r>
        <w:r>
          <w:t>Hệ thống provision</w:t>
        </w:r>
        <w:r w:rsidR="003D50D3">
          <w:t>in</w:t>
        </w:r>
        <w:r>
          <w:t>g thực hiện điều này</w:t>
        </w:r>
      </w:ins>
    </w:p>
    <w:p w:rsidR="00904F66" w:rsidRPr="00DB6E0C" w:rsidRDefault="00904F66" w:rsidP="00E537CD">
      <w:pPr>
        <w:pStyle w:val="NormalWeb"/>
        <w:jc w:val="both"/>
      </w:pPr>
    </w:p>
    <w:p w:rsidR="000B2FD6" w:rsidRPr="00DB6E0C" w:rsidRDefault="000B2FD6" w:rsidP="005C0964">
      <w:pPr>
        <w:pStyle w:val="NormalWeb"/>
        <w:numPr>
          <w:ilvl w:val="0"/>
          <w:numId w:val="38"/>
        </w:numPr>
        <w:ind w:hanging="720"/>
        <w:jc w:val="both"/>
        <w:rPr>
          <w:b/>
        </w:rPr>
      </w:pPr>
      <w:r w:rsidRPr="00DB6E0C">
        <w:rPr>
          <w:b/>
        </w:rPr>
        <w:t>Tương tác gói cước.</w:t>
      </w:r>
    </w:p>
    <w:p w:rsidR="00F37AC8" w:rsidRPr="00DB6E0C" w:rsidRDefault="000B2FD6" w:rsidP="00F37AC8">
      <w:pPr>
        <w:pStyle w:val="NormalWeb"/>
        <w:numPr>
          <w:ilvl w:val="0"/>
          <w:numId w:val="6"/>
        </w:numPr>
        <w:jc w:val="both"/>
      </w:pPr>
      <w:r w:rsidRPr="00DB6E0C">
        <w:t>Thuê bao trả sau chỉ được phép dùng một trong các gói mobile internet</w:t>
      </w:r>
      <w:ins w:id="2932" w:author="Comverse" w:date="2013-10-14T15:31:00Z">
        <w:r w:rsidR="00E715D3">
          <w:t xml:space="preserve"> </w:t>
        </w:r>
      </w:ins>
      <w:ins w:id="2933" w:author="ThaoDH" w:date="2013-10-16T16:03:00Z">
        <w:r w:rsidR="00F37AC8" w:rsidRPr="00F37AC8">
          <w:rPr>
            <w:sz w:val="23"/>
            <w:szCs w:val="23"/>
          </w:rPr>
          <w:t>[Elcom/Comverse]: Hệ thống provisioni</w:t>
        </w:r>
        <w:r w:rsidR="00F37AC8">
          <w:rPr>
            <w:sz w:val="23"/>
            <w:szCs w:val="23"/>
          </w:rPr>
          <w:t>ng VNP đảm bảo điều này</w:t>
        </w:r>
      </w:ins>
    </w:p>
    <w:p w:rsidR="00F37AC8" w:rsidRDefault="000B2FD6" w:rsidP="005C0964">
      <w:pPr>
        <w:pStyle w:val="NormalWeb"/>
        <w:numPr>
          <w:ilvl w:val="0"/>
          <w:numId w:val="6"/>
        </w:numPr>
        <w:jc w:val="both"/>
        <w:rPr>
          <w:ins w:id="2934" w:author="ThaoDH" w:date="2013-10-16T16:03:00Z"/>
        </w:rPr>
      </w:pPr>
      <w:r w:rsidRPr="00DB6E0C">
        <w:t xml:space="preserve">Thuê bao  Blackberry </w:t>
      </w:r>
      <w:r w:rsidRPr="000C2004">
        <w:rPr>
          <w:color w:val="FF0000"/>
        </w:rPr>
        <w:t>không</w:t>
      </w:r>
      <w:r w:rsidRPr="00DB6E0C">
        <w:t xml:space="preserve"> được phép dùng gói Mobile internet</w:t>
      </w:r>
      <w:ins w:id="2935" w:author="Comverse" w:date="2013-10-14T15:31:00Z">
        <w:r w:rsidR="00E715D3" w:rsidRPr="00E715D3">
          <w:t xml:space="preserve"> </w:t>
        </w:r>
      </w:ins>
    </w:p>
    <w:p w:rsidR="004244C3" w:rsidRDefault="00F37AC8">
      <w:pPr>
        <w:pStyle w:val="NormalWeb"/>
        <w:ind w:left="360"/>
        <w:jc w:val="both"/>
        <w:rPr>
          <w:ins w:id="2936" w:author="ThaoDH" w:date="2013-10-16T16:03:00Z"/>
        </w:rPr>
        <w:pPrChange w:id="2937" w:author="ThaoDH" w:date="2013-10-16T16:03:00Z">
          <w:pPr>
            <w:pStyle w:val="NormalWeb"/>
            <w:numPr>
              <w:numId w:val="6"/>
            </w:numPr>
            <w:tabs>
              <w:tab w:val="num" w:pos="720"/>
            </w:tabs>
            <w:ind w:left="720" w:hanging="360"/>
            <w:jc w:val="both"/>
          </w:pPr>
        </w:pPrChange>
      </w:pPr>
      <w:ins w:id="2938" w:author="ThaoDH" w:date="2013-10-16T16:03:00Z">
        <w:r w:rsidRPr="008D4841">
          <w:rPr>
            <w:sz w:val="23"/>
            <w:szCs w:val="23"/>
          </w:rPr>
          <w:t>[Elcom/Comverse]:</w:t>
        </w:r>
        <w:r>
          <w:rPr>
            <w:sz w:val="23"/>
            <w:szCs w:val="23"/>
          </w:rPr>
          <w:t xml:space="preserve"> Hệ thống provisioning VNP đảm bảo điều này</w:t>
        </w:r>
      </w:ins>
    </w:p>
    <w:p w:rsidR="000B2FD6" w:rsidDel="00F37AC8" w:rsidRDefault="000B2FD6" w:rsidP="00F37AC8">
      <w:pPr>
        <w:pStyle w:val="NormalWeb"/>
        <w:jc w:val="both"/>
        <w:rPr>
          <w:del w:id="2939" w:author="ThaoDH" w:date="2013-10-16T16:03:00Z"/>
        </w:rPr>
      </w:pPr>
    </w:p>
    <w:p w:rsidR="00F37AC8" w:rsidRDefault="000C2004" w:rsidP="005C0964">
      <w:pPr>
        <w:pStyle w:val="NormalWeb"/>
        <w:numPr>
          <w:ilvl w:val="0"/>
          <w:numId w:val="6"/>
        </w:numPr>
        <w:jc w:val="both"/>
        <w:rPr>
          <w:ins w:id="2940" w:author="ThaoDH" w:date="2013-10-16T16:04:00Z"/>
        </w:rPr>
      </w:pPr>
      <w:r>
        <w:lastRenderedPageBreak/>
        <w:t>Thuê bao khác bao gồm I</w:t>
      </w:r>
      <w:r w:rsidRPr="00DB6E0C">
        <w:t xml:space="preserve">touch, </w:t>
      </w:r>
      <w:r>
        <w:t xml:space="preserve">VIP </w:t>
      </w:r>
      <w:r w:rsidRPr="000C2004">
        <w:rPr>
          <w:strike/>
          <w:color w:val="FF0000"/>
        </w:rPr>
        <w:t>không</w:t>
      </w:r>
      <w:r>
        <w:t xml:space="preserve"> được </w:t>
      </w:r>
      <w:r w:rsidRPr="00DB6E0C">
        <w:t>được phép dùng gói Mobile internet</w:t>
      </w:r>
      <w:r>
        <w:t>. Dung lượng gói MI đăng ký thêm được cộng dồn vào dung lượng miễn phí còn lại của gói hiện hành</w:t>
      </w:r>
      <w:ins w:id="2941" w:author="ThaoDH" w:date="2013-10-02T17:09:00Z">
        <w:r w:rsidR="0062446F">
          <w:t xml:space="preserve">. </w:t>
        </w:r>
      </w:ins>
      <w:ins w:id="2942" w:author="ThaoDH" w:date="2013-10-03T15:41:00Z">
        <w:r w:rsidR="00C54D54">
          <w:t>Được dùng gói MAX. H</w:t>
        </w:r>
      </w:ins>
      <w:ins w:id="2943" w:author="ThaoDH" w:date="2013-10-02T17:09:00Z">
        <w:r w:rsidR="0062446F">
          <w:t>ạn mức khi thuê bao VIP/Itouch sử dụng gói MI sẽ tuân theo gói 500K</w:t>
        </w:r>
      </w:ins>
      <w:ins w:id="2944" w:author="Comverse" w:date="2013-10-14T15:32:00Z">
        <w:r w:rsidR="00E715D3">
          <w:t xml:space="preserve">. </w:t>
        </w:r>
      </w:ins>
    </w:p>
    <w:p w:rsidR="004244C3" w:rsidRDefault="00F37AC8">
      <w:pPr>
        <w:pStyle w:val="NormalWeb"/>
        <w:jc w:val="both"/>
        <w:pPrChange w:id="2945" w:author="ThaoDH" w:date="2013-10-16T16:04:00Z">
          <w:pPr>
            <w:pStyle w:val="NormalWeb"/>
            <w:numPr>
              <w:numId w:val="6"/>
            </w:numPr>
            <w:tabs>
              <w:tab w:val="num" w:pos="720"/>
            </w:tabs>
            <w:ind w:left="720" w:hanging="360"/>
            <w:jc w:val="both"/>
          </w:pPr>
        </w:pPrChange>
      </w:pPr>
      <w:ins w:id="2946" w:author="ThaoDH" w:date="2013-10-16T16:04:00Z">
        <w:r w:rsidRPr="008D4841">
          <w:rPr>
            <w:sz w:val="23"/>
            <w:szCs w:val="23"/>
          </w:rPr>
          <w:t>[Elcom/Comverse]:</w:t>
        </w:r>
      </w:ins>
      <w:ins w:id="2947" w:author="Comverse" w:date="2013-10-14T15:33:00Z">
        <w:r w:rsidR="00E715D3">
          <w:t xml:space="preserve">ok. </w:t>
        </w:r>
      </w:ins>
      <w:ins w:id="2948" w:author="ThaoDH" w:date="2013-10-16T16:04:00Z">
        <w:r>
          <w:t xml:space="preserve">Khi thực hiện </w:t>
        </w:r>
      </w:ins>
      <w:ins w:id="2949" w:author="ThaoDH" w:date="2013-10-16T16:05:00Z">
        <w:r w:rsidR="009D2C31">
          <w:t xml:space="preserve">VNP </w:t>
        </w:r>
      </w:ins>
      <w:ins w:id="2950" w:author="ThaoDH" w:date="2013-10-16T16:04:00Z">
        <w:r>
          <w:t>provisioning thì cần hệ thống này cần cập nhất giá trị bộ đếm cho phù hợp</w:t>
        </w:r>
      </w:ins>
    </w:p>
    <w:p w:rsidR="009D2C31" w:rsidRDefault="006F5EFE" w:rsidP="005C0964">
      <w:pPr>
        <w:pStyle w:val="NormalWeb"/>
        <w:numPr>
          <w:ilvl w:val="0"/>
          <w:numId w:val="6"/>
        </w:numPr>
        <w:jc w:val="both"/>
        <w:rPr>
          <w:ins w:id="2951" w:author="ThaoDH" w:date="2013-10-16T16:05:00Z"/>
        </w:rPr>
      </w:pPr>
      <w:r w:rsidRPr="00DB6E0C">
        <w:t xml:space="preserve">Khi một thuê bao trả sau đang sử dụng một trong các gói MAX, nếu chuyển sang gói cước mới (Itouch, blackberry) thì </w:t>
      </w:r>
      <w:r w:rsidR="00A233C6" w:rsidRPr="00DB6E0C">
        <w:t xml:space="preserve">gói cước MAX sẽ bị hủy, </w:t>
      </w:r>
      <w:r w:rsidRPr="00DB6E0C">
        <w:t xml:space="preserve">phần lưu lượng </w:t>
      </w:r>
      <w:r w:rsidR="00A233C6" w:rsidRPr="00DB6E0C">
        <w:t xml:space="preserve">tốc độ cao của gói MAX nếu còn cũng sẽ bị hủy. </w:t>
      </w:r>
    </w:p>
    <w:p w:rsidR="004244C3" w:rsidRDefault="009D2C31">
      <w:pPr>
        <w:pStyle w:val="NormalWeb"/>
        <w:jc w:val="both"/>
        <w:pPrChange w:id="2952" w:author="ThaoDH" w:date="2013-10-16T16:05:00Z">
          <w:pPr>
            <w:pStyle w:val="NormalWeb"/>
            <w:numPr>
              <w:numId w:val="6"/>
            </w:numPr>
            <w:tabs>
              <w:tab w:val="num" w:pos="720"/>
            </w:tabs>
            <w:ind w:left="720" w:hanging="360"/>
            <w:jc w:val="both"/>
          </w:pPr>
        </w:pPrChange>
      </w:pPr>
      <w:ins w:id="2953" w:author="ThaoDH" w:date="2013-10-16T16:05:00Z">
        <w:r w:rsidRPr="008D4841">
          <w:rPr>
            <w:sz w:val="23"/>
            <w:szCs w:val="23"/>
          </w:rPr>
          <w:t>[Elcom/Comverse]:</w:t>
        </w:r>
        <w:r>
          <w:t xml:space="preserve"> Khi thực hiện VNP provisioning </w:t>
        </w:r>
      </w:ins>
      <w:ins w:id="2954" w:author="ThaoDH" w:date="2013-10-16T16:06:00Z">
        <w:r>
          <w:t>có thể thực hiện điều này bằng cách reset balance</w:t>
        </w:r>
      </w:ins>
    </w:p>
    <w:p w:rsidR="00CA4C73" w:rsidRDefault="005174EE" w:rsidP="005C0964">
      <w:pPr>
        <w:pStyle w:val="NormalWeb"/>
        <w:numPr>
          <w:ilvl w:val="0"/>
          <w:numId w:val="6"/>
        </w:numPr>
        <w:jc w:val="both"/>
        <w:rPr>
          <w:ins w:id="2955" w:author="ThaoDH" w:date="2013-10-16T16:07:00Z"/>
        </w:rPr>
      </w:pPr>
      <w:r w:rsidRPr="006C45A9">
        <w:t>Khi thuê bao đa</w:t>
      </w:r>
      <w:r w:rsidR="00CF1A47" w:rsidRPr="006C45A9">
        <w:t>ng sử dụng Alo + gói phụ data thì</w:t>
      </w:r>
      <w:r w:rsidRPr="006C45A9">
        <w:t xml:space="preserve"> </w:t>
      </w:r>
      <w:ins w:id="2956" w:author="ThaoDH" w:date="2013-10-04T14:43:00Z">
        <w:r w:rsidR="006C45A9">
          <w:t xml:space="preserve">vẫn được </w:t>
        </w:r>
      </w:ins>
      <w:del w:id="2957" w:author="ThaoDH" w:date="2013-10-04T14:43:00Z">
        <w:r w:rsidRPr="006C45A9" w:rsidDel="006C45A9">
          <w:delText>không</w:delText>
        </w:r>
      </w:del>
      <w:r w:rsidRPr="006C45A9">
        <w:t xml:space="preserve"> </w:t>
      </w:r>
      <w:del w:id="2958" w:author="ThaoDH" w:date="2013-10-04T14:43:00Z">
        <w:r w:rsidRPr="006C45A9" w:rsidDel="006C45A9">
          <w:delText xml:space="preserve">được </w:delText>
        </w:r>
      </w:del>
      <w:r w:rsidRPr="006C45A9">
        <w:t>đăng kí gói MAX</w:t>
      </w:r>
      <w:ins w:id="2959" w:author="ThaoDH" w:date="2013-10-04T14:43:00Z">
        <w:r w:rsidR="006C45A9">
          <w:t>. Lưu lượng khuyến mại ở tốc độ cao sẽ được cộng dồn</w:t>
        </w:r>
        <w:r w:rsidR="000B4AD2">
          <w:t>.</w:t>
        </w:r>
      </w:ins>
    </w:p>
    <w:p w:rsidR="004244C3" w:rsidRDefault="00CA4C73">
      <w:pPr>
        <w:pStyle w:val="NormalWeb"/>
        <w:jc w:val="both"/>
        <w:pPrChange w:id="2960" w:author="ThaoDH" w:date="2013-10-16T16:07:00Z">
          <w:pPr>
            <w:pStyle w:val="NormalWeb"/>
            <w:numPr>
              <w:numId w:val="6"/>
            </w:numPr>
            <w:tabs>
              <w:tab w:val="num" w:pos="720"/>
            </w:tabs>
            <w:ind w:left="720" w:hanging="360"/>
            <w:jc w:val="both"/>
          </w:pPr>
        </w:pPrChange>
      </w:pPr>
      <w:ins w:id="2961" w:author="ThaoDH" w:date="2013-10-16T16:07:00Z">
        <w:r w:rsidRPr="008D4841">
          <w:rPr>
            <w:sz w:val="23"/>
            <w:szCs w:val="23"/>
          </w:rPr>
          <w:t>[Elcom/Comverse]:</w:t>
        </w:r>
        <w:r>
          <w:t xml:space="preserve"> </w:t>
        </w:r>
      </w:ins>
      <w:ins w:id="2962" w:author="Comverse" w:date="2013-10-14T15:35:00Z">
        <w:r w:rsidR="00E715D3">
          <w:t>ok</w:t>
        </w:r>
      </w:ins>
    </w:p>
    <w:p w:rsidR="00FC12AA" w:rsidRDefault="001617C4" w:rsidP="005C0964">
      <w:pPr>
        <w:pStyle w:val="NormalWeb"/>
        <w:numPr>
          <w:ilvl w:val="0"/>
          <w:numId w:val="9"/>
        </w:numPr>
        <w:ind w:hanging="720"/>
        <w:jc w:val="both"/>
        <w:outlineLvl w:val="1"/>
        <w:rPr>
          <w:b/>
          <w:bCs/>
        </w:rPr>
      </w:pPr>
      <w:bookmarkStart w:id="2963" w:name="_Toc369791809"/>
      <w:r>
        <w:rPr>
          <w:b/>
          <w:bCs/>
        </w:rPr>
        <w:t>Gói MI doanh nghiệp</w:t>
      </w:r>
      <w:bookmarkEnd w:id="2963"/>
    </w:p>
    <w:p w:rsidR="00606AF5" w:rsidRPr="009A19F5" w:rsidRDefault="00606AF5" w:rsidP="009A19F5">
      <w:pPr>
        <w:rPr>
          <w:rFonts w:cs="Times New Roman"/>
          <w:szCs w:val="24"/>
        </w:rPr>
      </w:pPr>
      <w:r w:rsidRPr="009A19F5">
        <w:rPr>
          <w:rFonts w:cs="Times New Roman"/>
          <w:szCs w:val="24"/>
        </w:rPr>
        <w:t>Trong bảng thống kê có hai lần nhắc đến gói này nhưng số lượng thuê bao khác nhau ???</w:t>
      </w:r>
    </w:p>
    <w:p w:rsidR="00863ED8" w:rsidRDefault="00705DC8" w:rsidP="005C0964">
      <w:pPr>
        <w:pStyle w:val="NormalWeb"/>
        <w:numPr>
          <w:ilvl w:val="0"/>
          <w:numId w:val="9"/>
        </w:numPr>
        <w:ind w:hanging="720"/>
        <w:jc w:val="both"/>
        <w:outlineLvl w:val="1"/>
        <w:rPr>
          <w:b/>
          <w:bCs/>
        </w:rPr>
      </w:pPr>
      <w:bookmarkStart w:id="2964" w:name="_Toc369791810"/>
      <w:r>
        <w:rPr>
          <w:b/>
          <w:bCs/>
        </w:rPr>
        <w:t xml:space="preserve">KM </w:t>
      </w:r>
      <w:r w:rsidR="00357C74">
        <w:rPr>
          <w:b/>
          <w:bCs/>
        </w:rPr>
        <w:t xml:space="preserve">Data </w:t>
      </w:r>
      <w:r w:rsidR="00606AF5">
        <w:rPr>
          <w:b/>
          <w:bCs/>
        </w:rPr>
        <w:t>LUMIA 920</w:t>
      </w:r>
      <w:bookmarkEnd w:id="2964"/>
    </w:p>
    <w:p w:rsidR="00482A91" w:rsidRPr="00B15110" w:rsidRDefault="00482A91" w:rsidP="00482A91">
      <w:pPr>
        <w:ind w:left="360"/>
        <w:rPr>
          <w:rFonts w:cs="Times New Roman"/>
          <w:b/>
          <w:bCs/>
          <w:szCs w:val="24"/>
        </w:rPr>
      </w:pPr>
      <w:r w:rsidRPr="00B15110">
        <w:rPr>
          <w:rFonts w:cs="Times New Roman"/>
          <w:b/>
          <w:bCs/>
          <w:szCs w:val="24"/>
        </w:rPr>
        <w:t>2.11.1. N</w:t>
      </w:r>
      <w:r w:rsidR="00582E9C" w:rsidRPr="00582E9C">
        <w:rPr>
          <w:rFonts w:cs="Times New Roman"/>
          <w:b/>
          <w:bCs/>
          <w:szCs w:val="24"/>
        </w:rPr>
        <w:t>ội dung</w:t>
      </w:r>
    </w:p>
    <w:p w:rsidR="00482A91" w:rsidRPr="00B15110" w:rsidRDefault="00811579" w:rsidP="00C94B00">
      <w:pPr>
        <w:pStyle w:val="NoSpacing"/>
        <w:rPr>
          <w:rFonts w:ascii="Times New Roman" w:hAnsi="Times New Roman" w:cs="Times New Roman"/>
          <w:sz w:val="24"/>
          <w:szCs w:val="24"/>
          <w:rPrChange w:id="2965" w:author="ThaoDH" w:date="2013-10-16T16:13:00Z">
            <w:rPr/>
          </w:rPrChange>
        </w:rPr>
      </w:pPr>
      <w:r w:rsidRPr="00811579">
        <w:rPr>
          <w:rFonts w:ascii="Times New Roman" w:hAnsi="Times New Roman" w:cs="Times New Roman"/>
          <w:sz w:val="24"/>
          <w:szCs w:val="24"/>
          <w:rPrChange w:id="2966" w:author="ThaoDH" w:date="2013-10-16T16:13:00Z">
            <w:rPr/>
          </w:rPrChange>
        </w:rPr>
        <w:t>Khách hàng mua máy Nokia LUMIA 920 trong thời gian khuyến mại đ</w:t>
      </w:r>
      <w:r w:rsidRPr="00811579">
        <w:rPr>
          <w:rFonts w:ascii="Times New Roman" w:hAnsi="Times New Roman" w:cs="Times New Roman" w:hint="eastAsia"/>
          <w:sz w:val="24"/>
          <w:szCs w:val="24"/>
          <w:rPrChange w:id="2967" w:author="ThaoDH" w:date="2013-10-16T16:13:00Z">
            <w:rPr>
              <w:rFonts w:hint="eastAsia"/>
            </w:rPr>
          </w:rPrChange>
        </w:rPr>
        <w:t>ư</w:t>
      </w:r>
      <w:r w:rsidRPr="00811579">
        <w:rPr>
          <w:rFonts w:ascii="Times New Roman" w:hAnsi="Times New Roman" w:cs="Times New Roman"/>
          <w:sz w:val="24"/>
          <w:szCs w:val="24"/>
          <w:rPrChange w:id="2968" w:author="ThaoDH" w:date="2013-10-16T16:13:00Z">
            <w:rPr/>
          </w:rPrChange>
        </w:rPr>
        <w:t xml:space="preserve">ợc </w:t>
      </w:r>
      <w:r w:rsidRPr="00811579">
        <w:rPr>
          <w:rFonts w:ascii="Times New Roman" w:hAnsi="Times New Roman" w:cs="Times New Roman" w:hint="eastAsia"/>
          <w:sz w:val="24"/>
          <w:szCs w:val="24"/>
          <w:rPrChange w:id="2969" w:author="ThaoDH" w:date="2013-10-16T16:13:00Z">
            <w:rPr>
              <w:rFonts w:hint="eastAsia"/>
            </w:rPr>
          </w:rPrChange>
        </w:rPr>
        <w:t>đă</w:t>
      </w:r>
      <w:r w:rsidRPr="00811579">
        <w:rPr>
          <w:rFonts w:ascii="Times New Roman" w:hAnsi="Times New Roman" w:cs="Times New Roman"/>
          <w:sz w:val="24"/>
          <w:szCs w:val="24"/>
          <w:rPrChange w:id="2970" w:author="ThaoDH" w:date="2013-10-16T16:13:00Z">
            <w:rPr/>
          </w:rPrChange>
        </w:rPr>
        <w:t>ng ký thêm</w:t>
      </w:r>
    </w:p>
    <w:p w:rsidR="00482A91" w:rsidRPr="00B15110" w:rsidRDefault="00482A91" w:rsidP="00482A91">
      <w:pPr>
        <w:ind w:left="360"/>
        <w:rPr>
          <w:rFonts w:cs="Times New Roman"/>
          <w:b/>
          <w:bCs/>
          <w:szCs w:val="24"/>
        </w:rPr>
      </w:pPr>
      <w:r w:rsidRPr="00B15110">
        <w:rPr>
          <w:rFonts w:cs="Times New Roman"/>
          <w:b/>
          <w:bCs/>
          <w:szCs w:val="24"/>
        </w:rPr>
        <w:t>2.11.2. B</w:t>
      </w:r>
      <w:r w:rsidR="00582E9C" w:rsidRPr="00582E9C">
        <w:rPr>
          <w:rFonts w:cs="Times New Roman"/>
          <w:b/>
          <w:bCs/>
          <w:szCs w:val="24"/>
        </w:rPr>
        <w:t>ảng cước/Khuyến mại</w:t>
      </w:r>
    </w:p>
    <w:p w:rsidR="000263B5" w:rsidRPr="00B15110" w:rsidRDefault="00811579" w:rsidP="00C94B00">
      <w:pPr>
        <w:pStyle w:val="NoSpacing"/>
        <w:rPr>
          <w:ins w:id="2971" w:author="ThaoDH" w:date="2013-10-16T16:07:00Z"/>
          <w:rFonts w:ascii="Times New Roman" w:hAnsi="Times New Roman" w:cs="Times New Roman"/>
          <w:sz w:val="24"/>
          <w:szCs w:val="24"/>
          <w:rPrChange w:id="2972" w:author="ThaoDH" w:date="2013-10-16T16:13:00Z">
            <w:rPr>
              <w:ins w:id="2973" w:author="ThaoDH" w:date="2013-10-16T16:07:00Z"/>
            </w:rPr>
          </w:rPrChange>
        </w:rPr>
      </w:pPr>
      <w:r w:rsidRPr="00811579">
        <w:rPr>
          <w:rFonts w:ascii="Times New Roman" w:hAnsi="Times New Roman" w:cs="Times New Roman"/>
          <w:sz w:val="24"/>
          <w:szCs w:val="24"/>
          <w:rPrChange w:id="2974" w:author="ThaoDH" w:date="2013-10-16T16:13:00Z">
            <w:rPr/>
          </w:rPrChange>
        </w:rPr>
        <w:t>Dung l</w:t>
      </w:r>
      <w:r w:rsidRPr="00811579">
        <w:rPr>
          <w:rFonts w:ascii="Times New Roman" w:hAnsi="Times New Roman" w:cs="Times New Roman" w:hint="eastAsia"/>
          <w:sz w:val="24"/>
          <w:szCs w:val="24"/>
          <w:rPrChange w:id="2975" w:author="ThaoDH" w:date="2013-10-16T16:13:00Z">
            <w:rPr>
              <w:rFonts w:hint="eastAsia"/>
            </w:rPr>
          </w:rPrChange>
        </w:rPr>
        <w:t>ư</w:t>
      </w:r>
      <w:r w:rsidRPr="00811579">
        <w:rPr>
          <w:rFonts w:ascii="Times New Roman" w:hAnsi="Times New Roman" w:cs="Times New Roman"/>
          <w:sz w:val="24"/>
          <w:szCs w:val="24"/>
          <w:rPrChange w:id="2976" w:author="ThaoDH" w:date="2013-10-16T16:13:00Z">
            <w:rPr/>
          </w:rPrChange>
        </w:rPr>
        <w:t>ợng Data miễn phí: 1.9GB trong 24 tháng</w:t>
      </w:r>
      <w:ins w:id="2977" w:author="Comverse" w:date="2013-09-30T15:16:00Z">
        <w:r w:rsidRPr="00811579">
          <w:rPr>
            <w:rFonts w:ascii="Times New Roman" w:hAnsi="Times New Roman" w:cs="Times New Roman"/>
            <w:sz w:val="24"/>
            <w:szCs w:val="24"/>
            <w:rPrChange w:id="2978" w:author="ThaoDH" w:date="2013-10-16T16:13:00Z">
              <w:rPr/>
            </w:rPrChange>
          </w:rPr>
          <w:t xml:space="preserve">. </w:t>
        </w:r>
      </w:ins>
      <w:ins w:id="2979" w:author="ThaoDH" w:date="2013-10-16T16:07:00Z">
        <w:r w:rsidRPr="00811579">
          <w:rPr>
            <w:rFonts w:ascii="Times New Roman" w:hAnsi="Times New Roman" w:cs="Times New Roman"/>
            <w:sz w:val="24"/>
            <w:szCs w:val="24"/>
            <w:rPrChange w:id="2980" w:author="ThaoDH" w:date="2013-10-16T16:13:00Z">
              <w:rPr/>
            </w:rPrChange>
          </w:rPr>
          <w:t>Đ</w:t>
        </w:r>
        <w:r w:rsidRPr="00811579">
          <w:rPr>
            <w:rFonts w:ascii="Times New Roman" w:hAnsi="Times New Roman" w:cs="Times New Roman" w:hint="eastAsia"/>
            <w:sz w:val="24"/>
            <w:szCs w:val="24"/>
            <w:rPrChange w:id="2981" w:author="ThaoDH" w:date="2013-10-16T16:13:00Z">
              <w:rPr>
                <w:rFonts w:hint="eastAsia"/>
              </w:rPr>
            </w:rPrChange>
          </w:rPr>
          <w:t>ư</w:t>
        </w:r>
        <w:r w:rsidRPr="00811579">
          <w:rPr>
            <w:rFonts w:ascii="Times New Roman" w:hAnsi="Times New Roman" w:cs="Times New Roman"/>
            <w:sz w:val="24"/>
            <w:szCs w:val="24"/>
            <w:rPrChange w:id="2982" w:author="ThaoDH" w:date="2013-10-16T16:13:00Z">
              <w:rPr/>
            </w:rPrChange>
          </w:rPr>
          <w:t>ợc 1.9Gb hàng tháng</w:t>
        </w:r>
      </w:ins>
    </w:p>
    <w:p w:rsidR="004244C3" w:rsidRDefault="00811579">
      <w:pPr>
        <w:pStyle w:val="NormalWeb"/>
        <w:jc w:val="both"/>
        <w:rPr>
          <w:ins w:id="2983" w:author="ThaoDH" w:date="2013-10-02T17:15:00Z"/>
        </w:rPr>
        <w:pPrChange w:id="2984" w:author="ThaoDH" w:date="2013-10-16T16:07:00Z">
          <w:pPr>
            <w:pStyle w:val="NoSpacing"/>
          </w:pPr>
        </w:pPrChange>
      </w:pPr>
      <w:ins w:id="2985" w:author="ThaoDH" w:date="2013-10-16T16:07:00Z">
        <w:r w:rsidRPr="00811579">
          <w:rPr>
            <w:rPrChange w:id="2986" w:author="ThaoDH" w:date="2013-10-16T16:13:00Z">
              <w:rPr>
                <w:sz w:val="23"/>
                <w:szCs w:val="23"/>
              </w:rPr>
            </w:rPrChange>
          </w:rPr>
          <w:t>[Elcom/Comverse]:</w:t>
        </w:r>
        <w:r w:rsidR="000263B5" w:rsidRPr="00B15110">
          <w:t xml:space="preserve"> </w:t>
        </w:r>
        <w:r w:rsidR="00582E9C" w:rsidRPr="00582E9C">
          <w:t xml:space="preserve">ok. </w:t>
        </w:r>
      </w:ins>
      <w:ins w:id="2987" w:author="Comverse" w:date="2013-09-30T15:16:00Z">
        <w:r w:rsidR="00582E9C" w:rsidRPr="00582E9C">
          <w:t>Sau 24 thang thi se disable goi SO nay</w:t>
        </w:r>
      </w:ins>
    </w:p>
    <w:p w:rsidR="00017ADF" w:rsidRPr="00B15110" w:rsidDel="000263B5" w:rsidRDefault="00811579" w:rsidP="00C94B00">
      <w:pPr>
        <w:pStyle w:val="NoSpacing"/>
        <w:rPr>
          <w:del w:id="2988" w:author="ThaoDH" w:date="2013-10-16T16:07:00Z"/>
          <w:rFonts w:ascii="Times New Roman" w:hAnsi="Times New Roman" w:cs="Times New Roman"/>
          <w:sz w:val="24"/>
          <w:szCs w:val="24"/>
          <w:rPrChange w:id="2989" w:author="ThaoDH" w:date="2013-10-16T16:13:00Z">
            <w:rPr>
              <w:del w:id="2990" w:author="ThaoDH" w:date="2013-10-16T16:07:00Z"/>
            </w:rPr>
          </w:rPrChange>
        </w:rPr>
      </w:pPr>
      <w:ins w:id="2991" w:author="ThaoDH" w:date="2013-10-03T15:46:00Z">
        <w:r w:rsidRPr="00811579">
          <w:rPr>
            <w:rFonts w:ascii="Times New Roman" w:hAnsi="Times New Roman" w:cs="Times New Roman"/>
            <w:sz w:val="24"/>
            <w:szCs w:val="24"/>
            <w:rPrChange w:id="2992" w:author="ThaoDH" w:date="2013-10-16T16:13:00Z">
              <w:rPr/>
            </w:rPrChange>
          </w:rPr>
          <w:t>.</w:t>
        </w:r>
      </w:ins>
    </w:p>
    <w:p w:rsidR="00482A91" w:rsidRPr="00B15110" w:rsidRDefault="00811579" w:rsidP="00C94B00">
      <w:pPr>
        <w:pStyle w:val="NoSpacing"/>
        <w:rPr>
          <w:rFonts w:ascii="Times New Roman" w:hAnsi="Times New Roman" w:cs="Times New Roman"/>
          <w:sz w:val="24"/>
          <w:szCs w:val="24"/>
          <w:rPrChange w:id="2993" w:author="ThaoDH" w:date="2013-10-16T16:13:00Z">
            <w:rPr/>
          </w:rPrChange>
        </w:rPr>
      </w:pPr>
      <w:r w:rsidRPr="00811579">
        <w:rPr>
          <w:rFonts w:ascii="Times New Roman" w:hAnsi="Times New Roman" w:cs="Times New Roman"/>
          <w:sz w:val="24"/>
          <w:szCs w:val="24"/>
          <w:rPrChange w:id="2994" w:author="ThaoDH" w:date="2013-10-16T16:13:00Z">
            <w:rPr/>
          </w:rPrChange>
        </w:rPr>
        <w:t>V</w:t>
      </w:r>
      <w:r w:rsidRPr="00811579">
        <w:rPr>
          <w:rFonts w:ascii="Times New Roman" w:hAnsi="Times New Roman" w:cs="Times New Roman" w:hint="eastAsia"/>
          <w:sz w:val="24"/>
          <w:szCs w:val="24"/>
          <w:rPrChange w:id="2995" w:author="ThaoDH" w:date="2013-10-16T16:13:00Z">
            <w:rPr>
              <w:rFonts w:hint="eastAsia"/>
            </w:rPr>
          </w:rPrChange>
        </w:rPr>
        <w:t>ư</w:t>
      </w:r>
      <w:r w:rsidRPr="00811579">
        <w:rPr>
          <w:rFonts w:ascii="Times New Roman" w:hAnsi="Times New Roman" w:cs="Times New Roman"/>
          <w:sz w:val="24"/>
          <w:szCs w:val="24"/>
          <w:rPrChange w:id="2996" w:author="ThaoDH" w:date="2013-10-16T16:13:00Z">
            <w:rPr/>
          </w:rPrChange>
        </w:rPr>
        <w:t>ợt gói: Tính theo gói M0 :  75 đ/50k</w:t>
      </w:r>
    </w:p>
    <w:p w:rsidR="00482A91" w:rsidRPr="00B15110" w:rsidRDefault="00811579" w:rsidP="006E0278">
      <w:pPr>
        <w:pStyle w:val="NoSpacing"/>
        <w:rPr>
          <w:ins w:id="2997" w:author="ThaoDH" w:date="2013-10-16T16:07:00Z"/>
          <w:rFonts w:ascii="Times New Roman" w:hAnsi="Times New Roman" w:cs="Times New Roman"/>
          <w:sz w:val="24"/>
          <w:szCs w:val="24"/>
          <w:rPrChange w:id="2998" w:author="ThaoDH" w:date="2013-10-16T16:13:00Z">
            <w:rPr>
              <w:ins w:id="2999" w:author="ThaoDH" w:date="2013-10-16T16:07:00Z"/>
            </w:rPr>
          </w:rPrChange>
        </w:rPr>
      </w:pPr>
      <w:r w:rsidRPr="00811579">
        <w:rPr>
          <w:rFonts w:ascii="Times New Roman" w:hAnsi="Times New Roman" w:cs="Times New Roman"/>
          <w:sz w:val="24"/>
          <w:szCs w:val="24"/>
          <w:rPrChange w:id="3000" w:author="ThaoDH" w:date="2013-10-16T16:13:00Z">
            <w:rPr/>
          </w:rPrChange>
        </w:rPr>
        <w:t>Hạn mức tối đa: 900.000</w:t>
      </w:r>
      <w:ins w:id="3001" w:author="Comverse" w:date="2013-09-30T15:18:00Z">
        <w:r w:rsidRPr="00811579">
          <w:rPr>
            <w:rFonts w:ascii="Times New Roman" w:hAnsi="Times New Roman" w:cs="Times New Roman"/>
            <w:sz w:val="24"/>
            <w:szCs w:val="24"/>
            <w:rPrChange w:id="3002" w:author="ThaoDH" w:date="2013-10-16T16:13:00Z">
              <w:rPr/>
            </w:rPrChange>
          </w:rPr>
          <w:t xml:space="preserve"> </w:t>
        </w:r>
      </w:ins>
    </w:p>
    <w:p w:rsidR="000263B5" w:rsidRPr="00B15110" w:rsidRDefault="00811579" w:rsidP="006E0278">
      <w:pPr>
        <w:pStyle w:val="NoSpacing"/>
        <w:rPr>
          <w:ins w:id="3003" w:author="ThaoDH" w:date="2013-10-16T16:07:00Z"/>
          <w:rFonts w:ascii="Times New Roman" w:hAnsi="Times New Roman" w:cs="Times New Roman"/>
          <w:sz w:val="24"/>
          <w:szCs w:val="24"/>
          <w:rPrChange w:id="3004" w:author="ThaoDH" w:date="2013-10-16T16:13:00Z">
            <w:rPr>
              <w:ins w:id="3005" w:author="ThaoDH" w:date="2013-10-16T16:07:00Z"/>
            </w:rPr>
          </w:rPrChange>
        </w:rPr>
      </w:pPr>
      <w:ins w:id="3006" w:author="ThaoDH" w:date="2013-10-16T16:08:00Z">
        <w:r w:rsidRPr="00811579">
          <w:rPr>
            <w:rFonts w:ascii="Times New Roman" w:hAnsi="Times New Roman" w:cs="Times New Roman"/>
            <w:sz w:val="24"/>
            <w:szCs w:val="24"/>
            <w:rPrChange w:id="3007" w:author="ThaoDH" w:date="2013-10-16T16:13:00Z">
              <w:rPr>
                <w:rFonts w:ascii="Times New Roman" w:hAnsi="Times New Roman" w:cs="Times New Roman"/>
                <w:sz w:val="23"/>
                <w:szCs w:val="23"/>
              </w:rPr>
            </w:rPrChange>
          </w:rPr>
          <w:t>[Elcom/Comverse]: ok. Han muc toi da se cau hinh o muc SO</w:t>
        </w:r>
      </w:ins>
    </w:p>
    <w:p w:rsidR="000263B5" w:rsidRPr="00B15110" w:rsidRDefault="000263B5" w:rsidP="006E0278">
      <w:pPr>
        <w:pStyle w:val="NoSpacing"/>
        <w:rPr>
          <w:rFonts w:ascii="Times New Roman" w:hAnsi="Times New Roman" w:cs="Times New Roman"/>
          <w:sz w:val="24"/>
          <w:szCs w:val="24"/>
          <w:rPrChange w:id="3008" w:author="ThaoDH" w:date="2013-10-16T16:13:00Z">
            <w:rPr/>
          </w:rPrChange>
        </w:rPr>
      </w:pPr>
    </w:p>
    <w:p w:rsidR="00482A91" w:rsidRPr="00B15110" w:rsidRDefault="00482A91" w:rsidP="00482A91">
      <w:pPr>
        <w:rPr>
          <w:rFonts w:cs="Times New Roman"/>
          <w:b/>
          <w:bCs/>
          <w:szCs w:val="24"/>
        </w:rPr>
      </w:pPr>
      <w:r w:rsidRPr="00B15110">
        <w:rPr>
          <w:rFonts w:cs="Times New Roman"/>
          <w:bCs/>
          <w:szCs w:val="24"/>
        </w:rPr>
        <w:t xml:space="preserve"> </w:t>
      </w:r>
      <w:r w:rsidR="00582E9C" w:rsidRPr="00582E9C">
        <w:rPr>
          <w:rFonts w:cs="Times New Roman"/>
          <w:b/>
          <w:bCs/>
          <w:szCs w:val="24"/>
        </w:rPr>
        <w:t>2.11.3. Provisioning</w:t>
      </w:r>
    </w:p>
    <w:p w:rsidR="00482A91" w:rsidRPr="00B15110" w:rsidRDefault="00582E9C" w:rsidP="00482A91">
      <w:pPr>
        <w:rPr>
          <w:rFonts w:cs="Times New Roman"/>
          <w:b/>
          <w:bCs/>
          <w:szCs w:val="24"/>
        </w:rPr>
      </w:pPr>
      <w:r w:rsidRPr="00582E9C">
        <w:rPr>
          <w:rFonts w:cs="Times New Roman"/>
          <w:b/>
          <w:bCs/>
          <w:szCs w:val="24"/>
        </w:rPr>
        <w:t>2.11.3.1. Đăng ký</w:t>
      </w:r>
    </w:p>
    <w:p w:rsidR="00482A91" w:rsidRPr="00B15110" w:rsidRDefault="00811579" w:rsidP="00C94B00">
      <w:pPr>
        <w:pStyle w:val="NoSpacing"/>
        <w:rPr>
          <w:rFonts w:ascii="Times New Roman" w:hAnsi="Times New Roman" w:cs="Times New Roman"/>
          <w:bCs/>
          <w:sz w:val="24"/>
          <w:szCs w:val="24"/>
          <w:rPrChange w:id="3009" w:author="ThaoDH" w:date="2013-10-16T16:13:00Z">
            <w:rPr>
              <w:bCs/>
            </w:rPr>
          </w:rPrChange>
        </w:rPr>
      </w:pPr>
      <w:r w:rsidRPr="00811579">
        <w:rPr>
          <w:rFonts w:ascii="Times New Roman" w:hAnsi="Times New Roman" w:cs="Times New Roman"/>
          <w:bCs/>
          <w:sz w:val="24"/>
          <w:szCs w:val="24"/>
          <w:rPrChange w:id="3010" w:author="ThaoDH" w:date="2013-10-16T16:13:00Z">
            <w:rPr>
              <w:bCs/>
            </w:rPr>
          </w:rPrChange>
        </w:rPr>
        <w:t xml:space="preserve">- </w:t>
      </w:r>
      <w:r w:rsidRPr="00811579">
        <w:rPr>
          <w:rFonts w:ascii="Times New Roman" w:hAnsi="Times New Roman" w:cs="Times New Roman"/>
          <w:sz w:val="24"/>
          <w:szCs w:val="24"/>
          <w:rPrChange w:id="3011" w:author="ThaoDH" w:date="2013-10-16T16:13:00Z">
            <w:rPr/>
          </w:rPrChange>
        </w:rPr>
        <w:t>Hiệu lực sau khi đăng ký thành công</w:t>
      </w:r>
    </w:p>
    <w:p w:rsidR="00482A91" w:rsidRPr="00B15110" w:rsidRDefault="00811579" w:rsidP="00C94B00">
      <w:pPr>
        <w:pStyle w:val="NoSpacing"/>
        <w:rPr>
          <w:rFonts w:ascii="Times New Roman" w:hAnsi="Times New Roman" w:cs="Times New Roman"/>
          <w:b/>
          <w:sz w:val="24"/>
          <w:szCs w:val="24"/>
          <w:rPrChange w:id="3012" w:author="ThaoDH" w:date="2013-10-16T16:13:00Z">
            <w:rPr>
              <w:b/>
            </w:rPr>
          </w:rPrChange>
        </w:rPr>
      </w:pPr>
      <w:r w:rsidRPr="00811579">
        <w:rPr>
          <w:rFonts w:ascii="Times New Roman" w:hAnsi="Times New Roman" w:cs="Times New Roman"/>
          <w:b/>
          <w:sz w:val="24"/>
          <w:szCs w:val="24"/>
          <w:rPrChange w:id="3013" w:author="ThaoDH" w:date="2013-10-16T16:13:00Z">
            <w:rPr>
              <w:b/>
            </w:rPr>
          </w:rPrChange>
        </w:rPr>
        <w:t>2.11.3.2. Chuyển đổi/Hủy gói</w:t>
      </w:r>
    </w:p>
    <w:p w:rsidR="002A68DC" w:rsidRPr="00B15110" w:rsidRDefault="00811579" w:rsidP="00C94B00">
      <w:pPr>
        <w:pStyle w:val="NoSpacing"/>
        <w:rPr>
          <w:ins w:id="3014" w:author="ThaoDH" w:date="2013-10-16T16:08:00Z"/>
          <w:rFonts w:ascii="Times New Roman" w:hAnsi="Times New Roman" w:cs="Times New Roman"/>
          <w:sz w:val="24"/>
          <w:szCs w:val="24"/>
          <w:rPrChange w:id="3015" w:author="ThaoDH" w:date="2013-10-16T16:13:00Z">
            <w:rPr>
              <w:ins w:id="3016" w:author="ThaoDH" w:date="2013-10-16T16:08:00Z"/>
            </w:rPr>
          </w:rPrChange>
        </w:rPr>
      </w:pPr>
      <w:r w:rsidRPr="00811579">
        <w:rPr>
          <w:rFonts w:ascii="Times New Roman" w:hAnsi="Times New Roman" w:cs="Times New Roman"/>
          <w:sz w:val="24"/>
          <w:szCs w:val="24"/>
          <w:rPrChange w:id="3017" w:author="ThaoDH" w:date="2013-10-16T16:13:00Z">
            <w:rPr/>
          </w:rPrChange>
        </w:rPr>
        <w:t>Trong thời gian h</w:t>
      </w:r>
      <w:r w:rsidRPr="00811579">
        <w:rPr>
          <w:rFonts w:ascii="Times New Roman" w:hAnsi="Times New Roman" w:cs="Times New Roman" w:hint="eastAsia"/>
          <w:sz w:val="24"/>
          <w:szCs w:val="24"/>
          <w:rPrChange w:id="3018" w:author="ThaoDH" w:date="2013-10-16T16:13:00Z">
            <w:rPr>
              <w:rFonts w:hint="eastAsia"/>
            </w:rPr>
          </w:rPrChange>
        </w:rPr>
        <w:t>ư</w:t>
      </w:r>
      <w:r w:rsidRPr="00811579">
        <w:rPr>
          <w:rFonts w:ascii="Times New Roman" w:hAnsi="Times New Roman" w:cs="Times New Roman"/>
          <w:sz w:val="24"/>
          <w:szCs w:val="24"/>
          <w:rPrChange w:id="3019" w:author="ThaoDH" w:date="2013-10-16T16:13:00Z">
            <w:rPr/>
          </w:rPrChange>
        </w:rPr>
        <w:t xml:space="preserve">ởng khuyến mại, khách hàng không </w:t>
      </w:r>
      <w:r w:rsidRPr="00811579">
        <w:rPr>
          <w:rFonts w:ascii="Times New Roman" w:hAnsi="Times New Roman" w:cs="Times New Roman" w:hint="eastAsia"/>
          <w:sz w:val="24"/>
          <w:szCs w:val="24"/>
          <w:rPrChange w:id="3020" w:author="ThaoDH" w:date="2013-10-16T16:13:00Z">
            <w:rPr>
              <w:rFonts w:hint="eastAsia"/>
            </w:rPr>
          </w:rPrChange>
        </w:rPr>
        <w:t>đư</w:t>
      </w:r>
      <w:r w:rsidRPr="00811579">
        <w:rPr>
          <w:rFonts w:ascii="Times New Roman" w:hAnsi="Times New Roman" w:cs="Times New Roman"/>
          <w:sz w:val="24"/>
          <w:szCs w:val="24"/>
          <w:rPrChange w:id="3021" w:author="ThaoDH" w:date="2013-10-16T16:13:00Z">
            <w:rPr/>
          </w:rPrChange>
        </w:rPr>
        <w:t xml:space="preserve">ợc </w:t>
      </w:r>
      <w:r w:rsidRPr="00811579">
        <w:rPr>
          <w:rFonts w:ascii="Times New Roman" w:hAnsi="Times New Roman" w:cs="Times New Roman" w:hint="eastAsia"/>
          <w:sz w:val="24"/>
          <w:szCs w:val="24"/>
          <w:rPrChange w:id="3022" w:author="ThaoDH" w:date="2013-10-16T16:13:00Z">
            <w:rPr>
              <w:rFonts w:hint="eastAsia"/>
            </w:rPr>
          </w:rPrChange>
        </w:rPr>
        <w:t>đă</w:t>
      </w:r>
      <w:r w:rsidRPr="00811579">
        <w:rPr>
          <w:rFonts w:ascii="Times New Roman" w:hAnsi="Times New Roman" w:cs="Times New Roman"/>
          <w:sz w:val="24"/>
          <w:szCs w:val="24"/>
          <w:rPrChange w:id="3023" w:author="ThaoDH" w:date="2013-10-16T16:13:00Z">
            <w:rPr/>
          </w:rPrChange>
        </w:rPr>
        <w:t>ng ký các gói Mobile Internet khác. Tr</w:t>
      </w:r>
      <w:r w:rsidRPr="00811579">
        <w:rPr>
          <w:rFonts w:ascii="Times New Roman" w:hAnsi="Times New Roman" w:cs="Times New Roman" w:hint="eastAsia"/>
          <w:sz w:val="24"/>
          <w:szCs w:val="24"/>
          <w:rPrChange w:id="3024" w:author="ThaoDH" w:date="2013-10-16T16:13:00Z">
            <w:rPr>
              <w:rFonts w:hint="eastAsia"/>
            </w:rPr>
          </w:rPrChange>
        </w:rPr>
        <w:t>ư</w:t>
      </w:r>
      <w:r w:rsidRPr="00811579">
        <w:rPr>
          <w:rFonts w:ascii="Times New Roman" w:hAnsi="Times New Roman" w:cs="Times New Roman"/>
          <w:sz w:val="24"/>
          <w:szCs w:val="24"/>
          <w:rPrChange w:id="3025" w:author="ThaoDH" w:date="2013-10-16T16:13:00Z">
            <w:rPr/>
          </w:rPrChange>
        </w:rPr>
        <w:t xml:space="preserve">ờng hợp khách hàng muốn </w:t>
      </w:r>
      <w:r w:rsidRPr="00811579">
        <w:rPr>
          <w:rFonts w:ascii="Times New Roman" w:hAnsi="Times New Roman" w:cs="Times New Roman" w:hint="eastAsia"/>
          <w:sz w:val="24"/>
          <w:szCs w:val="24"/>
          <w:rPrChange w:id="3026" w:author="ThaoDH" w:date="2013-10-16T16:13:00Z">
            <w:rPr>
              <w:rFonts w:hint="eastAsia"/>
            </w:rPr>
          </w:rPrChange>
        </w:rPr>
        <w:t>đă</w:t>
      </w:r>
      <w:r w:rsidRPr="00811579">
        <w:rPr>
          <w:rFonts w:ascii="Times New Roman" w:hAnsi="Times New Roman" w:cs="Times New Roman"/>
          <w:sz w:val="24"/>
          <w:szCs w:val="24"/>
          <w:rPrChange w:id="3027" w:author="ThaoDH" w:date="2013-10-16T16:13:00Z">
            <w:rPr/>
          </w:rPrChange>
        </w:rPr>
        <w:t xml:space="preserve">ng ký các gói Mobile Internet khác, khách hàng cần thực hiện hủy gói khuyến mại </w:t>
      </w:r>
      <w:r w:rsidRPr="00811579">
        <w:rPr>
          <w:rFonts w:ascii="Times New Roman" w:hAnsi="Times New Roman" w:cs="Times New Roman" w:hint="eastAsia"/>
          <w:sz w:val="24"/>
          <w:szCs w:val="24"/>
          <w:rPrChange w:id="3028" w:author="ThaoDH" w:date="2013-10-16T16:13:00Z">
            <w:rPr>
              <w:rFonts w:hint="eastAsia"/>
            </w:rPr>
          </w:rPrChange>
        </w:rPr>
        <w:t>đ</w:t>
      </w:r>
      <w:r w:rsidRPr="00811579">
        <w:rPr>
          <w:rFonts w:ascii="Times New Roman" w:hAnsi="Times New Roman" w:cs="Times New Roman"/>
          <w:sz w:val="24"/>
          <w:szCs w:val="24"/>
          <w:rPrChange w:id="3029" w:author="ThaoDH" w:date="2013-10-16T16:13:00Z">
            <w:rPr/>
          </w:rPrChange>
        </w:rPr>
        <w:t>ang sử dụng. Toàn bộ nội dung khuyến mại sẽ bị hủy bỏ từ thời điểm khách hàng đăng ký hủy thành công</w:t>
      </w:r>
      <w:ins w:id="3030" w:author="Comverse" w:date="2013-09-30T15:20:00Z">
        <w:r w:rsidRPr="00811579">
          <w:rPr>
            <w:rFonts w:ascii="Times New Roman" w:hAnsi="Times New Roman" w:cs="Times New Roman"/>
            <w:sz w:val="24"/>
            <w:szCs w:val="24"/>
            <w:rPrChange w:id="3031" w:author="ThaoDH" w:date="2013-10-16T16:13:00Z">
              <w:rPr/>
            </w:rPrChange>
          </w:rPr>
          <w:t xml:space="preserve"> </w:t>
        </w:r>
      </w:ins>
    </w:p>
    <w:p w:rsidR="00482A91" w:rsidRPr="00B15110" w:rsidRDefault="00811579" w:rsidP="00C94B00">
      <w:pPr>
        <w:pStyle w:val="NoSpacing"/>
        <w:rPr>
          <w:ins w:id="3032" w:author="ThaoDH" w:date="2013-10-02T17:18:00Z"/>
          <w:rFonts w:ascii="Times New Roman" w:hAnsi="Times New Roman" w:cs="Times New Roman"/>
          <w:sz w:val="24"/>
          <w:szCs w:val="24"/>
          <w:rPrChange w:id="3033" w:author="ThaoDH" w:date="2013-10-16T16:13:00Z">
            <w:rPr>
              <w:ins w:id="3034" w:author="ThaoDH" w:date="2013-10-02T17:18:00Z"/>
            </w:rPr>
          </w:rPrChange>
        </w:rPr>
      </w:pPr>
      <w:ins w:id="3035" w:author="ThaoDH" w:date="2013-10-16T16:08:00Z">
        <w:r w:rsidRPr="00811579">
          <w:rPr>
            <w:rFonts w:ascii="Times New Roman" w:hAnsi="Times New Roman" w:cs="Times New Roman"/>
            <w:sz w:val="24"/>
            <w:szCs w:val="24"/>
            <w:rPrChange w:id="3036" w:author="ThaoDH" w:date="2013-10-16T16:13:00Z">
              <w:rPr>
                <w:rFonts w:ascii="Times New Roman" w:hAnsi="Times New Roman" w:cs="Times New Roman"/>
                <w:sz w:val="23"/>
                <w:szCs w:val="23"/>
              </w:rPr>
            </w:rPrChange>
          </w:rPr>
          <w:lastRenderedPageBreak/>
          <w:t xml:space="preserve">[Elcom/Comverse]: Hệ thống </w:t>
        </w:r>
      </w:ins>
      <w:ins w:id="3037" w:author="ThaoDH" w:date="2013-10-16T16:09:00Z">
        <w:r w:rsidRPr="00811579">
          <w:rPr>
            <w:rFonts w:ascii="Times New Roman" w:hAnsi="Times New Roman" w:cs="Times New Roman"/>
            <w:sz w:val="24"/>
            <w:szCs w:val="24"/>
            <w:rPrChange w:id="3038" w:author="ThaoDH" w:date="2013-10-16T16:13:00Z">
              <w:rPr/>
            </w:rPrChange>
          </w:rPr>
          <w:t xml:space="preserve">provisioning của VNP </w:t>
        </w:r>
      </w:ins>
      <w:ins w:id="3039" w:author="ThaoDH" w:date="2013-10-16T16:08:00Z">
        <w:r w:rsidRPr="00811579">
          <w:rPr>
            <w:rFonts w:ascii="Times New Roman" w:hAnsi="Times New Roman" w:cs="Times New Roman"/>
            <w:sz w:val="24"/>
            <w:szCs w:val="24"/>
            <w:rPrChange w:id="3040" w:author="ThaoDH" w:date="2013-10-16T16:13:00Z">
              <w:rPr/>
            </w:rPrChange>
          </w:rPr>
          <w:t>kiểm tra và thực hiện điều này</w:t>
        </w:r>
      </w:ins>
      <w:ins w:id="3041" w:author="ThaoDH" w:date="2013-10-02T17:17:00Z">
        <w:r w:rsidRPr="00811579">
          <w:rPr>
            <w:rFonts w:ascii="Times New Roman" w:hAnsi="Times New Roman" w:cs="Times New Roman"/>
            <w:sz w:val="24"/>
            <w:szCs w:val="24"/>
            <w:rPrChange w:id="3042" w:author="ThaoDH" w:date="2013-10-16T16:13:00Z">
              <w:rPr/>
            </w:rPrChange>
          </w:rPr>
          <w:t xml:space="preserve"> </w:t>
        </w:r>
      </w:ins>
    </w:p>
    <w:p w:rsidR="00B37B09" w:rsidRPr="00B15110" w:rsidDel="00B37B09" w:rsidRDefault="00B37B09" w:rsidP="00C94B00">
      <w:pPr>
        <w:pStyle w:val="NoSpacing"/>
        <w:rPr>
          <w:del w:id="3043" w:author="ThaoDH" w:date="2013-10-02T17:19:00Z"/>
          <w:rFonts w:ascii="Times New Roman" w:hAnsi="Times New Roman" w:cs="Times New Roman"/>
          <w:sz w:val="24"/>
          <w:szCs w:val="24"/>
          <w:rPrChange w:id="3044" w:author="ThaoDH" w:date="2013-10-16T16:13:00Z">
            <w:rPr>
              <w:del w:id="3045" w:author="ThaoDH" w:date="2013-10-02T17:19:00Z"/>
            </w:rPr>
          </w:rPrChange>
        </w:rPr>
      </w:pPr>
    </w:p>
    <w:p w:rsidR="002A68DC" w:rsidRPr="00B15110" w:rsidRDefault="00811579" w:rsidP="00C94B00">
      <w:pPr>
        <w:pStyle w:val="NoSpacing"/>
        <w:rPr>
          <w:ins w:id="3046" w:author="ThaoDH" w:date="2013-10-16T16:09:00Z"/>
          <w:rFonts w:ascii="Times New Roman" w:hAnsi="Times New Roman" w:cs="Times New Roman"/>
          <w:sz w:val="24"/>
          <w:szCs w:val="24"/>
          <w:rPrChange w:id="3047" w:author="ThaoDH" w:date="2013-10-16T16:13:00Z">
            <w:rPr>
              <w:ins w:id="3048" w:author="ThaoDH" w:date="2013-10-16T16:09:00Z"/>
            </w:rPr>
          </w:rPrChange>
        </w:rPr>
      </w:pPr>
      <w:r w:rsidRPr="00811579">
        <w:rPr>
          <w:rFonts w:ascii="Times New Roman" w:hAnsi="Times New Roman" w:cs="Times New Roman"/>
          <w:sz w:val="24"/>
          <w:szCs w:val="24"/>
          <w:rPrChange w:id="3049" w:author="ThaoDH" w:date="2013-10-16T16:13:00Z">
            <w:rPr/>
          </w:rPrChange>
        </w:rPr>
        <w:t>Trong thời gian khuyến mại, nếu khách hàng thực hiện chuyển đổi từ trả tr</w:t>
      </w:r>
      <w:r w:rsidRPr="00811579">
        <w:rPr>
          <w:rFonts w:ascii="Times New Roman" w:hAnsi="Times New Roman" w:cs="Times New Roman" w:hint="eastAsia"/>
          <w:sz w:val="24"/>
          <w:szCs w:val="24"/>
          <w:rPrChange w:id="3050" w:author="ThaoDH" w:date="2013-10-16T16:13:00Z">
            <w:rPr>
              <w:rFonts w:hint="eastAsia"/>
            </w:rPr>
          </w:rPrChange>
        </w:rPr>
        <w:t>ư</w:t>
      </w:r>
      <w:r w:rsidRPr="00811579">
        <w:rPr>
          <w:rFonts w:ascii="Times New Roman" w:hAnsi="Times New Roman" w:cs="Times New Roman"/>
          <w:sz w:val="24"/>
          <w:szCs w:val="24"/>
          <w:rPrChange w:id="3051" w:author="ThaoDH" w:date="2013-10-16T16:13:00Z">
            <w:rPr/>
          </w:rPrChange>
        </w:rPr>
        <w:t>ớc sang trả sau hoặc ng</w:t>
      </w:r>
      <w:r w:rsidRPr="00811579">
        <w:rPr>
          <w:rFonts w:ascii="Times New Roman" w:hAnsi="Times New Roman" w:cs="Times New Roman" w:hint="eastAsia"/>
          <w:sz w:val="24"/>
          <w:szCs w:val="24"/>
          <w:rPrChange w:id="3052" w:author="ThaoDH" w:date="2013-10-16T16:13:00Z">
            <w:rPr>
              <w:rFonts w:hint="eastAsia"/>
            </w:rPr>
          </w:rPrChange>
        </w:rPr>
        <w:t>ư</w:t>
      </w:r>
      <w:r w:rsidRPr="00811579">
        <w:rPr>
          <w:rFonts w:ascii="Times New Roman" w:hAnsi="Times New Roman" w:cs="Times New Roman"/>
          <w:sz w:val="24"/>
          <w:szCs w:val="24"/>
          <w:rPrChange w:id="3053" w:author="ThaoDH" w:date="2013-10-16T16:13:00Z">
            <w:rPr/>
          </w:rPrChange>
        </w:rPr>
        <w:t>ợc lại, toàn bộ nội dung khuyến mại sẽ bị hủy bỏ</w:t>
      </w:r>
      <w:ins w:id="3054" w:author="ThaoDH" w:date="2013-10-16T16:10:00Z">
        <w:r w:rsidRPr="00811579">
          <w:rPr>
            <w:rFonts w:ascii="Times New Roman" w:hAnsi="Times New Roman" w:cs="Times New Roman"/>
            <w:sz w:val="24"/>
            <w:szCs w:val="24"/>
            <w:rPrChange w:id="3055" w:author="ThaoDH" w:date="2013-10-16T16:13:00Z">
              <w:rPr/>
            </w:rPrChange>
          </w:rPr>
          <w:t xml:space="preserve">. </w:t>
        </w:r>
      </w:ins>
      <w:ins w:id="3056" w:author="Comverse" w:date="2013-09-30T15:20:00Z">
        <w:del w:id="3057" w:author="ThaoDH" w:date="2013-10-16T16:10:00Z">
          <w:r w:rsidRPr="00811579">
            <w:rPr>
              <w:rFonts w:ascii="Times New Roman" w:hAnsi="Times New Roman" w:cs="Times New Roman"/>
              <w:sz w:val="24"/>
              <w:szCs w:val="24"/>
              <w:rPrChange w:id="3058" w:author="ThaoDH" w:date="2013-10-16T16:13:00Z">
                <w:rPr/>
              </w:rPrChange>
            </w:rPr>
            <w:delText xml:space="preserve"> </w:delText>
          </w:r>
        </w:del>
      </w:ins>
    </w:p>
    <w:p w:rsidR="002A68DC" w:rsidRPr="00B15110" w:rsidRDefault="00811579" w:rsidP="00C94B00">
      <w:pPr>
        <w:pStyle w:val="NoSpacing"/>
        <w:rPr>
          <w:ins w:id="3059" w:author="ThaoDH" w:date="2013-10-16T16:10:00Z"/>
          <w:rFonts w:ascii="Times New Roman" w:hAnsi="Times New Roman" w:cs="Times New Roman"/>
          <w:sz w:val="24"/>
          <w:szCs w:val="24"/>
          <w:rPrChange w:id="3060" w:author="ThaoDH" w:date="2013-10-16T16:13:00Z">
            <w:rPr>
              <w:ins w:id="3061" w:author="ThaoDH" w:date="2013-10-16T16:10:00Z"/>
            </w:rPr>
          </w:rPrChange>
        </w:rPr>
      </w:pPr>
      <w:ins w:id="3062" w:author="ThaoDH" w:date="2013-10-16T16:09:00Z">
        <w:r w:rsidRPr="00811579">
          <w:rPr>
            <w:rFonts w:ascii="Times New Roman" w:hAnsi="Times New Roman" w:cs="Times New Roman"/>
            <w:sz w:val="24"/>
            <w:szCs w:val="24"/>
            <w:rPrChange w:id="3063" w:author="ThaoDH" w:date="2013-10-16T16:13:00Z">
              <w:rPr>
                <w:rFonts w:ascii="Times New Roman" w:hAnsi="Times New Roman" w:cs="Times New Roman"/>
                <w:sz w:val="23"/>
                <w:szCs w:val="23"/>
              </w:rPr>
            </w:rPrChange>
          </w:rPr>
          <w:t>[Elcom/Comverse]: Hệ thống provisioning của VNP kiểm tra và thực hiện điều này</w:t>
        </w:r>
      </w:ins>
      <w:ins w:id="3064" w:author="ThaoDH" w:date="2013-10-16T16:10:00Z">
        <w:r w:rsidRPr="00811579">
          <w:rPr>
            <w:rFonts w:ascii="Times New Roman" w:hAnsi="Times New Roman" w:cs="Times New Roman"/>
            <w:sz w:val="24"/>
            <w:szCs w:val="24"/>
            <w:rPrChange w:id="3065" w:author="ThaoDH" w:date="2013-10-16T16:13:00Z">
              <w:rPr/>
            </w:rPrChange>
          </w:rPr>
          <w:t xml:space="preserve">. </w:t>
        </w:r>
      </w:ins>
    </w:p>
    <w:p w:rsidR="002A68DC" w:rsidRPr="00B15110" w:rsidRDefault="002A68DC" w:rsidP="00C94B00">
      <w:pPr>
        <w:pStyle w:val="NoSpacing"/>
        <w:rPr>
          <w:ins w:id="3066" w:author="ThaoDH" w:date="2013-10-16T16:10:00Z"/>
          <w:rFonts w:ascii="Times New Roman" w:hAnsi="Times New Roman" w:cs="Times New Roman"/>
          <w:sz w:val="24"/>
          <w:szCs w:val="24"/>
          <w:rPrChange w:id="3067" w:author="ThaoDH" w:date="2013-10-16T16:13:00Z">
            <w:rPr>
              <w:ins w:id="3068" w:author="ThaoDH" w:date="2013-10-16T16:10:00Z"/>
            </w:rPr>
          </w:rPrChange>
        </w:rPr>
      </w:pPr>
    </w:p>
    <w:p w:rsidR="00B37B09" w:rsidRPr="00B15110" w:rsidRDefault="00811579" w:rsidP="00C94B00">
      <w:pPr>
        <w:pStyle w:val="NoSpacing"/>
        <w:rPr>
          <w:rFonts w:ascii="Times New Roman" w:hAnsi="Times New Roman" w:cs="Times New Roman"/>
          <w:sz w:val="24"/>
          <w:szCs w:val="24"/>
          <w:rPrChange w:id="3069" w:author="ThaoDH" w:date="2013-10-16T16:13:00Z">
            <w:rPr/>
          </w:rPrChange>
        </w:rPr>
      </w:pPr>
      <w:ins w:id="3070" w:author="ThaoDH" w:date="2013-10-16T16:10:00Z">
        <w:r w:rsidRPr="00811579">
          <w:rPr>
            <w:rFonts w:ascii="Times New Roman" w:hAnsi="Times New Roman" w:cs="Times New Roman"/>
            <w:sz w:val="24"/>
            <w:szCs w:val="24"/>
            <w:rPrChange w:id="3071" w:author="ThaoDH" w:date="2013-10-16T16:13:00Z">
              <w:rPr/>
            </w:rPrChange>
          </w:rPr>
          <w:t>Sau 24 tháng thì gói này sẽ tự động bị hủy. Thuê bao trở thành thuê bao th</w:t>
        </w:r>
        <w:r w:rsidRPr="00811579">
          <w:rPr>
            <w:rFonts w:ascii="Times New Roman" w:hAnsi="Times New Roman" w:cs="Times New Roman" w:hint="eastAsia"/>
            <w:sz w:val="24"/>
            <w:szCs w:val="24"/>
            <w:rPrChange w:id="3072" w:author="ThaoDH" w:date="2013-10-16T16:13:00Z">
              <w:rPr>
                <w:rFonts w:hint="eastAsia"/>
              </w:rPr>
            </w:rPrChange>
          </w:rPr>
          <w:t>ư</w:t>
        </w:r>
        <w:r w:rsidRPr="00811579">
          <w:rPr>
            <w:rFonts w:ascii="Times New Roman" w:hAnsi="Times New Roman" w:cs="Times New Roman"/>
            <w:sz w:val="24"/>
            <w:szCs w:val="24"/>
            <w:rPrChange w:id="3073" w:author="ThaoDH" w:date="2013-10-16T16:13:00Z">
              <w:rPr/>
            </w:rPrChange>
          </w:rPr>
          <w:t>ờng?</w:t>
        </w:r>
      </w:ins>
    </w:p>
    <w:p w:rsidR="00573D06" w:rsidRPr="00B15110" w:rsidRDefault="00811579" w:rsidP="00C94B00">
      <w:pPr>
        <w:pStyle w:val="NoSpacing"/>
        <w:rPr>
          <w:rFonts w:ascii="Times New Roman" w:hAnsi="Times New Roman" w:cs="Times New Roman"/>
          <w:b/>
          <w:sz w:val="24"/>
          <w:szCs w:val="24"/>
          <w:rPrChange w:id="3074" w:author="ThaoDH" w:date="2013-10-16T16:13:00Z">
            <w:rPr>
              <w:b/>
            </w:rPr>
          </w:rPrChange>
        </w:rPr>
      </w:pPr>
      <w:r w:rsidRPr="00811579">
        <w:rPr>
          <w:rFonts w:ascii="Times New Roman" w:hAnsi="Times New Roman" w:cs="Times New Roman"/>
          <w:b/>
          <w:sz w:val="24"/>
          <w:szCs w:val="24"/>
          <w:rPrChange w:id="3075" w:author="ThaoDH" w:date="2013-10-16T16:13:00Z">
            <w:rPr>
              <w:b/>
            </w:rPr>
          </w:rPrChange>
        </w:rPr>
        <w:t>2.11.3.4. T</w:t>
      </w:r>
      <w:r w:rsidRPr="00811579">
        <w:rPr>
          <w:rFonts w:ascii="Times New Roman" w:hAnsi="Times New Roman" w:cs="Times New Roman" w:hint="eastAsia"/>
          <w:b/>
          <w:sz w:val="24"/>
          <w:szCs w:val="24"/>
          <w:rPrChange w:id="3076" w:author="ThaoDH" w:date="2013-10-16T16:13:00Z">
            <w:rPr>
              <w:rFonts w:hint="eastAsia"/>
              <w:b/>
            </w:rPr>
          </w:rPrChange>
        </w:rPr>
        <w:t>ươ</w:t>
      </w:r>
      <w:r w:rsidRPr="00811579">
        <w:rPr>
          <w:rFonts w:ascii="Times New Roman" w:hAnsi="Times New Roman" w:cs="Times New Roman"/>
          <w:b/>
          <w:sz w:val="24"/>
          <w:szCs w:val="24"/>
          <w:rPrChange w:id="3077" w:author="ThaoDH" w:date="2013-10-16T16:13:00Z">
            <w:rPr>
              <w:b/>
            </w:rPr>
          </w:rPrChange>
        </w:rPr>
        <w:t>ng tác các gói</w:t>
      </w:r>
    </w:p>
    <w:p w:rsidR="00482A91" w:rsidRPr="00B15110" w:rsidRDefault="00811579" w:rsidP="00C94B00">
      <w:pPr>
        <w:pStyle w:val="NoSpacing"/>
        <w:rPr>
          <w:rFonts w:ascii="Times New Roman" w:hAnsi="Times New Roman" w:cs="Times New Roman"/>
          <w:sz w:val="24"/>
          <w:szCs w:val="24"/>
          <w:rPrChange w:id="3078" w:author="ThaoDH" w:date="2013-10-16T16:13:00Z">
            <w:rPr/>
          </w:rPrChange>
        </w:rPr>
      </w:pPr>
      <w:r w:rsidRPr="00811579">
        <w:rPr>
          <w:rFonts w:ascii="Times New Roman" w:hAnsi="Times New Roman" w:cs="Times New Roman"/>
          <w:sz w:val="24"/>
          <w:szCs w:val="24"/>
          <w:rPrChange w:id="3079" w:author="ThaoDH" w:date="2013-10-16T16:13:00Z">
            <w:rPr/>
          </w:rPrChange>
        </w:rPr>
        <w:t>Trong thời gian h</w:t>
      </w:r>
      <w:r w:rsidRPr="00811579">
        <w:rPr>
          <w:rFonts w:ascii="Times New Roman" w:hAnsi="Times New Roman" w:cs="Times New Roman" w:hint="eastAsia"/>
          <w:sz w:val="24"/>
          <w:szCs w:val="24"/>
          <w:rPrChange w:id="3080" w:author="ThaoDH" w:date="2013-10-16T16:13:00Z">
            <w:rPr>
              <w:rFonts w:hint="eastAsia"/>
            </w:rPr>
          </w:rPrChange>
        </w:rPr>
        <w:t>ư</w:t>
      </w:r>
      <w:r w:rsidRPr="00811579">
        <w:rPr>
          <w:rFonts w:ascii="Times New Roman" w:hAnsi="Times New Roman" w:cs="Times New Roman"/>
          <w:sz w:val="24"/>
          <w:szCs w:val="24"/>
          <w:rPrChange w:id="3081" w:author="ThaoDH" w:date="2013-10-16T16:13:00Z">
            <w:rPr/>
          </w:rPrChange>
        </w:rPr>
        <w:t xml:space="preserve">ởng khuyến mại, khách hàng không </w:t>
      </w:r>
      <w:r w:rsidRPr="00811579">
        <w:rPr>
          <w:rFonts w:ascii="Times New Roman" w:hAnsi="Times New Roman" w:cs="Times New Roman" w:hint="eastAsia"/>
          <w:sz w:val="24"/>
          <w:szCs w:val="24"/>
          <w:rPrChange w:id="3082" w:author="ThaoDH" w:date="2013-10-16T16:13:00Z">
            <w:rPr>
              <w:rFonts w:hint="eastAsia"/>
            </w:rPr>
          </w:rPrChange>
        </w:rPr>
        <w:t>đư</w:t>
      </w:r>
      <w:r w:rsidRPr="00811579">
        <w:rPr>
          <w:rFonts w:ascii="Times New Roman" w:hAnsi="Times New Roman" w:cs="Times New Roman"/>
          <w:sz w:val="24"/>
          <w:szCs w:val="24"/>
          <w:rPrChange w:id="3083" w:author="ThaoDH" w:date="2013-10-16T16:13:00Z">
            <w:rPr/>
          </w:rPrChange>
        </w:rPr>
        <w:t xml:space="preserve">ợc </w:t>
      </w:r>
      <w:r w:rsidRPr="00811579">
        <w:rPr>
          <w:rFonts w:ascii="Times New Roman" w:hAnsi="Times New Roman" w:cs="Times New Roman" w:hint="eastAsia"/>
          <w:sz w:val="24"/>
          <w:szCs w:val="24"/>
          <w:rPrChange w:id="3084" w:author="ThaoDH" w:date="2013-10-16T16:13:00Z">
            <w:rPr>
              <w:rFonts w:hint="eastAsia"/>
            </w:rPr>
          </w:rPrChange>
        </w:rPr>
        <w:t>đă</w:t>
      </w:r>
      <w:r w:rsidRPr="00811579">
        <w:rPr>
          <w:rFonts w:ascii="Times New Roman" w:hAnsi="Times New Roman" w:cs="Times New Roman"/>
          <w:sz w:val="24"/>
          <w:szCs w:val="24"/>
          <w:rPrChange w:id="3085" w:author="ThaoDH" w:date="2013-10-16T16:13:00Z">
            <w:rPr/>
          </w:rPrChange>
        </w:rPr>
        <w:t xml:space="preserve">ng ký các gói Mobile Internet khác, muốn </w:t>
      </w:r>
      <w:r w:rsidRPr="00811579">
        <w:rPr>
          <w:rFonts w:ascii="Times New Roman" w:hAnsi="Times New Roman" w:cs="Times New Roman" w:hint="eastAsia"/>
          <w:sz w:val="24"/>
          <w:szCs w:val="24"/>
          <w:rPrChange w:id="3086" w:author="ThaoDH" w:date="2013-10-16T16:13:00Z">
            <w:rPr>
              <w:rFonts w:hint="eastAsia"/>
            </w:rPr>
          </w:rPrChange>
        </w:rPr>
        <w:t>đă</w:t>
      </w:r>
      <w:r w:rsidRPr="00811579">
        <w:rPr>
          <w:rFonts w:ascii="Times New Roman" w:hAnsi="Times New Roman" w:cs="Times New Roman"/>
          <w:sz w:val="24"/>
          <w:szCs w:val="24"/>
          <w:rPrChange w:id="3087" w:author="ThaoDH" w:date="2013-10-16T16:13:00Z">
            <w:rPr/>
          </w:rPrChange>
        </w:rPr>
        <w:t>ng ký gói MI khác thì phải hủy gói</w:t>
      </w:r>
    </w:p>
    <w:p w:rsidR="00573D06" w:rsidRPr="00B15110" w:rsidRDefault="00811579" w:rsidP="00C94B00">
      <w:pPr>
        <w:pStyle w:val="NoSpacing"/>
        <w:rPr>
          <w:rFonts w:ascii="Times New Roman" w:hAnsi="Times New Roman" w:cs="Times New Roman"/>
          <w:sz w:val="24"/>
          <w:szCs w:val="24"/>
          <w:rPrChange w:id="3088" w:author="ThaoDH" w:date="2013-10-16T16:13:00Z">
            <w:rPr/>
          </w:rPrChange>
        </w:rPr>
      </w:pPr>
      <w:r w:rsidRPr="00811579">
        <w:rPr>
          <w:rFonts w:ascii="Times New Roman" w:hAnsi="Times New Roman" w:cs="Times New Roman"/>
          <w:sz w:val="24"/>
          <w:szCs w:val="24"/>
          <w:rPrChange w:id="3089" w:author="ThaoDH" w:date="2013-10-16T16:13:00Z">
            <w:rPr/>
          </w:rPrChange>
        </w:rPr>
        <w:t>Ch</w:t>
      </w:r>
      <w:r w:rsidRPr="00811579">
        <w:rPr>
          <w:rFonts w:ascii="Times New Roman" w:hAnsi="Times New Roman" w:cs="Times New Roman" w:hint="eastAsia"/>
          <w:sz w:val="24"/>
          <w:szCs w:val="24"/>
          <w:rPrChange w:id="3090" w:author="ThaoDH" w:date="2013-10-16T16:13:00Z">
            <w:rPr>
              <w:rFonts w:hint="eastAsia"/>
            </w:rPr>
          </w:rPrChange>
        </w:rPr>
        <w:t>ươ</w:t>
      </w:r>
      <w:r w:rsidRPr="00811579">
        <w:rPr>
          <w:rFonts w:ascii="Times New Roman" w:hAnsi="Times New Roman" w:cs="Times New Roman"/>
          <w:sz w:val="24"/>
          <w:szCs w:val="24"/>
          <w:rPrChange w:id="3091" w:author="ThaoDH" w:date="2013-10-16T16:13:00Z">
            <w:rPr/>
          </w:rPrChange>
        </w:rPr>
        <w:t xml:space="preserve">ng trình </w:t>
      </w:r>
      <w:r w:rsidRPr="00811579">
        <w:rPr>
          <w:rFonts w:ascii="Times New Roman" w:hAnsi="Times New Roman" w:cs="Times New Roman" w:hint="eastAsia"/>
          <w:sz w:val="24"/>
          <w:szCs w:val="24"/>
          <w:rPrChange w:id="3092" w:author="ThaoDH" w:date="2013-10-16T16:13:00Z">
            <w:rPr>
              <w:rFonts w:hint="eastAsia"/>
            </w:rPr>
          </w:rPrChange>
        </w:rPr>
        <w:t>á</w:t>
      </w:r>
      <w:r w:rsidRPr="00811579">
        <w:rPr>
          <w:rFonts w:ascii="Times New Roman" w:hAnsi="Times New Roman" w:cs="Times New Roman"/>
          <w:sz w:val="24"/>
          <w:szCs w:val="24"/>
          <w:rPrChange w:id="3093" w:author="ThaoDH" w:date="2013-10-16T16:13:00Z">
            <w:rPr/>
          </w:rPrChange>
        </w:rPr>
        <w:t xml:space="preserve">p dụng với tất cả thuê bao phát triển mới hoặc thuê bao </w:t>
      </w:r>
      <w:r w:rsidRPr="00811579">
        <w:rPr>
          <w:rFonts w:ascii="Times New Roman" w:hAnsi="Times New Roman" w:cs="Times New Roman" w:hint="eastAsia"/>
          <w:sz w:val="24"/>
          <w:szCs w:val="24"/>
          <w:rPrChange w:id="3094" w:author="ThaoDH" w:date="2013-10-16T16:13:00Z">
            <w:rPr>
              <w:rFonts w:hint="eastAsia"/>
            </w:rPr>
          </w:rPrChange>
        </w:rPr>
        <w:t>đ</w:t>
      </w:r>
      <w:r w:rsidRPr="00811579">
        <w:rPr>
          <w:rFonts w:ascii="Times New Roman" w:hAnsi="Times New Roman" w:cs="Times New Roman"/>
          <w:sz w:val="24"/>
          <w:szCs w:val="24"/>
          <w:rPrChange w:id="3095" w:author="ThaoDH" w:date="2013-10-16T16:13:00Z">
            <w:rPr/>
          </w:rPrChange>
        </w:rPr>
        <w:t xml:space="preserve">ang ở trạng thái hoạt </w:t>
      </w:r>
      <w:r w:rsidRPr="00811579">
        <w:rPr>
          <w:rFonts w:ascii="Times New Roman" w:hAnsi="Times New Roman" w:cs="Times New Roman" w:hint="eastAsia"/>
          <w:sz w:val="24"/>
          <w:szCs w:val="24"/>
          <w:rPrChange w:id="3096" w:author="ThaoDH" w:date="2013-10-16T16:13:00Z">
            <w:rPr>
              <w:rFonts w:hint="eastAsia"/>
            </w:rPr>
          </w:rPrChange>
        </w:rPr>
        <w:t>đ</w:t>
      </w:r>
      <w:r w:rsidRPr="00811579">
        <w:rPr>
          <w:rFonts w:ascii="Times New Roman" w:hAnsi="Times New Roman" w:cs="Times New Roman"/>
          <w:sz w:val="24"/>
          <w:szCs w:val="24"/>
          <w:rPrChange w:id="3097" w:author="ThaoDH" w:date="2013-10-16T16:13:00Z">
            <w:rPr/>
          </w:rPrChange>
        </w:rPr>
        <w:t>ộng của VinaPhone hoặc, ngoại trừ các thuê bao sau:</w:t>
      </w:r>
    </w:p>
    <w:p w:rsidR="00573D06" w:rsidRPr="00B15110" w:rsidRDefault="00811579" w:rsidP="00C94B00">
      <w:pPr>
        <w:pStyle w:val="NoSpacing"/>
        <w:rPr>
          <w:rFonts w:ascii="Times New Roman" w:hAnsi="Times New Roman" w:cs="Times New Roman"/>
          <w:sz w:val="24"/>
          <w:szCs w:val="24"/>
          <w:rPrChange w:id="3098" w:author="ThaoDH" w:date="2013-10-16T16:13:00Z">
            <w:rPr/>
          </w:rPrChange>
        </w:rPr>
      </w:pPr>
      <w:r w:rsidRPr="00811579">
        <w:rPr>
          <w:rFonts w:ascii="Times New Roman" w:hAnsi="Times New Roman" w:cs="Times New Roman"/>
          <w:sz w:val="24"/>
          <w:szCs w:val="24"/>
          <w:rPrChange w:id="3099" w:author="ThaoDH" w:date="2013-10-16T16:13:00Z">
            <w:rPr/>
          </w:rPrChange>
        </w:rPr>
        <w:t>-  Các thuê bao đang đăng ký các gói c</w:t>
      </w:r>
      <w:r w:rsidRPr="00811579">
        <w:rPr>
          <w:rFonts w:ascii="Times New Roman" w:hAnsi="Times New Roman" w:cs="Times New Roman" w:hint="eastAsia"/>
          <w:sz w:val="24"/>
          <w:szCs w:val="24"/>
          <w:rPrChange w:id="3100" w:author="ThaoDH" w:date="2013-10-16T16:13:00Z">
            <w:rPr>
              <w:rFonts w:hint="eastAsia"/>
            </w:rPr>
          </w:rPrChange>
        </w:rPr>
        <w:t>ư</w:t>
      </w:r>
      <w:r w:rsidRPr="00811579">
        <w:rPr>
          <w:rFonts w:ascii="Times New Roman" w:hAnsi="Times New Roman" w:cs="Times New Roman"/>
          <w:sz w:val="24"/>
          <w:szCs w:val="24"/>
          <w:rPrChange w:id="3101" w:author="ThaoDH" w:date="2013-10-16T16:13:00Z">
            <w:rPr/>
          </w:rPrChange>
        </w:rPr>
        <w:t xml:space="preserve">ớc iTouch, iSurf, Blackberry, VIP, MAX, Học sinh – Sinh viên, </w:t>
      </w:r>
    </w:p>
    <w:p w:rsidR="00573D06" w:rsidRPr="00B15110" w:rsidRDefault="00811579" w:rsidP="00C94B00">
      <w:pPr>
        <w:pStyle w:val="NoSpacing"/>
        <w:rPr>
          <w:rFonts w:ascii="Times New Roman" w:hAnsi="Times New Roman" w:cs="Times New Roman"/>
          <w:sz w:val="24"/>
          <w:szCs w:val="24"/>
          <w:rPrChange w:id="3102" w:author="ThaoDH" w:date="2013-10-16T16:13:00Z">
            <w:rPr/>
          </w:rPrChange>
        </w:rPr>
      </w:pPr>
      <w:r w:rsidRPr="00811579">
        <w:rPr>
          <w:rFonts w:ascii="Times New Roman" w:hAnsi="Times New Roman" w:cs="Times New Roman"/>
          <w:sz w:val="24"/>
          <w:szCs w:val="24"/>
          <w:rPrChange w:id="3103" w:author="ThaoDH" w:date="2013-10-16T16:13:00Z">
            <w:rPr/>
          </w:rPrChange>
        </w:rPr>
        <w:t>-  Các gói Thỏa sức Alo.</w:t>
      </w:r>
    </w:p>
    <w:p w:rsidR="00573D06" w:rsidRPr="00B15110" w:rsidRDefault="00811579" w:rsidP="00C94B00">
      <w:pPr>
        <w:pStyle w:val="NoSpacing"/>
        <w:rPr>
          <w:rFonts w:ascii="Times New Roman" w:hAnsi="Times New Roman" w:cs="Times New Roman"/>
          <w:sz w:val="24"/>
          <w:szCs w:val="24"/>
          <w:rPrChange w:id="3104" w:author="ThaoDH" w:date="2013-10-16T16:13:00Z">
            <w:rPr/>
          </w:rPrChange>
        </w:rPr>
      </w:pPr>
      <w:r w:rsidRPr="00811579">
        <w:rPr>
          <w:rFonts w:ascii="Times New Roman" w:hAnsi="Times New Roman" w:cs="Times New Roman"/>
          <w:sz w:val="24"/>
          <w:szCs w:val="24"/>
          <w:rPrChange w:id="3105" w:author="ThaoDH" w:date="2013-10-16T16:13:00Z">
            <w:rPr/>
          </w:rPrChange>
        </w:rPr>
        <w:t>-  Các thuê bao EzCom.</w:t>
      </w:r>
    </w:p>
    <w:p w:rsidR="00573D06" w:rsidRPr="00B15110" w:rsidRDefault="00811579" w:rsidP="00C94B00">
      <w:pPr>
        <w:pStyle w:val="NoSpacing"/>
        <w:rPr>
          <w:rFonts w:ascii="Times New Roman" w:hAnsi="Times New Roman" w:cs="Times New Roman"/>
          <w:sz w:val="24"/>
          <w:szCs w:val="24"/>
          <w:rPrChange w:id="3106" w:author="ThaoDH" w:date="2013-10-16T16:13:00Z">
            <w:rPr/>
          </w:rPrChange>
        </w:rPr>
      </w:pPr>
      <w:r w:rsidRPr="00811579">
        <w:rPr>
          <w:rFonts w:ascii="Times New Roman" w:hAnsi="Times New Roman" w:cs="Times New Roman"/>
          <w:sz w:val="24"/>
          <w:szCs w:val="24"/>
          <w:rPrChange w:id="3107" w:author="ThaoDH" w:date="2013-10-16T16:13:00Z">
            <w:rPr/>
          </w:rPrChange>
        </w:rPr>
        <w:t>-  Các thuê bao đang có hiệu lực các gói Mobile Internet</w:t>
      </w:r>
    </w:p>
    <w:p w:rsidR="00573D06" w:rsidRPr="00B15110" w:rsidRDefault="00811579" w:rsidP="00C94B00">
      <w:pPr>
        <w:pStyle w:val="NoSpacing"/>
        <w:rPr>
          <w:ins w:id="3108" w:author="ThaoDH" w:date="2013-10-02T17:23:00Z"/>
          <w:rFonts w:ascii="Times New Roman" w:hAnsi="Times New Roman" w:cs="Times New Roman"/>
          <w:sz w:val="24"/>
          <w:szCs w:val="24"/>
          <w:rPrChange w:id="3109" w:author="ThaoDH" w:date="2013-10-16T16:13:00Z">
            <w:rPr>
              <w:ins w:id="3110" w:author="ThaoDH" w:date="2013-10-02T17:23:00Z"/>
            </w:rPr>
          </w:rPrChange>
        </w:rPr>
      </w:pPr>
      <w:r w:rsidRPr="00811579">
        <w:rPr>
          <w:rFonts w:ascii="Times New Roman" w:hAnsi="Times New Roman" w:cs="Times New Roman"/>
          <w:sz w:val="24"/>
          <w:szCs w:val="24"/>
          <w:rPrChange w:id="3111" w:author="ThaoDH" w:date="2013-10-16T16:13:00Z">
            <w:rPr/>
          </w:rPrChange>
        </w:rPr>
        <w:t>-  Các thuê bao đang đ</w:t>
      </w:r>
      <w:r w:rsidRPr="00811579">
        <w:rPr>
          <w:rFonts w:ascii="Times New Roman" w:hAnsi="Times New Roman" w:cs="Times New Roman" w:hint="eastAsia"/>
          <w:sz w:val="24"/>
          <w:szCs w:val="24"/>
          <w:rPrChange w:id="3112" w:author="ThaoDH" w:date="2013-10-16T16:13:00Z">
            <w:rPr>
              <w:rFonts w:hint="eastAsia"/>
            </w:rPr>
          </w:rPrChange>
        </w:rPr>
        <w:t>ư</w:t>
      </w:r>
      <w:r w:rsidRPr="00811579">
        <w:rPr>
          <w:rFonts w:ascii="Times New Roman" w:hAnsi="Times New Roman" w:cs="Times New Roman"/>
          <w:sz w:val="24"/>
          <w:szCs w:val="24"/>
          <w:rPrChange w:id="3113" w:author="ThaoDH" w:date="2013-10-16T16:13:00Z">
            <w:rPr/>
          </w:rPrChange>
        </w:rPr>
        <w:t>ợc h</w:t>
      </w:r>
      <w:r w:rsidRPr="00811579">
        <w:rPr>
          <w:rFonts w:ascii="Times New Roman" w:hAnsi="Times New Roman" w:cs="Times New Roman" w:hint="eastAsia"/>
          <w:sz w:val="24"/>
          <w:szCs w:val="24"/>
          <w:rPrChange w:id="3114" w:author="ThaoDH" w:date="2013-10-16T16:13:00Z">
            <w:rPr>
              <w:rFonts w:hint="eastAsia"/>
            </w:rPr>
          </w:rPrChange>
        </w:rPr>
        <w:t>ư</w:t>
      </w:r>
      <w:r w:rsidRPr="00811579">
        <w:rPr>
          <w:rFonts w:ascii="Times New Roman" w:hAnsi="Times New Roman" w:cs="Times New Roman"/>
          <w:sz w:val="24"/>
          <w:szCs w:val="24"/>
          <w:rPrChange w:id="3115" w:author="ThaoDH" w:date="2013-10-16T16:13:00Z">
            <w:rPr/>
          </w:rPrChange>
        </w:rPr>
        <w:t>ởng các ch</w:t>
      </w:r>
      <w:r w:rsidRPr="00811579">
        <w:rPr>
          <w:rFonts w:ascii="Times New Roman" w:hAnsi="Times New Roman" w:cs="Times New Roman" w:hint="eastAsia"/>
          <w:sz w:val="24"/>
          <w:szCs w:val="24"/>
          <w:rPrChange w:id="3116" w:author="ThaoDH" w:date="2013-10-16T16:13:00Z">
            <w:rPr>
              <w:rFonts w:hint="eastAsia"/>
            </w:rPr>
          </w:rPrChange>
        </w:rPr>
        <w:t>ươ</w:t>
      </w:r>
      <w:r w:rsidRPr="00811579">
        <w:rPr>
          <w:rFonts w:ascii="Times New Roman" w:hAnsi="Times New Roman" w:cs="Times New Roman"/>
          <w:sz w:val="24"/>
          <w:szCs w:val="24"/>
          <w:rPrChange w:id="3117" w:author="ThaoDH" w:date="2013-10-16T16:13:00Z">
            <w:rPr/>
          </w:rPrChange>
        </w:rPr>
        <w:t xml:space="preserve">ng trình khác có khuyến mại Data </w:t>
      </w:r>
      <w:r w:rsidRPr="00811579">
        <w:rPr>
          <w:rFonts w:ascii="Times New Roman" w:hAnsi="Times New Roman" w:cs="Times New Roman" w:hint="eastAsia"/>
          <w:sz w:val="24"/>
          <w:szCs w:val="24"/>
          <w:rPrChange w:id="3118" w:author="ThaoDH" w:date="2013-10-16T16:13:00Z">
            <w:rPr>
              <w:rFonts w:hint="eastAsia"/>
            </w:rPr>
          </w:rPrChange>
        </w:rPr>
        <w:t>đ</w:t>
      </w:r>
      <w:r w:rsidRPr="00811579">
        <w:rPr>
          <w:rFonts w:ascii="Times New Roman" w:hAnsi="Times New Roman" w:cs="Times New Roman"/>
          <w:sz w:val="24"/>
          <w:szCs w:val="24"/>
          <w:rPrChange w:id="3119" w:author="ThaoDH" w:date="2013-10-16T16:13:00Z">
            <w:rPr/>
          </w:rPrChange>
        </w:rPr>
        <w:t xml:space="preserve">i kèm. </w:t>
      </w:r>
    </w:p>
    <w:p w:rsidR="006F4CDD" w:rsidRPr="00B15110" w:rsidRDefault="00811579" w:rsidP="00C94B00">
      <w:pPr>
        <w:pStyle w:val="NoSpacing"/>
        <w:rPr>
          <w:ins w:id="3120" w:author="ThaoDH" w:date="2013-10-02T17:21:00Z"/>
          <w:rFonts w:ascii="Times New Roman" w:hAnsi="Times New Roman" w:cs="Times New Roman"/>
          <w:sz w:val="24"/>
          <w:szCs w:val="24"/>
          <w:rPrChange w:id="3121" w:author="ThaoDH" w:date="2013-10-16T16:13:00Z">
            <w:rPr>
              <w:ins w:id="3122" w:author="ThaoDH" w:date="2013-10-02T17:21:00Z"/>
            </w:rPr>
          </w:rPrChange>
        </w:rPr>
      </w:pPr>
      <w:ins w:id="3123" w:author="ThaoDH" w:date="2013-10-02T17:23:00Z">
        <w:r w:rsidRPr="00811579">
          <w:rPr>
            <w:rFonts w:ascii="Times New Roman" w:hAnsi="Times New Roman" w:cs="Times New Roman"/>
            <w:sz w:val="24"/>
            <w:szCs w:val="24"/>
            <w:rPrChange w:id="3124" w:author="ThaoDH" w:date="2013-10-16T16:13:00Z">
              <w:rPr/>
            </w:rPrChange>
          </w:rPr>
          <w:t>Đã sử dụng gói này thì không đ</w:t>
        </w:r>
        <w:r w:rsidRPr="00811579">
          <w:rPr>
            <w:rFonts w:ascii="Times New Roman" w:hAnsi="Times New Roman" w:cs="Times New Roman" w:hint="eastAsia"/>
            <w:sz w:val="24"/>
            <w:szCs w:val="24"/>
            <w:rPrChange w:id="3125" w:author="ThaoDH" w:date="2013-10-16T16:13:00Z">
              <w:rPr>
                <w:rFonts w:hint="eastAsia"/>
              </w:rPr>
            </w:rPrChange>
          </w:rPr>
          <w:t>ư</w:t>
        </w:r>
        <w:r w:rsidRPr="00811579">
          <w:rPr>
            <w:rFonts w:ascii="Times New Roman" w:hAnsi="Times New Roman" w:cs="Times New Roman"/>
            <w:sz w:val="24"/>
            <w:szCs w:val="24"/>
            <w:rPrChange w:id="3126" w:author="ThaoDH" w:date="2013-10-16T16:13:00Z">
              <w:rPr/>
            </w:rPrChange>
          </w:rPr>
          <w:t>ợc sử dụng bất kì gói khuyến mại</w:t>
        </w:r>
      </w:ins>
      <w:ins w:id="3127" w:author="ThaoDH" w:date="2013-10-03T15:47:00Z">
        <w:r w:rsidRPr="00811579">
          <w:rPr>
            <w:rFonts w:ascii="Times New Roman" w:hAnsi="Times New Roman" w:cs="Times New Roman"/>
            <w:sz w:val="24"/>
            <w:szCs w:val="24"/>
            <w:rPrChange w:id="3128" w:author="ThaoDH" w:date="2013-10-16T16:13:00Z">
              <w:rPr/>
            </w:rPrChange>
          </w:rPr>
          <w:t xml:space="preserve"> </w:t>
        </w:r>
      </w:ins>
      <w:ins w:id="3129" w:author="ThaoDH" w:date="2013-10-02T17:23:00Z">
        <w:r w:rsidRPr="00811579">
          <w:rPr>
            <w:rFonts w:ascii="Times New Roman" w:hAnsi="Times New Roman" w:cs="Times New Roman"/>
            <w:sz w:val="24"/>
            <w:szCs w:val="24"/>
            <w:rPrChange w:id="3130" w:author="ThaoDH" w:date="2013-10-16T16:13:00Z">
              <w:rPr/>
            </w:rPrChange>
          </w:rPr>
          <w:t>nào khác</w:t>
        </w:r>
      </w:ins>
    </w:p>
    <w:p w:rsidR="00667164" w:rsidRPr="00B15110" w:rsidRDefault="00811579" w:rsidP="00C94B00">
      <w:pPr>
        <w:pStyle w:val="NoSpacing"/>
        <w:rPr>
          <w:rFonts w:ascii="Times New Roman" w:hAnsi="Times New Roman" w:cs="Times New Roman"/>
          <w:sz w:val="24"/>
          <w:szCs w:val="24"/>
          <w:rPrChange w:id="3131" w:author="ThaoDH" w:date="2013-10-16T16:13:00Z">
            <w:rPr/>
          </w:rPrChange>
        </w:rPr>
      </w:pPr>
      <w:ins w:id="3132" w:author="ThaoDH" w:date="2013-10-16T16:10:00Z">
        <w:r w:rsidRPr="00811579">
          <w:rPr>
            <w:rFonts w:ascii="Times New Roman" w:hAnsi="Times New Roman" w:cs="Times New Roman"/>
            <w:sz w:val="24"/>
            <w:szCs w:val="24"/>
            <w:rPrChange w:id="3133" w:author="ThaoDH" w:date="2013-10-16T16:13:00Z">
              <w:rPr>
                <w:rFonts w:ascii="Times New Roman" w:hAnsi="Times New Roman" w:cs="Times New Roman"/>
                <w:sz w:val="23"/>
                <w:szCs w:val="23"/>
              </w:rPr>
            </w:rPrChange>
          </w:rPr>
          <w:t>[Elcom/Comverse]: Hệ thống provisioning của VNP đảm bảo điều này</w:t>
        </w:r>
      </w:ins>
    </w:p>
    <w:p w:rsidR="00482A91" w:rsidRPr="00B15110" w:rsidRDefault="00482A91" w:rsidP="005C0964">
      <w:pPr>
        <w:pStyle w:val="NormalWeb"/>
        <w:numPr>
          <w:ilvl w:val="0"/>
          <w:numId w:val="9"/>
        </w:numPr>
        <w:ind w:hanging="720"/>
        <w:jc w:val="both"/>
        <w:outlineLvl w:val="1"/>
        <w:rPr>
          <w:b/>
          <w:bCs/>
        </w:rPr>
      </w:pPr>
      <w:bookmarkStart w:id="3134" w:name="_Toc369791811"/>
      <w:r w:rsidRPr="00B15110">
        <w:rPr>
          <w:b/>
          <w:bCs/>
        </w:rPr>
        <w:t xml:space="preserve">KM </w:t>
      </w:r>
      <w:r w:rsidR="00582E9C">
        <w:rPr>
          <w:b/>
          <w:bCs/>
        </w:rPr>
        <w:t>Voice LUMIA 920</w:t>
      </w:r>
      <w:bookmarkEnd w:id="3134"/>
    </w:p>
    <w:p w:rsidR="00606AF5" w:rsidRPr="00B15110" w:rsidRDefault="00582E9C" w:rsidP="00A64C1F">
      <w:pPr>
        <w:pStyle w:val="ListParagraph"/>
        <w:ind w:left="0"/>
        <w:rPr>
          <w:rFonts w:cs="Times New Roman"/>
          <w:b/>
          <w:bCs/>
          <w:szCs w:val="24"/>
        </w:rPr>
      </w:pPr>
      <w:r w:rsidRPr="00582E9C">
        <w:rPr>
          <w:rFonts w:cs="Times New Roman"/>
          <w:b/>
          <w:bCs/>
          <w:szCs w:val="24"/>
        </w:rPr>
        <w:t>2.12.1. Nội dung</w:t>
      </w:r>
    </w:p>
    <w:p w:rsidR="00705DC8" w:rsidRPr="00B15110" w:rsidRDefault="00582E9C" w:rsidP="00A64C1F">
      <w:pPr>
        <w:pStyle w:val="ListParagraph"/>
        <w:ind w:left="0"/>
        <w:rPr>
          <w:rFonts w:cs="Times New Roman"/>
          <w:bCs/>
          <w:szCs w:val="24"/>
        </w:rPr>
      </w:pPr>
      <w:r w:rsidRPr="00582E9C">
        <w:rPr>
          <w:rFonts w:cs="Times New Roman"/>
          <w:bCs/>
          <w:szCs w:val="24"/>
        </w:rPr>
        <w:t>Áp dụng cho khách hàng mua máy Nokia LUMIA 920 trong thời gian khuyến mạ</w:t>
      </w:r>
      <w:r w:rsidR="00B42AD2" w:rsidRPr="00B42AD2">
        <w:rPr>
          <w:rFonts w:cs="Times New Roman"/>
          <w:bCs/>
          <w:szCs w:val="24"/>
        </w:rPr>
        <w:t>i  đăng ký thêm</w:t>
      </w:r>
    </w:p>
    <w:p w:rsidR="00705DC8" w:rsidRPr="00B15110" w:rsidRDefault="0069154F" w:rsidP="00A64C1F">
      <w:pPr>
        <w:pStyle w:val="ListParagraph"/>
        <w:ind w:left="0"/>
        <w:rPr>
          <w:rFonts w:cs="Times New Roman"/>
          <w:b/>
          <w:bCs/>
          <w:szCs w:val="24"/>
        </w:rPr>
      </w:pPr>
      <w:r w:rsidRPr="0069154F">
        <w:rPr>
          <w:rFonts w:cs="Times New Roman"/>
          <w:b/>
          <w:bCs/>
          <w:szCs w:val="24"/>
        </w:rPr>
        <w:t>2.12.2. Bảng cước/Khuyến mại</w:t>
      </w:r>
    </w:p>
    <w:p w:rsidR="00705DC8" w:rsidRPr="00B15110" w:rsidRDefault="00811579" w:rsidP="00A64C1F">
      <w:pPr>
        <w:pStyle w:val="ListParagraph"/>
        <w:ind w:left="0"/>
        <w:rPr>
          <w:ins w:id="3135" w:author="ThaoDH" w:date="2013-10-16T16:11:00Z"/>
          <w:rFonts w:cs="Times New Roman"/>
          <w:bCs/>
          <w:szCs w:val="24"/>
          <w:rPrChange w:id="3136" w:author="ThaoDH" w:date="2013-10-16T16:13:00Z">
            <w:rPr>
              <w:ins w:id="3137" w:author="ThaoDH" w:date="2013-10-16T16:11:00Z"/>
              <w:bCs/>
            </w:rPr>
          </w:rPrChange>
        </w:rPr>
      </w:pPr>
      <w:r w:rsidRPr="008924E9">
        <w:rPr>
          <w:rFonts w:cs="Times New Roman"/>
          <w:bCs/>
          <w:szCs w:val="24"/>
        </w:rPr>
        <w:t>- Khuy</w:t>
      </w:r>
      <w:r w:rsidRPr="001C4F42">
        <w:rPr>
          <w:rFonts w:cs="Times New Roman"/>
          <w:bCs/>
          <w:szCs w:val="24"/>
        </w:rPr>
        <w:t>ế</w:t>
      </w:r>
      <w:r w:rsidRPr="00811579">
        <w:rPr>
          <w:rFonts w:cs="Times New Roman"/>
          <w:bCs/>
          <w:szCs w:val="24"/>
          <w:rPrChange w:id="3138" w:author="ThaoDH" w:date="2013-10-16T16:13:00Z">
            <w:rPr>
              <w:bCs/>
            </w:rPr>
          </w:rPrChange>
        </w:rPr>
        <w:t>n mại thoại: 1.500 phút nội mạng VinaPhone, không giới hạn số phút trong mỗi cuộc gọi</w:t>
      </w:r>
      <w:ins w:id="3139" w:author="ThaoDH" w:date="2013-10-03T15:50:00Z">
        <w:r w:rsidRPr="00811579">
          <w:rPr>
            <w:rFonts w:cs="Times New Roman"/>
            <w:bCs/>
            <w:szCs w:val="24"/>
            <w:rPrChange w:id="3140" w:author="ThaoDH" w:date="2013-10-16T16:13:00Z">
              <w:rPr>
                <w:bCs/>
              </w:rPr>
            </w:rPrChange>
          </w:rPr>
          <w:t xml:space="preserve">. Áp dụng từ lúc đăng kí thành công. </w:t>
        </w:r>
      </w:ins>
    </w:p>
    <w:p w:rsidR="0002122B" w:rsidRPr="00B15110" w:rsidRDefault="00811579" w:rsidP="00A64C1F">
      <w:pPr>
        <w:pStyle w:val="ListParagraph"/>
        <w:ind w:left="0"/>
        <w:rPr>
          <w:rFonts w:cs="Times New Roman"/>
          <w:bCs/>
          <w:szCs w:val="24"/>
        </w:rPr>
      </w:pPr>
      <w:ins w:id="3141" w:author="ThaoDH" w:date="2013-10-16T16:11:00Z">
        <w:r w:rsidRPr="00811579">
          <w:rPr>
            <w:rFonts w:cs="Times New Roman"/>
            <w:szCs w:val="24"/>
            <w:rPrChange w:id="3142" w:author="ThaoDH" w:date="2013-10-16T16:13:00Z">
              <w:rPr>
                <w:sz w:val="23"/>
                <w:szCs w:val="23"/>
              </w:rPr>
            </w:rPrChange>
          </w:rPr>
          <w:t>[Elcom/Comverse]:OK</w:t>
        </w:r>
      </w:ins>
    </w:p>
    <w:p w:rsidR="0002122B" w:rsidRPr="00B15110" w:rsidRDefault="00582E9C" w:rsidP="00A64C1F">
      <w:pPr>
        <w:pStyle w:val="ListParagraph"/>
        <w:ind w:left="0"/>
        <w:rPr>
          <w:ins w:id="3143" w:author="ThaoDH" w:date="2013-10-16T16:11:00Z"/>
          <w:rFonts w:cs="Times New Roman"/>
          <w:bCs/>
          <w:szCs w:val="24"/>
        </w:rPr>
      </w:pPr>
      <w:r w:rsidRPr="00582E9C">
        <w:rPr>
          <w:rFonts w:cs="Times New Roman"/>
          <w:bCs/>
          <w:szCs w:val="24"/>
        </w:rPr>
        <w:t>- Cước gói cam kết: 70.000 VNĐ/tháng (đã có VAT, không bao gồm cước thuê bao tháng)</w:t>
      </w:r>
      <w:ins w:id="3144" w:author="Comverse" w:date="2013-09-30T15:22:00Z">
        <w:del w:id="3145" w:author="ThaoDH" w:date="2013-10-04T14:46:00Z">
          <w:r w:rsidRPr="00582E9C">
            <w:rPr>
              <w:rFonts w:cs="Times New Roman"/>
              <w:bCs/>
              <w:szCs w:val="24"/>
            </w:rPr>
            <w:delText xml:space="preserve"> </w:delText>
          </w:r>
        </w:del>
      </w:ins>
    </w:p>
    <w:p w:rsidR="00705DC8" w:rsidRPr="00B15110" w:rsidRDefault="00811579" w:rsidP="00A64C1F">
      <w:pPr>
        <w:pStyle w:val="ListParagraph"/>
        <w:ind w:left="0"/>
        <w:rPr>
          <w:ins w:id="3146" w:author="ThaoDH" w:date="2013-10-03T15:49:00Z"/>
          <w:rFonts w:cs="Times New Roman"/>
          <w:bCs/>
          <w:szCs w:val="24"/>
        </w:rPr>
      </w:pPr>
      <w:ins w:id="3147" w:author="ThaoDH" w:date="2013-10-16T16:11:00Z">
        <w:r w:rsidRPr="00811579">
          <w:rPr>
            <w:rFonts w:cs="Times New Roman"/>
            <w:szCs w:val="24"/>
            <w:rPrChange w:id="3148" w:author="ThaoDH" w:date="2013-10-16T16:13:00Z">
              <w:rPr>
                <w:sz w:val="23"/>
                <w:szCs w:val="23"/>
              </w:rPr>
            </w:rPrChange>
          </w:rPr>
          <w:t>[Elcom/Comverse]:</w:t>
        </w:r>
        <w:r w:rsidR="0002122B" w:rsidRPr="00B15110">
          <w:rPr>
            <w:rFonts w:cs="Times New Roman"/>
            <w:szCs w:val="24"/>
          </w:rPr>
          <w:t xml:space="preserve"> </w:t>
        </w:r>
      </w:ins>
      <w:ins w:id="3149" w:author="Comverse" w:date="2013-10-14T16:02:00Z">
        <w:r w:rsidR="008867DB" w:rsidRPr="00B15110">
          <w:rPr>
            <w:rFonts w:cs="Times New Roman"/>
            <w:bCs/>
            <w:szCs w:val="24"/>
          </w:rPr>
          <w:t>ok</w:t>
        </w:r>
      </w:ins>
      <w:ins w:id="3150" w:author="ThaoDH" w:date="2013-10-16T16:11:00Z">
        <w:r w:rsidR="0002122B" w:rsidRPr="00B15110">
          <w:rPr>
            <w:rFonts w:cs="Times New Roman"/>
            <w:bCs/>
            <w:szCs w:val="24"/>
          </w:rPr>
          <w:t>.</w:t>
        </w:r>
      </w:ins>
      <w:ins w:id="3151" w:author="Comverse" w:date="2013-10-14T16:02:00Z">
        <w:r w:rsidR="008867DB" w:rsidRPr="00B15110">
          <w:rPr>
            <w:rFonts w:cs="Times New Roman"/>
            <w:bCs/>
            <w:szCs w:val="24"/>
          </w:rPr>
          <w:t xml:space="preserve"> </w:t>
        </w:r>
      </w:ins>
      <w:ins w:id="3152" w:author="ThaoDH" w:date="2013-10-03T15:51:00Z">
        <w:r w:rsidR="000530CB" w:rsidRPr="00B15110">
          <w:rPr>
            <w:rFonts w:cs="Times New Roman"/>
            <w:bCs/>
            <w:szCs w:val="24"/>
          </w:rPr>
          <w:t>Đây là c</w:t>
        </w:r>
      </w:ins>
      <w:ins w:id="3153" w:author="ThaoDH" w:date="2013-10-16T16:11:00Z">
        <w:r w:rsidR="0002122B" w:rsidRPr="00B15110">
          <w:rPr>
            <w:rFonts w:cs="Times New Roman"/>
            <w:bCs/>
            <w:szCs w:val="24"/>
          </w:rPr>
          <w:t>ướ</w:t>
        </w:r>
      </w:ins>
      <w:ins w:id="3154" w:author="ThaoDH" w:date="2013-10-03T15:51:00Z">
        <w:r w:rsidR="000530CB" w:rsidRPr="00B15110">
          <w:rPr>
            <w:rFonts w:cs="Times New Roman"/>
            <w:bCs/>
            <w:szCs w:val="24"/>
          </w:rPr>
          <w:t>c gói hàng tháng</w:t>
        </w:r>
      </w:ins>
      <w:ins w:id="3155" w:author="ThaoDH" w:date="2013-10-04T14:46:00Z">
        <w:r w:rsidR="000B4AD2" w:rsidRPr="00B15110">
          <w:rPr>
            <w:rFonts w:cs="Times New Roman"/>
            <w:bCs/>
            <w:szCs w:val="24"/>
          </w:rPr>
          <w:t xml:space="preserve">. </w:t>
        </w:r>
      </w:ins>
    </w:p>
    <w:p w:rsidR="00D37727" w:rsidRPr="00B15110" w:rsidRDefault="00582E9C" w:rsidP="00A64C1F">
      <w:pPr>
        <w:pStyle w:val="ListParagraph"/>
        <w:ind w:left="0"/>
        <w:rPr>
          <w:rFonts w:cs="Times New Roman"/>
          <w:bCs/>
          <w:szCs w:val="24"/>
        </w:rPr>
      </w:pPr>
      <w:ins w:id="3156" w:author="ThaoDH" w:date="2013-10-03T15:49:00Z">
        <w:r w:rsidRPr="00582E9C">
          <w:rPr>
            <w:rFonts w:cs="Times New Roman"/>
            <w:bCs/>
            <w:szCs w:val="24"/>
          </w:rPr>
          <w:t>Sử dụng trong 24 tháng.</w:t>
        </w:r>
      </w:ins>
    </w:p>
    <w:p w:rsidR="0002122B" w:rsidRPr="00B15110" w:rsidRDefault="00582E9C" w:rsidP="00A64C1F">
      <w:pPr>
        <w:pStyle w:val="ListParagraph"/>
        <w:ind w:left="0"/>
        <w:rPr>
          <w:ins w:id="3157" w:author="ThaoDH" w:date="2013-10-16T16:11:00Z"/>
          <w:rFonts w:cs="Times New Roman"/>
          <w:bCs/>
          <w:szCs w:val="24"/>
          <w:rPrChange w:id="3158" w:author="ThaoDH" w:date="2013-10-16T16:13:00Z">
            <w:rPr>
              <w:ins w:id="3159" w:author="ThaoDH" w:date="2013-10-16T16:11:00Z"/>
              <w:bCs/>
            </w:rPr>
          </w:rPrChange>
        </w:rPr>
      </w:pPr>
      <w:r w:rsidRPr="00582E9C">
        <w:rPr>
          <w:rFonts w:cs="Times New Roman"/>
          <w:bCs/>
          <w:szCs w:val="24"/>
        </w:rPr>
        <w:t>- Đối với khuyến mại s</w:t>
      </w:r>
      <w:r w:rsidR="00B42AD2" w:rsidRPr="00B42AD2">
        <w:rPr>
          <w:rFonts w:cs="Times New Roman"/>
          <w:bCs/>
          <w:szCs w:val="24"/>
        </w:rPr>
        <w:t>ố phút gọi nộ</w:t>
      </w:r>
      <w:r w:rsidR="0069154F" w:rsidRPr="0069154F">
        <w:rPr>
          <w:rFonts w:cs="Times New Roman"/>
          <w:bCs/>
          <w:szCs w:val="24"/>
        </w:rPr>
        <w:t>i mạng của gói VNPT dành cho Thuê bao trả sau: Nếu trong tháng, khách hàng k</w:t>
      </w:r>
      <w:r w:rsidR="00811579" w:rsidRPr="008924E9">
        <w:rPr>
          <w:rFonts w:cs="Times New Roman"/>
          <w:bCs/>
          <w:szCs w:val="24"/>
        </w:rPr>
        <w:t>hông s</w:t>
      </w:r>
      <w:r w:rsidR="00811579" w:rsidRPr="001C4F42">
        <w:rPr>
          <w:rFonts w:cs="Times New Roman"/>
          <w:bCs/>
          <w:szCs w:val="24"/>
        </w:rPr>
        <w:t>ử</w:t>
      </w:r>
      <w:r w:rsidR="00811579" w:rsidRPr="00811579">
        <w:rPr>
          <w:rFonts w:cs="Times New Roman"/>
          <w:bCs/>
          <w:szCs w:val="24"/>
          <w:rPrChange w:id="3160" w:author="ThaoDH" w:date="2013-10-16T16:13:00Z">
            <w:rPr>
              <w:bCs/>
            </w:rPr>
          </w:rPrChange>
        </w:rPr>
        <w:t xml:space="preserve"> dụng hết số phút được miễn phí, khách hàng sẽ không được cộng dồn vào tháng tiếp theo. Nếu khách hàng sử dụng quá số phút được miễn phí thì tính cước như </w:t>
      </w:r>
      <w:del w:id="3161" w:author="ThaoDH" w:date="2013-10-02T17:23:00Z">
        <w:r w:rsidR="00811579" w:rsidRPr="00811579">
          <w:rPr>
            <w:rFonts w:cs="Times New Roman"/>
            <w:bCs/>
            <w:szCs w:val="24"/>
            <w:rPrChange w:id="3162" w:author="ThaoDH" w:date="2013-10-16T16:13:00Z">
              <w:rPr>
                <w:bCs/>
              </w:rPr>
            </w:rPrChange>
          </w:rPr>
          <w:delText xml:space="preserve">quy </w:delText>
        </w:r>
      </w:del>
      <w:ins w:id="3163" w:author="ThaoDH" w:date="2013-10-02T17:23:00Z">
        <w:r w:rsidR="00811579" w:rsidRPr="00811579">
          <w:rPr>
            <w:rFonts w:cs="Times New Roman"/>
            <w:bCs/>
            <w:szCs w:val="24"/>
            <w:rPrChange w:id="3164" w:author="ThaoDH" w:date="2013-10-16T16:13:00Z">
              <w:rPr>
                <w:bCs/>
              </w:rPr>
            </w:rPrChange>
          </w:rPr>
          <w:t>bình thường</w:t>
        </w:r>
      </w:ins>
      <w:ins w:id="3165" w:author="ThaoDH" w:date="2013-10-03T15:52:00Z">
        <w:r w:rsidR="00811579" w:rsidRPr="00811579">
          <w:rPr>
            <w:rFonts w:cs="Times New Roman"/>
            <w:bCs/>
            <w:szCs w:val="24"/>
            <w:rPrChange w:id="3166" w:author="ThaoDH" w:date="2013-10-16T16:13:00Z">
              <w:rPr>
                <w:bCs/>
              </w:rPr>
            </w:rPrChange>
          </w:rPr>
          <w:t>.</w:t>
        </w:r>
      </w:ins>
    </w:p>
    <w:p w:rsidR="00573D06" w:rsidRPr="00B15110" w:rsidRDefault="00811579" w:rsidP="00A64C1F">
      <w:pPr>
        <w:pStyle w:val="ListParagraph"/>
        <w:ind w:left="0"/>
        <w:rPr>
          <w:ins w:id="3167" w:author="ThaoDH" w:date="2013-10-16T16:11:00Z"/>
          <w:rFonts w:cs="Times New Roman"/>
          <w:bCs/>
          <w:szCs w:val="24"/>
        </w:rPr>
      </w:pPr>
      <w:ins w:id="3168" w:author="ThaoDH" w:date="2013-10-16T16:11:00Z">
        <w:r w:rsidRPr="00811579">
          <w:rPr>
            <w:rFonts w:cs="Times New Roman"/>
            <w:szCs w:val="24"/>
            <w:rPrChange w:id="3169" w:author="ThaoDH" w:date="2013-10-16T16:13:00Z">
              <w:rPr>
                <w:sz w:val="23"/>
                <w:szCs w:val="23"/>
              </w:rPr>
            </w:rPrChange>
          </w:rPr>
          <w:t>[Elcom/Comverse]:</w:t>
        </w:r>
        <w:r w:rsidR="0002122B" w:rsidRPr="00B15110">
          <w:rPr>
            <w:rFonts w:cs="Times New Roman"/>
            <w:szCs w:val="24"/>
          </w:rPr>
          <w:t xml:space="preserve"> </w:t>
        </w:r>
      </w:ins>
      <w:ins w:id="3170" w:author="Comverse" w:date="2013-10-14T16:02:00Z">
        <w:r w:rsidR="008867DB" w:rsidRPr="00B15110">
          <w:rPr>
            <w:rFonts w:cs="Times New Roman"/>
            <w:bCs/>
            <w:szCs w:val="24"/>
          </w:rPr>
          <w:t>ok</w:t>
        </w:r>
      </w:ins>
    </w:p>
    <w:p w:rsidR="0002122B" w:rsidRPr="00B15110" w:rsidRDefault="0002122B" w:rsidP="00A64C1F">
      <w:pPr>
        <w:pStyle w:val="ListParagraph"/>
        <w:ind w:left="0"/>
        <w:rPr>
          <w:rFonts w:cs="Times New Roman"/>
          <w:bCs/>
          <w:szCs w:val="24"/>
        </w:rPr>
      </w:pPr>
    </w:p>
    <w:p w:rsidR="000C3015" w:rsidRPr="00B15110" w:rsidRDefault="00582E9C" w:rsidP="00A64C1F">
      <w:pPr>
        <w:pStyle w:val="ListParagraph"/>
        <w:ind w:left="0"/>
        <w:rPr>
          <w:rFonts w:cs="Times New Roman"/>
          <w:b/>
          <w:bCs/>
          <w:szCs w:val="24"/>
        </w:rPr>
      </w:pPr>
      <w:r w:rsidRPr="00582E9C">
        <w:rPr>
          <w:rFonts w:cs="Times New Roman"/>
          <w:b/>
          <w:bCs/>
          <w:szCs w:val="24"/>
        </w:rPr>
        <w:t>2.12.3. Provisioning</w:t>
      </w:r>
    </w:p>
    <w:p w:rsidR="000C3015" w:rsidRPr="00B15110" w:rsidRDefault="00582E9C" w:rsidP="00A64C1F">
      <w:pPr>
        <w:pStyle w:val="ListParagraph"/>
        <w:ind w:left="0"/>
        <w:rPr>
          <w:rFonts w:cs="Times New Roman"/>
          <w:b/>
          <w:bCs/>
          <w:szCs w:val="24"/>
        </w:rPr>
      </w:pPr>
      <w:r w:rsidRPr="00582E9C">
        <w:rPr>
          <w:rFonts w:cs="Times New Roman"/>
          <w:b/>
          <w:bCs/>
          <w:szCs w:val="24"/>
        </w:rPr>
        <w:t>2.12.3.1. Đăng ký</w:t>
      </w:r>
    </w:p>
    <w:p w:rsidR="003324EC" w:rsidRPr="00B15110" w:rsidRDefault="00811579" w:rsidP="00C94B00">
      <w:pPr>
        <w:pStyle w:val="NoSpacing"/>
        <w:rPr>
          <w:ins w:id="3171" w:author="ThaoDH" w:date="2013-10-16T16:12:00Z"/>
          <w:rFonts w:ascii="Times New Roman" w:hAnsi="Times New Roman" w:cs="Times New Roman"/>
          <w:sz w:val="24"/>
          <w:szCs w:val="24"/>
          <w:rPrChange w:id="3172" w:author="ThaoDH" w:date="2013-10-16T16:13:00Z">
            <w:rPr>
              <w:ins w:id="3173" w:author="ThaoDH" w:date="2013-10-16T16:12:00Z"/>
            </w:rPr>
          </w:rPrChange>
        </w:rPr>
      </w:pPr>
      <w:r w:rsidRPr="00811579">
        <w:rPr>
          <w:rFonts w:ascii="Times New Roman" w:hAnsi="Times New Roman" w:cs="Times New Roman"/>
          <w:sz w:val="24"/>
          <w:szCs w:val="24"/>
          <w:rPrChange w:id="3174" w:author="ThaoDH" w:date="2013-10-16T16:13:00Z">
            <w:rPr/>
          </w:rPrChange>
        </w:rPr>
        <w:t>Hiệu lực sau khi đăng ký thành công</w:t>
      </w:r>
      <w:ins w:id="3175" w:author="Comverse" w:date="2013-10-14T16:03:00Z">
        <w:r w:rsidRPr="00811579">
          <w:rPr>
            <w:rFonts w:ascii="Times New Roman" w:hAnsi="Times New Roman" w:cs="Times New Roman"/>
            <w:sz w:val="24"/>
            <w:szCs w:val="24"/>
            <w:rPrChange w:id="3176" w:author="ThaoDH" w:date="2013-10-16T16:13:00Z">
              <w:rPr/>
            </w:rPrChange>
          </w:rPr>
          <w:t xml:space="preserve"> </w:t>
        </w:r>
      </w:ins>
    </w:p>
    <w:p w:rsidR="008E7D21" w:rsidRPr="00B15110" w:rsidRDefault="00811579" w:rsidP="00C94B00">
      <w:pPr>
        <w:pStyle w:val="NoSpacing"/>
        <w:rPr>
          <w:rFonts w:ascii="Times New Roman" w:hAnsi="Times New Roman" w:cs="Times New Roman"/>
          <w:sz w:val="24"/>
          <w:szCs w:val="24"/>
          <w:rPrChange w:id="3177" w:author="ThaoDH" w:date="2013-10-16T16:13:00Z">
            <w:rPr/>
          </w:rPrChange>
        </w:rPr>
      </w:pPr>
      <w:ins w:id="3178" w:author="ThaoDH" w:date="2013-10-16T16:12:00Z">
        <w:r w:rsidRPr="00811579">
          <w:rPr>
            <w:rFonts w:ascii="Times New Roman" w:hAnsi="Times New Roman" w:cs="Times New Roman"/>
            <w:sz w:val="24"/>
            <w:szCs w:val="24"/>
            <w:rPrChange w:id="3179" w:author="ThaoDH" w:date="2013-10-16T16:13:00Z">
              <w:rPr>
                <w:rFonts w:ascii="Times New Roman" w:hAnsi="Times New Roman" w:cs="Times New Roman"/>
                <w:sz w:val="23"/>
                <w:szCs w:val="23"/>
              </w:rPr>
            </w:rPrChange>
          </w:rPr>
          <w:t>[Elcom/Comverse]:</w:t>
        </w:r>
      </w:ins>
      <w:ins w:id="3180" w:author="Comverse" w:date="2013-10-14T16:03:00Z">
        <w:r w:rsidRPr="00811579">
          <w:rPr>
            <w:rFonts w:ascii="Times New Roman" w:hAnsi="Times New Roman" w:cs="Times New Roman"/>
            <w:sz w:val="24"/>
            <w:szCs w:val="24"/>
            <w:rPrChange w:id="3181" w:author="ThaoDH" w:date="2013-10-16T16:13:00Z">
              <w:rPr/>
            </w:rPrChange>
          </w:rPr>
          <w:t>ok</w:t>
        </w:r>
      </w:ins>
    </w:p>
    <w:p w:rsidR="008E7D21" w:rsidRPr="00B15110" w:rsidRDefault="00811579" w:rsidP="00C94B00">
      <w:pPr>
        <w:pStyle w:val="NoSpacing"/>
        <w:rPr>
          <w:rFonts w:ascii="Times New Roman" w:hAnsi="Times New Roman" w:cs="Times New Roman"/>
          <w:sz w:val="24"/>
          <w:szCs w:val="24"/>
          <w:rPrChange w:id="3182" w:author="ThaoDH" w:date="2013-10-16T16:13:00Z">
            <w:rPr/>
          </w:rPrChange>
        </w:rPr>
      </w:pPr>
      <w:r w:rsidRPr="00811579">
        <w:rPr>
          <w:rFonts w:ascii="Times New Roman" w:hAnsi="Times New Roman" w:cs="Times New Roman"/>
          <w:sz w:val="24"/>
          <w:szCs w:val="24"/>
          <w:rPrChange w:id="3183" w:author="ThaoDH" w:date="2013-10-16T16:13:00Z">
            <w:rPr/>
          </w:rPrChange>
        </w:rPr>
        <w:t>Các thuê bao không đ</w:t>
      </w:r>
      <w:r w:rsidRPr="00811579">
        <w:rPr>
          <w:rFonts w:ascii="Times New Roman" w:hAnsi="Times New Roman" w:cs="Times New Roman" w:hint="eastAsia"/>
          <w:sz w:val="24"/>
          <w:szCs w:val="24"/>
          <w:rPrChange w:id="3184" w:author="ThaoDH" w:date="2013-10-16T16:13:00Z">
            <w:rPr>
              <w:rFonts w:hint="eastAsia"/>
            </w:rPr>
          </w:rPrChange>
        </w:rPr>
        <w:t>ư</w:t>
      </w:r>
      <w:r w:rsidRPr="00811579">
        <w:rPr>
          <w:rFonts w:ascii="Times New Roman" w:hAnsi="Times New Roman" w:cs="Times New Roman"/>
          <w:sz w:val="24"/>
          <w:szCs w:val="24"/>
          <w:rPrChange w:id="3185" w:author="ThaoDH" w:date="2013-10-16T16:13:00Z">
            <w:rPr/>
          </w:rPrChange>
        </w:rPr>
        <w:t xml:space="preserve">ợc đăng ký: Bao gồm các thuê bao đang sử dụng các gói  iTouch, Blackberry, VIP, Học sinh – Sinh viên, </w:t>
      </w:r>
    </w:p>
    <w:p w:rsidR="008E7D21" w:rsidRPr="00B15110" w:rsidRDefault="00811579" w:rsidP="00C94B00">
      <w:pPr>
        <w:pStyle w:val="NoSpacing"/>
        <w:rPr>
          <w:rFonts w:ascii="Times New Roman" w:hAnsi="Times New Roman" w:cs="Times New Roman"/>
          <w:sz w:val="24"/>
          <w:szCs w:val="24"/>
          <w:rPrChange w:id="3186" w:author="ThaoDH" w:date="2013-10-16T16:13:00Z">
            <w:rPr/>
          </w:rPrChange>
        </w:rPr>
      </w:pPr>
      <w:r w:rsidRPr="00811579">
        <w:rPr>
          <w:rFonts w:ascii="Times New Roman" w:hAnsi="Times New Roman" w:cs="Times New Roman"/>
          <w:sz w:val="24"/>
          <w:szCs w:val="24"/>
          <w:rPrChange w:id="3187" w:author="ThaoDH" w:date="2013-10-16T16:13:00Z">
            <w:rPr/>
          </w:rPrChange>
        </w:rPr>
        <w:lastRenderedPageBreak/>
        <w:t>-  Các gói Thỏa sức Alo.</w:t>
      </w:r>
    </w:p>
    <w:p w:rsidR="008E7D21" w:rsidRPr="00B15110" w:rsidRDefault="00811579" w:rsidP="00C94B00">
      <w:pPr>
        <w:pStyle w:val="NoSpacing"/>
        <w:rPr>
          <w:rFonts w:ascii="Times New Roman" w:hAnsi="Times New Roman" w:cs="Times New Roman"/>
          <w:sz w:val="24"/>
          <w:szCs w:val="24"/>
          <w:rPrChange w:id="3188" w:author="ThaoDH" w:date="2013-10-16T16:13:00Z">
            <w:rPr/>
          </w:rPrChange>
        </w:rPr>
      </w:pPr>
      <w:r w:rsidRPr="00811579">
        <w:rPr>
          <w:rFonts w:ascii="Times New Roman" w:hAnsi="Times New Roman" w:cs="Times New Roman"/>
          <w:sz w:val="24"/>
          <w:szCs w:val="24"/>
          <w:rPrChange w:id="3189" w:author="ThaoDH" w:date="2013-10-16T16:13:00Z">
            <w:rPr/>
          </w:rPrChange>
        </w:rPr>
        <w:t>-  Các thuê bao EzCom.</w:t>
      </w:r>
    </w:p>
    <w:p w:rsidR="008E7D21" w:rsidRPr="00B15110" w:rsidRDefault="00811579" w:rsidP="00C94B00">
      <w:pPr>
        <w:pStyle w:val="NoSpacing"/>
        <w:rPr>
          <w:rFonts w:ascii="Times New Roman" w:hAnsi="Times New Roman" w:cs="Times New Roman"/>
          <w:sz w:val="24"/>
          <w:szCs w:val="24"/>
          <w:rPrChange w:id="3190" w:author="ThaoDH" w:date="2013-10-16T16:13:00Z">
            <w:rPr/>
          </w:rPrChange>
        </w:rPr>
      </w:pPr>
      <w:r w:rsidRPr="00811579">
        <w:rPr>
          <w:rFonts w:ascii="Times New Roman" w:hAnsi="Times New Roman" w:cs="Times New Roman"/>
          <w:sz w:val="24"/>
          <w:szCs w:val="24"/>
          <w:rPrChange w:id="3191" w:author="ThaoDH" w:date="2013-10-16T16:13:00Z">
            <w:rPr/>
          </w:rPrChange>
        </w:rPr>
        <w:t>-  Các thuê bao đang có hiệu lực các gói Mobile Internet</w:t>
      </w:r>
    </w:p>
    <w:p w:rsidR="008E7D21" w:rsidRPr="00B15110" w:rsidRDefault="00811579" w:rsidP="00C94B00">
      <w:pPr>
        <w:pStyle w:val="NoSpacing"/>
        <w:rPr>
          <w:ins w:id="3192" w:author="ThaoDH" w:date="2013-10-02T17:22:00Z"/>
          <w:rFonts w:ascii="Times New Roman" w:hAnsi="Times New Roman" w:cs="Times New Roman"/>
          <w:sz w:val="24"/>
          <w:szCs w:val="24"/>
          <w:rPrChange w:id="3193" w:author="ThaoDH" w:date="2013-10-16T16:13:00Z">
            <w:rPr>
              <w:ins w:id="3194" w:author="ThaoDH" w:date="2013-10-02T17:22:00Z"/>
            </w:rPr>
          </w:rPrChange>
        </w:rPr>
      </w:pPr>
      <w:r w:rsidRPr="00811579">
        <w:rPr>
          <w:rFonts w:ascii="Times New Roman" w:hAnsi="Times New Roman" w:cs="Times New Roman"/>
          <w:sz w:val="24"/>
          <w:szCs w:val="24"/>
          <w:rPrChange w:id="3195" w:author="ThaoDH" w:date="2013-10-16T16:13:00Z">
            <w:rPr/>
          </w:rPrChange>
        </w:rPr>
        <w:t>-  Các thuê bao đang đ</w:t>
      </w:r>
      <w:r w:rsidRPr="00811579">
        <w:rPr>
          <w:rFonts w:ascii="Times New Roman" w:hAnsi="Times New Roman" w:cs="Times New Roman" w:hint="eastAsia"/>
          <w:sz w:val="24"/>
          <w:szCs w:val="24"/>
          <w:rPrChange w:id="3196" w:author="ThaoDH" w:date="2013-10-16T16:13:00Z">
            <w:rPr>
              <w:rFonts w:hint="eastAsia"/>
            </w:rPr>
          </w:rPrChange>
        </w:rPr>
        <w:t>ư</w:t>
      </w:r>
      <w:r w:rsidRPr="00811579">
        <w:rPr>
          <w:rFonts w:ascii="Times New Roman" w:hAnsi="Times New Roman" w:cs="Times New Roman"/>
          <w:sz w:val="24"/>
          <w:szCs w:val="24"/>
          <w:rPrChange w:id="3197" w:author="ThaoDH" w:date="2013-10-16T16:13:00Z">
            <w:rPr/>
          </w:rPrChange>
        </w:rPr>
        <w:t>ợc h</w:t>
      </w:r>
      <w:r w:rsidRPr="00811579">
        <w:rPr>
          <w:rFonts w:ascii="Times New Roman" w:hAnsi="Times New Roman" w:cs="Times New Roman" w:hint="eastAsia"/>
          <w:sz w:val="24"/>
          <w:szCs w:val="24"/>
          <w:rPrChange w:id="3198" w:author="ThaoDH" w:date="2013-10-16T16:13:00Z">
            <w:rPr>
              <w:rFonts w:hint="eastAsia"/>
            </w:rPr>
          </w:rPrChange>
        </w:rPr>
        <w:t>ư</w:t>
      </w:r>
      <w:r w:rsidRPr="00811579">
        <w:rPr>
          <w:rFonts w:ascii="Times New Roman" w:hAnsi="Times New Roman" w:cs="Times New Roman"/>
          <w:sz w:val="24"/>
          <w:szCs w:val="24"/>
          <w:rPrChange w:id="3199" w:author="ThaoDH" w:date="2013-10-16T16:13:00Z">
            <w:rPr/>
          </w:rPrChange>
        </w:rPr>
        <w:t>ởng các ch</w:t>
      </w:r>
      <w:r w:rsidRPr="00811579">
        <w:rPr>
          <w:rFonts w:ascii="Times New Roman" w:hAnsi="Times New Roman" w:cs="Times New Roman" w:hint="eastAsia"/>
          <w:sz w:val="24"/>
          <w:szCs w:val="24"/>
          <w:rPrChange w:id="3200" w:author="ThaoDH" w:date="2013-10-16T16:13:00Z">
            <w:rPr>
              <w:rFonts w:hint="eastAsia"/>
            </w:rPr>
          </w:rPrChange>
        </w:rPr>
        <w:t>ươ</w:t>
      </w:r>
      <w:r w:rsidRPr="00811579">
        <w:rPr>
          <w:rFonts w:ascii="Times New Roman" w:hAnsi="Times New Roman" w:cs="Times New Roman"/>
          <w:sz w:val="24"/>
          <w:szCs w:val="24"/>
          <w:rPrChange w:id="3201" w:author="ThaoDH" w:date="2013-10-16T16:13:00Z">
            <w:rPr/>
          </w:rPrChange>
        </w:rPr>
        <w:t xml:space="preserve">ng trình khác có khuyến mại Data </w:t>
      </w:r>
      <w:r w:rsidRPr="00811579">
        <w:rPr>
          <w:rFonts w:ascii="Times New Roman" w:hAnsi="Times New Roman" w:cs="Times New Roman" w:hint="eastAsia"/>
          <w:sz w:val="24"/>
          <w:szCs w:val="24"/>
          <w:rPrChange w:id="3202" w:author="ThaoDH" w:date="2013-10-16T16:13:00Z">
            <w:rPr>
              <w:rFonts w:hint="eastAsia"/>
            </w:rPr>
          </w:rPrChange>
        </w:rPr>
        <w:t>đ</w:t>
      </w:r>
      <w:r w:rsidRPr="00811579">
        <w:rPr>
          <w:rFonts w:ascii="Times New Roman" w:hAnsi="Times New Roman" w:cs="Times New Roman"/>
          <w:sz w:val="24"/>
          <w:szCs w:val="24"/>
          <w:rPrChange w:id="3203" w:author="ThaoDH" w:date="2013-10-16T16:13:00Z">
            <w:rPr/>
          </w:rPrChange>
        </w:rPr>
        <w:t xml:space="preserve">i kèm. </w:t>
      </w:r>
    </w:p>
    <w:p w:rsidR="003324EC" w:rsidRPr="00B15110" w:rsidRDefault="00811579" w:rsidP="00C94B00">
      <w:pPr>
        <w:pStyle w:val="NoSpacing"/>
        <w:rPr>
          <w:ins w:id="3204" w:author="ThaoDH" w:date="2013-10-16T16:12:00Z"/>
          <w:rFonts w:ascii="Times New Roman" w:hAnsi="Times New Roman" w:cs="Times New Roman"/>
          <w:sz w:val="24"/>
          <w:szCs w:val="24"/>
          <w:rPrChange w:id="3205" w:author="ThaoDH" w:date="2013-10-16T16:13:00Z">
            <w:rPr>
              <w:ins w:id="3206" w:author="ThaoDH" w:date="2013-10-16T16:12:00Z"/>
            </w:rPr>
          </w:rPrChange>
        </w:rPr>
      </w:pPr>
      <w:ins w:id="3207" w:author="ThaoDH" w:date="2013-10-04T14:49:00Z">
        <w:r w:rsidRPr="00811579">
          <w:rPr>
            <w:rFonts w:ascii="Times New Roman" w:hAnsi="Times New Roman" w:cs="Times New Roman"/>
            <w:sz w:val="24"/>
            <w:szCs w:val="24"/>
            <w:rPrChange w:id="3208" w:author="ThaoDH" w:date="2013-10-16T16:13:00Z">
              <w:rPr/>
            </w:rPrChange>
          </w:rPr>
          <w:t>N</w:t>
        </w:r>
      </w:ins>
      <w:ins w:id="3209" w:author="ThaoDH" w:date="2013-10-02T17:22:00Z">
        <w:r w:rsidRPr="00811579">
          <w:rPr>
            <w:rFonts w:ascii="Times New Roman" w:hAnsi="Times New Roman" w:cs="Times New Roman"/>
            <w:sz w:val="24"/>
            <w:szCs w:val="24"/>
            <w:rPrChange w:id="3210" w:author="ThaoDH" w:date="2013-10-16T16:13:00Z">
              <w:rPr/>
            </w:rPrChange>
          </w:rPr>
          <w:t xml:space="preserve">ếu </w:t>
        </w:r>
      </w:ins>
      <w:ins w:id="3211" w:author="ThaoDH" w:date="2013-10-04T14:49:00Z">
        <w:r w:rsidRPr="00811579">
          <w:rPr>
            <w:rFonts w:ascii="Times New Roman" w:hAnsi="Times New Roman" w:cs="Times New Roman"/>
            <w:sz w:val="24"/>
            <w:szCs w:val="24"/>
            <w:rPrChange w:id="3212" w:author="ThaoDH" w:date="2013-10-16T16:13:00Z">
              <w:rPr/>
            </w:rPrChange>
          </w:rPr>
          <w:t xml:space="preserve">thuê bao </w:t>
        </w:r>
      </w:ins>
      <w:ins w:id="3213" w:author="ThaoDH" w:date="2013-10-02T17:22:00Z">
        <w:r w:rsidRPr="00811579">
          <w:rPr>
            <w:rFonts w:ascii="Times New Roman" w:hAnsi="Times New Roman" w:cs="Times New Roman"/>
            <w:sz w:val="24"/>
            <w:szCs w:val="24"/>
            <w:rPrChange w:id="3214" w:author="ThaoDH" w:date="2013-10-16T16:13:00Z">
              <w:rPr/>
            </w:rPrChange>
          </w:rPr>
          <w:t>đã đăng kí gói này thì chỉ đăng kí gói này, không đ</w:t>
        </w:r>
        <w:r w:rsidRPr="00811579">
          <w:rPr>
            <w:rFonts w:ascii="Times New Roman" w:hAnsi="Times New Roman" w:cs="Times New Roman" w:hint="eastAsia"/>
            <w:sz w:val="24"/>
            <w:szCs w:val="24"/>
            <w:rPrChange w:id="3215" w:author="ThaoDH" w:date="2013-10-16T16:13:00Z">
              <w:rPr>
                <w:rFonts w:hint="eastAsia"/>
              </w:rPr>
            </w:rPrChange>
          </w:rPr>
          <w:t>ư</w:t>
        </w:r>
        <w:r w:rsidRPr="00811579">
          <w:rPr>
            <w:rFonts w:ascii="Times New Roman" w:hAnsi="Times New Roman" w:cs="Times New Roman"/>
            <w:sz w:val="24"/>
            <w:szCs w:val="24"/>
            <w:rPrChange w:id="3216" w:author="ThaoDH" w:date="2013-10-16T16:13:00Z">
              <w:rPr/>
            </w:rPrChange>
          </w:rPr>
          <w:t>ợc h</w:t>
        </w:r>
        <w:r w:rsidRPr="00811579">
          <w:rPr>
            <w:rFonts w:ascii="Times New Roman" w:hAnsi="Times New Roman" w:cs="Times New Roman" w:hint="eastAsia"/>
            <w:sz w:val="24"/>
            <w:szCs w:val="24"/>
            <w:rPrChange w:id="3217" w:author="ThaoDH" w:date="2013-10-16T16:13:00Z">
              <w:rPr>
                <w:rFonts w:hint="eastAsia"/>
              </w:rPr>
            </w:rPrChange>
          </w:rPr>
          <w:t>ư</w:t>
        </w:r>
        <w:r w:rsidRPr="00811579">
          <w:rPr>
            <w:rFonts w:ascii="Times New Roman" w:hAnsi="Times New Roman" w:cs="Times New Roman"/>
            <w:sz w:val="24"/>
            <w:szCs w:val="24"/>
            <w:rPrChange w:id="3218" w:author="ThaoDH" w:date="2013-10-16T16:13:00Z">
              <w:rPr/>
            </w:rPrChange>
          </w:rPr>
          <w:t xml:space="preserve">ởng các gói </w:t>
        </w:r>
      </w:ins>
      <w:ins w:id="3219" w:author="ThaoDH" w:date="2013-10-02T17:24:00Z">
        <w:r w:rsidRPr="00811579">
          <w:rPr>
            <w:rFonts w:ascii="Times New Roman" w:hAnsi="Times New Roman" w:cs="Times New Roman"/>
            <w:sz w:val="24"/>
            <w:szCs w:val="24"/>
            <w:rPrChange w:id="3220" w:author="ThaoDH" w:date="2013-10-16T16:13:00Z">
              <w:rPr/>
            </w:rPrChange>
          </w:rPr>
          <w:t>khuyến mại voice và data khác</w:t>
        </w:r>
      </w:ins>
      <w:ins w:id="3221" w:author="ThaoDH" w:date="2013-10-04T14:52:00Z">
        <w:r w:rsidRPr="00811579">
          <w:rPr>
            <w:rFonts w:ascii="Times New Roman" w:hAnsi="Times New Roman" w:cs="Times New Roman"/>
            <w:sz w:val="24"/>
            <w:szCs w:val="24"/>
            <w:rPrChange w:id="3222" w:author="ThaoDH" w:date="2013-10-16T16:13:00Z">
              <w:rPr/>
            </w:rPrChange>
          </w:rPr>
          <w:t>.</w:t>
        </w:r>
      </w:ins>
      <w:ins w:id="3223" w:author="ThaoDH" w:date="2013-10-02T17:24:00Z">
        <w:r w:rsidRPr="00811579">
          <w:rPr>
            <w:rFonts w:ascii="Times New Roman" w:hAnsi="Times New Roman" w:cs="Times New Roman"/>
            <w:sz w:val="24"/>
            <w:szCs w:val="24"/>
            <w:rPrChange w:id="3224" w:author="ThaoDH" w:date="2013-10-16T16:13:00Z">
              <w:rPr/>
            </w:rPrChange>
          </w:rPr>
          <w:t xml:space="preserve"> Thuê bao đăng kí các gói Lumia Voice và data chỉ là các thuê bao th</w:t>
        </w:r>
        <w:r w:rsidRPr="00811579">
          <w:rPr>
            <w:rFonts w:ascii="Times New Roman" w:hAnsi="Times New Roman" w:cs="Times New Roman" w:hint="eastAsia"/>
            <w:sz w:val="24"/>
            <w:szCs w:val="24"/>
            <w:rPrChange w:id="3225" w:author="ThaoDH" w:date="2013-10-16T16:13:00Z">
              <w:rPr>
                <w:rFonts w:hint="eastAsia"/>
              </w:rPr>
            </w:rPrChange>
          </w:rPr>
          <w:t>ư</w:t>
        </w:r>
        <w:r w:rsidRPr="00811579">
          <w:rPr>
            <w:rFonts w:ascii="Times New Roman" w:hAnsi="Times New Roman" w:cs="Times New Roman"/>
            <w:sz w:val="24"/>
            <w:szCs w:val="24"/>
            <w:rPrChange w:id="3226" w:author="ThaoDH" w:date="2013-10-16T16:13:00Z">
              <w:rPr/>
            </w:rPrChange>
          </w:rPr>
          <w:t>ờng</w:t>
        </w:r>
      </w:ins>
      <w:ins w:id="3227" w:author="ThaoDH" w:date="2013-10-04T14:50:00Z">
        <w:r w:rsidRPr="00811579">
          <w:rPr>
            <w:rFonts w:ascii="Times New Roman" w:hAnsi="Times New Roman" w:cs="Times New Roman"/>
            <w:sz w:val="24"/>
            <w:szCs w:val="24"/>
            <w:rPrChange w:id="3228" w:author="ThaoDH" w:date="2013-10-16T16:13:00Z">
              <w:rPr/>
            </w:rPrChange>
          </w:rPr>
          <w:t>.</w:t>
        </w:r>
      </w:ins>
    </w:p>
    <w:p w:rsidR="003324EC" w:rsidRPr="00B15110" w:rsidRDefault="003324EC" w:rsidP="003324EC">
      <w:pPr>
        <w:pStyle w:val="NoSpacing"/>
        <w:rPr>
          <w:ins w:id="3229" w:author="ThaoDH" w:date="2013-10-16T16:12:00Z"/>
          <w:rFonts w:ascii="Times New Roman" w:hAnsi="Times New Roman" w:cs="Times New Roman"/>
          <w:sz w:val="24"/>
          <w:szCs w:val="24"/>
          <w:rPrChange w:id="3230" w:author="ThaoDH" w:date="2013-10-16T16:13:00Z">
            <w:rPr>
              <w:ins w:id="3231" w:author="ThaoDH" w:date="2013-10-16T16:12:00Z"/>
              <w:rFonts w:ascii="Times New Roman" w:hAnsi="Times New Roman" w:cs="Times New Roman"/>
              <w:sz w:val="23"/>
              <w:szCs w:val="23"/>
            </w:rPr>
          </w:rPrChange>
        </w:rPr>
      </w:pPr>
    </w:p>
    <w:p w:rsidR="003324EC" w:rsidRPr="00B15110" w:rsidRDefault="00811579" w:rsidP="003324EC">
      <w:pPr>
        <w:pStyle w:val="NoSpacing"/>
        <w:rPr>
          <w:ins w:id="3232" w:author="ThaoDH" w:date="2013-10-16T16:12:00Z"/>
          <w:rFonts w:ascii="Times New Roman" w:hAnsi="Times New Roman" w:cs="Times New Roman"/>
          <w:sz w:val="24"/>
          <w:szCs w:val="24"/>
          <w:rPrChange w:id="3233" w:author="ThaoDH" w:date="2013-10-16T16:13:00Z">
            <w:rPr>
              <w:ins w:id="3234" w:author="ThaoDH" w:date="2013-10-16T16:12:00Z"/>
            </w:rPr>
          </w:rPrChange>
        </w:rPr>
      </w:pPr>
      <w:ins w:id="3235" w:author="ThaoDH" w:date="2013-10-16T16:12:00Z">
        <w:r w:rsidRPr="00811579">
          <w:rPr>
            <w:rFonts w:ascii="Times New Roman" w:hAnsi="Times New Roman" w:cs="Times New Roman"/>
            <w:sz w:val="24"/>
            <w:szCs w:val="24"/>
            <w:rPrChange w:id="3236" w:author="ThaoDH" w:date="2013-10-16T16:13:00Z">
              <w:rPr>
                <w:rFonts w:ascii="Times New Roman" w:hAnsi="Times New Roman"/>
                <w:sz w:val="23"/>
                <w:szCs w:val="23"/>
              </w:rPr>
            </w:rPrChange>
          </w:rPr>
          <w:t>[Elcom/Comverse]: Hệ thống provisioning của VNP đảm bảo điều này</w:t>
        </w:r>
      </w:ins>
    </w:p>
    <w:p w:rsidR="00667164" w:rsidRPr="00B15110" w:rsidRDefault="00667164" w:rsidP="00C94B00">
      <w:pPr>
        <w:pStyle w:val="NoSpacing"/>
        <w:rPr>
          <w:ins w:id="3237" w:author="ThaoDH" w:date="2013-10-04T14:50:00Z"/>
          <w:rFonts w:ascii="Times New Roman" w:hAnsi="Times New Roman" w:cs="Times New Roman"/>
          <w:sz w:val="24"/>
          <w:szCs w:val="24"/>
          <w:rPrChange w:id="3238" w:author="ThaoDH" w:date="2013-10-16T16:13:00Z">
            <w:rPr>
              <w:ins w:id="3239" w:author="ThaoDH" w:date="2013-10-04T14:50:00Z"/>
            </w:rPr>
          </w:rPrChange>
        </w:rPr>
      </w:pPr>
    </w:p>
    <w:p w:rsidR="000E2DD7" w:rsidRPr="00B15110" w:rsidRDefault="000E2DD7" w:rsidP="00C94B00">
      <w:pPr>
        <w:pStyle w:val="NoSpacing"/>
        <w:rPr>
          <w:rFonts w:ascii="Times New Roman" w:hAnsi="Times New Roman" w:cs="Times New Roman"/>
          <w:sz w:val="24"/>
          <w:szCs w:val="24"/>
          <w:rPrChange w:id="3240" w:author="ThaoDH" w:date="2013-10-16T16:13:00Z">
            <w:rPr/>
          </w:rPrChange>
        </w:rPr>
      </w:pPr>
    </w:p>
    <w:p w:rsidR="008E7D21" w:rsidRPr="00B15110" w:rsidRDefault="00811579" w:rsidP="00C94B00">
      <w:pPr>
        <w:pStyle w:val="NoSpacing"/>
        <w:rPr>
          <w:rFonts w:ascii="Times New Roman" w:hAnsi="Times New Roman" w:cs="Times New Roman"/>
          <w:b/>
          <w:sz w:val="24"/>
          <w:szCs w:val="24"/>
          <w:rPrChange w:id="3241" w:author="ThaoDH" w:date="2013-10-16T16:13:00Z">
            <w:rPr>
              <w:b/>
            </w:rPr>
          </w:rPrChange>
        </w:rPr>
      </w:pPr>
      <w:r w:rsidRPr="00811579">
        <w:rPr>
          <w:rFonts w:ascii="Times New Roman" w:hAnsi="Times New Roman" w:cs="Times New Roman"/>
          <w:b/>
          <w:sz w:val="24"/>
          <w:szCs w:val="24"/>
          <w:rPrChange w:id="3242" w:author="ThaoDH" w:date="2013-10-16T16:13:00Z">
            <w:rPr>
              <w:b/>
            </w:rPr>
          </w:rPrChange>
        </w:rPr>
        <w:t>2.12.3.2. Chuyển đổi/Hủy gói</w:t>
      </w:r>
    </w:p>
    <w:p w:rsidR="00AD5404" w:rsidRDefault="008E7D21" w:rsidP="00C94B00">
      <w:pPr>
        <w:pStyle w:val="NoSpacing"/>
        <w:rPr>
          <w:ins w:id="3243" w:author="ThaoDH" w:date="2013-10-16T16:13:00Z"/>
          <w:rFonts w:ascii="Times New Roman" w:hAnsi="Times New Roman" w:cs="Times New Roman"/>
          <w:sz w:val="24"/>
          <w:szCs w:val="24"/>
        </w:rPr>
      </w:pPr>
      <w:r w:rsidRPr="00B15110">
        <w:rPr>
          <w:rFonts w:ascii="Times New Roman" w:hAnsi="Times New Roman" w:cs="Times New Roman"/>
          <w:sz w:val="24"/>
          <w:szCs w:val="24"/>
        </w:rPr>
        <w:t>Hiệu lực sau khi hủy thành công</w:t>
      </w:r>
    </w:p>
    <w:p w:rsidR="008E7D21" w:rsidRPr="00B15110" w:rsidRDefault="00AD5404" w:rsidP="00C94B00">
      <w:pPr>
        <w:pStyle w:val="NoSpacing"/>
        <w:rPr>
          <w:rFonts w:ascii="Times New Roman" w:hAnsi="Times New Roman" w:cs="Times New Roman"/>
          <w:sz w:val="24"/>
          <w:szCs w:val="24"/>
        </w:rPr>
      </w:pPr>
      <w:ins w:id="3244" w:author="ThaoDH" w:date="2013-10-16T16:13:00Z">
        <w:r w:rsidRPr="00B15110">
          <w:rPr>
            <w:rFonts w:ascii="Times New Roman" w:hAnsi="Times New Roman" w:cs="Times New Roman"/>
            <w:sz w:val="24"/>
            <w:szCs w:val="24"/>
          </w:rPr>
          <w:t xml:space="preserve">[Elcom/Comverse]: </w:t>
        </w:r>
      </w:ins>
      <w:ins w:id="3245" w:author="Comverse" w:date="2013-10-14T16:04:00Z">
        <w:del w:id="3246" w:author="ThaoDH" w:date="2013-10-16T16:13:00Z">
          <w:r w:rsidR="008867DB" w:rsidRPr="00B15110" w:rsidDel="00AD5404">
            <w:rPr>
              <w:rFonts w:ascii="Times New Roman" w:hAnsi="Times New Roman" w:cs="Times New Roman"/>
              <w:sz w:val="24"/>
              <w:szCs w:val="24"/>
            </w:rPr>
            <w:delText xml:space="preserve"> </w:delText>
          </w:r>
        </w:del>
        <w:r w:rsidR="008867DB" w:rsidRPr="00B15110">
          <w:rPr>
            <w:rFonts w:ascii="Times New Roman" w:hAnsi="Times New Roman" w:cs="Times New Roman"/>
            <w:sz w:val="24"/>
            <w:szCs w:val="24"/>
          </w:rPr>
          <w:t>ok</w:t>
        </w:r>
      </w:ins>
    </w:p>
    <w:p w:rsidR="00AD5404" w:rsidRDefault="00582E9C" w:rsidP="00C94B00">
      <w:pPr>
        <w:pStyle w:val="NoSpacing"/>
        <w:rPr>
          <w:ins w:id="3247" w:author="ThaoDH" w:date="2013-10-16T16:14:00Z"/>
          <w:rFonts w:ascii="Times New Roman" w:hAnsi="Times New Roman" w:cs="Times New Roman"/>
          <w:sz w:val="24"/>
          <w:szCs w:val="24"/>
        </w:rPr>
      </w:pPr>
      <w:r>
        <w:rPr>
          <w:rFonts w:ascii="Times New Roman" w:hAnsi="Times New Roman" w:cs="Times New Roman"/>
          <w:sz w:val="24"/>
          <w:szCs w:val="24"/>
        </w:rPr>
        <w:t>Trong thời gian khuyến mại, nếu khách hàng thực hiện chuyển đổi từ trả trước sang trả sau hoặc ngược lại, toàn bộ nội dung khuyến mại sẽ bị hủy bỏ</w:t>
      </w:r>
    </w:p>
    <w:p w:rsidR="00AD5404" w:rsidRPr="00B15110" w:rsidRDefault="00AD5404" w:rsidP="00AD5404">
      <w:pPr>
        <w:pStyle w:val="NoSpacing"/>
        <w:rPr>
          <w:ins w:id="3248" w:author="ThaoDH" w:date="2013-10-16T16:14:00Z"/>
          <w:rFonts w:ascii="Times New Roman" w:hAnsi="Times New Roman" w:cs="Times New Roman"/>
          <w:sz w:val="24"/>
          <w:szCs w:val="24"/>
        </w:rPr>
      </w:pPr>
      <w:ins w:id="3249" w:author="ThaoDH" w:date="2013-10-16T16:14:00Z">
        <w:r w:rsidRPr="00B15110">
          <w:rPr>
            <w:rFonts w:ascii="Times New Roman" w:hAnsi="Times New Roman" w:cs="Times New Roman"/>
            <w:sz w:val="24"/>
            <w:szCs w:val="24"/>
          </w:rPr>
          <w:t xml:space="preserve">[Elcom/Comverse]: </w:t>
        </w:r>
      </w:ins>
      <w:ins w:id="3250" w:author="Comverse" w:date="2013-09-30T15:24:00Z">
        <w:del w:id="3251" w:author="ThaoDH" w:date="2013-10-16T16:14:00Z">
          <w:r w:rsidR="00811579" w:rsidRPr="00811579">
            <w:rPr>
              <w:rFonts w:ascii="Times New Roman" w:hAnsi="Times New Roman" w:cs="Times New Roman"/>
              <w:sz w:val="24"/>
              <w:szCs w:val="24"/>
              <w:rPrChange w:id="3252" w:author="ThaoDH" w:date="2013-10-16T16:13:00Z">
                <w:rPr/>
              </w:rPrChange>
            </w:rPr>
            <w:delText xml:space="preserve"> </w:delText>
          </w:r>
        </w:del>
      </w:ins>
      <w:ins w:id="3253" w:author="ThaoDH" w:date="2013-10-16T16:14:00Z">
        <w:r w:rsidRPr="00B15110">
          <w:rPr>
            <w:rFonts w:ascii="Times New Roman" w:hAnsi="Times New Roman" w:cs="Times New Roman"/>
            <w:sz w:val="24"/>
            <w:szCs w:val="24"/>
          </w:rPr>
          <w:t>Hệ thống provisioning của VNP đảm bảo điều này</w:t>
        </w:r>
      </w:ins>
    </w:p>
    <w:p w:rsidR="008E7D21" w:rsidRPr="00B15110" w:rsidRDefault="008E7D21" w:rsidP="00C94B00">
      <w:pPr>
        <w:pStyle w:val="NoSpacing"/>
        <w:rPr>
          <w:rFonts w:ascii="Times New Roman" w:hAnsi="Times New Roman" w:cs="Times New Roman"/>
          <w:sz w:val="24"/>
          <w:szCs w:val="24"/>
          <w:rPrChange w:id="3254" w:author="ThaoDH" w:date="2013-10-16T16:13:00Z">
            <w:rPr/>
          </w:rPrChange>
        </w:rPr>
      </w:pPr>
    </w:p>
    <w:p w:rsidR="00A64C1F" w:rsidRPr="00B15110" w:rsidRDefault="00811579" w:rsidP="00C94B00">
      <w:pPr>
        <w:pStyle w:val="NoSpacing"/>
        <w:rPr>
          <w:rFonts w:ascii="Times New Roman" w:hAnsi="Times New Roman" w:cs="Times New Roman"/>
          <w:b/>
          <w:sz w:val="24"/>
          <w:szCs w:val="24"/>
          <w:rPrChange w:id="3255" w:author="ThaoDH" w:date="2013-10-16T16:13:00Z">
            <w:rPr>
              <w:b/>
            </w:rPr>
          </w:rPrChange>
        </w:rPr>
      </w:pPr>
      <w:r w:rsidRPr="00811579">
        <w:rPr>
          <w:rFonts w:ascii="Times New Roman" w:hAnsi="Times New Roman" w:cs="Times New Roman"/>
          <w:b/>
          <w:sz w:val="24"/>
          <w:szCs w:val="24"/>
          <w:rPrChange w:id="3256" w:author="ThaoDH" w:date="2013-10-16T16:13:00Z">
            <w:rPr>
              <w:b/>
            </w:rPr>
          </w:rPrChange>
        </w:rPr>
        <w:t>2.12.4. T</w:t>
      </w:r>
      <w:r w:rsidRPr="00811579">
        <w:rPr>
          <w:rFonts w:ascii="Times New Roman" w:hAnsi="Times New Roman" w:cs="Times New Roman" w:hint="eastAsia"/>
          <w:b/>
          <w:sz w:val="24"/>
          <w:szCs w:val="24"/>
          <w:rPrChange w:id="3257" w:author="ThaoDH" w:date="2013-10-16T16:13:00Z">
            <w:rPr>
              <w:rFonts w:hint="eastAsia"/>
              <w:b/>
            </w:rPr>
          </w:rPrChange>
        </w:rPr>
        <w:t>ươ</w:t>
      </w:r>
      <w:r w:rsidRPr="00811579">
        <w:rPr>
          <w:rFonts w:ascii="Times New Roman" w:hAnsi="Times New Roman" w:cs="Times New Roman"/>
          <w:b/>
          <w:sz w:val="24"/>
          <w:szCs w:val="24"/>
          <w:rPrChange w:id="3258" w:author="ThaoDH" w:date="2013-10-16T16:13:00Z">
            <w:rPr>
              <w:b/>
            </w:rPr>
          </w:rPrChange>
        </w:rPr>
        <w:t>ng tác các gói</w:t>
      </w:r>
    </w:p>
    <w:p w:rsidR="00A64C1F" w:rsidRPr="00B15110" w:rsidRDefault="00811579" w:rsidP="00C94B00">
      <w:pPr>
        <w:pStyle w:val="NoSpacing"/>
        <w:rPr>
          <w:rFonts w:ascii="Times New Roman" w:hAnsi="Times New Roman" w:cs="Times New Roman"/>
          <w:sz w:val="24"/>
          <w:szCs w:val="24"/>
          <w:rPrChange w:id="3259" w:author="ThaoDH" w:date="2013-10-16T16:13:00Z">
            <w:rPr/>
          </w:rPrChange>
        </w:rPr>
      </w:pPr>
      <w:r w:rsidRPr="00811579">
        <w:rPr>
          <w:rFonts w:ascii="Times New Roman" w:hAnsi="Times New Roman" w:cs="Times New Roman"/>
          <w:sz w:val="24"/>
          <w:szCs w:val="24"/>
          <w:rPrChange w:id="3260" w:author="ThaoDH" w:date="2013-10-16T16:13:00Z">
            <w:rPr/>
          </w:rPrChange>
        </w:rPr>
        <w:t>Các thuê bao không đ</w:t>
      </w:r>
      <w:r w:rsidRPr="00811579">
        <w:rPr>
          <w:rFonts w:ascii="Times New Roman" w:hAnsi="Times New Roman" w:cs="Times New Roman" w:hint="eastAsia"/>
          <w:sz w:val="24"/>
          <w:szCs w:val="24"/>
          <w:rPrChange w:id="3261" w:author="ThaoDH" w:date="2013-10-16T16:13:00Z">
            <w:rPr>
              <w:rFonts w:hint="eastAsia"/>
            </w:rPr>
          </w:rPrChange>
        </w:rPr>
        <w:t>ư</w:t>
      </w:r>
      <w:r w:rsidRPr="00811579">
        <w:rPr>
          <w:rFonts w:ascii="Times New Roman" w:hAnsi="Times New Roman" w:cs="Times New Roman"/>
          <w:sz w:val="24"/>
          <w:szCs w:val="24"/>
          <w:rPrChange w:id="3262" w:author="ThaoDH" w:date="2013-10-16T16:13:00Z">
            <w:rPr/>
          </w:rPrChange>
        </w:rPr>
        <w:t xml:space="preserve">ợc đăng ký: Bao gồm các thuê bao đang sử dụng các gói  iTouch, Blackberry, VIP, Học sinh – Sinh viên, </w:t>
      </w:r>
    </w:p>
    <w:p w:rsidR="00A64C1F" w:rsidRPr="00B15110" w:rsidRDefault="00811579" w:rsidP="00C94B00">
      <w:pPr>
        <w:pStyle w:val="NoSpacing"/>
        <w:rPr>
          <w:rFonts w:ascii="Times New Roman" w:hAnsi="Times New Roman" w:cs="Times New Roman"/>
          <w:sz w:val="24"/>
          <w:szCs w:val="24"/>
          <w:rPrChange w:id="3263" w:author="ThaoDH" w:date="2013-10-16T16:13:00Z">
            <w:rPr/>
          </w:rPrChange>
        </w:rPr>
      </w:pPr>
      <w:r w:rsidRPr="00811579">
        <w:rPr>
          <w:rFonts w:ascii="Times New Roman" w:hAnsi="Times New Roman" w:cs="Times New Roman"/>
          <w:sz w:val="24"/>
          <w:szCs w:val="24"/>
          <w:rPrChange w:id="3264" w:author="ThaoDH" w:date="2013-10-16T16:13:00Z">
            <w:rPr/>
          </w:rPrChange>
        </w:rPr>
        <w:t>-  Các gói Thỏa sức Alo.</w:t>
      </w:r>
    </w:p>
    <w:p w:rsidR="00A64C1F" w:rsidRPr="00B15110" w:rsidRDefault="00811579" w:rsidP="00C94B00">
      <w:pPr>
        <w:pStyle w:val="NoSpacing"/>
        <w:rPr>
          <w:rFonts w:ascii="Times New Roman" w:hAnsi="Times New Roman" w:cs="Times New Roman"/>
          <w:sz w:val="24"/>
          <w:szCs w:val="24"/>
          <w:rPrChange w:id="3265" w:author="ThaoDH" w:date="2013-10-16T16:13:00Z">
            <w:rPr/>
          </w:rPrChange>
        </w:rPr>
      </w:pPr>
      <w:r w:rsidRPr="00811579">
        <w:rPr>
          <w:rFonts w:ascii="Times New Roman" w:hAnsi="Times New Roman" w:cs="Times New Roman"/>
          <w:sz w:val="24"/>
          <w:szCs w:val="24"/>
          <w:rPrChange w:id="3266" w:author="ThaoDH" w:date="2013-10-16T16:13:00Z">
            <w:rPr/>
          </w:rPrChange>
        </w:rPr>
        <w:t>-  Các thuê bao EzCom.</w:t>
      </w:r>
    </w:p>
    <w:p w:rsidR="00A64C1F" w:rsidRPr="00B15110" w:rsidRDefault="00811579" w:rsidP="00C94B00">
      <w:pPr>
        <w:pStyle w:val="NoSpacing"/>
        <w:rPr>
          <w:rFonts w:ascii="Times New Roman" w:hAnsi="Times New Roman" w:cs="Times New Roman"/>
          <w:sz w:val="24"/>
          <w:szCs w:val="24"/>
          <w:rPrChange w:id="3267" w:author="ThaoDH" w:date="2013-10-16T16:13:00Z">
            <w:rPr/>
          </w:rPrChange>
        </w:rPr>
      </w:pPr>
      <w:r w:rsidRPr="00811579">
        <w:rPr>
          <w:rFonts w:ascii="Times New Roman" w:hAnsi="Times New Roman" w:cs="Times New Roman"/>
          <w:sz w:val="24"/>
          <w:szCs w:val="24"/>
          <w:rPrChange w:id="3268" w:author="ThaoDH" w:date="2013-10-16T16:13:00Z">
            <w:rPr/>
          </w:rPrChange>
        </w:rPr>
        <w:t>-  Các thuê bao đang có hiệu lực các gói Mobile Internet</w:t>
      </w:r>
    </w:p>
    <w:p w:rsidR="00A64C1F" w:rsidRPr="00B15110" w:rsidRDefault="00811579" w:rsidP="00C94B00">
      <w:pPr>
        <w:pStyle w:val="NoSpacing"/>
        <w:rPr>
          <w:ins w:id="3269" w:author="Comverse" w:date="2013-10-14T16:05:00Z"/>
          <w:rFonts w:ascii="Times New Roman" w:hAnsi="Times New Roman" w:cs="Times New Roman"/>
          <w:sz w:val="24"/>
          <w:szCs w:val="24"/>
          <w:rPrChange w:id="3270" w:author="ThaoDH" w:date="2013-10-16T16:13:00Z">
            <w:rPr>
              <w:ins w:id="3271" w:author="Comverse" w:date="2013-10-14T16:05:00Z"/>
            </w:rPr>
          </w:rPrChange>
        </w:rPr>
      </w:pPr>
      <w:r w:rsidRPr="00811579">
        <w:rPr>
          <w:rFonts w:ascii="Times New Roman" w:hAnsi="Times New Roman" w:cs="Times New Roman"/>
          <w:sz w:val="24"/>
          <w:szCs w:val="24"/>
          <w:rPrChange w:id="3272" w:author="ThaoDH" w:date="2013-10-16T16:13:00Z">
            <w:rPr/>
          </w:rPrChange>
        </w:rPr>
        <w:t>-  Các thuê bao đang đ</w:t>
      </w:r>
      <w:r w:rsidRPr="00811579">
        <w:rPr>
          <w:rFonts w:ascii="Times New Roman" w:hAnsi="Times New Roman" w:cs="Times New Roman" w:hint="eastAsia"/>
          <w:sz w:val="24"/>
          <w:szCs w:val="24"/>
          <w:rPrChange w:id="3273" w:author="ThaoDH" w:date="2013-10-16T16:13:00Z">
            <w:rPr>
              <w:rFonts w:hint="eastAsia"/>
            </w:rPr>
          </w:rPrChange>
        </w:rPr>
        <w:t>ư</w:t>
      </w:r>
      <w:r w:rsidRPr="00811579">
        <w:rPr>
          <w:rFonts w:ascii="Times New Roman" w:hAnsi="Times New Roman" w:cs="Times New Roman"/>
          <w:sz w:val="24"/>
          <w:szCs w:val="24"/>
          <w:rPrChange w:id="3274" w:author="ThaoDH" w:date="2013-10-16T16:13:00Z">
            <w:rPr/>
          </w:rPrChange>
        </w:rPr>
        <w:t>ợc h</w:t>
      </w:r>
      <w:r w:rsidRPr="00811579">
        <w:rPr>
          <w:rFonts w:ascii="Times New Roman" w:hAnsi="Times New Roman" w:cs="Times New Roman" w:hint="eastAsia"/>
          <w:sz w:val="24"/>
          <w:szCs w:val="24"/>
          <w:rPrChange w:id="3275" w:author="ThaoDH" w:date="2013-10-16T16:13:00Z">
            <w:rPr>
              <w:rFonts w:hint="eastAsia"/>
            </w:rPr>
          </w:rPrChange>
        </w:rPr>
        <w:t>ư</w:t>
      </w:r>
      <w:r w:rsidRPr="00811579">
        <w:rPr>
          <w:rFonts w:ascii="Times New Roman" w:hAnsi="Times New Roman" w:cs="Times New Roman"/>
          <w:sz w:val="24"/>
          <w:szCs w:val="24"/>
          <w:rPrChange w:id="3276" w:author="ThaoDH" w:date="2013-10-16T16:13:00Z">
            <w:rPr/>
          </w:rPrChange>
        </w:rPr>
        <w:t>ởng các ch</w:t>
      </w:r>
      <w:r w:rsidRPr="00811579">
        <w:rPr>
          <w:rFonts w:ascii="Times New Roman" w:hAnsi="Times New Roman" w:cs="Times New Roman" w:hint="eastAsia"/>
          <w:sz w:val="24"/>
          <w:szCs w:val="24"/>
          <w:rPrChange w:id="3277" w:author="ThaoDH" w:date="2013-10-16T16:13:00Z">
            <w:rPr>
              <w:rFonts w:hint="eastAsia"/>
            </w:rPr>
          </w:rPrChange>
        </w:rPr>
        <w:t>ươ</w:t>
      </w:r>
      <w:r w:rsidRPr="00811579">
        <w:rPr>
          <w:rFonts w:ascii="Times New Roman" w:hAnsi="Times New Roman" w:cs="Times New Roman"/>
          <w:sz w:val="24"/>
          <w:szCs w:val="24"/>
          <w:rPrChange w:id="3278" w:author="ThaoDH" w:date="2013-10-16T16:13:00Z">
            <w:rPr/>
          </w:rPrChange>
        </w:rPr>
        <w:t xml:space="preserve">ng trình khác có khuyến mại Data </w:t>
      </w:r>
      <w:r w:rsidRPr="00811579">
        <w:rPr>
          <w:rFonts w:ascii="Times New Roman" w:hAnsi="Times New Roman" w:cs="Times New Roman" w:hint="eastAsia"/>
          <w:sz w:val="24"/>
          <w:szCs w:val="24"/>
          <w:rPrChange w:id="3279" w:author="ThaoDH" w:date="2013-10-16T16:13:00Z">
            <w:rPr>
              <w:rFonts w:hint="eastAsia"/>
            </w:rPr>
          </w:rPrChange>
        </w:rPr>
        <w:t>đ</w:t>
      </w:r>
      <w:r w:rsidRPr="00811579">
        <w:rPr>
          <w:rFonts w:ascii="Times New Roman" w:hAnsi="Times New Roman" w:cs="Times New Roman"/>
          <w:sz w:val="24"/>
          <w:szCs w:val="24"/>
          <w:rPrChange w:id="3280" w:author="ThaoDH" w:date="2013-10-16T16:13:00Z">
            <w:rPr/>
          </w:rPrChange>
        </w:rPr>
        <w:t xml:space="preserve">i kèm. </w:t>
      </w:r>
    </w:p>
    <w:p w:rsidR="008867DB" w:rsidRPr="00B15110" w:rsidDel="00F460BC" w:rsidRDefault="00F460BC" w:rsidP="00C94B00">
      <w:pPr>
        <w:pStyle w:val="NoSpacing"/>
        <w:rPr>
          <w:del w:id="3281" w:author="ThaoDH" w:date="2013-10-16T16:14:00Z"/>
          <w:rFonts w:ascii="Times New Roman" w:hAnsi="Times New Roman" w:cs="Times New Roman"/>
          <w:sz w:val="24"/>
          <w:szCs w:val="24"/>
          <w:rPrChange w:id="3282" w:author="ThaoDH" w:date="2013-10-16T16:13:00Z">
            <w:rPr>
              <w:del w:id="3283" w:author="ThaoDH" w:date="2013-10-16T16:14:00Z"/>
            </w:rPr>
          </w:rPrChange>
        </w:rPr>
      </w:pPr>
      <w:ins w:id="3284" w:author="ThaoDH" w:date="2013-10-16T16:14:00Z">
        <w:r w:rsidRPr="00B15110">
          <w:rPr>
            <w:rFonts w:ascii="Times New Roman" w:hAnsi="Times New Roman" w:cs="Times New Roman"/>
            <w:sz w:val="24"/>
            <w:szCs w:val="24"/>
          </w:rPr>
          <w:t>[Elcom/Comverse]: Hệ thống provisioning của VNP đảm bảo điều này</w:t>
        </w:r>
        <w:r w:rsidRPr="00B15110" w:rsidDel="00F460BC">
          <w:rPr>
            <w:rFonts w:ascii="Times New Roman" w:hAnsi="Times New Roman" w:cs="Times New Roman"/>
            <w:sz w:val="24"/>
            <w:szCs w:val="24"/>
          </w:rPr>
          <w:t xml:space="preserve"> </w:t>
        </w:r>
      </w:ins>
      <w:ins w:id="3285" w:author="Comverse" w:date="2013-10-14T16:05:00Z">
        <w:del w:id="3286" w:author="ThaoDH" w:date="2013-10-16T16:14:00Z">
          <w:r w:rsidR="00811579" w:rsidRPr="00811579">
            <w:rPr>
              <w:rFonts w:ascii="Times New Roman" w:hAnsi="Times New Roman" w:cs="Times New Roman"/>
              <w:sz w:val="24"/>
              <w:szCs w:val="24"/>
              <w:rPrChange w:id="3287" w:author="ThaoDH" w:date="2013-10-16T16:13:00Z">
                <w:rPr/>
              </w:rPrChange>
            </w:rPr>
            <w:delText xml:space="preserve"> </w:delText>
          </w:r>
        </w:del>
      </w:ins>
    </w:p>
    <w:p w:rsidR="004343A6" w:rsidRDefault="004343A6" w:rsidP="005C0964">
      <w:pPr>
        <w:pStyle w:val="NormalWeb"/>
        <w:numPr>
          <w:ilvl w:val="0"/>
          <w:numId w:val="9"/>
        </w:numPr>
        <w:ind w:hanging="720"/>
        <w:jc w:val="both"/>
        <w:outlineLvl w:val="1"/>
        <w:rPr>
          <w:b/>
          <w:bCs/>
        </w:rPr>
      </w:pPr>
      <w:bookmarkStart w:id="3288" w:name="_Toc369791812"/>
      <w:r w:rsidRPr="004343A6">
        <w:rPr>
          <w:b/>
          <w:sz w:val="26"/>
          <w:szCs w:val="26"/>
        </w:rPr>
        <w:t>Gói cước KM VNPT 5G</w:t>
      </w:r>
      <w:bookmarkEnd w:id="3288"/>
      <w:r w:rsidR="00606AF5" w:rsidRPr="004343A6">
        <w:rPr>
          <w:b/>
          <w:bCs/>
        </w:rPr>
        <w:t xml:space="preserve">   </w:t>
      </w:r>
    </w:p>
    <w:p w:rsidR="004343A6" w:rsidRPr="00AB0C5E" w:rsidRDefault="004343A6" w:rsidP="004343A6">
      <w:pPr>
        <w:pStyle w:val="ListParagraph"/>
        <w:spacing w:line="360" w:lineRule="auto"/>
        <w:ind w:left="360"/>
        <w:jc w:val="both"/>
        <w:rPr>
          <w:rFonts w:cs="Times New Roman"/>
          <w:b/>
          <w:sz w:val="26"/>
          <w:szCs w:val="26"/>
        </w:rPr>
      </w:pPr>
      <w:r w:rsidRPr="00AB0C5E">
        <w:rPr>
          <w:rFonts w:cs="Times New Roman"/>
          <w:b/>
          <w:sz w:val="26"/>
          <w:szCs w:val="26"/>
        </w:rPr>
        <w:t>2.13.1. Nội dung</w:t>
      </w:r>
    </w:p>
    <w:p w:rsidR="004343A6" w:rsidRDefault="004343A6" w:rsidP="004343A6">
      <w:pPr>
        <w:pStyle w:val="ListParagraph"/>
        <w:spacing w:line="360" w:lineRule="auto"/>
        <w:ind w:left="360"/>
        <w:jc w:val="both"/>
        <w:rPr>
          <w:rFonts w:cs="Times New Roman"/>
          <w:sz w:val="26"/>
          <w:szCs w:val="26"/>
        </w:rPr>
      </w:pPr>
      <w:r>
        <w:rPr>
          <w:rFonts w:cs="Times New Roman"/>
          <w:sz w:val="26"/>
          <w:szCs w:val="26"/>
        </w:rPr>
        <w:t xml:space="preserve">Gói khuyến mại  áp dụng cho thuê bao HCM </w:t>
      </w:r>
      <w:r w:rsidR="00E74B9D">
        <w:rPr>
          <w:rFonts w:cs="Times New Roman"/>
          <w:sz w:val="26"/>
          <w:szCs w:val="26"/>
        </w:rPr>
        <w:t xml:space="preserve">hòa mạng </w:t>
      </w:r>
      <w:r w:rsidR="00E74B9D">
        <w:rPr>
          <w:sz w:val="26"/>
          <w:szCs w:val="26"/>
        </w:rPr>
        <w:t xml:space="preserve">đồng thời mua máy của CT-IN Trading </w:t>
      </w:r>
    </w:p>
    <w:p w:rsidR="004343A6" w:rsidRPr="004343A6" w:rsidRDefault="004343A6" w:rsidP="004343A6">
      <w:pPr>
        <w:pStyle w:val="ListParagraph"/>
        <w:spacing w:line="360" w:lineRule="auto"/>
        <w:ind w:left="360"/>
        <w:jc w:val="both"/>
        <w:rPr>
          <w:rFonts w:cs="Times New Roman"/>
          <w:b/>
          <w:sz w:val="26"/>
          <w:szCs w:val="26"/>
        </w:rPr>
      </w:pPr>
      <w:r w:rsidRPr="004343A6">
        <w:rPr>
          <w:rFonts w:cs="Times New Roman"/>
          <w:b/>
          <w:sz w:val="26"/>
          <w:szCs w:val="26"/>
        </w:rPr>
        <w:t>2.13.2. Chính sách cước</w:t>
      </w:r>
    </w:p>
    <w:p w:rsidR="004343A6" w:rsidRPr="007518F5" w:rsidRDefault="004343A6" w:rsidP="005C0964">
      <w:pPr>
        <w:pStyle w:val="ListParagraph"/>
        <w:numPr>
          <w:ilvl w:val="0"/>
          <w:numId w:val="50"/>
        </w:numPr>
        <w:spacing w:line="360" w:lineRule="auto"/>
        <w:ind w:left="360"/>
        <w:jc w:val="both"/>
        <w:rPr>
          <w:rFonts w:cs="Times New Roman"/>
          <w:sz w:val="26"/>
          <w:szCs w:val="26"/>
        </w:rPr>
      </w:pPr>
      <w:r w:rsidRPr="007518F5">
        <w:rPr>
          <w:rFonts w:cs="Times New Roman"/>
          <w:sz w:val="26"/>
          <w:szCs w:val="26"/>
        </w:rPr>
        <w:t>Cước hòa mạng: Miễn phí 100%.</w:t>
      </w:r>
    </w:p>
    <w:p w:rsidR="004343A6" w:rsidRPr="007518F5" w:rsidRDefault="004343A6" w:rsidP="005C0964">
      <w:pPr>
        <w:pStyle w:val="ListParagraph"/>
        <w:numPr>
          <w:ilvl w:val="0"/>
          <w:numId w:val="50"/>
        </w:numPr>
        <w:spacing w:line="360" w:lineRule="auto"/>
        <w:ind w:left="360"/>
        <w:jc w:val="both"/>
        <w:rPr>
          <w:rFonts w:cs="Times New Roman"/>
          <w:sz w:val="26"/>
          <w:szCs w:val="26"/>
        </w:rPr>
      </w:pPr>
      <w:r w:rsidRPr="007518F5">
        <w:rPr>
          <w:rFonts w:cs="Times New Roman"/>
          <w:sz w:val="26"/>
          <w:szCs w:val="26"/>
        </w:rPr>
        <w:t>Cước TB tháng: được tính trong gói cước.</w:t>
      </w:r>
    </w:p>
    <w:p w:rsidR="004343A6" w:rsidRPr="007518F5" w:rsidRDefault="004343A6" w:rsidP="005C0964">
      <w:pPr>
        <w:pStyle w:val="ListParagraph"/>
        <w:numPr>
          <w:ilvl w:val="0"/>
          <w:numId w:val="50"/>
        </w:numPr>
        <w:spacing w:line="264" w:lineRule="auto"/>
        <w:ind w:left="360"/>
        <w:jc w:val="both"/>
        <w:rPr>
          <w:rFonts w:cs="Times New Roman"/>
          <w:sz w:val="26"/>
          <w:szCs w:val="26"/>
        </w:rPr>
      </w:pPr>
      <w:r w:rsidRPr="007518F5">
        <w:rPr>
          <w:rFonts w:cs="Times New Roman"/>
          <w:sz w:val="26"/>
          <w:szCs w:val="26"/>
        </w:rPr>
        <w:t>Nội dung gói cước: khách hàng khi đăng ký sử dụng một trong các gói cước 5G 500K, 5G 300K, 5G 200K, 5G 150K hoặc 5G 120K sẽ được hưởng KM miễn phí hàng tháng như sau:</w:t>
      </w:r>
    </w:p>
    <w:p w:rsidR="004343A6" w:rsidRPr="007518F5" w:rsidRDefault="004343A6" w:rsidP="004343A6">
      <w:pPr>
        <w:tabs>
          <w:tab w:val="left" w:pos="360"/>
        </w:tabs>
        <w:spacing w:line="264" w:lineRule="auto"/>
        <w:jc w:val="both"/>
        <w:rPr>
          <w:rFonts w:cs="Times New Roman"/>
          <w:szCs w:val="24"/>
        </w:rPr>
      </w:pPr>
    </w:p>
    <w:tbl>
      <w:tblPr>
        <w:tblW w:w="9198" w:type="dxa"/>
        <w:tblInd w:w="378" w:type="dxa"/>
        <w:tblLook w:val="00A0" w:firstRow="1" w:lastRow="0" w:firstColumn="1" w:lastColumn="0" w:noHBand="0" w:noVBand="0"/>
      </w:tblPr>
      <w:tblGrid>
        <w:gridCol w:w="2680"/>
        <w:gridCol w:w="2137"/>
        <w:gridCol w:w="1070"/>
        <w:gridCol w:w="989"/>
        <w:gridCol w:w="1333"/>
        <w:gridCol w:w="989"/>
      </w:tblGrid>
      <w:tr w:rsidR="004343A6" w:rsidRPr="007518F5" w:rsidTr="00C65D20">
        <w:trPr>
          <w:trHeight w:val="345"/>
        </w:trPr>
        <w:tc>
          <w:tcPr>
            <w:tcW w:w="2732" w:type="dxa"/>
            <w:vMerge w:val="restart"/>
            <w:tcBorders>
              <w:top w:val="single" w:sz="4" w:space="0" w:color="auto"/>
              <w:left w:val="single" w:sz="4" w:space="0" w:color="auto"/>
              <w:bottom w:val="single" w:sz="4" w:space="0" w:color="auto"/>
              <w:right w:val="single" w:sz="4" w:space="0" w:color="auto"/>
            </w:tcBorders>
            <w:noWrap/>
            <w:vAlign w:val="center"/>
            <w:hideMark/>
          </w:tcPr>
          <w:p w:rsidR="004343A6" w:rsidRPr="007518F5" w:rsidRDefault="004343A6">
            <w:pPr>
              <w:jc w:val="center"/>
              <w:rPr>
                <w:rFonts w:cs="Times New Roman"/>
                <w:b/>
                <w:bCs/>
                <w:szCs w:val="24"/>
              </w:rPr>
            </w:pPr>
            <w:r w:rsidRPr="007518F5">
              <w:rPr>
                <w:rFonts w:cs="Times New Roman"/>
                <w:b/>
                <w:bCs/>
              </w:rPr>
              <w:t>Mức tiêu dùng miễn phí hàng tháng</w:t>
            </w:r>
          </w:p>
        </w:tc>
        <w:tc>
          <w:tcPr>
            <w:tcW w:w="6466" w:type="dxa"/>
            <w:gridSpan w:val="5"/>
            <w:tcBorders>
              <w:top w:val="single" w:sz="4" w:space="0" w:color="auto"/>
              <w:left w:val="nil"/>
              <w:bottom w:val="single" w:sz="4" w:space="0" w:color="auto"/>
              <w:right w:val="single" w:sz="4" w:space="0" w:color="000000"/>
            </w:tcBorders>
            <w:noWrap/>
            <w:vAlign w:val="center"/>
            <w:hideMark/>
          </w:tcPr>
          <w:p w:rsidR="004343A6" w:rsidRPr="007518F5" w:rsidRDefault="004343A6">
            <w:pPr>
              <w:jc w:val="center"/>
              <w:rPr>
                <w:rFonts w:cs="Times New Roman"/>
                <w:b/>
                <w:bCs/>
                <w:szCs w:val="24"/>
              </w:rPr>
            </w:pPr>
            <w:r w:rsidRPr="007518F5">
              <w:rPr>
                <w:rFonts w:cs="Times New Roman"/>
                <w:b/>
                <w:bCs/>
              </w:rPr>
              <w:t>GÓI CƯỚC</w:t>
            </w:r>
          </w:p>
        </w:tc>
      </w:tr>
      <w:tr w:rsidR="004343A6" w:rsidRPr="007518F5" w:rsidTr="00C65D20">
        <w:trPr>
          <w:trHeight w:val="508"/>
        </w:trPr>
        <w:tc>
          <w:tcPr>
            <w:tcW w:w="2732" w:type="dxa"/>
            <w:vMerge/>
            <w:tcBorders>
              <w:top w:val="single" w:sz="4" w:space="0" w:color="auto"/>
              <w:left w:val="single" w:sz="4" w:space="0" w:color="auto"/>
              <w:bottom w:val="single" w:sz="4" w:space="0" w:color="auto"/>
              <w:right w:val="single" w:sz="4" w:space="0" w:color="auto"/>
            </w:tcBorders>
            <w:vAlign w:val="center"/>
            <w:hideMark/>
          </w:tcPr>
          <w:p w:rsidR="004343A6" w:rsidRPr="007518F5" w:rsidRDefault="004343A6">
            <w:pPr>
              <w:rPr>
                <w:rFonts w:cs="Times New Roman"/>
                <w:b/>
                <w:bCs/>
                <w:szCs w:val="24"/>
              </w:rPr>
            </w:pPr>
          </w:p>
        </w:tc>
        <w:tc>
          <w:tcPr>
            <w:tcW w:w="2009" w:type="dxa"/>
            <w:tcBorders>
              <w:top w:val="nil"/>
              <w:left w:val="nil"/>
              <w:bottom w:val="nil"/>
              <w:right w:val="single" w:sz="4" w:space="0" w:color="auto"/>
            </w:tcBorders>
            <w:noWrap/>
            <w:vAlign w:val="center"/>
            <w:hideMark/>
          </w:tcPr>
          <w:p w:rsidR="004343A6" w:rsidRPr="007518F5" w:rsidRDefault="004343A6">
            <w:pPr>
              <w:jc w:val="center"/>
              <w:rPr>
                <w:rFonts w:cs="Times New Roman"/>
                <w:b/>
                <w:bCs/>
                <w:szCs w:val="24"/>
              </w:rPr>
            </w:pPr>
            <w:r w:rsidRPr="007518F5">
              <w:rPr>
                <w:rFonts w:cs="Times New Roman"/>
                <w:b/>
                <w:bCs/>
              </w:rPr>
              <w:t>5G 500K</w:t>
            </w:r>
          </w:p>
        </w:tc>
        <w:tc>
          <w:tcPr>
            <w:tcW w:w="1088" w:type="dxa"/>
            <w:tcBorders>
              <w:top w:val="nil"/>
              <w:left w:val="nil"/>
              <w:bottom w:val="nil"/>
              <w:right w:val="single" w:sz="4" w:space="0" w:color="auto"/>
            </w:tcBorders>
            <w:noWrap/>
            <w:vAlign w:val="center"/>
            <w:hideMark/>
          </w:tcPr>
          <w:p w:rsidR="004343A6" w:rsidRPr="007518F5" w:rsidRDefault="004343A6">
            <w:pPr>
              <w:jc w:val="center"/>
              <w:rPr>
                <w:rFonts w:cs="Times New Roman"/>
                <w:b/>
                <w:bCs/>
                <w:szCs w:val="24"/>
              </w:rPr>
            </w:pPr>
            <w:r w:rsidRPr="007518F5">
              <w:rPr>
                <w:rFonts w:cs="Times New Roman"/>
                <w:b/>
                <w:bCs/>
              </w:rPr>
              <w:t>5G 300K</w:t>
            </w:r>
          </w:p>
        </w:tc>
        <w:tc>
          <w:tcPr>
            <w:tcW w:w="1006" w:type="dxa"/>
            <w:tcBorders>
              <w:top w:val="nil"/>
              <w:left w:val="nil"/>
              <w:bottom w:val="nil"/>
              <w:right w:val="single" w:sz="4" w:space="0" w:color="auto"/>
            </w:tcBorders>
            <w:noWrap/>
            <w:vAlign w:val="center"/>
            <w:hideMark/>
          </w:tcPr>
          <w:p w:rsidR="004343A6" w:rsidRPr="007518F5" w:rsidRDefault="004343A6">
            <w:pPr>
              <w:jc w:val="center"/>
              <w:rPr>
                <w:rFonts w:cs="Times New Roman"/>
                <w:b/>
                <w:bCs/>
                <w:szCs w:val="24"/>
              </w:rPr>
            </w:pPr>
            <w:r w:rsidRPr="007518F5">
              <w:rPr>
                <w:rFonts w:cs="Times New Roman"/>
                <w:b/>
                <w:bCs/>
              </w:rPr>
              <w:t>5G 200K</w:t>
            </w:r>
          </w:p>
        </w:tc>
        <w:tc>
          <w:tcPr>
            <w:tcW w:w="1357" w:type="dxa"/>
            <w:tcBorders>
              <w:top w:val="nil"/>
              <w:left w:val="nil"/>
              <w:bottom w:val="nil"/>
              <w:right w:val="single" w:sz="4" w:space="0" w:color="auto"/>
            </w:tcBorders>
            <w:noWrap/>
            <w:vAlign w:val="center"/>
            <w:hideMark/>
          </w:tcPr>
          <w:p w:rsidR="004343A6" w:rsidRPr="007518F5" w:rsidRDefault="004343A6">
            <w:pPr>
              <w:jc w:val="center"/>
              <w:rPr>
                <w:rFonts w:cs="Times New Roman"/>
                <w:b/>
                <w:bCs/>
                <w:szCs w:val="24"/>
              </w:rPr>
            </w:pPr>
            <w:r w:rsidRPr="007518F5">
              <w:rPr>
                <w:rFonts w:cs="Times New Roman"/>
                <w:b/>
                <w:bCs/>
              </w:rPr>
              <w:t>5G 150K</w:t>
            </w:r>
          </w:p>
        </w:tc>
        <w:tc>
          <w:tcPr>
            <w:tcW w:w="1006" w:type="dxa"/>
            <w:tcBorders>
              <w:top w:val="nil"/>
              <w:left w:val="nil"/>
              <w:bottom w:val="nil"/>
              <w:right w:val="single" w:sz="4" w:space="0" w:color="auto"/>
            </w:tcBorders>
            <w:noWrap/>
            <w:vAlign w:val="center"/>
            <w:hideMark/>
          </w:tcPr>
          <w:p w:rsidR="004343A6" w:rsidRPr="007518F5" w:rsidRDefault="004343A6">
            <w:pPr>
              <w:jc w:val="center"/>
              <w:rPr>
                <w:rFonts w:cs="Times New Roman"/>
                <w:b/>
                <w:bCs/>
                <w:szCs w:val="24"/>
              </w:rPr>
            </w:pPr>
            <w:r w:rsidRPr="007518F5">
              <w:rPr>
                <w:rFonts w:cs="Times New Roman"/>
                <w:b/>
                <w:bCs/>
              </w:rPr>
              <w:t>5G 120K</w:t>
            </w:r>
          </w:p>
        </w:tc>
      </w:tr>
      <w:tr w:rsidR="004343A6" w:rsidRPr="007518F5" w:rsidTr="00C65D20">
        <w:trPr>
          <w:trHeight w:val="525"/>
        </w:trPr>
        <w:tc>
          <w:tcPr>
            <w:tcW w:w="2732" w:type="dxa"/>
            <w:vMerge w:val="restart"/>
            <w:tcBorders>
              <w:top w:val="nil"/>
              <w:left w:val="single" w:sz="4" w:space="0" w:color="auto"/>
              <w:bottom w:val="single" w:sz="4" w:space="0" w:color="auto"/>
              <w:right w:val="single" w:sz="4" w:space="0" w:color="auto"/>
            </w:tcBorders>
            <w:noWrap/>
            <w:vAlign w:val="center"/>
            <w:hideMark/>
          </w:tcPr>
          <w:p w:rsidR="004343A6" w:rsidRPr="007518F5" w:rsidRDefault="004343A6">
            <w:pPr>
              <w:jc w:val="center"/>
              <w:rPr>
                <w:rFonts w:cs="Times New Roman"/>
                <w:szCs w:val="24"/>
              </w:rPr>
            </w:pPr>
            <w:r w:rsidRPr="007518F5">
              <w:rPr>
                <w:rFonts w:cs="Times New Roman"/>
              </w:rPr>
              <w:lastRenderedPageBreak/>
              <w:t>Thoại nội mạng VNP (phút)</w:t>
            </w:r>
          </w:p>
        </w:tc>
        <w:tc>
          <w:tcPr>
            <w:tcW w:w="2009" w:type="dxa"/>
            <w:vMerge w:val="restart"/>
            <w:tcBorders>
              <w:top w:val="single" w:sz="4" w:space="0" w:color="auto"/>
              <w:left w:val="single" w:sz="4" w:space="0" w:color="auto"/>
              <w:bottom w:val="single" w:sz="4" w:space="0" w:color="000000"/>
              <w:right w:val="single" w:sz="4" w:space="0" w:color="auto"/>
            </w:tcBorders>
            <w:noWrap/>
            <w:vAlign w:val="center"/>
            <w:hideMark/>
          </w:tcPr>
          <w:p w:rsidR="004343A6" w:rsidRDefault="004343A6">
            <w:pPr>
              <w:jc w:val="center"/>
              <w:rPr>
                <w:ins w:id="3289" w:author="Comverse" w:date="2013-09-30T15:31:00Z"/>
                <w:rFonts w:cs="Times New Roman"/>
                <w:bCs/>
              </w:rPr>
            </w:pPr>
            <w:r w:rsidRPr="007518F5">
              <w:rPr>
                <w:rFonts w:cs="Times New Roman"/>
                <w:bCs/>
              </w:rPr>
              <w:t>2.500</w:t>
            </w:r>
          </w:p>
          <w:p w:rsidR="00374659" w:rsidRPr="007518F5" w:rsidRDefault="00374659">
            <w:pPr>
              <w:jc w:val="center"/>
              <w:rPr>
                <w:rFonts w:cs="Times New Roman"/>
                <w:bCs/>
                <w:szCs w:val="24"/>
              </w:rPr>
            </w:pPr>
            <w:ins w:id="3290" w:author="Comverse" w:date="2013-09-30T15:31:00Z">
              <w:r>
                <w:rPr>
                  <w:rFonts w:cs="Times New Roman"/>
                  <w:bCs/>
                </w:rPr>
                <w:t>Free cho 10phut dau cua moi cuoc goi noi mang+VNP</w:t>
              </w:r>
            </w:ins>
            <w:ins w:id="3291" w:author="Comverse" w:date="2013-10-11T15:11:00Z">
              <w:r w:rsidR="00196DDD">
                <w:rPr>
                  <w:rFonts w:cs="Times New Roman"/>
                  <w:bCs/>
                </w:rPr>
                <w:t>T toan quoc (Fixphone+Gphone)</w:t>
              </w:r>
            </w:ins>
          </w:p>
        </w:tc>
        <w:tc>
          <w:tcPr>
            <w:tcW w:w="1088" w:type="dxa"/>
            <w:vMerge w:val="restart"/>
            <w:tcBorders>
              <w:top w:val="single" w:sz="4" w:space="0" w:color="auto"/>
              <w:left w:val="single" w:sz="4" w:space="0" w:color="auto"/>
              <w:bottom w:val="single" w:sz="4" w:space="0" w:color="000000"/>
              <w:right w:val="single" w:sz="4" w:space="0" w:color="auto"/>
            </w:tcBorders>
            <w:noWrap/>
            <w:vAlign w:val="center"/>
            <w:hideMark/>
          </w:tcPr>
          <w:p w:rsidR="004343A6" w:rsidRPr="007518F5" w:rsidRDefault="004343A6">
            <w:pPr>
              <w:jc w:val="center"/>
              <w:rPr>
                <w:rFonts w:cs="Times New Roman"/>
                <w:bCs/>
                <w:szCs w:val="24"/>
              </w:rPr>
            </w:pPr>
            <w:r w:rsidRPr="007518F5">
              <w:rPr>
                <w:rFonts w:cs="Times New Roman"/>
                <w:bCs/>
              </w:rPr>
              <w:t>1.500</w:t>
            </w:r>
          </w:p>
        </w:tc>
        <w:tc>
          <w:tcPr>
            <w:tcW w:w="1006" w:type="dxa"/>
            <w:vMerge w:val="restart"/>
            <w:tcBorders>
              <w:top w:val="single" w:sz="4" w:space="0" w:color="auto"/>
              <w:left w:val="single" w:sz="4" w:space="0" w:color="auto"/>
              <w:bottom w:val="single" w:sz="4" w:space="0" w:color="000000"/>
              <w:right w:val="single" w:sz="4" w:space="0" w:color="auto"/>
            </w:tcBorders>
            <w:noWrap/>
            <w:vAlign w:val="center"/>
            <w:hideMark/>
          </w:tcPr>
          <w:p w:rsidR="004343A6" w:rsidRPr="007518F5" w:rsidRDefault="004343A6">
            <w:pPr>
              <w:jc w:val="center"/>
              <w:rPr>
                <w:rFonts w:cs="Times New Roman"/>
                <w:bCs/>
                <w:szCs w:val="24"/>
              </w:rPr>
            </w:pPr>
            <w:r w:rsidRPr="007518F5">
              <w:rPr>
                <w:rFonts w:cs="Times New Roman"/>
                <w:bCs/>
              </w:rPr>
              <w:t>1.000</w:t>
            </w:r>
          </w:p>
        </w:tc>
        <w:tc>
          <w:tcPr>
            <w:tcW w:w="1357" w:type="dxa"/>
            <w:vMerge w:val="restart"/>
            <w:tcBorders>
              <w:top w:val="single" w:sz="4" w:space="0" w:color="auto"/>
              <w:left w:val="single" w:sz="4" w:space="0" w:color="auto"/>
              <w:bottom w:val="single" w:sz="4" w:space="0" w:color="000000"/>
              <w:right w:val="single" w:sz="4" w:space="0" w:color="auto"/>
            </w:tcBorders>
            <w:noWrap/>
            <w:vAlign w:val="center"/>
            <w:hideMark/>
          </w:tcPr>
          <w:p w:rsidR="004343A6" w:rsidRPr="007518F5" w:rsidRDefault="004343A6">
            <w:pPr>
              <w:jc w:val="center"/>
              <w:rPr>
                <w:rFonts w:cs="Times New Roman"/>
                <w:bCs/>
                <w:szCs w:val="24"/>
              </w:rPr>
            </w:pPr>
            <w:r w:rsidRPr="007518F5">
              <w:rPr>
                <w:rFonts w:cs="Times New Roman"/>
                <w:bCs/>
              </w:rPr>
              <w:t>1.000</w:t>
            </w:r>
          </w:p>
        </w:tc>
        <w:tc>
          <w:tcPr>
            <w:tcW w:w="1006" w:type="dxa"/>
            <w:vMerge w:val="restart"/>
            <w:tcBorders>
              <w:top w:val="single" w:sz="4" w:space="0" w:color="auto"/>
              <w:left w:val="single" w:sz="4" w:space="0" w:color="auto"/>
              <w:bottom w:val="single" w:sz="4" w:space="0" w:color="000000"/>
              <w:right w:val="single" w:sz="4" w:space="0" w:color="auto"/>
            </w:tcBorders>
            <w:noWrap/>
            <w:vAlign w:val="center"/>
            <w:hideMark/>
          </w:tcPr>
          <w:p w:rsidR="004343A6" w:rsidRPr="007518F5" w:rsidRDefault="004343A6">
            <w:pPr>
              <w:jc w:val="center"/>
              <w:rPr>
                <w:rFonts w:cs="Times New Roman"/>
                <w:bCs/>
                <w:szCs w:val="24"/>
              </w:rPr>
            </w:pPr>
            <w:r w:rsidRPr="007518F5">
              <w:rPr>
                <w:rFonts w:cs="Times New Roman"/>
                <w:bCs/>
              </w:rPr>
              <w:t>600</w:t>
            </w:r>
          </w:p>
        </w:tc>
      </w:tr>
      <w:tr w:rsidR="004343A6" w:rsidRPr="007518F5" w:rsidTr="00C65D20">
        <w:trPr>
          <w:trHeight w:val="525"/>
        </w:trPr>
        <w:tc>
          <w:tcPr>
            <w:tcW w:w="2732" w:type="dxa"/>
            <w:vMerge/>
            <w:tcBorders>
              <w:top w:val="nil"/>
              <w:left w:val="single" w:sz="4" w:space="0" w:color="auto"/>
              <w:bottom w:val="single" w:sz="4" w:space="0" w:color="auto"/>
              <w:right w:val="single" w:sz="4" w:space="0" w:color="auto"/>
            </w:tcBorders>
            <w:vAlign w:val="center"/>
            <w:hideMark/>
          </w:tcPr>
          <w:p w:rsidR="004343A6" w:rsidRPr="007518F5" w:rsidRDefault="004343A6">
            <w:pPr>
              <w:rPr>
                <w:rFonts w:cs="Times New Roman"/>
                <w:szCs w:val="24"/>
              </w:rPr>
            </w:pPr>
          </w:p>
        </w:tc>
        <w:tc>
          <w:tcPr>
            <w:tcW w:w="2009" w:type="dxa"/>
            <w:vMerge/>
            <w:tcBorders>
              <w:top w:val="single" w:sz="4" w:space="0" w:color="auto"/>
              <w:left w:val="single" w:sz="4" w:space="0" w:color="auto"/>
              <w:bottom w:val="single" w:sz="4" w:space="0" w:color="000000"/>
              <w:right w:val="single" w:sz="4" w:space="0" w:color="auto"/>
            </w:tcBorders>
            <w:vAlign w:val="center"/>
            <w:hideMark/>
          </w:tcPr>
          <w:p w:rsidR="004343A6" w:rsidRPr="007518F5" w:rsidRDefault="004343A6">
            <w:pPr>
              <w:rPr>
                <w:rFonts w:cs="Times New Roman"/>
                <w:bCs/>
                <w:szCs w:val="24"/>
              </w:rPr>
            </w:pPr>
          </w:p>
        </w:tc>
        <w:tc>
          <w:tcPr>
            <w:tcW w:w="1088" w:type="dxa"/>
            <w:vMerge/>
            <w:tcBorders>
              <w:top w:val="single" w:sz="4" w:space="0" w:color="auto"/>
              <w:left w:val="single" w:sz="4" w:space="0" w:color="auto"/>
              <w:bottom w:val="single" w:sz="4" w:space="0" w:color="000000"/>
              <w:right w:val="single" w:sz="4" w:space="0" w:color="auto"/>
            </w:tcBorders>
            <w:vAlign w:val="center"/>
            <w:hideMark/>
          </w:tcPr>
          <w:p w:rsidR="004343A6" w:rsidRPr="007518F5" w:rsidRDefault="004343A6">
            <w:pPr>
              <w:rPr>
                <w:rFonts w:cs="Times New Roman"/>
                <w:bCs/>
                <w:szCs w:val="24"/>
              </w:rPr>
            </w:pPr>
          </w:p>
        </w:tc>
        <w:tc>
          <w:tcPr>
            <w:tcW w:w="1006" w:type="dxa"/>
            <w:vMerge/>
            <w:tcBorders>
              <w:top w:val="single" w:sz="4" w:space="0" w:color="auto"/>
              <w:left w:val="single" w:sz="4" w:space="0" w:color="auto"/>
              <w:bottom w:val="single" w:sz="4" w:space="0" w:color="000000"/>
              <w:right w:val="single" w:sz="4" w:space="0" w:color="auto"/>
            </w:tcBorders>
            <w:vAlign w:val="center"/>
            <w:hideMark/>
          </w:tcPr>
          <w:p w:rsidR="004343A6" w:rsidRPr="007518F5" w:rsidRDefault="004343A6">
            <w:pPr>
              <w:rPr>
                <w:rFonts w:cs="Times New Roman"/>
                <w:bCs/>
                <w:szCs w:val="24"/>
              </w:rPr>
            </w:pPr>
          </w:p>
        </w:tc>
        <w:tc>
          <w:tcPr>
            <w:tcW w:w="1357" w:type="dxa"/>
            <w:vMerge/>
            <w:tcBorders>
              <w:top w:val="single" w:sz="4" w:space="0" w:color="auto"/>
              <w:left w:val="single" w:sz="4" w:space="0" w:color="auto"/>
              <w:bottom w:val="single" w:sz="4" w:space="0" w:color="000000"/>
              <w:right w:val="single" w:sz="4" w:space="0" w:color="auto"/>
            </w:tcBorders>
            <w:vAlign w:val="center"/>
            <w:hideMark/>
          </w:tcPr>
          <w:p w:rsidR="004343A6" w:rsidRPr="007518F5" w:rsidRDefault="004343A6">
            <w:pPr>
              <w:rPr>
                <w:rFonts w:cs="Times New Roman"/>
                <w:bCs/>
                <w:szCs w:val="24"/>
              </w:rPr>
            </w:pPr>
          </w:p>
        </w:tc>
        <w:tc>
          <w:tcPr>
            <w:tcW w:w="1006" w:type="dxa"/>
            <w:vMerge/>
            <w:tcBorders>
              <w:top w:val="single" w:sz="4" w:space="0" w:color="auto"/>
              <w:left w:val="single" w:sz="4" w:space="0" w:color="auto"/>
              <w:bottom w:val="single" w:sz="4" w:space="0" w:color="000000"/>
              <w:right w:val="single" w:sz="4" w:space="0" w:color="auto"/>
            </w:tcBorders>
            <w:vAlign w:val="center"/>
            <w:hideMark/>
          </w:tcPr>
          <w:p w:rsidR="004343A6" w:rsidRPr="007518F5" w:rsidRDefault="004343A6">
            <w:pPr>
              <w:rPr>
                <w:rFonts w:cs="Times New Roman"/>
                <w:bCs/>
                <w:szCs w:val="24"/>
              </w:rPr>
            </w:pPr>
          </w:p>
        </w:tc>
      </w:tr>
      <w:tr w:rsidR="004343A6" w:rsidRPr="007518F5" w:rsidTr="00C65D20">
        <w:trPr>
          <w:trHeight w:val="525"/>
        </w:trPr>
        <w:tc>
          <w:tcPr>
            <w:tcW w:w="2732" w:type="dxa"/>
            <w:vMerge w:val="restart"/>
            <w:tcBorders>
              <w:top w:val="nil"/>
              <w:left w:val="single" w:sz="4" w:space="0" w:color="auto"/>
              <w:bottom w:val="single" w:sz="4" w:space="0" w:color="auto"/>
              <w:right w:val="single" w:sz="4" w:space="0" w:color="auto"/>
            </w:tcBorders>
            <w:noWrap/>
            <w:vAlign w:val="center"/>
            <w:hideMark/>
          </w:tcPr>
          <w:p w:rsidR="004343A6" w:rsidRPr="007518F5" w:rsidRDefault="004343A6">
            <w:pPr>
              <w:jc w:val="center"/>
              <w:rPr>
                <w:rFonts w:cs="Times New Roman"/>
                <w:szCs w:val="24"/>
              </w:rPr>
            </w:pPr>
            <w:r w:rsidRPr="007518F5">
              <w:rPr>
                <w:rFonts w:cs="Times New Roman"/>
              </w:rPr>
              <w:t>Thoại ngoại mạng VNP (phút)</w:t>
            </w:r>
          </w:p>
        </w:tc>
        <w:tc>
          <w:tcPr>
            <w:tcW w:w="2009" w:type="dxa"/>
            <w:vMerge w:val="restart"/>
            <w:tcBorders>
              <w:top w:val="nil"/>
              <w:left w:val="single" w:sz="4" w:space="0" w:color="auto"/>
              <w:bottom w:val="single" w:sz="4" w:space="0" w:color="000000"/>
              <w:right w:val="single" w:sz="4" w:space="0" w:color="auto"/>
            </w:tcBorders>
            <w:noWrap/>
            <w:vAlign w:val="center"/>
            <w:hideMark/>
          </w:tcPr>
          <w:p w:rsidR="004343A6" w:rsidRPr="007518F5" w:rsidRDefault="004343A6">
            <w:pPr>
              <w:jc w:val="center"/>
              <w:rPr>
                <w:rFonts w:cs="Times New Roman"/>
                <w:bCs/>
                <w:szCs w:val="24"/>
              </w:rPr>
            </w:pPr>
            <w:r w:rsidRPr="007518F5">
              <w:rPr>
                <w:rFonts w:cs="Times New Roman"/>
                <w:bCs/>
              </w:rPr>
              <w:t>450</w:t>
            </w:r>
          </w:p>
        </w:tc>
        <w:tc>
          <w:tcPr>
            <w:tcW w:w="1088" w:type="dxa"/>
            <w:vMerge w:val="restart"/>
            <w:tcBorders>
              <w:top w:val="nil"/>
              <w:left w:val="single" w:sz="4" w:space="0" w:color="auto"/>
              <w:bottom w:val="single" w:sz="4" w:space="0" w:color="000000"/>
              <w:right w:val="single" w:sz="4" w:space="0" w:color="auto"/>
            </w:tcBorders>
            <w:noWrap/>
            <w:vAlign w:val="center"/>
            <w:hideMark/>
          </w:tcPr>
          <w:p w:rsidR="004343A6" w:rsidRPr="007518F5" w:rsidRDefault="004343A6">
            <w:pPr>
              <w:jc w:val="center"/>
              <w:rPr>
                <w:rFonts w:cs="Times New Roman"/>
                <w:bCs/>
                <w:szCs w:val="24"/>
              </w:rPr>
            </w:pPr>
            <w:r w:rsidRPr="007518F5">
              <w:rPr>
                <w:rFonts w:cs="Times New Roman"/>
                <w:bCs/>
              </w:rPr>
              <w:t>250</w:t>
            </w:r>
          </w:p>
        </w:tc>
        <w:tc>
          <w:tcPr>
            <w:tcW w:w="1006" w:type="dxa"/>
            <w:vMerge w:val="restart"/>
            <w:tcBorders>
              <w:top w:val="nil"/>
              <w:left w:val="single" w:sz="4" w:space="0" w:color="auto"/>
              <w:bottom w:val="single" w:sz="4" w:space="0" w:color="000000"/>
              <w:right w:val="single" w:sz="4" w:space="0" w:color="auto"/>
            </w:tcBorders>
            <w:noWrap/>
            <w:vAlign w:val="center"/>
            <w:hideMark/>
          </w:tcPr>
          <w:p w:rsidR="004343A6" w:rsidRPr="007518F5" w:rsidRDefault="004343A6">
            <w:pPr>
              <w:jc w:val="center"/>
              <w:rPr>
                <w:rFonts w:cs="Times New Roman"/>
                <w:bCs/>
                <w:szCs w:val="24"/>
              </w:rPr>
            </w:pPr>
            <w:r w:rsidRPr="007518F5">
              <w:rPr>
                <w:rFonts w:cs="Times New Roman"/>
                <w:bCs/>
              </w:rPr>
              <w:t>150</w:t>
            </w:r>
          </w:p>
        </w:tc>
        <w:tc>
          <w:tcPr>
            <w:tcW w:w="1357" w:type="dxa"/>
            <w:vMerge w:val="restart"/>
            <w:tcBorders>
              <w:top w:val="nil"/>
              <w:left w:val="single" w:sz="4" w:space="0" w:color="auto"/>
              <w:bottom w:val="single" w:sz="4" w:space="0" w:color="000000"/>
              <w:right w:val="single" w:sz="4" w:space="0" w:color="auto"/>
            </w:tcBorders>
            <w:noWrap/>
            <w:vAlign w:val="center"/>
            <w:hideMark/>
          </w:tcPr>
          <w:p w:rsidR="004343A6" w:rsidRPr="007518F5" w:rsidRDefault="004343A6">
            <w:pPr>
              <w:jc w:val="center"/>
              <w:rPr>
                <w:rFonts w:cs="Times New Roman"/>
                <w:bCs/>
                <w:szCs w:val="24"/>
              </w:rPr>
            </w:pPr>
            <w:r w:rsidRPr="007518F5">
              <w:rPr>
                <w:rFonts w:cs="Times New Roman"/>
                <w:bCs/>
              </w:rPr>
              <w:t>80</w:t>
            </w:r>
          </w:p>
        </w:tc>
        <w:tc>
          <w:tcPr>
            <w:tcW w:w="1006" w:type="dxa"/>
            <w:vMerge w:val="restart"/>
            <w:tcBorders>
              <w:top w:val="nil"/>
              <w:left w:val="single" w:sz="4" w:space="0" w:color="auto"/>
              <w:bottom w:val="single" w:sz="4" w:space="0" w:color="000000"/>
              <w:right w:val="single" w:sz="4" w:space="0" w:color="auto"/>
            </w:tcBorders>
            <w:noWrap/>
            <w:vAlign w:val="center"/>
            <w:hideMark/>
          </w:tcPr>
          <w:p w:rsidR="004343A6" w:rsidRPr="007518F5" w:rsidRDefault="004343A6">
            <w:pPr>
              <w:jc w:val="center"/>
              <w:rPr>
                <w:rFonts w:cs="Times New Roman"/>
                <w:bCs/>
                <w:szCs w:val="24"/>
              </w:rPr>
            </w:pPr>
            <w:r w:rsidRPr="007518F5">
              <w:rPr>
                <w:rFonts w:cs="Times New Roman"/>
                <w:bCs/>
              </w:rPr>
              <w:t>50</w:t>
            </w:r>
          </w:p>
        </w:tc>
      </w:tr>
      <w:tr w:rsidR="004343A6" w:rsidRPr="007518F5" w:rsidTr="00C65D20">
        <w:trPr>
          <w:trHeight w:val="525"/>
        </w:trPr>
        <w:tc>
          <w:tcPr>
            <w:tcW w:w="2732" w:type="dxa"/>
            <w:vMerge/>
            <w:tcBorders>
              <w:top w:val="nil"/>
              <w:left w:val="single" w:sz="4" w:space="0" w:color="auto"/>
              <w:bottom w:val="single" w:sz="4" w:space="0" w:color="auto"/>
              <w:right w:val="single" w:sz="4" w:space="0" w:color="auto"/>
            </w:tcBorders>
            <w:vAlign w:val="center"/>
            <w:hideMark/>
          </w:tcPr>
          <w:p w:rsidR="004343A6" w:rsidRPr="007518F5" w:rsidRDefault="004343A6">
            <w:pPr>
              <w:rPr>
                <w:rFonts w:cs="Times New Roman"/>
                <w:szCs w:val="24"/>
              </w:rPr>
            </w:pPr>
          </w:p>
        </w:tc>
        <w:tc>
          <w:tcPr>
            <w:tcW w:w="2009" w:type="dxa"/>
            <w:vMerge/>
            <w:tcBorders>
              <w:top w:val="nil"/>
              <w:left w:val="single" w:sz="4" w:space="0" w:color="auto"/>
              <w:bottom w:val="single" w:sz="4" w:space="0" w:color="000000"/>
              <w:right w:val="single" w:sz="4" w:space="0" w:color="auto"/>
            </w:tcBorders>
            <w:vAlign w:val="center"/>
            <w:hideMark/>
          </w:tcPr>
          <w:p w:rsidR="004343A6" w:rsidRPr="007518F5" w:rsidRDefault="004343A6">
            <w:pPr>
              <w:rPr>
                <w:rFonts w:cs="Times New Roman"/>
                <w:bCs/>
                <w:szCs w:val="24"/>
              </w:rPr>
            </w:pPr>
          </w:p>
        </w:tc>
        <w:tc>
          <w:tcPr>
            <w:tcW w:w="1088" w:type="dxa"/>
            <w:vMerge/>
            <w:tcBorders>
              <w:top w:val="nil"/>
              <w:left w:val="single" w:sz="4" w:space="0" w:color="auto"/>
              <w:bottom w:val="single" w:sz="4" w:space="0" w:color="000000"/>
              <w:right w:val="single" w:sz="4" w:space="0" w:color="auto"/>
            </w:tcBorders>
            <w:vAlign w:val="center"/>
            <w:hideMark/>
          </w:tcPr>
          <w:p w:rsidR="004343A6" w:rsidRPr="007518F5" w:rsidRDefault="004343A6">
            <w:pPr>
              <w:rPr>
                <w:rFonts w:cs="Times New Roman"/>
                <w:bCs/>
                <w:szCs w:val="24"/>
              </w:rPr>
            </w:pPr>
          </w:p>
        </w:tc>
        <w:tc>
          <w:tcPr>
            <w:tcW w:w="1006" w:type="dxa"/>
            <w:vMerge/>
            <w:tcBorders>
              <w:top w:val="nil"/>
              <w:left w:val="single" w:sz="4" w:space="0" w:color="auto"/>
              <w:bottom w:val="single" w:sz="4" w:space="0" w:color="000000"/>
              <w:right w:val="single" w:sz="4" w:space="0" w:color="auto"/>
            </w:tcBorders>
            <w:vAlign w:val="center"/>
            <w:hideMark/>
          </w:tcPr>
          <w:p w:rsidR="004343A6" w:rsidRPr="007518F5" w:rsidRDefault="004343A6">
            <w:pPr>
              <w:rPr>
                <w:rFonts w:cs="Times New Roman"/>
                <w:bCs/>
                <w:szCs w:val="24"/>
              </w:rPr>
            </w:pPr>
          </w:p>
        </w:tc>
        <w:tc>
          <w:tcPr>
            <w:tcW w:w="1357" w:type="dxa"/>
            <w:vMerge/>
            <w:tcBorders>
              <w:top w:val="nil"/>
              <w:left w:val="single" w:sz="4" w:space="0" w:color="auto"/>
              <w:bottom w:val="single" w:sz="4" w:space="0" w:color="000000"/>
              <w:right w:val="single" w:sz="4" w:space="0" w:color="auto"/>
            </w:tcBorders>
            <w:vAlign w:val="center"/>
            <w:hideMark/>
          </w:tcPr>
          <w:p w:rsidR="004343A6" w:rsidRPr="007518F5" w:rsidRDefault="004343A6">
            <w:pPr>
              <w:rPr>
                <w:rFonts w:cs="Times New Roman"/>
                <w:bCs/>
                <w:szCs w:val="24"/>
              </w:rPr>
            </w:pPr>
          </w:p>
        </w:tc>
        <w:tc>
          <w:tcPr>
            <w:tcW w:w="1006" w:type="dxa"/>
            <w:vMerge/>
            <w:tcBorders>
              <w:top w:val="nil"/>
              <w:left w:val="single" w:sz="4" w:space="0" w:color="auto"/>
              <w:bottom w:val="single" w:sz="4" w:space="0" w:color="000000"/>
              <w:right w:val="single" w:sz="4" w:space="0" w:color="auto"/>
            </w:tcBorders>
            <w:vAlign w:val="center"/>
            <w:hideMark/>
          </w:tcPr>
          <w:p w:rsidR="004343A6" w:rsidRPr="007518F5" w:rsidRDefault="004343A6">
            <w:pPr>
              <w:rPr>
                <w:rFonts w:cs="Times New Roman"/>
                <w:bCs/>
                <w:szCs w:val="24"/>
              </w:rPr>
            </w:pPr>
          </w:p>
        </w:tc>
      </w:tr>
      <w:tr w:rsidR="004343A6" w:rsidRPr="007518F5" w:rsidTr="00C65D20">
        <w:trPr>
          <w:trHeight w:val="525"/>
        </w:trPr>
        <w:tc>
          <w:tcPr>
            <w:tcW w:w="2732" w:type="dxa"/>
            <w:vMerge w:val="restart"/>
            <w:tcBorders>
              <w:top w:val="nil"/>
              <w:left w:val="single" w:sz="4" w:space="0" w:color="auto"/>
              <w:bottom w:val="single" w:sz="4" w:space="0" w:color="auto"/>
              <w:right w:val="single" w:sz="4" w:space="0" w:color="auto"/>
            </w:tcBorders>
            <w:noWrap/>
            <w:vAlign w:val="center"/>
            <w:hideMark/>
          </w:tcPr>
          <w:p w:rsidR="004343A6" w:rsidRPr="007518F5" w:rsidRDefault="004343A6">
            <w:pPr>
              <w:jc w:val="center"/>
              <w:rPr>
                <w:rFonts w:cs="Times New Roman"/>
                <w:szCs w:val="24"/>
              </w:rPr>
            </w:pPr>
            <w:r w:rsidRPr="007518F5">
              <w:rPr>
                <w:rFonts w:cs="Times New Roman"/>
              </w:rPr>
              <w:t>SMS trong nước (tin)</w:t>
            </w:r>
          </w:p>
        </w:tc>
        <w:tc>
          <w:tcPr>
            <w:tcW w:w="2009" w:type="dxa"/>
            <w:vMerge w:val="restart"/>
            <w:tcBorders>
              <w:top w:val="nil"/>
              <w:left w:val="single" w:sz="4" w:space="0" w:color="auto"/>
              <w:bottom w:val="single" w:sz="4" w:space="0" w:color="000000"/>
              <w:right w:val="single" w:sz="4" w:space="0" w:color="auto"/>
            </w:tcBorders>
            <w:noWrap/>
            <w:vAlign w:val="center"/>
            <w:hideMark/>
          </w:tcPr>
          <w:p w:rsidR="004343A6" w:rsidRPr="007518F5" w:rsidRDefault="004343A6">
            <w:pPr>
              <w:jc w:val="center"/>
              <w:rPr>
                <w:rFonts w:cs="Times New Roman"/>
                <w:bCs/>
                <w:szCs w:val="24"/>
              </w:rPr>
            </w:pPr>
            <w:r w:rsidRPr="007518F5">
              <w:rPr>
                <w:rFonts w:cs="Times New Roman"/>
                <w:bCs/>
              </w:rPr>
              <w:t>200</w:t>
            </w:r>
          </w:p>
        </w:tc>
        <w:tc>
          <w:tcPr>
            <w:tcW w:w="1088" w:type="dxa"/>
            <w:vMerge w:val="restart"/>
            <w:tcBorders>
              <w:top w:val="nil"/>
              <w:left w:val="single" w:sz="4" w:space="0" w:color="auto"/>
              <w:bottom w:val="single" w:sz="4" w:space="0" w:color="000000"/>
              <w:right w:val="single" w:sz="4" w:space="0" w:color="auto"/>
            </w:tcBorders>
            <w:noWrap/>
            <w:vAlign w:val="center"/>
            <w:hideMark/>
          </w:tcPr>
          <w:p w:rsidR="004343A6" w:rsidRPr="007518F5" w:rsidRDefault="004343A6">
            <w:pPr>
              <w:jc w:val="center"/>
              <w:rPr>
                <w:rFonts w:cs="Times New Roman"/>
                <w:bCs/>
                <w:szCs w:val="24"/>
              </w:rPr>
            </w:pPr>
            <w:r w:rsidRPr="007518F5">
              <w:rPr>
                <w:rFonts w:cs="Times New Roman"/>
                <w:bCs/>
              </w:rPr>
              <w:t>100</w:t>
            </w:r>
          </w:p>
        </w:tc>
        <w:tc>
          <w:tcPr>
            <w:tcW w:w="1006" w:type="dxa"/>
            <w:vMerge w:val="restart"/>
            <w:tcBorders>
              <w:top w:val="nil"/>
              <w:left w:val="single" w:sz="4" w:space="0" w:color="auto"/>
              <w:bottom w:val="single" w:sz="4" w:space="0" w:color="000000"/>
              <w:right w:val="single" w:sz="4" w:space="0" w:color="auto"/>
            </w:tcBorders>
            <w:noWrap/>
            <w:vAlign w:val="center"/>
            <w:hideMark/>
          </w:tcPr>
          <w:p w:rsidR="004343A6" w:rsidRPr="007518F5" w:rsidRDefault="004343A6">
            <w:pPr>
              <w:jc w:val="center"/>
              <w:rPr>
                <w:rFonts w:cs="Times New Roman"/>
                <w:bCs/>
                <w:szCs w:val="24"/>
              </w:rPr>
            </w:pPr>
            <w:r w:rsidRPr="007518F5">
              <w:rPr>
                <w:rFonts w:cs="Times New Roman"/>
                <w:bCs/>
              </w:rPr>
              <w:t>50</w:t>
            </w:r>
          </w:p>
        </w:tc>
        <w:tc>
          <w:tcPr>
            <w:tcW w:w="1357" w:type="dxa"/>
            <w:vMerge w:val="restart"/>
            <w:tcBorders>
              <w:top w:val="nil"/>
              <w:left w:val="single" w:sz="4" w:space="0" w:color="auto"/>
              <w:bottom w:val="single" w:sz="4" w:space="0" w:color="000000"/>
              <w:right w:val="single" w:sz="4" w:space="0" w:color="auto"/>
            </w:tcBorders>
            <w:noWrap/>
            <w:vAlign w:val="center"/>
            <w:hideMark/>
          </w:tcPr>
          <w:p w:rsidR="004343A6" w:rsidRPr="007518F5" w:rsidRDefault="004343A6">
            <w:pPr>
              <w:jc w:val="center"/>
              <w:rPr>
                <w:rFonts w:cs="Times New Roman"/>
                <w:bCs/>
                <w:szCs w:val="24"/>
              </w:rPr>
            </w:pPr>
            <w:r w:rsidRPr="007518F5">
              <w:rPr>
                <w:rFonts w:cs="Times New Roman"/>
                <w:bCs/>
              </w:rPr>
              <w:t>50</w:t>
            </w:r>
          </w:p>
        </w:tc>
        <w:tc>
          <w:tcPr>
            <w:tcW w:w="1006" w:type="dxa"/>
            <w:vMerge w:val="restart"/>
            <w:tcBorders>
              <w:top w:val="nil"/>
              <w:left w:val="single" w:sz="4" w:space="0" w:color="auto"/>
              <w:bottom w:val="single" w:sz="4" w:space="0" w:color="000000"/>
              <w:right w:val="single" w:sz="4" w:space="0" w:color="auto"/>
            </w:tcBorders>
            <w:noWrap/>
            <w:vAlign w:val="center"/>
            <w:hideMark/>
          </w:tcPr>
          <w:p w:rsidR="004343A6" w:rsidRPr="007518F5" w:rsidRDefault="004343A6">
            <w:pPr>
              <w:jc w:val="center"/>
              <w:rPr>
                <w:rFonts w:cs="Times New Roman"/>
                <w:bCs/>
                <w:szCs w:val="24"/>
              </w:rPr>
            </w:pPr>
            <w:r w:rsidRPr="007518F5">
              <w:rPr>
                <w:rFonts w:cs="Times New Roman"/>
                <w:bCs/>
              </w:rPr>
              <w:t>30</w:t>
            </w:r>
          </w:p>
        </w:tc>
      </w:tr>
      <w:tr w:rsidR="004343A6" w:rsidRPr="007518F5" w:rsidTr="00C65D20">
        <w:trPr>
          <w:trHeight w:val="525"/>
        </w:trPr>
        <w:tc>
          <w:tcPr>
            <w:tcW w:w="2732" w:type="dxa"/>
            <w:vMerge/>
            <w:tcBorders>
              <w:top w:val="nil"/>
              <w:left w:val="single" w:sz="4" w:space="0" w:color="auto"/>
              <w:bottom w:val="single" w:sz="4" w:space="0" w:color="auto"/>
              <w:right w:val="single" w:sz="4" w:space="0" w:color="auto"/>
            </w:tcBorders>
            <w:vAlign w:val="center"/>
            <w:hideMark/>
          </w:tcPr>
          <w:p w:rsidR="004343A6" w:rsidRPr="007518F5" w:rsidRDefault="004343A6">
            <w:pPr>
              <w:rPr>
                <w:rFonts w:cs="Times New Roman"/>
                <w:szCs w:val="24"/>
              </w:rPr>
            </w:pPr>
          </w:p>
        </w:tc>
        <w:tc>
          <w:tcPr>
            <w:tcW w:w="2009" w:type="dxa"/>
            <w:vMerge/>
            <w:tcBorders>
              <w:top w:val="nil"/>
              <w:left w:val="single" w:sz="4" w:space="0" w:color="auto"/>
              <w:bottom w:val="single" w:sz="4" w:space="0" w:color="000000"/>
              <w:right w:val="single" w:sz="4" w:space="0" w:color="auto"/>
            </w:tcBorders>
            <w:vAlign w:val="center"/>
            <w:hideMark/>
          </w:tcPr>
          <w:p w:rsidR="004343A6" w:rsidRPr="007518F5" w:rsidRDefault="004343A6">
            <w:pPr>
              <w:rPr>
                <w:rFonts w:cs="Times New Roman"/>
                <w:bCs/>
                <w:szCs w:val="24"/>
              </w:rPr>
            </w:pPr>
          </w:p>
        </w:tc>
        <w:tc>
          <w:tcPr>
            <w:tcW w:w="1088" w:type="dxa"/>
            <w:vMerge/>
            <w:tcBorders>
              <w:top w:val="nil"/>
              <w:left w:val="single" w:sz="4" w:space="0" w:color="auto"/>
              <w:bottom w:val="single" w:sz="4" w:space="0" w:color="000000"/>
              <w:right w:val="single" w:sz="4" w:space="0" w:color="auto"/>
            </w:tcBorders>
            <w:vAlign w:val="center"/>
            <w:hideMark/>
          </w:tcPr>
          <w:p w:rsidR="004343A6" w:rsidRPr="007518F5" w:rsidRDefault="004343A6">
            <w:pPr>
              <w:rPr>
                <w:rFonts w:cs="Times New Roman"/>
                <w:bCs/>
                <w:szCs w:val="24"/>
              </w:rPr>
            </w:pPr>
          </w:p>
        </w:tc>
        <w:tc>
          <w:tcPr>
            <w:tcW w:w="1006" w:type="dxa"/>
            <w:vMerge/>
            <w:tcBorders>
              <w:top w:val="nil"/>
              <w:left w:val="single" w:sz="4" w:space="0" w:color="auto"/>
              <w:bottom w:val="single" w:sz="4" w:space="0" w:color="000000"/>
              <w:right w:val="single" w:sz="4" w:space="0" w:color="auto"/>
            </w:tcBorders>
            <w:vAlign w:val="center"/>
            <w:hideMark/>
          </w:tcPr>
          <w:p w:rsidR="004343A6" w:rsidRPr="007518F5" w:rsidRDefault="004343A6">
            <w:pPr>
              <w:rPr>
                <w:rFonts w:cs="Times New Roman"/>
                <w:bCs/>
                <w:szCs w:val="24"/>
              </w:rPr>
            </w:pPr>
          </w:p>
        </w:tc>
        <w:tc>
          <w:tcPr>
            <w:tcW w:w="1357" w:type="dxa"/>
            <w:vMerge/>
            <w:tcBorders>
              <w:top w:val="nil"/>
              <w:left w:val="single" w:sz="4" w:space="0" w:color="auto"/>
              <w:bottom w:val="single" w:sz="4" w:space="0" w:color="000000"/>
              <w:right w:val="single" w:sz="4" w:space="0" w:color="auto"/>
            </w:tcBorders>
            <w:vAlign w:val="center"/>
            <w:hideMark/>
          </w:tcPr>
          <w:p w:rsidR="004343A6" w:rsidRPr="007518F5" w:rsidRDefault="004343A6">
            <w:pPr>
              <w:rPr>
                <w:rFonts w:cs="Times New Roman"/>
                <w:bCs/>
                <w:szCs w:val="24"/>
              </w:rPr>
            </w:pPr>
          </w:p>
        </w:tc>
        <w:tc>
          <w:tcPr>
            <w:tcW w:w="1006" w:type="dxa"/>
            <w:vMerge/>
            <w:tcBorders>
              <w:top w:val="nil"/>
              <w:left w:val="single" w:sz="4" w:space="0" w:color="auto"/>
              <w:bottom w:val="single" w:sz="4" w:space="0" w:color="000000"/>
              <w:right w:val="single" w:sz="4" w:space="0" w:color="auto"/>
            </w:tcBorders>
            <w:vAlign w:val="center"/>
            <w:hideMark/>
          </w:tcPr>
          <w:p w:rsidR="004343A6" w:rsidRPr="007518F5" w:rsidRDefault="004343A6">
            <w:pPr>
              <w:rPr>
                <w:rFonts w:cs="Times New Roman"/>
                <w:bCs/>
                <w:szCs w:val="24"/>
              </w:rPr>
            </w:pPr>
          </w:p>
        </w:tc>
      </w:tr>
      <w:tr w:rsidR="004343A6" w:rsidRPr="007518F5" w:rsidTr="00C65D20">
        <w:trPr>
          <w:trHeight w:val="525"/>
        </w:trPr>
        <w:tc>
          <w:tcPr>
            <w:tcW w:w="2732" w:type="dxa"/>
            <w:vMerge w:val="restart"/>
            <w:tcBorders>
              <w:top w:val="nil"/>
              <w:left w:val="single" w:sz="4" w:space="0" w:color="auto"/>
              <w:bottom w:val="single" w:sz="4" w:space="0" w:color="000000"/>
              <w:right w:val="single" w:sz="4" w:space="0" w:color="auto"/>
            </w:tcBorders>
            <w:noWrap/>
            <w:vAlign w:val="center"/>
            <w:hideMark/>
          </w:tcPr>
          <w:p w:rsidR="004343A6" w:rsidRPr="007518F5" w:rsidRDefault="004343A6">
            <w:pPr>
              <w:jc w:val="center"/>
              <w:rPr>
                <w:rFonts w:cs="Times New Roman"/>
                <w:szCs w:val="24"/>
              </w:rPr>
            </w:pPr>
            <w:r w:rsidRPr="007518F5">
              <w:rPr>
                <w:rFonts w:cs="Times New Roman"/>
              </w:rPr>
              <w:t>Data</w:t>
            </w:r>
          </w:p>
        </w:tc>
        <w:tc>
          <w:tcPr>
            <w:tcW w:w="2009" w:type="dxa"/>
            <w:vMerge w:val="restart"/>
            <w:tcBorders>
              <w:top w:val="nil"/>
              <w:left w:val="single" w:sz="4" w:space="0" w:color="auto"/>
              <w:bottom w:val="single" w:sz="4" w:space="0" w:color="000000"/>
              <w:right w:val="single" w:sz="4" w:space="0" w:color="auto"/>
            </w:tcBorders>
            <w:noWrap/>
            <w:vAlign w:val="center"/>
            <w:hideMark/>
          </w:tcPr>
          <w:p w:rsidR="004343A6" w:rsidRPr="007518F5" w:rsidRDefault="004343A6">
            <w:pPr>
              <w:jc w:val="center"/>
              <w:rPr>
                <w:rFonts w:cs="Times New Roman"/>
                <w:bCs/>
                <w:szCs w:val="24"/>
              </w:rPr>
            </w:pPr>
            <w:r w:rsidRPr="007518F5">
              <w:rPr>
                <w:rFonts w:cs="Times New Roman"/>
                <w:bCs/>
              </w:rPr>
              <w:t>M135 (2,2G)</w:t>
            </w:r>
          </w:p>
        </w:tc>
        <w:tc>
          <w:tcPr>
            <w:tcW w:w="1088" w:type="dxa"/>
            <w:vMerge w:val="restart"/>
            <w:tcBorders>
              <w:top w:val="nil"/>
              <w:left w:val="single" w:sz="4" w:space="0" w:color="auto"/>
              <w:bottom w:val="single" w:sz="4" w:space="0" w:color="000000"/>
              <w:right w:val="single" w:sz="4" w:space="0" w:color="auto"/>
            </w:tcBorders>
            <w:noWrap/>
            <w:vAlign w:val="center"/>
            <w:hideMark/>
          </w:tcPr>
          <w:p w:rsidR="004343A6" w:rsidRPr="007518F5" w:rsidRDefault="004343A6">
            <w:pPr>
              <w:jc w:val="center"/>
              <w:rPr>
                <w:rFonts w:cs="Times New Roman"/>
                <w:bCs/>
                <w:szCs w:val="24"/>
              </w:rPr>
            </w:pPr>
            <w:r w:rsidRPr="007518F5">
              <w:rPr>
                <w:rFonts w:cs="Times New Roman"/>
                <w:bCs/>
              </w:rPr>
              <w:t>M100 (1,5G)</w:t>
            </w:r>
          </w:p>
        </w:tc>
        <w:tc>
          <w:tcPr>
            <w:tcW w:w="1006" w:type="dxa"/>
            <w:vMerge w:val="restart"/>
            <w:tcBorders>
              <w:top w:val="nil"/>
              <w:left w:val="single" w:sz="4" w:space="0" w:color="auto"/>
              <w:bottom w:val="single" w:sz="4" w:space="0" w:color="000000"/>
              <w:right w:val="single" w:sz="4" w:space="0" w:color="auto"/>
            </w:tcBorders>
            <w:noWrap/>
            <w:vAlign w:val="center"/>
            <w:hideMark/>
          </w:tcPr>
          <w:p w:rsidR="004343A6" w:rsidRPr="007518F5" w:rsidRDefault="004343A6">
            <w:pPr>
              <w:jc w:val="center"/>
              <w:rPr>
                <w:rFonts w:cs="Times New Roman"/>
                <w:bCs/>
                <w:szCs w:val="24"/>
              </w:rPr>
            </w:pPr>
            <w:r w:rsidRPr="007518F5">
              <w:rPr>
                <w:rFonts w:cs="Times New Roman"/>
                <w:bCs/>
              </w:rPr>
              <w:t>M50 650Mb)</w:t>
            </w:r>
          </w:p>
        </w:tc>
        <w:tc>
          <w:tcPr>
            <w:tcW w:w="1357" w:type="dxa"/>
            <w:vMerge w:val="restart"/>
            <w:tcBorders>
              <w:top w:val="nil"/>
              <w:left w:val="single" w:sz="4" w:space="0" w:color="auto"/>
              <w:bottom w:val="single" w:sz="4" w:space="0" w:color="000000"/>
              <w:right w:val="single" w:sz="4" w:space="0" w:color="auto"/>
            </w:tcBorders>
            <w:noWrap/>
            <w:vAlign w:val="center"/>
            <w:hideMark/>
          </w:tcPr>
          <w:p w:rsidR="004343A6" w:rsidRPr="007518F5" w:rsidRDefault="004343A6">
            <w:pPr>
              <w:jc w:val="center"/>
              <w:rPr>
                <w:rFonts w:cs="Times New Roman"/>
                <w:bCs/>
                <w:szCs w:val="24"/>
              </w:rPr>
            </w:pPr>
            <w:r w:rsidRPr="007518F5">
              <w:rPr>
                <w:rFonts w:cs="Times New Roman"/>
                <w:bCs/>
              </w:rPr>
              <w:t>M50 (650M)</w:t>
            </w:r>
          </w:p>
        </w:tc>
        <w:tc>
          <w:tcPr>
            <w:tcW w:w="1006" w:type="dxa"/>
            <w:vMerge w:val="restart"/>
            <w:tcBorders>
              <w:top w:val="nil"/>
              <w:left w:val="single" w:sz="4" w:space="0" w:color="auto"/>
              <w:bottom w:val="single" w:sz="4" w:space="0" w:color="000000"/>
              <w:right w:val="single" w:sz="4" w:space="0" w:color="auto"/>
            </w:tcBorders>
            <w:noWrap/>
            <w:vAlign w:val="center"/>
            <w:hideMark/>
          </w:tcPr>
          <w:p w:rsidR="004343A6" w:rsidRPr="007518F5" w:rsidRDefault="004343A6">
            <w:pPr>
              <w:jc w:val="center"/>
              <w:rPr>
                <w:rFonts w:cs="Times New Roman"/>
                <w:bCs/>
                <w:szCs w:val="24"/>
              </w:rPr>
            </w:pPr>
            <w:r w:rsidRPr="007518F5">
              <w:rPr>
                <w:rFonts w:cs="Times New Roman"/>
                <w:bCs/>
              </w:rPr>
              <w:t>M50 (650M)</w:t>
            </w:r>
          </w:p>
        </w:tc>
      </w:tr>
      <w:tr w:rsidR="004343A6" w:rsidRPr="007518F5" w:rsidTr="00C65D20">
        <w:trPr>
          <w:trHeight w:val="525"/>
        </w:trPr>
        <w:tc>
          <w:tcPr>
            <w:tcW w:w="2732" w:type="dxa"/>
            <w:vMerge/>
            <w:tcBorders>
              <w:top w:val="nil"/>
              <w:left w:val="single" w:sz="4" w:space="0" w:color="auto"/>
              <w:bottom w:val="single" w:sz="4" w:space="0" w:color="000000"/>
              <w:right w:val="single" w:sz="4" w:space="0" w:color="auto"/>
            </w:tcBorders>
            <w:vAlign w:val="center"/>
            <w:hideMark/>
          </w:tcPr>
          <w:p w:rsidR="004343A6" w:rsidRPr="007518F5" w:rsidRDefault="004343A6">
            <w:pPr>
              <w:rPr>
                <w:rFonts w:cs="Times New Roman"/>
                <w:szCs w:val="24"/>
              </w:rPr>
            </w:pPr>
          </w:p>
        </w:tc>
        <w:tc>
          <w:tcPr>
            <w:tcW w:w="2009" w:type="dxa"/>
            <w:vMerge/>
            <w:tcBorders>
              <w:top w:val="nil"/>
              <w:left w:val="single" w:sz="4" w:space="0" w:color="auto"/>
              <w:bottom w:val="single" w:sz="4" w:space="0" w:color="000000"/>
              <w:right w:val="single" w:sz="4" w:space="0" w:color="auto"/>
            </w:tcBorders>
            <w:vAlign w:val="center"/>
            <w:hideMark/>
          </w:tcPr>
          <w:p w:rsidR="004343A6" w:rsidRPr="007518F5" w:rsidRDefault="004343A6">
            <w:pPr>
              <w:rPr>
                <w:rFonts w:cs="Times New Roman"/>
                <w:bCs/>
                <w:szCs w:val="24"/>
              </w:rPr>
            </w:pPr>
          </w:p>
        </w:tc>
        <w:tc>
          <w:tcPr>
            <w:tcW w:w="1088" w:type="dxa"/>
            <w:vMerge/>
            <w:tcBorders>
              <w:top w:val="nil"/>
              <w:left w:val="single" w:sz="4" w:space="0" w:color="auto"/>
              <w:bottom w:val="single" w:sz="4" w:space="0" w:color="000000"/>
              <w:right w:val="single" w:sz="4" w:space="0" w:color="auto"/>
            </w:tcBorders>
            <w:vAlign w:val="center"/>
            <w:hideMark/>
          </w:tcPr>
          <w:p w:rsidR="004343A6" w:rsidRPr="007518F5" w:rsidRDefault="004343A6">
            <w:pPr>
              <w:rPr>
                <w:rFonts w:cs="Times New Roman"/>
                <w:bCs/>
                <w:szCs w:val="24"/>
              </w:rPr>
            </w:pPr>
          </w:p>
        </w:tc>
        <w:tc>
          <w:tcPr>
            <w:tcW w:w="1006" w:type="dxa"/>
            <w:vMerge/>
            <w:tcBorders>
              <w:top w:val="nil"/>
              <w:left w:val="single" w:sz="4" w:space="0" w:color="auto"/>
              <w:bottom w:val="single" w:sz="4" w:space="0" w:color="000000"/>
              <w:right w:val="single" w:sz="4" w:space="0" w:color="auto"/>
            </w:tcBorders>
            <w:vAlign w:val="center"/>
            <w:hideMark/>
          </w:tcPr>
          <w:p w:rsidR="004343A6" w:rsidRPr="007518F5" w:rsidRDefault="004343A6">
            <w:pPr>
              <w:rPr>
                <w:rFonts w:cs="Times New Roman"/>
                <w:bCs/>
                <w:szCs w:val="24"/>
              </w:rPr>
            </w:pPr>
          </w:p>
        </w:tc>
        <w:tc>
          <w:tcPr>
            <w:tcW w:w="1357" w:type="dxa"/>
            <w:vMerge/>
            <w:tcBorders>
              <w:top w:val="nil"/>
              <w:left w:val="single" w:sz="4" w:space="0" w:color="auto"/>
              <w:bottom w:val="single" w:sz="4" w:space="0" w:color="000000"/>
              <w:right w:val="single" w:sz="4" w:space="0" w:color="auto"/>
            </w:tcBorders>
            <w:vAlign w:val="center"/>
            <w:hideMark/>
          </w:tcPr>
          <w:p w:rsidR="004343A6" w:rsidRPr="007518F5" w:rsidRDefault="004343A6">
            <w:pPr>
              <w:rPr>
                <w:rFonts w:cs="Times New Roman"/>
                <w:bCs/>
                <w:szCs w:val="24"/>
              </w:rPr>
            </w:pPr>
          </w:p>
        </w:tc>
        <w:tc>
          <w:tcPr>
            <w:tcW w:w="1006" w:type="dxa"/>
            <w:vMerge/>
            <w:tcBorders>
              <w:top w:val="nil"/>
              <w:left w:val="single" w:sz="4" w:space="0" w:color="auto"/>
              <w:bottom w:val="single" w:sz="4" w:space="0" w:color="000000"/>
              <w:right w:val="single" w:sz="4" w:space="0" w:color="auto"/>
            </w:tcBorders>
            <w:vAlign w:val="center"/>
            <w:hideMark/>
          </w:tcPr>
          <w:p w:rsidR="004343A6" w:rsidRPr="007518F5" w:rsidRDefault="004343A6">
            <w:pPr>
              <w:rPr>
                <w:rFonts w:cs="Times New Roman"/>
                <w:bCs/>
                <w:szCs w:val="24"/>
              </w:rPr>
            </w:pPr>
          </w:p>
        </w:tc>
      </w:tr>
      <w:tr w:rsidR="004343A6" w:rsidRPr="007518F5" w:rsidTr="00C65D20">
        <w:trPr>
          <w:trHeight w:val="525"/>
        </w:trPr>
        <w:tc>
          <w:tcPr>
            <w:tcW w:w="2732" w:type="dxa"/>
            <w:vMerge/>
            <w:tcBorders>
              <w:top w:val="nil"/>
              <w:left w:val="single" w:sz="4" w:space="0" w:color="auto"/>
              <w:bottom w:val="single" w:sz="4" w:space="0" w:color="000000"/>
              <w:right w:val="single" w:sz="4" w:space="0" w:color="auto"/>
            </w:tcBorders>
            <w:vAlign w:val="center"/>
            <w:hideMark/>
          </w:tcPr>
          <w:p w:rsidR="004343A6" w:rsidRPr="007518F5" w:rsidRDefault="004343A6">
            <w:pPr>
              <w:rPr>
                <w:rFonts w:cs="Times New Roman"/>
                <w:szCs w:val="24"/>
              </w:rPr>
            </w:pPr>
          </w:p>
        </w:tc>
        <w:tc>
          <w:tcPr>
            <w:tcW w:w="2009" w:type="dxa"/>
            <w:vMerge/>
            <w:tcBorders>
              <w:top w:val="nil"/>
              <w:left w:val="single" w:sz="4" w:space="0" w:color="auto"/>
              <w:bottom w:val="single" w:sz="4" w:space="0" w:color="000000"/>
              <w:right w:val="single" w:sz="4" w:space="0" w:color="auto"/>
            </w:tcBorders>
            <w:vAlign w:val="center"/>
            <w:hideMark/>
          </w:tcPr>
          <w:p w:rsidR="004343A6" w:rsidRPr="007518F5" w:rsidRDefault="004343A6">
            <w:pPr>
              <w:rPr>
                <w:rFonts w:cs="Times New Roman"/>
                <w:bCs/>
                <w:szCs w:val="24"/>
              </w:rPr>
            </w:pPr>
          </w:p>
        </w:tc>
        <w:tc>
          <w:tcPr>
            <w:tcW w:w="1088" w:type="dxa"/>
            <w:vMerge/>
            <w:tcBorders>
              <w:top w:val="nil"/>
              <w:left w:val="single" w:sz="4" w:space="0" w:color="auto"/>
              <w:bottom w:val="single" w:sz="4" w:space="0" w:color="000000"/>
              <w:right w:val="single" w:sz="4" w:space="0" w:color="auto"/>
            </w:tcBorders>
            <w:vAlign w:val="center"/>
            <w:hideMark/>
          </w:tcPr>
          <w:p w:rsidR="004343A6" w:rsidRPr="007518F5" w:rsidRDefault="004343A6">
            <w:pPr>
              <w:rPr>
                <w:rFonts w:cs="Times New Roman"/>
                <w:bCs/>
                <w:szCs w:val="24"/>
              </w:rPr>
            </w:pPr>
          </w:p>
        </w:tc>
        <w:tc>
          <w:tcPr>
            <w:tcW w:w="1006" w:type="dxa"/>
            <w:vMerge/>
            <w:tcBorders>
              <w:top w:val="nil"/>
              <w:left w:val="single" w:sz="4" w:space="0" w:color="auto"/>
              <w:bottom w:val="single" w:sz="4" w:space="0" w:color="000000"/>
              <w:right w:val="single" w:sz="4" w:space="0" w:color="auto"/>
            </w:tcBorders>
            <w:vAlign w:val="center"/>
            <w:hideMark/>
          </w:tcPr>
          <w:p w:rsidR="004343A6" w:rsidRPr="007518F5" w:rsidRDefault="004343A6">
            <w:pPr>
              <w:rPr>
                <w:rFonts w:cs="Times New Roman"/>
                <w:bCs/>
                <w:szCs w:val="24"/>
              </w:rPr>
            </w:pPr>
          </w:p>
        </w:tc>
        <w:tc>
          <w:tcPr>
            <w:tcW w:w="1357" w:type="dxa"/>
            <w:vMerge/>
            <w:tcBorders>
              <w:top w:val="nil"/>
              <w:left w:val="single" w:sz="4" w:space="0" w:color="auto"/>
              <w:bottom w:val="single" w:sz="4" w:space="0" w:color="000000"/>
              <w:right w:val="single" w:sz="4" w:space="0" w:color="auto"/>
            </w:tcBorders>
            <w:vAlign w:val="center"/>
            <w:hideMark/>
          </w:tcPr>
          <w:p w:rsidR="004343A6" w:rsidRPr="007518F5" w:rsidRDefault="004343A6">
            <w:pPr>
              <w:rPr>
                <w:rFonts w:cs="Times New Roman"/>
                <w:bCs/>
                <w:szCs w:val="24"/>
              </w:rPr>
            </w:pPr>
          </w:p>
        </w:tc>
        <w:tc>
          <w:tcPr>
            <w:tcW w:w="1006" w:type="dxa"/>
            <w:vMerge/>
            <w:tcBorders>
              <w:top w:val="nil"/>
              <w:left w:val="single" w:sz="4" w:space="0" w:color="auto"/>
              <w:bottom w:val="single" w:sz="4" w:space="0" w:color="000000"/>
              <w:right w:val="single" w:sz="4" w:space="0" w:color="auto"/>
            </w:tcBorders>
            <w:vAlign w:val="center"/>
            <w:hideMark/>
          </w:tcPr>
          <w:p w:rsidR="004343A6" w:rsidRPr="007518F5" w:rsidRDefault="004343A6">
            <w:pPr>
              <w:rPr>
                <w:rFonts w:cs="Times New Roman"/>
                <w:bCs/>
                <w:szCs w:val="24"/>
              </w:rPr>
            </w:pPr>
          </w:p>
        </w:tc>
      </w:tr>
      <w:tr w:rsidR="004343A6" w:rsidRPr="007518F5" w:rsidTr="00C65D20">
        <w:trPr>
          <w:trHeight w:val="585"/>
        </w:trPr>
        <w:tc>
          <w:tcPr>
            <w:tcW w:w="2732" w:type="dxa"/>
            <w:tcBorders>
              <w:top w:val="nil"/>
              <w:left w:val="single" w:sz="4" w:space="0" w:color="auto"/>
              <w:bottom w:val="single" w:sz="4" w:space="0" w:color="auto"/>
              <w:right w:val="single" w:sz="4" w:space="0" w:color="auto"/>
            </w:tcBorders>
            <w:noWrap/>
            <w:vAlign w:val="center"/>
            <w:hideMark/>
          </w:tcPr>
          <w:p w:rsidR="004343A6" w:rsidRPr="007518F5" w:rsidRDefault="004343A6">
            <w:pPr>
              <w:jc w:val="center"/>
              <w:rPr>
                <w:rFonts w:cs="Times New Roman"/>
                <w:szCs w:val="24"/>
              </w:rPr>
            </w:pPr>
            <w:r w:rsidRPr="007518F5">
              <w:rPr>
                <w:rFonts w:cs="Times New Roman"/>
              </w:rPr>
              <w:t>Thời gian cam kết</w:t>
            </w:r>
          </w:p>
        </w:tc>
        <w:tc>
          <w:tcPr>
            <w:tcW w:w="2009" w:type="dxa"/>
            <w:tcBorders>
              <w:top w:val="nil"/>
              <w:left w:val="nil"/>
              <w:bottom w:val="single" w:sz="4" w:space="0" w:color="auto"/>
              <w:right w:val="nil"/>
            </w:tcBorders>
            <w:noWrap/>
            <w:vAlign w:val="center"/>
            <w:hideMark/>
          </w:tcPr>
          <w:p w:rsidR="004343A6" w:rsidRPr="007518F5" w:rsidRDefault="004343A6">
            <w:pPr>
              <w:jc w:val="center"/>
              <w:rPr>
                <w:rFonts w:cs="Times New Roman"/>
                <w:szCs w:val="24"/>
              </w:rPr>
            </w:pPr>
            <w:r w:rsidRPr="007518F5">
              <w:rPr>
                <w:rFonts w:cs="Times New Roman"/>
              </w:rPr>
              <w:t>24 tháng</w:t>
            </w:r>
          </w:p>
        </w:tc>
        <w:tc>
          <w:tcPr>
            <w:tcW w:w="1088" w:type="dxa"/>
            <w:tcBorders>
              <w:top w:val="nil"/>
              <w:left w:val="single" w:sz="4" w:space="0" w:color="auto"/>
              <w:bottom w:val="single" w:sz="4" w:space="0" w:color="auto"/>
              <w:right w:val="nil"/>
            </w:tcBorders>
            <w:noWrap/>
            <w:vAlign w:val="center"/>
            <w:hideMark/>
          </w:tcPr>
          <w:p w:rsidR="004343A6" w:rsidRPr="007518F5" w:rsidRDefault="004343A6">
            <w:pPr>
              <w:jc w:val="center"/>
              <w:rPr>
                <w:rFonts w:cs="Times New Roman"/>
                <w:szCs w:val="24"/>
              </w:rPr>
            </w:pPr>
            <w:r w:rsidRPr="007518F5">
              <w:rPr>
                <w:rFonts w:cs="Times New Roman"/>
              </w:rPr>
              <w:t>24 tháng</w:t>
            </w:r>
          </w:p>
        </w:tc>
        <w:tc>
          <w:tcPr>
            <w:tcW w:w="1006" w:type="dxa"/>
            <w:tcBorders>
              <w:top w:val="nil"/>
              <w:left w:val="single" w:sz="4" w:space="0" w:color="auto"/>
              <w:bottom w:val="single" w:sz="4" w:space="0" w:color="auto"/>
              <w:right w:val="single" w:sz="4" w:space="0" w:color="auto"/>
            </w:tcBorders>
            <w:noWrap/>
            <w:vAlign w:val="center"/>
            <w:hideMark/>
          </w:tcPr>
          <w:p w:rsidR="004343A6" w:rsidRPr="007518F5" w:rsidRDefault="004343A6">
            <w:pPr>
              <w:jc w:val="center"/>
              <w:rPr>
                <w:rFonts w:cs="Times New Roman"/>
                <w:szCs w:val="24"/>
              </w:rPr>
            </w:pPr>
            <w:r w:rsidRPr="007518F5">
              <w:rPr>
                <w:rFonts w:cs="Times New Roman"/>
              </w:rPr>
              <w:t>18 tháng</w:t>
            </w:r>
          </w:p>
        </w:tc>
        <w:tc>
          <w:tcPr>
            <w:tcW w:w="1357" w:type="dxa"/>
            <w:tcBorders>
              <w:top w:val="nil"/>
              <w:left w:val="nil"/>
              <w:bottom w:val="single" w:sz="4" w:space="0" w:color="auto"/>
              <w:right w:val="single" w:sz="4" w:space="0" w:color="auto"/>
            </w:tcBorders>
            <w:noWrap/>
            <w:vAlign w:val="center"/>
            <w:hideMark/>
          </w:tcPr>
          <w:p w:rsidR="004343A6" w:rsidRPr="007518F5" w:rsidRDefault="004343A6">
            <w:pPr>
              <w:jc w:val="center"/>
              <w:rPr>
                <w:rFonts w:cs="Times New Roman"/>
                <w:szCs w:val="24"/>
              </w:rPr>
            </w:pPr>
            <w:r w:rsidRPr="007518F5">
              <w:rPr>
                <w:rFonts w:cs="Times New Roman"/>
              </w:rPr>
              <w:t>12 tháng</w:t>
            </w:r>
          </w:p>
        </w:tc>
        <w:tc>
          <w:tcPr>
            <w:tcW w:w="1006" w:type="dxa"/>
            <w:tcBorders>
              <w:top w:val="nil"/>
              <w:left w:val="nil"/>
              <w:bottom w:val="single" w:sz="4" w:space="0" w:color="auto"/>
              <w:right w:val="single" w:sz="4" w:space="0" w:color="auto"/>
            </w:tcBorders>
            <w:noWrap/>
            <w:vAlign w:val="center"/>
            <w:hideMark/>
          </w:tcPr>
          <w:p w:rsidR="004343A6" w:rsidRPr="007518F5" w:rsidRDefault="004343A6">
            <w:pPr>
              <w:jc w:val="center"/>
              <w:rPr>
                <w:rFonts w:cs="Times New Roman"/>
                <w:szCs w:val="24"/>
              </w:rPr>
            </w:pPr>
            <w:r w:rsidRPr="007518F5">
              <w:rPr>
                <w:rFonts w:cs="Times New Roman"/>
              </w:rPr>
              <w:t>12 tháng</w:t>
            </w:r>
          </w:p>
        </w:tc>
      </w:tr>
    </w:tbl>
    <w:p w:rsidR="004244C3" w:rsidRDefault="00811579">
      <w:pPr>
        <w:pStyle w:val="ListParagraph"/>
        <w:spacing w:before="240" w:line="360" w:lineRule="auto"/>
        <w:ind w:left="360"/>
        <w:jc w:val="both"/>
        <w:rPr>
          <w:ins w:id="3292" w:author="ThaoDH" w:date="2013-10-16T16:15:00Z"/>
          <w:rFonts w:cs="Times New Roman"/>
          <w:sz w:val="26"/>
          <w:szCs w:val="26"/>
          <w:lang w:eastAsia="ja-JP"/>
        </w:rPr>
        <w:pPrChange w:id="3293" w:author="ThaoDH" w:date="2013-10-16T16:17:00Z">
          <w:pPr>
            <w:pStyle w:val="ListParagraph"/>
            <w:numPr>
              <w:numId w:val="50"/>
            </w:numPr>
            <w:spacing w:before="240" w:line="360" w:lineRule="auto"/>
            <w:ind w:left="360" w:hanging="360"/>
            <w:jc w:val="both"/>
          </w:pPr>
        </w:pPrChange>
      </w:pPr>
      <w:ins w:id="3294" w:author="ThaoDH" w:date="2013-10-16T16:15:00Z">
        <w:r w:rsidRPr="00811579">
          <w:rPr>
            <w:rFonts w:cs="Times New Roman"/>
            <w:szCs w:val="24"/>
            <w:highlight w:val="cyan"/>
            <w:rPrChange w:id="3295" w:author="ThaoDH" w:date="2013-10-21T15:27:00Z">
              <w:rPr>
                <w:rFonts w:cs="Times New Roman"/>
                <w:szCs w:val="24"/>
              </w:rPr>
            </w:rPrChange>
          </w:rPr>
          <w:t>[Elcom/Comverse]:</w:t>
        </w:r>
      </w:ins>
      <w:ins w:id="3296" w:author="ThaoDH" w:date="2013-10-16T16:17:00Z">
        <w:r w:rsidRPr="00811579">
          <w:rPr>
            <w:rFonts w:cs="Times New Roman"/>
            <w:szCs w:val="24"/>
            <w:highlight w:val="cyan"/>
            <w:rPrChange w:id="3297" w:author="ThaoDH" w:date="2013-10-21T15:27:00Z">
              <w:rPr>
                <w:rFonts w:cs="Times New Roman"/>
                <w:szCs w:val="24"/>
              </w:rPr>
            </w:rPrChange>
          </w:rPr>
          <w:t xml:space="preserve"> </w:t>
        </w:r>
      </w:ins>
      <w:ins w:id="3298" w:author="ThaoDH" w:date="2013-10-16T16:15:00Z">
        <w:r w:rsidRPr="00811579">
          <w:rPr>
            <w:rFonts w:cs="Times New Roman"/>
            <w:szCs w:val="24"/>
            <w:highlight w:val="cyan"/>
            <w:rPrChange w:id="3299" w:author="ThaoDH" w:date="2013-10-21T15:27:00Z">
              <w:rPr>
                <w:rFonts w:cs="Times New Roman"/>
                <w:szCs w:val="24"/>
              </w:rPr>
            </w:rPrChange>
          </w:rPr>
          <w:t>Bảng cước OK trừ cước voice cần phải xem</w:t>
        </w:r>
      </w:ins>
      <w:ins w:id="3300" w:author="ThaoDH" w:date="2013-10-16T16:16:00Z">
        <w:r w:rsidRPr="00811579">
          <w:rPr>
            <w:rFonts w:cs="Times New Roman"/>
            <w:szCs w:val="24"/>
            <w:highlight w:val="cyan"/>
            <w:rPrChange w:id="3301" w:author="ThaoDH" w:date="2013-10-21T15:27:00Z">
              <w:rPr>
                <w:rFonts w:cs="Times New Roman"/>
                <w:szCs w:val="24"/>
              </w:rPr>
            </w:rPrChange>
          </w:rPr>
          <w:t xml:space="preserve"> </w:t>
        </w:r>
      </w:ins>
      <w:ins w:id="3302" w:author="ThaoDH" w:date="2013-10-16T16:15:00Z">
        <w:r w:rsidRPr="00811579">
          <w:rPr>
            <w:rFonts w:cs="Times New Roman"/>
            <w:szCs w:val="24"/>
            <w:highlight w:val="cyan"/>
            <w:rPrChange w:id="3303" w:author="ThaoDH" w:date="2013-10-21T15:27:00Z">
              <w:rPr>
                <w:rFonts w:cs="Times New Roman"/>
                <w:szCs w:val="24"/>
              </w:rPr>
            </w:rPrChange>
          </w:rPr>
          <w:t>lại</w:t>
        </w:r>
      </w:ins>
    </w:p>
    <w:p w:rsidR="00CF1E41" w:rsidRDefault="004343A6" w:rsidP="00CF1E41">
      <w:pPr>
        <w:pStyle w:val="ListParagraph"/>
        <w:numPr>
          <w:ilvl w:val="0"/>
          <w:numId w:val="50"/>
        </w:numPr>
        <w:spacing w:before="240" w:line="360" w:lineRule="auto"/>
        <w:ind w:left="360"/>
        <w:jc w:val="both"/>
        <w:rPr>
          <w:ins w:id="3304" w:author="ThaoDH" w:date="2013-10-16T16:18:00Z"/>
          <w:rFonts w:cs="Times New Roman"/>
          <w:sz w:val="26"/>
          <w:szCs w:val="26"/>
          <w:lang w:eastAsia="ja-JP"/>
        </w:rPr>
      </w:pPr>
      <w:r w:rsidRPr="007518F5">
        <w:rPr>
          <w:rFonts w:cs="Times New Roman"/>
          <w:sz w:val="26"/>
          <w:szCs w:val="26"/>
        </w:rPr>
        <w:t>Khách hàng phải cam kết thanh toán hàng tháng các mức sau</w:t>
      </w:r>
      <w:ins w:id="3305" w:author="Comverse" w:date="2013-09-30T15:28:00Z">
        <w:r w:rsidR="00374659">
          <w:rPr>
            <w:rFonts w:cs="Times New Roman"/>
            <w:sz w:val="26"/>
            <w:szCs w:val="26"/>
          </w:rPr>
          <w:t xml:space="preserve"> </w:t>
        </w:r>
      </w:ins>
    </w:p>
    <w:p w:rsidR="004244C3" w:rsidRPr="004244C3" w:rsidRDefault="00CF1E41">
      <w:pPr>
        <w:pStyle w:val="ListParagraph"/>
        <w:spacing w:before="240" w:line="360" w:lineRule="auto"/>
        <w:ind w:left="360"/>
        <w:jc w:val="both"/>
        <w:rPr>
          <w:rFonts w:cs="Times New Roman"/>
          <w:sz w:val="26"/>
          <w:szCs w:val="26"/>
          <w:lang w:eastAsia="ja-JP"/>
          <w:rPrChange w:id="3306" w:author="ThaoDH" w:date="2013-10-16T16:18:00Z">
            <w:rPr>
              <w:lang w:eastAsia="ja-JP"/>
            </w:rPr>
          </w:rPrChange>
        </w:rPr>
        <w:pPrChange w:id="3307" w:author="ThaoDH" w:date="2013-10-16T16:18:00Z">
          <w:pPr>
            <w:pStyle w:val="ListParagraph"/>
            <w:numPr>
              <w:numId w:val="50"/>
            </w:numPr>
            <w:spacing w:before="240" w:line="360" w:lineRule="auto"/>
            <w:ind w:left="1080" w:hanging="360"/>
            <w:jc w:val="both"/>
          </w:pPr>
        </w:pPrChange>
      </w:pPr>
      <w:ins w:id="3308" w:author="ThaoDH" w:date="2013-10-16T16:26:00Z">
        <w:r w:rsidRPr="00B15110">
          <w:rPr>
            <w:rFonts w:cs="Times New Roman"/>
            <w:szCs w:val="24"/>
          </w:rPr>
          <w:t>[Elcom/Comverse]:</w:t>
        </w:r>
        <w:r>
          <w:rPr>
            <w:rFonts w:cs="Times New Roman"/>
            <w:szCs w:val="24"/>
          </w:rPr>
          <w:t xml:space="preserve"> </w:t>
        </w:r>
      </w:ins>
      <w:ins w:id="3309" w:author="Comverse" w:date="2013-09-30T15:28:00Z">
        <w:r w:rsidR="00811579" w:rsidRPr="00811579">
          <w:rPr>
            <w:rFonts w:cs="Times New Roman"/>
            <w:sz w:val="26"/>
            <w:szCs w:val="26"/>
            <w:rPrChange w:id="3310" w:author="ThaoDH" w:date="2013-10-16T16:18:00Z">
              <w:rPr/>
            </w:rPrChange>
          </w:rPr>
          <w:t>cau hinh 2 RC, 1 RC chay theo tien goi cuoc</w:t>
        </w:r>
      </w:ins>
      <w:ins w:id="3311" w:author="Comverse" w:date="2013-09-30T15:29:00Z">
        <w:r w:rsidR="00811579" w:rsidRPr="00811579">
          <w:rPr>
            <w:rFonts w:cs="Times New Roman"/>
            <w:sz w:val="26"/>
            <w:szCs w:val="26"/>
            <w:rPrChange w:id="3312" w:author="ThaoDH" w:date="2013-10-16T16:18:00Z">
              <w:rPr/>
            </w:rPrChange>
          </w:rPr>
          <w:t xml:space="preserve"> va grant award</w:t>
        </w:r>
      </w:ins>
      <w:ins w:id="3313" w:author="Comverse" w:date="2013-09-30T15:28:00Z">
        <w:r w:rsidR="00811579" w:rsidRPr="00811579">
          <w:rPr>
            <w:rFonts w:cs="Times New Roman"/>
            <w:sz w:val="26"/>
            <w:szCs w:val="26"/>
            <w:rPrChange w:id="3314" w:author="ThaoDH" w:date="2013-10-16T16:18:00Z">
              <w:rPr/>
            </w:rPrChange>
          </w:rPr>
          <w:t>, 1 RC chay theo tien may voi thoi han cam ket</w:t>
        </w:r>
      </w:ins>
      <w:r w:rsidR="00811579" w:rsidRPr="00811579">
        <w:rPr>
          <w:rFonts w:cs="Times New Roman"/>
          <w:sz w:val="26"/>
          <w:szCs w:val="26"/>
          <w:rPrChange w:id="3315" w:author="ThaoDH" w:date="2013-10-16T16:18:00Z">
            <w:rPr/>
          </w:rPrChange>
        </w:rPr>
        <w:t xml:space="preserve">: </w:t>
      </w:r>
    </w:p>
    <w:p w:rsidR="00C5704A" w:rsidRDefault="004343A6" w:rsidP="00CF1E41">
      <w:pPr>
        <w:pStyle w:val="ListParagraph"/>
        <w:numPr>
          <w:ilvl w:val="0"/>
          <w:numId w:val="51"/>
        </w:numPr>
        <w:spacing w:line="360" w:lineRule="auto"/>
        <w:ind w:left="360"/>
        <w:jc w:val="both"/>
        <w:rPr>
          <w:ins w:id="3316" w:author="ThaoDH" w:date="2013-10-16T16:29:00Z"/>
          <w:rFonts w:cs="Times New Roman"/>
          <w:sz w:val="26"/>
          <w:szCs w:val="26"/>
        </w:rPr>
      </w:pPr>
      <w:r w:rsidRPr="007518F5">
        <w:rPr>
          <w:rFonts w:cs="Times New Roman"/>
          <w:sz w:val="26"/>
          <w:szCs w:val="26"/>
        </w:rPr>
        <w:t>Gói bundle 1.000.000đ/tháng (500.000đ tiền gói cước và 500.000đ tiền máy)</w:t>
      </w:r>
      <w:ins w:id="3317" w:author="ThaoDH" w:date="2013-10-03T16:16:00Z">
        <w:r w:rsidR="006E0C3E">
          <w:rPr>
            <w:rFonts w:cs="Times New Roman"/>
            <w:sz w:val="26"/>
            <w:szCs w:val="26"/>
          </w:rPr>
          <w:t>. Trong trường hợp này, nếu khóa 1 chiều tính 100% tiền gói + tiền máy. Nếu khóa 2 chiều thì chỉ tính tiền máy, không tính tiền gói)</w:t>
        </w:r>
      </w:ins>
      <w:ins w:id="3318" w:author="Comverse" w:date="2013-10-14T16:05:00Z">
        <w:r w:rsidR="008867DB">
          <w:rPr>
            <w:rFonts w:cs="Times New Roman"/>
            <w:sz w:val="26"/>
            <w:szCs w:val="26"/>
          </w:rPr>
          <w:t xml:space="preserve"> </w:t>
        </w:r>
      </w:ins>
    </w:p>
    <w:p w:rsidR="004244C3" w:rsidRPr="004244C3" w:rsidRDefault="00811579">
      <w:pPr>
        <w:spacing w:line="360" w:lineRule="auto"/>
        <w:jc w:val="both"/>
        <w:rPr>
          <w:rFonts w:cs="Times New Roman"/>
          <w:sz w:val="26"/>
          <w:szCs w:val="26"/>
          <w:rPrChange w:id="3319" w:author="ThaoDH" w:date="2013-10-16T16:29:00Z">
            <w:rPr/>
          </w:rPrChange>
        </w:rPr>
        <w:pPrChange w:id="3320" w:author="ThaoDH" w:date="2013-10-16T16:29:00Z">
          <w:pPr>
            <w:pStyle w:val="ListParagraph"/>
            <w:numPr>
              <w:numId w:val="51"/>
            </w:numPr>
            <w:spacing w:line="360" w:lineRule="auto"/>
            <w:ind w:left="1080" w:hanging="360"/>
            <w:jc w:val="both"/>
          </w:pPr>
        </w:pPrChange>
      </w:pPr>
      <w:ins w:id="3321" w:author="ThaoDH" w:date="2013-10-16T16:18:00Z">
        <w:r w:rsidRPr="00811579">
          <w:rPr>
            <w:rFonts w:cs="Times New Roman"/>
            <w:sz w:val="26"/>
            <w:szCs w:val="26"/>
            <w:rPrChange w:id="3322" w:author="ThaoDH" w:date="2013-10-16T16:29:00Z">
              <w:rPr/>
            </w:rPrChange>
          </w:rPr>
          <w:t xml:space="preserve">Elcom/Comverse: </w:t>
        </w:r>
      </w:ins>
      <w:ins w:id="3323" w:author="ThaoDH" w:date="2013-10-16T16:27:00Z">
        <w:r w:rsidRPr="00811579">
          <w:rPr>
            <w:rFonts w:cs="Times New Roman"/>
            <w:sz w:val="26"/>
            <w:szCs w:val="26"/>
            <w:rPrChange w:id="3324" w:author="ThaoDH" w:date="2013-10-16T16:29:00Z">
              <w:rPr/>
            </w:rPrChange>
          </w:rPr>
          <w:t>Hệ thống C1RT sẽ tính cước gói và máy bình thuờng. Khi tổng hợp cước, hệ thống VNP billing cần bỏ qua hệ cước g</w:t>
        </w:r>
      </w:ins>
      <w:ins w:id="3325" w:author="ThaoDH" w:date="2013-10-16T16:28:00Z">
        <w:r w:rsidRPr="00811579">
          <w:rPr>
            <w:rFonts w:cs="Times New Roman"/>
            <w:sz w:val="26"/>
            <w:szCs w:val="26"/>
            <w:rPrChange w:id="3326" w:author="ThaoDH" w:date="2013-10-16T16:29:00Z">
              <w:rPr/>
            </w:rPrChange>
          </w:rPr>
          <w:t xml:space="preserve">ói nếu thuê bao bị khóa hai chiều tròn tháng. </w:t>
        </w:r>
      </w:ins>
    </w:p>
    <w:p w:rsidR="004343A6" w:rsidRPr="007518F5" w:rsidRDefault="004343A6" w:rsidP="005C0964">
      <w:pPr>
        <w:pStyle w:val="ListParagraph"/>
        <w:numPr>
          <w:ilvl w:val="0"/>
          <w:numId w:val="51"/>
        </w:numPr>
        <w:spacing w:line="360" w:lineRule="auto"/>
        <w:ind w:left="360"/>
        <w:jc w:val="both"/>
        <w:rPr>
          <w:rFonts w:cs="Times New Roman"/>
          <w:sz w:val="26"/>
          <w:szCs w:val="26"/>
        </w:rPr>
      </w:pPr>
      <w:r w:rsidRPr="007518F5">
        <w:rPr>
          <w:rFonts w:cs="Times New Roman"/>
          <w:sz w:val="26"/>
          <w:szCs w:val="26"/>
        </w:rPr>
        <w:t xml:space="preserve">Gói bundle 600.000đ/tháng (300.000đ tiền gói cước và 300.000đ tiền máy), </w:t>
      </w:r>
    </w:p>
    <w:p w:rsidR="004343A6" w:rsidRPr="007518F5" w:rsidRDefault="004343A6" w:rsidP="005C0964">
      <w:pPr>
        <w:pStyle w:val="ListParagraph"/>
        <w:numPr>
          <w:ilvl w:val="0"/>
          <w:numId w:val="51"/>
        </w:numPr>
        <w:spacing w:line="360" w:lineRule="auto"/>
        <w:ind w:left="360"/>
        <w:jc w:val="both"/>
        <w:rPr>
          <w:rFonts w:cs="Times New Roman"/>
          <w:sz w:val="26"/>
          <w:szCs w:val="26"/>
        </w:rPr>
      </w:pPr>
      <w:r w:rsidRPr="007518F5">
        <w:rPr>
          <w:rFonts w:cs="Times New Roman"/>
          <w:sz w:val="26"/>
          <w:szCs w:val="26"/>
        </w:rPr>
        <w:t xml:space="preserve">Gói bundle 400.000đ/tháng (200.000đ tiền gói cước và 200.000đ tiền máy), </w:t>
      </w:r>
    </w:p>
    <w:p w:rsidR="004343A6" w:rsidRPr="007518F5" w:rsidRDefault="004343A6" w:rsidP="005C0964">
      <w:pPr>
        <w:pStyle w:val="ListParagraph"/>
        <w:numPr>
          <w:ilvl w:val="0"/>
          <w:numId w:val="51"/>
        </w:numPr>
        <w:spacing w:line="360" w:lineRule="auto"/>
        <w:ind w:left="360"/>
        <w:jc w:val="both"/>
        <w:rPr>
          <w:rFonts w:cs="Times New Roman"/>
          <w:sz w:val="26"/>
          <w:szCs w:val="26"/>
        </w:rPr>
      </w:pPr>
      <w:r w:rsidRPr="007518F5">
        <w:rPr>
          <w:rFonts w:cs="Times New Roman"/>
          <w:sz w:val="26"/>
          <w:szCs w:val="26"/>
        </w:rPr>
        <w:t xml:space="preserve">Gói bundle 300.000đ/tháng (150.000đ tiền gói cước và 150.000đ tiền máy), </w:t>
      </w:r>
    </w:p>
    <w:p w:rsidR="004343A6" w:rsidRPr="007518F5" w:rsidRDefault="004343A6" w:rsidP="005C0964">
      <w:pPr>
        <w:pStyle w:val="ListParagraph"/>
        <w:numPr>
          <w:ilvl w:val="0"/>
          <w:numId w:val="51"/>
        </w:numPr>
        <w:spacing w:line="360" w:lineRule="auto"/>
        <w:ind w:left="360"/>
        <w:jc w:val="both"/>
        <w:rPr>
          <w:rFonts w:cs="Times New Roman"/>
          <w:sz w:val="26"/>
          <w:szCs w:val="26"/>
        </w:rPr>
      </w:pPr>
      <w:r w:rsidRPr="007518F5">
        <w:rPr>
          <w:rFonts w:cs="Times New Roman"/>
          <w:sz w:val="26"/>
          <w:szCs w:val="26"/>
        </w:rPr>
        <w:lastRenderedPageBreak/>
        <w:t xml:space="preserve">Gói bundle 200.000đ/tháng (120.000đ tiền gói cước và 80.000đ tiền máy), </w:t>
      </w:r>
    </w:p>
    <w:p w:rsidR="004343A6" w:rsidRPr="007518F5" w:rsidRDefault="004343A6" w:rsidP="005C0964">
      <w:pPr>
        <w:pStyle w:val="ListParagraph"/>
        <w:numPr>
          <w:ilvl w:val="0"/>
          <w:numId w:val="50"/>
        </w:numPr>
        <w:spacing w:line="360" w:lineRule="auto"/>
        <w:ind w:left="360"/>
        <w:jc w:val="both"/>
        <w:rPr>
          <w:rFonts w:cs="Times New Roman"/>
          <w:sz w:val="26"/>
          <w:szCs w:val="26"/>
        </w:rPr>
      </w:pPr>
      <w:r w:rsidRPr="007518F5">
        <w:rPr>
          <w:rFonts w:cs="Times New Roman"/>
          <w:sz w:val="26"/>
          <w:szCs w:val="26"/>
        </w:rPr>
        <w:t xml:space="preserve">Miễn cước cam kết và ký quỹ đối với việc chọn số đẹp: </w:t>
      </w:r>
    </w:p>
    <w:p w:rsidR="00C5704A" w:rsidRDefault="004343A6" w:rsidP="004343A6">
      <w:pPr>
        <w:pStyle w:val="ListParagraph"/>
        <w:tabs>
          <w:tab w:val="left" w:pos="360"/>
        </w:tabs>
        <w:spacing w:line="360" w:lineRule="auto"/>
        <w:ind w:left="360" w:hanging="360"/>
        <w:jc w:val="both"/>
        <w:rPr>
          <w:ins w:id="3327" w:author="ThaoDH" w:date="2013-10-16T16:30:00Z"/>
          <w:rFonts w:cs="Times New Roman"/>
          <w:sz w:val="26"/>
          <w:szCs w:val="26"/>
        </w:rPr>
      </w:pPr>
      <w:r w:rsidRPr="007518F5">
        <w:rPr>
          <w:rFonts w:cs="Times New Roman"/>
          <w:sz w:val="26"/>
          <w:szCs w:val="26"/>
        </w:rPr>
        <w:t>+</w:t>
      </w:r>
      <w:r w:rsidRPr="007518F5">
        <w:rPr>
          <w:rFonts w:cs="Times New Roman"/>
          <w:sz w:val="26"/>
          <w:szCs w:val="26"/>
        </w:rPr>
        <w:tab/>
        <w:t>Miễn cước cam kết cho các số đẹp có mức cam kết từ 300.000đ/thuê bao/tháng trở xuống đối với các gói cước từ 5G 150K trở xuống,</w:t>
      </w:r>
    </w:p>
    <w:p w:rsidR="004343A6" w:rsidRPr="007518F5" w:rsidRDefault="00C5704A" w:rsidP="004343A6">
      <w:pPr>
        <w:pStyle w:val="ListParagraph"/>
        <w:tabs>
          <w:tab w:val="left" w:pos="360"/>
        </w:tabs>
        <w:spacing w:line="360" w:lineRule="auto"/>
        <w:ind w:left="360" w:hanging="360"/>
        <w:jc w:val="both"/>
        <w:rPr>
          <w:rFonts w:cs="Times New Roman"/>
          <w:sz w:val="26"/>
          <w:szCs w:val="26"/>
        </w:rPr>
      </w:pPr>
      <w:ins w:id="3328" w:author="ThaoDH" w:date="2013-10-16T16:30:00Z">
        <w:r w:rsidRPr="00C5704A">
          <w:rPr>
            <w:rFonts w:cs="Times New Roman"/>
            <w:sz w:val="26"/>
            <w:szCs w:val="26"/>
          </w:rPr>
          <w:t xml:space="preserve">Elcom/Comverse: </w:t>
        </w:r>
        <w:r>
          <w:rPr>
            <w:rFonts w:cs="Times New Roman"/>
            <w:sz w:val="26"/>
            <w:szCs w:val="26"/>
          </w:rPr>
          <w:t xml:space="preserve">C1RT không </w:t>
        </w:r>
      </w:ins>
      <w:ins w:id="3329" w:author="ThaoDH" w:date="2013-10-16T16:33:00Z">
        <w:r>
          <w:rPr>
            <w:rFonts w:cs="Times New Roman"/>
            <w:sz w:val="26"/>
            <w:szCs w:val="26"/>
          </w:rPr>
          <w:t xml:space="preserve">thể </w:t>
        </w:r>
      </w:ins>
      <w:ins w:id="3330" w:author="ThaoDH" w:date="2013-10-16T16:30:00Z">
        <w:r>
          <w:rPr>
            <w:rFonts w:cs="Times New Roman"/>
            <w:sz w:val="26"/>
            <w:szCs w:val="26"/>
          </w:rPr>
          <w:t xml:space="preserve">quản lí </w:t>
        </w:r>
      </w:ins>
      <w:ins w:id="3331" w:author="ThaoDH" w:date="2013-10-16T16:32:00Z">
        <w:r>
          <w:rPr>
            <w:rFonts w:cs="Times New Roman"/>
            <w:sz w:val="26"/>
            <w:szCs w:val="26"/>
          </w:rPr>
          <w:t xml:space="preserve">cước cam kết số đẹp do </w:t>
        </w:r>
      </w:ins>
      <w:ins w:id="3332" w:author="ThaoDH" w:date="2013-10-16T16:33:00Z">
        <w:r>
          <w:rPr>
            <w:rFonts w:cs="Times New Roman"/>
            <w:sz w:val="26"/>
            <w:szCs w:val="26"/>
          </w:rPr>
          <w:t>C1RT chỉ có thể rating và không thể phục vụ được tổng hợp cước</w:t>
        </w:r>
      </w:ins>
      <w:ins w:id="3333" w:author="ThaoDH" w:date="2013-10-16T16:34:00Z">
        <w:r>
          <w:rPr>
            <w:rFonts w:cs="Times New Roman"/>
            <w:sz w:val="26"/>
            <w:szCs w:val="26"/>
          </w:rPr>
          <w:t xml:space="preserve"> (là quá trình Billing). Do đó phần tổng hợp cước và so sánh với mức cước cam kết phải nằm trên hệ thống VNP Billing. </w:t>
        </w:r>
      </w:ins>
    </w:p>
    <w:p w:rsidR="00E75608" w:rsidRDefault="004343A6" w:rsidP="004343A6">
      <w:pPr>
        <w:pStyle w:val="ListParagraph"/>
        <w:tabs>
          <w:tab w:val="left" w:pos="360"/>
        </w:tabs>
        <w:spacing w:line="360" w:lineRule="auto"/>
        <w:ind w:left="360" w:hanging="360"/>
        <w:jc w:val="both"/>
        <w:rPr>
          <w:ins w:id="3334" w:author="ThaoDH" w:date="2013-10-16T16:35:00Z"/>
          <w:rFonts w:cs="Times New Roman"/>
          <w:sz w:val="26"/>
          <w:szCs w:val="26"/>
        </w:rPr>
      </w:pPr>
      <w:r w:rsidRPr="007518F5">
        <w:rPr>
          <w:rFonts w:cs="Times New Roman"/>
          <w:sz w:val="26"/>
          <w:szCs w:val="26"/>
        </w:rPr>
        <w:t>+</w:t>
      </w:r>
      <w:r w:rsidRPr="007518F5">
        <w:rPr>
          <w:rFonts w:cs="Times New Roman"/>
          <w:sz w:val="26"/>
          <w:szCs w:val="26"/>
        </w:rPr>
        <w:tab/>
        <w:t>Miễn cước cam kết cho các số đẹp có mức cam kết từ 500.000đ/thuê bao/tháng trở xuống đối với các gói cước từ 5G 200K trở lên.</w:t>
      </w:r>
    </w:p>
    <w:p w:rsidR="004343A6" w:rsidRPr="007518F5" w:rsidRDefault="00E75608" w:rsidP="004343A6">
      <w:pPr>
        <w:pStyle w:val="ListParagraph"/>
        <w:tabs>
          <w:tab w:val="left" w:pos="360"/>
        </w:tabs>
        <w:spacing w:line="360" w:lineRule="auto"/>
        <w:ind w:left="360" w:hanging="360"/>
        <w:jc w:val="both"/>
        <w:rPr>
          <w:rFonts w:cs="Times New Roman"/>
          <w:sz w:val="26"/>
          <w:szCs w:val="26"/>
        </w:rPr>
      </w:pPr>
      <w:ins w:id="3335" w:author="ThaoDH" w:date="2013-10-16T16:35:00Z">
        <w:r w:rsidRPr="00C5704A">
          <w:rPr>
            <w:rFonts w:cs="Times New Roman"/>
            <w:sz w:val="26"/>
            <w:szCs w:val="26"/>
          </w:rPr>
          <w:t xml:space="preserve">Elcom/Comverse: </w:t>
        </w:r>
        <w:r>
          <w:rPr>
            <w:rFonts w:cs="Times New Roman"/>
            <w:sz w:val="26"/>
            <w:szCs w:val="26"/>
          </w:rPr>
          <w:t>C1RT không thể quản lí cước cam kết số đẹp do C1RT chỉ có thể rating và không thể phục vụ được tổng hợp cước (là quá trình Billing). Do đó phần tổng hợp cước và so sánh với mức cước cam kết phải nằm trên hệ thống VNP Billing.</w:t>
        </w:r>
      </w:ins>
    </w:p>
    <w:p w:rsidR="004343A6" w:rsidRPr="007518F5" w:rsidRDefault="004343A6" w:rsidP="005C0964">
      <w:pPr>
        <w:pStyle w:val="ListParagraph"/>
        <w:numPr>
          <w:ilvl w:val="0"/>
          <w:numId w:val="50"/>
        </w:numPr>
        <w:spacing w:line="360" w:lineRule="auto"/>
        <w:ind w:left="360"/>
        <w:jc w:val="both"/>
        <w:rPr>
          <w:rFonts w:cs="Times New Roman"/>
          <w:b/>
          <w:sz w:val="26"/>
          <w:szCs w:val="26"/>
        </w:rPr>
      </w:pPr>
      <w:r w:rsidRPr="007518F5">
        <w:rPr>
          <w:rFonts w:cs="Times New Roman"/>
          <w:b/>
          <w:sz w:val="26"/>
          <w:szCs w:val="26"/>
        </w:rPr>
        <w:t xml:space="preserve">Lưu ý: </w:t>
      </w:r>
    </w:p>
    <w:p w:rsidR="00FF40E1" w:rsidRDefault="004343A6" w:rsidP="005C0964">
      <w:pPr>
        <w:pStyle w:val="ListParagraph"/>
        <w:numPr>
          <w:ilvl w:val="0"/>
          <w:numId w:val="52"/>
        </w:numPr>
        <w:spacing w:line="360" w:lineRule="auto"/>
        <w:ind w:left="426" w:hanging="426"/>
        <w:jc w:val="both"/>
        <w:rPr>
          <w:ins w:id="3336" w:author="ThaoDH" w:date="2013-10-16T16:37:00Z"/>
          <w:rFonts w:cs="Times New Roman"/>
          <w:sz w:val="26"/>
          <w:szCs w:val="26"/>
        </w:rPr>
      </w:pPr>
      <w:r w:rsidRPr="007518F5">
        <w:rPr>
          <w:rFonts w:cs="Times New Roman"/>
          <w:sz w:val="26"/>
          <w:szCs w:val="26"/>
        </w:rPr>
        <w:t xml:space="preserve">Phần thoại nội mạng VNP: bao gồm gọi nội mạng VNP và vào mạng cố định VNPT </w:t>
      </w:r>
      <w:del w:id="3337" w:author="ThaoDH" w:date="2013-10-16T16:37:00Z">
        <w:r w:rsidRPr="007518F5" w:rsidDel="00FF40E1">
          <w:rPr>
            <w:rFonts w:cs="Times New Roman"/>
            <w:sz w:val="26"/>
            <w:szCs w:val="26"/>
          </w:rPr>
          <w:delText xml:space="preserve">HCM </w:delText>
        </w:r>
      </w:del>
      <w:r w:rsidRPr="007518F5">
        <w:rPr>
          <w:rFonts w:cs="Times New Roman"/>
          <w:sz w:val="26"/>
          <w:szCs w:val="26"/>
        </w:rPr>
        <w:t>chỉ miễn phí 10 phút đầu tiên của cuộc gọi. Thời lượng quá 10 phút của cuộc gọi sẽ được tính cước theo quy định hiện hành.</w:t>
      </w:r>
    </w:p>
    <w:p w:rsidR="004343A6" w:rsidRPr="007518F5" w:rsidRDefault="00811579" w:rsidP="005C0964">
      <w:pPr>
        <w:pStyle w:val="ListParagraph"/>
        <w:numPr>
          <w:ilvl w:val="0"/>
          <w:numId w:val="52"/>
        </w:numPr>
        <w:spacing w:line="360" w:lineRule="auto"/>
        <w:ind w:left="426" w:hanging="426"/>
        <w:jc w:val="both"/>
        <w:rPr>
          <w:rFonts w:cs="Times New Roman"/>
          <w:sz w:val="26"/>
          <w:szCs w:val="26"/>
        </w:rPr>
      </w:pPr>
      <w:ins w:id="3338" w:author="ThaoDH" w:date="2013-10-16T16:37:00Z">
        <w:r w:rsidRPr="00811579">
          <w:rPr>
            <w:rFonts w:cs="Times New Roman"/>
            <w:sz w:val="26"/>
            <w:szCs w:val="26"/>
            <w:highlight w:val="cyan"/>
            <w:rPrChange w:id="3339" w:author="ThaoDH" w:date="2013-10-17T16:56:00Z">
              <w:rPr>
                <w:rFonts w:cs="Times New Roman"/>
                <w:sz w:val="26"/>
                <w:szCs w:val="26"/>
              </w:rPr>
            </w:rPrChange>
          </w:rPr>
          <w:t xml:space="preserve">Elcom/Comverse: </w:t>
        </w:r>
      </w:ins>
      <w:ins w:id="3340" w:author="ThaoDH" w:date="2013-10-17T16:56:00Z">
        <w:r w:rsidRPr="00811579">
          <w:rPr>
            <w:rFonts w:cs="Times New Roman"/>
            <w:color w:val="FF0000"/>
            <w:sz w:val="26"/>
            <w:szCs w:val="26"/>
            <w:highlight w:val="cyan"/>
            <w:rPrChange w:id="3341" w:author="ThaoDH" w:date="2013-10-17T16:56:00Z">
              <w:rPr>
                <w:rFonts w:cs="Times New Roman"/>
                <w:color w:val="FF0000"/>
                <w:sz w:val="26"/>
                <w:szCs w:val="26"/>
              </w:rPr>
            </w:rPrChange>
          </w:rPr>
          <w:t>Cần xem xét thêm</w:t>
        </w:r>
        <w:r w:rsidR="00E02541">
          <w:rPr>
            <w:rFonts w:cs="Times New Roman"/>
            <w:color w:val="FF0000"/>
            <w:sz w:val="26"/>
            <w:szCs w:val="26"/>
          </w:rPr>
          <w:t xml:space="preserve"> </w:t>
        </w:r>
      </w:ins>
    </w:p>
    <w:p w:rsidR="004343A6" w:rsidRPr="007518F5" w:rsidRDefault="004343A6" w:rsidP="005C0964">
      <w:pPr>
        <w:pStyle w:val="ListParagraph"/>
        <w:numPr>
          <w:ilvl w:val="0"/>
          <w:numId w:val="52"/>
        </w:numPr>
        <w:spacing w:line="360" w:lineRule="auto"/>
        <w:ind w:left="426" w:hanging="426"/>
        <w:jc w:val="both"/>
        <w:rPr>
          <w:rFonts w:cs="Times New Roman"/>
          <w:sz w:val="26"/>
          <w:szCs w:val="26"/>
        </w:rPr>
      </w:pPr>
      <w:r w:rsidRPr="007518F5">
        <w:rPr>
          <w:rFonts w:cs="Times New Roman"/>
          <w:sz w:val="26"/>
          <w:szCs w:val="26"/>
        </w:rPr>
        <w:t>SMS trong nước: bao gồm cả SMS đến VNP</w:t>
      </w:r>
    </w:p>
    <w:p w:rsidR="00A003B2" w:rsidRDefault="004343A6" w:rsidP="005C0964">
      <w:pPr>
        <w:pStyle w:val="ListParagraph"/>
        <w:numPr>
          <w:ilvl w:val="0"/>
          <w:numId w:val="52"/>
        </w:numPr>
        <w:spacing w:line="360" w:lineRule="auto"/>
        <w:ind w:left="426" w:hanging="426"/>
        <w:jc w:val="both"/>
        <w:rPr>
          <w:ins w:id="3342" w:author="ThaoDH" w:date="2013-10-16T16:38:00Z"/>
          <w:rFonts w:cs="Times New Roman"/>
          <w:sz w:val="26"/>
          <w:szCs w:val="26"/>
        </w:rPr>
      </w:pPr>
      <w:r w:rsidRPr="007518F5">
        <w:rPr>
          <w:rFonts w:cs="Times New Roman"/>
          <w:sz w:val="26"/>
          <w:szCs w:val="26"/>
        </w:rPr>
        <w:t>Phút gọi/SMS/Data vượt mức gói đã quy định hàng tháng được tính cước theo quy định hiện hành.</w:t>
      </w:r>
      <w:ins w:id="3343" w:author="ThaoDH" w:date="2013-10-03T16:05:00Z">
        <w:r w:rsidR="0027410F">
          <w:rPr>
            <w:rFonts w:cs="Times New Roman"/>
            <w:sz w:val="26"/>
            <w:szCs w:val="26"/>
          </w:rPr>
          <w:t xml:space="preserve"> Hạn mức sử dụng của gói data 5G là 500K</w:t>
        </w:r>
      </w:ins>
      <w:ins w:id="3344" w:author="Comverse" w:date="2013-10-14T16:49:00Z">
        <w:r w:rsidR="004A5422">
          <w:rPr>
            <w:rFonts w:cs="Times New Roman"/>
            <w:sz w:val="26"/>
            <w:szCs w:val="26"/>
          </w:rPr>
          <w:t xml:space="preserve"> </w:t>
        </w:r>
      </w:ins>
    </w:p>
    <w:p w:rsidR="004244C3" w:rsidRPr="004244C3" w:rsidRDefault="00811579">
      <w:pPr>
        <w:spacing w:line="360" w:lineRule="auto"/>
        <w:jc w:val="both"/>
        <w:rPr>
          <w:rFonts w:cs="Times New Roman"/>
          <w:sz w:val="26"/>
          <w:szCs w:val="26"/>
          <w:rPrChange w:id="3345" w:author="ThaoDH" w:date="2013-10-16T16:38:00Z">
            <w:rPr/>
          </w:rPrChange>
        </w:rPr>
        <w:pPrChange w:id="3346" w:author="ThaoDH" w:date="2013-10-16T16:38:00Z">
          <w:pPr>
            <w:pStyle w:val="ListParagraph"/>
            <w:numPr>
              <w:numId w:val="52"/>
            </w:numPr>
            <w:spacing w:line="360" w:lineRule="auto"/>
            <w:ind w:left="426" w:hanging="426"/>
            <w:jc w:val="both"/>
          </w:pPr>
        </w:pPrChange>
      </w:pPr>
      <w:ins w:id="3347" w:author="ThaoDH" w:date="2013-10-16T16:38:00Z">
        <w:r w:rsidRPr="00811579">
          <w:rPr>
            <w:rFonts w:cs="Times New Roman"/>
            <w:sz w:val="26"/>
            <w:szCs w:val="26"/>
            <w:rPrChange w:id="3348" w:author="ThaoDH" w:date="2013-10-16T16:38:00Z">
              <w:rPr/>
            </w:rPrChange>
          </w:rPr>
          <w:t xml:space="preserve">Elcom/Comverse: </w:t>
        </w:r>
      </w:ins>
      <w:ins w:id="3349" w:author="Comverse" w:date="2013-10-14T16:49:00Z">
        <w:r w:rsidRPr="00811579">
          <w:rPr>
            <w:rFonts w:cs="Times New Roman"/>
            <w:sz w:val="26"/>
            <w:szCs w:val="26"/>
            <w:rPrChange w:id="3350" w:author="ThaoDH" w:date="2013-10-16T16:38:00Z">
              <w:rPr/>
            </w:rPrChange>
          </w:rPr>
          <w:t>ok</w:t>
        </w:r>
      </w:ins>
    </w:p>
    <w:p w:rsidR="004343A6" w:rsidRDefault="004343A6" w:rsidP="005C0964">
      <w:pPr>
        <w:pStyle w:val="ListParagraph"/>
        <w:numPr>
          <w:ilvl w:val="0"/>
          <w:numId w:val="52"/>
        </w:numPr>
        <w:spacing w:line="360" w:lineRule="auto"/>
        <w:ind w:left="426" w:hanging="426"/>
        <w:jc w:val="both"/>
        <w:rPr>
          <w:ins w:id="3351" w:author="ThaoDH" w:date="2013-10-16T16:38:00Z"/>
          <w:rFonts w:cs="Times New Roman"/>
          <w:sz w:val="26"/>
          <w:szCs w:val="26"/>
        </w:rPr>
      </w:pPr>
      <w:r w:rsidRPr="007518F5">
        <w:rPr>
          <w:rFonts w:cs="Times New Roman"/>
          <w:sz w:val="26"/>
          <w:szCs w:val="26"/>
        </w:rPr>
        <w:t>Các cuộc gọi khác, sử dụng dịch vụ khác sẽ bị tính cước theo quy định hiện hành.</w:t>
      </w:r>
    </w:p>
    <w:p w:rsidR="004244C3" w:rsidRPr="004244C3" w:rsidRDefault="00811579">
      <w:pPr>
        <w:spacing w:line="360" w:lineRule="auto"/>
        <w:jc w:val="both"/>
        <w:rPr>
          <w:ins w:id="3352" w:author="ThaoDH" w:date="2013-10-16T16:38:00Z"/>
          <w:rFonts w:cs="Times New Roman"/>
          <w:sz w:val="26"/>
          <w:szCs w:val="26"/>
          <w:rPrChange w:id="3353" w:author="ThaoDH" w:date="2013-10-16T16:38:00Z">
            <w:rPr>
              <w:ins w:id="3354" w:author="ThaoDH" w:date="2013-10-16T16:38:00Z"/>
            </w:rPr>
          </w:rPrChange>
        </w:rPr>
        <w:pPrChange w:id="3355" w:author="ThaoDH" w:date="2013-10-16T16:38:00Z">
          <w:pPr>
            <w:pStyle w:val="ListParagraph"/>
            <w:numPr>
              <w:numId w:val="52"/>
            </w:numPr>
            <w:spacing w:line="360" w:lineRule="auto"/>
            <w:ind w:hanging="360"/>
            <w:jc w:val="both"/>
          </w:pPr>
        </w:pPrChange>
      </w:pPr>
      <w:ins w:id="3356" w:author="ThaoDH" w:date="2013-10-16T16:38:00Z">
        <w:r w:rsidRPr="00811579">
          <w:rPr>
            <w:rFonts w:cs="Times New Roman"/>
            <w:sz w:val="26"/>
            <w:szCs w:val="26"/>
            <w:rPrChange w:id="3357" w:author="ThaoDH" w:date="2013-10-16T16:38:00Z">
              <w:rPr/>
            </w:rPrChange>
          </w:rPr>
          <w:t>Elcom/Comverse: ok</w:t>
        </w:r>
      </w:ins>
    </w:p>
    <w:p w:rsidR="004244C3" w:rsidRPr="004244C3" w:rsidRDefault="004244C3">
      <w:pPr>
        <w:spacing w:line="360" w:lineRule="auto"/>
        <w:jc w:val="both"/>
        <w:rPr>
          <w:rFonts w:cs="Times New Roman"/>
          <w:sz w:val="26"/>
          <w:szCs w:val="26"/>
          <w:rPrChange w:id="3358" w:author="ThaoDH" w:date="2013-10-16T16:38:00Z">
            <w:rPr/>
          </w:rPrChange>
        </w:rPr>
        <w:pPrChange w:id="3359" w:author="ThaoDH" w:date="2013-10-16T16:38:00Z">
          <w:pPr>
            <w:pStyle w:val="ListParagraph"/>
            <w:numPr>
              <w:numId w:val="52"/>
            </w:numPr>
            <w:spacing w:line="360" w:lineRule="auto"/>
            <w:ind w:left="426" w:hanging="426"/>
            <w:jc w:val="both"/>
          </w:pPr>
        </w:pPrChange>
      </w:pPr>
    </w:p>
    <w:p w:rsidR="004343A6" w:rsidRPr="007518F5" w:rsidRDefault="004343A6" w:rsidP="004343A6">
      <w:pPr>
        <w:pStyle w:val="ListParagraph"/>
        <w:tabs>
          <w:tab w:val="left" w:pos="450"/>
        </w:tabs>
        <w:spacing w:line="360" w:lineRule="auto"/>
        <w:ind w:left="90"/>
        <w:jc w:val="both"/>
        <w:rPr>
          <w:rFonts w:cs="Times New Roman"/>
          <w:sz w:val="26"/>
          <w:szCs w:val="26"/>
        </w:rPr>
      </w:pPr>
      <w:r w:rsidRPr="007518F5">
        <w:rPr>
          <w:rFonts w:cs="Times New Roman"/>
          <w:sz w:val="26"/>
          <w:szCs w:val="26"/>
        </w:rPr>
        <w:t>+</w:t>
      </w:r>
      <w:r w:rsidRPr="007518F5">
        <w:rPr>
          <w:rFonts w:cs="Times New Roman"/>
          <w:sz w:val="26"/>
          <w:szCs w:val="26"/>
        </w:rPr>
        <w:tab/>
        <w:t>Trong quá trình sử dụng thuê bao có thể thực hiện đăng ký nâng cấp/chuyển đổ</w:t>
      </w:r>
      <w:r w:rsidR="007518F5" w:rsidRPr="007518F5">
        <w:rPr>
          <w:rFonts w:cs="Times New Roman"/>
          <w:sz w:val="26"/>
          <w:szCs w:val="26"/>
        </w:rPr>
        <w:t xml:space="preserve">i sang các </w:t>
      </w:r>
      <w:r w:rsidRPr="007518F5">
        <w:rPr>
          <w:rFonts w:cs="Times New Roman"/>
          <w:sz w:val="26"/>
          <w:szCs w:val="26"/>
        </w:rPr>
        <w:t>gói [Mobile Internet (MI)] khác:</w:t>
      </w:r>
    </w:p>
    <w:p w:rsidR="004343A6" w:rsidRPr="0092072E" w:rsidRDefault="004343A6" w:rsidP="0092072E">
      <w:pPr>
        <w:pStyle w:val="ListParagraph"/>
        <w:numPr>
          <w:ilvl w:val="0"/>
          <w:numId w:val="53"/>
        </w:numPr>
        <w:tabs>
          <w:tab w:val="left" w:pos="450"/>
        </w:tabs>
        <w:spacing w:line="360" w:lineRule="auto"/>
        <w:ind w:left="90" w:firstLine="0"/>
        <w:jc w:val="both"/>
        <w:rPr>
          <w:ins w:id="3360" w:author="ThaoDH" w:date="2013-10-16T16:42:00Z"/>
          <w:rFonts w:cs="Times New Roman"/>
          <w:sz w:val="26"/>
          <w:szCs w:val="26"/>
          <w:rPrChange w:id="3361" w:author="ThaoDH" w:date="2013-10-16T16:42:00Z">
            <w:rPr>
              <w:ins w:id="3362" w:author="ThaoDH" w:date="2013-10-16T16:42:00Z"/>
            </w:rPr>
          </w:rPrChange>
        </w:rPr>
      </w:pPr>
      <w:r w:rsidRPr="0092072E">
        <w:rPr>
          <w:rFonts w:cs="Times New Roman"/>
          <w:sz w:val="26"/>
          <w:szCs w:val="26"/>
        </w:rPr>
        <w:lastRenderedPageBreak/>
        <w:t>Dung lượng thuê bao được sử dụng hàng tháng bao gồm: [dung lượng mặc đị</w:t>
      </w:r>
      <w:r w:rsidR="007518F5" w:rsidRPr="0092072E">
        <w:rPr>
          <w:rFonts w:cs="Times New Roman"/>
          <w:sz w:val="26"/>
          <w:szCs w:val="26"/>
        </w:rPr>
        <w:t xml:space="preserve">nh trong </w:t>
      </w:r>
      <w:r w:rsidRPr="0092072E">
        <w:rPr>
          <w:rFonts w:cs="Times New Roman"/>
          <w:sz w:val="26"/>
          <w:szCs w:val="26"/>
        </w:rPr>
        <w:t>gói + (dung lư</w:t>
      </w:r>
      <w:r w:rsidR="00582E9C">
        <w:rPr>
          <w:rFonts w:cs="Times New Roman"/>
          <w:sz w:val="26"/>
          <w:szCs w:val="26"/>
        </w:rPr>
        <w:t>ợng của gói MI nâng cấp/chuyển đổi</w:t>
      </w:r>
      <w:ins w:id="3363" w:author="ThaoDH" w:date="2013-10-04T14:56:00Z">
        <w:r w:rsidR="00582E9C">
          <w:rPr>
            <w:rFonts w:cs="Times New Roman"/>
            <w:sz w:val="26"/>
            <w:szCs w:val="26"/>
          </w:rPr>
          <w:t>. Thuê bao v</w:t>
        </w:r>
      </w:ins>
      <w:ins w:id="3364" w:author="ThaoDH" w:date="2013-10-03T16:03:00Z">
        <w:r w:rsidR="005F01E0">
          <w:t xml:space="preserve">ẫn được sử dụng gói MAX, lưu lượng thừa có thể cộng dồn ở tốc độ  cao </w:t>
        </w:r>
      </w:ins>
      <w:ins w:id="3365" w:author="ThaoDH" w:date="2013-10-03T16:04:00Z">
        <w:r w:rsidR="005F01E0">
          <w:t xml:space="preserve">. </w:t>
        </w:r>
      </w:ins>
    </w:p>
    <w:p w:rsidR="0092072E" w:rsidRPr="0092072E" w:rsidRDefault="0092072E" w:rsidP="0092072E">
      <w:pPr>
        <w:pStyle w:val="ListParagraph"/>
        <w:numPr>
          <w:ilvl w:val="0"/>
          <w:numId w:val="53"/>
        </w:numPr>
        <w:spacing w:line="360" w:lineRule="auto"/>
        <w:jc w:val="both"/>
        <w:rPr>
          <w:ins w:id="3366" w:author="ThaoDH" w:date="2013-10-16T16:42:00Z"/>
          <w:rFonts w:cs="Times New Roman"/>
          <w:sz w:val="26"/>
          <w:szCs w:val="26"/>
        </w:rPr>
      </w:pPr>
      <w:ins w:id="3367" w:author="ThaoDH" w:date="2013-10-16T16:42:00Z">
        <w:r w:rsidRPr="0092072E">
          <w:rPr>
            <w:rFonts w:cs="Times New Roman"/>
            <w:sz w:val="26"/>
            <w:szCs w:val="26"/>
          </w:rPr>
          <w:t>Elcom/Comverse: ok</w:t>
        </w:r>
      </w:ins>
    </w:p>
    <w:p w:rsidR="004244C3" w:rsidRDefault="00045F9F">
      <w:pPr>
        <w:pStyle w:val="ListParagraph"/>
        <w:tabs>
          <w:tab w:val="left" w:pos="450"/>
        </w:tabs>
        <w:spacing w:line="360" w:lineRule="auto"/>
        <w:ind w:left="90"/>
        <w:jc w:val="both"/>
        <w:rPr>
          <w:ins w:id="3368" w:author="ThaoDH" w:date="2013-10-16T16:42:00Z"/>
        </w:rPr>
        <w:pPrChange w:id="3369" w:author="ThaoDH" w:date="2013-10-16T16:42:00Z">
          <w:pPr>
            <w:pStyle w:val="ListParagraph"/>
            <w:numPr>
              <w:numId w:val="53"/>
            </w:numPr>
            <w:tabs>
              <w:tab w:val="left" w:pos="450"/>
            </w:tabs>
            <w:spacing w:line="360" w:lineRule="auto"/>
            <w:ind w:left="90" w:hanging="360"/>
            <w:jc w:val="both"/>
          </w:pPr>
        </w:pPrChange>
      </w:pPr>
      <w:ins w:id="3370" w:author="ThaoDH" w:date="2013-10-02T17:29:00Z">
        <w:r>
          <w:t xml:space="preserve">Hạn mức sử dụng </w:t>
        </w:r>
      </w:ins>
      <w:ins w:id="3371" w:author="ThaoDH" w:date="2013-10-03T16:05:00Z">
        <w:r w:rsidR="00130697">
          <w:t xml:space="preserve">trong trường hợp </w:t>
        </w:r>
      </w:ins>
      <w:ins w:id="3372" w:author="ThaoDH" w:date="2013-10-03T16:06:00Z">
        <w:r w:rsidR="00130697">
          <w:t>thêm gói MI sẽ vẫn là 500K</w:t>
        </w:r>
      </w:ins>
    </w:p>
    <w:p w:rsidR="0092072E" w:rsidRPr="0092072E" w:rsidRDefault="0092072E" w:rsidP="0092072E">
      <w:pPr>
        <w:spacing w:line="360" w:lineRule="auto"/>
        <w:jc w:val="both"/>
        <w:rPr>
          <w:rFonts w:cs="Times New Roman"/>
          <w:sz w:val="26"/>
          <w:szCs w:val="26"/>
        </w:rPr>
      </w:pPr>
      <w:ins w:id="3373" w:author="ThaoDH" w:date="2013-10-16T16:42:00Z">
        <w:r w:rsidRPr="00A003B2">
          <w:rPr>
            <w:rFonts w:cs="Times New Roman"/>
            <w:sz w:val="26"/>
            <w:szCs w:val="26"/>
          </w:rPr>
          <w:t>Elcom/Comverse: ok</w:t>
        </w:r>
      </w:ins>
    </w:p>
    <w:p w:rsidR="004343A6" w:rsidRDefault="004343A6" w:rsidP="005C0964">
      <w:pPr>
        <w:pStyle w:val="ListParagraph"/>
        <w:numPr>
          <w:ilvl w:val="0"/>
          <w:numId w:val="53"/>
        </w:numPr>
        <w:tabs>
          <w:tab w:val="left" w:pos="450"/>
        </w:tabs>
        <w:spacing w:line="360" w:lineRule="auto"/>
        <w:ind w:left="90" w:firstLine="0"/>
        <w:jc w:val="both"/>
        <w:rPr>
          <w:ins w:id="3374" w:author="ThaoDH" w:date="2013-10-16T16:43:00Z"/>
          <w:rFonts w:cs="Times New Roman"/>
          <w:sz w:val="26"/>
          <w:szCs w:val="26"/>
        </w:rPr>
      </w:pPr>
      <w:r w:rsidRPr="007518F5">
        <w:rPr>
          <w:rFonts w:cs="Times New Roman"/>
          <w:sz w:val="26"/>
          <w:szCs w:val="26"/>
        </w:rPr>
        <w:t xml:space="preserve">Khách hàng sẽ phải thanh toán thêm tiền cước thuê bao của gói MI đã nâng cấp/chuyển </w:t>
      </w:r>
      <w:r w:rsidRPr="007518F5">
        <w:rPr>
          <w:rFonts w:cs="Times New Roman"/>
          <w:sz w:val="26"/>
          <w:szCs w:val="26"/>
        </w:rPr>
        <w:tab/>
        <w:t>đổi.</w:t>
      </w:r>
    </w:p>
    <w:p w:rsidR="004244C3" w:rsidRPr="004244C3" w:rsidRDefault="00811579">
      <w:pPr>
        <w:spacing w:line="360" w:lineRule="auto"/>
        <w:jc w:val="both"/>
        <w:rPr>
          <w:ins w:id="3375" w:author="ThaoDH" w:date="2013-10-16T16:43:00Z"/>
          <w:rFonts w:cs="Times New Roman"/>
          <w:sz w:val="26"/>
          <w:szCs w:val="26"/>
          <w:rPrChange w:id="3376" w:author="ThaoDH" w:date="2013-10-16T16:43:00Z">
            <w:rPr>
              <w:ins w:id="3377" w:author="ThaoDH" w:date="2013-10-16T16:43:00Z"/>
            </w:rPr>
          </w:rPrChange>
        </w:rPr>
        <w:pPrChange w:id="3378" w:author="ThaoDH" w:date="2013-10-16T16:43:00Z">
          <w:pPr>
            <w:pStyle w:val="ListParagraph"/>
            <w:numPr>
              <w:numId w:val="53"/>
            </w:numPr>
            <w:spacing w:line="360" w:lineRule="auto"/>
            <w:ind w:left="810" w:hanging="360"/>
            <w:jc w:val="both"/>
          </w:pPr>
        </w:pPrChange>
      </w:pPr>
      <w:ins w:id="3379" w:author="ThaoDH" w:date="2013-10-16T16:43:00Z">
        <w:r w:rsidRPr="00811579">
          <w:rPr>
            <w:rFonts w:cs="Times New Roman"/>
            <w:sz w:val="26"/>
            <w:szCs w:val="26"/>
            <w:rPrChange w:id="3380" w:author="ThaoDH" w:date="2013-10-16T16:43:00Z">
              <w:rPr/>
            </w:rPrChange>
          </w:rPr>
          <w:t>Elcom/Comverse: ok</w:t>
        </w:r>
      </w:ins>
    </w:p>
    <w:p w:rsidR="00785EB1" w:rsidDel="00D84551" w:rsidRDefault="00785EB1">
      <w:pPr>
        <w:pStyle w:val="ListParagraph"/>
        <w:tabs>
          <w:tab w:val="left" w:pos="450"/>
        </w:tabs>
        <w:spacing w:line="360" w:lineRule="auto"/>
        <w:ind w:left="90"/>
        <w:jc w:val="both"/>
        <w:rPr>
          <w:del w:id="3381" w:author="ThaoDH" w:date="2013-10-17T16:57:00Z"/>
          <w:rFonts w:cs="Times New Roman"/>
          <w:sz w:val="26"/>
          <w:szCs w:val="26"/>
        </w:rPr>
      </w:pPr>
    </w:p>
    <w:p w:rsidR="004343A6" w:rsidRDefault="004343A6" w:rsidP="005C0964">
      <w:pPr>
        <w:pStyle w:val="ListParagraph"/>
        <w:numPr>
          <w:ilvl w:val="0"/>
          <w:numId w:val="53"/>
        </w:numPr>
        <w:tabs>
          <w:tab w:val="left" w:pos="450"/>
        </w:tabs>
        <w:spacing w:line="360" w:lineRule="auto"/>
        <w:ind w:left="90" w:firstLine="0"/>
        <w:jc w:val="both"/>
        <w:rPr>
          <w:ins w:id="3382" w:author="ThaoDH" w:date="2013-10-16T16:45:00Z"/>
          <w:rFonts w:cs="Times New Roman"/>
          <w:sz w:val="26"/>
          <w:szCs w:val="26"/>
        </w:rPr>
      </w:pPr>
      <w:r w:rsidRPr="007518F5">
        <w:rPr>
          <w:rFonts w:cs="Times New Roman"/>
          <w:sz w:val="26"/>
          <w:szCs w:val="26"/>
        </w:rPr>
        <w:t xml:space="preserve">Nếu hủy gói MI nâng cấp/chuyển đổi thì dung lượng miễn phí sử dụng/tháng là: lưu </w:t>
      </w:r>
      <w:r w:rsidRPr="007518F5">
        <w:rPr>
          <w:rFonts w:cs="Times New Roman"/>
          <w:sz w:val="26"/>
          <w:szCs w:val="26"/>
        </w:rPr>
        <w:tab/>
        <w:t xml:space="preserve">lượng cố định trong gói/tháng. Sử dụng vượt quá lưu lượng hạn mức cố định trong gói </w:t>
      </w:r>
      <w:del w:id="3383" w:author="ThaoDH" w:date="2013-10-17T16:57:00Z">
        <w:r w:rsidRPr="007518F5" w:rsidDel="00785EB1">
          <w:rPr>
            <w:rFonts w:cs="Times New Roman"/>
            <w:sz w:val="26"/>
            <w:szCs w:val="26"/>
          </w:rPr>
          <w:tab/>
        </w:r>
      </w:del>
      <w:r w:rsidRPr="007518F5">
        <w:rPr>
          <w:rFonts w:cs="Times New Roman"/>
          <w:sz w:val="26"/>
          <w:szCs w:val="26"/>
        </w:rPr>
        <w:t xml:space="preserve">tính cước vượt gói là </w:t>
      </w:r>
      <w:r w:rsidR="00181DBB">
        <w:rPr>
          <w:rFonts w:cs="Times New Roman"/>
          <w:sz w:val="26"/>
          <w:szCs w:val="26"/>
        </w:rPr>
        <w:t>2</w:t>
      </w:r>
      <w:r w:rsidRPr="007518F5">
        <w:rPr>
          <w:rFonts w:cs="Times New Roman"/>
          <w:sz w:val="26"/>
          <w:szCs w:val="26"/>
        </w:rPr>
        <w:t>5 đồng/</w:t>
      </w:r>
      <w:r w:rsidR="00181DBB">
        <w:rPr>
          <w:rFonts w:cs="Times New Roman"/>
          <w:sz w:val="26"/>
          <w:szCs w:val="26"/>
        </w:rPr>
        <w:t>5</w:t>
      </w:r>
      <w:r w:rsidRPr="007518F5">
        <w:rPr>
          <w:rFonts w:cs="Times New Roman"/>
          <w:sz w:val="26"/>
          <w:szCs w:val="26"/>
        </w:rPr>
        <w:t>0Kb (đã bao gồm VAT)</w:t>
      </w:r>
      <w:ins w:id="3384" w:author="ThaoDH" w:date="2013-10-02T17:34:00Z">
        <w:r w:rsidR="007D49C0">
          <w:rPr>
            <w:rFonts w:cs="Times New Roman"/>
            <w:sz w:val="26"/>
            <w:szCs w:val="26"/>
          </w:rPr>
          <w:t>. Khi gói bị hủy thì lưu lượng còn lại của gói MI vẫn được sử dụ</w:t>
        </w:r>
        <w:r w:rsidR="00F646B4">
          <w:rPr>
            <w:rFonts w:cs="Times New Roman"/>
            <w:sz w:val="26"/>
            <w:szCs w:val="26"/>
          </w:rPr>
          <w:t>ng</w:t>
        </w:r>
      </w:ins>
      <w:ins w:id="3385" w:author="ThaoDH" w:date="2013-10-02T17:35:00Z">
        <w:r w:rsidR="00F646B4">
          <w:rPr>
            <w:rFonts w:cs="Times New Roman"/>
            <w:sz w:val="26"/>
            <w:szCs w:val="26"/>
          </w:rPr>
          <w:t xml:space="preserve"> cho đến hết tháng. </w:t>
        </w:r>
      </w:ins>
    </w:p>
    <w:p w:rsidR="004244C3" w:rsidRDefault="00011705">
      <w:pPr>
        <w:pStyle w:val="ListParagraph"/>
        <w:tabs>
          <w:tab w:val="left" w:pos="450"/>
        </w:tabs>
        <w:spacing w:line="360" w:lineRule="auto"/>
        <w:ind w:left="90"/>
        <w:jc w:val="both"/>
        <w:rPr>
          <w:rFonts w:cs="Times New Roman"/>
          <w:sz w:val="26"/>
          <w:szCs w:val="26"/>
        </w:rPr>
        <w:pPrChange w:id="3386" w:author="ThaoDH" w:date="2013-10-16T16:45:00Z">
          <w:pPr>
            <w:pStyle w:val="ListParagraph"/>
            <w:numPr>
              <w:numId w:val="53"/>
            </w:numPr>
            <w:tabs>
              <w:tab w:val="left" w:pos="450"/>
            </w:tabs>
            <w:spacing w:line="360" w:lineRule="auto"/>
            <w:ind w:left="90" w:hanging="360"/>
            <w:jc w:val="both"/>
          </w:pPr>
        </w:pPrChange>
      </w:pPr>
      <w:ins w:id="3387" w:author="ThaoDH" w:date="2013-10-16T16:45:00Z">
        <w:r w:rsidRPr="00011705">
          <w:rPr>
            <w:rFonts w:cs="Times New Roman"/>
            <w:sz w:val="26"/>
            <w:szCs w:val="26"/>
          </w:rPr>
          <w:t>Elcom/Comverse: ok</w:t>
        </w:r>
        <w:r>
          <w:rPr>
            <w:rFonts w:cs="Times New Roman"/>
            <w:sz w:val="26"/>
            <w:szCs w:val="26"/>
          </w:rPr>
          <w:t>. Khi hủy gói không reset lại balance data</w:t>
        </w:r>
      </w:ins>
    </w:p>
    <w:p w:rsidR="004343A6" w:rsidRDefault="004343A6" w:rsidP="005C0964">
      <w:pPr>
        <w:pStyle w:val="ListParagraph"/>
        <w:numPr>
          <w:ilvl w:val="0"/>
          <w:numId w:val="53"/>
        </w:numPr>
        <w:tabs>
          <w:tab w:val="left" w:pos="450"/>
        </w:tabs>
        <w:spacing w:line="360" w:lineRule="auto"/>
        <w:ind w:left="90" w:firstLine="0"/>
        <w:jc w:val="both"/>
        <w:rPr>
          <w:ins w:id="3388" w:author="ThaoDH" w:date="2013-10-16T16:45:00Z"/>
          <w:rFonts w:cs="Times New Roman"/>
          <w:sz w:val="26"/>
          <w:szCs w:val="26"/>
        </w:rPr>
      </w:pPr>
      <w:r w:rsidRPr="007518F5">
        <w:rPr>
          <w:rFonts w:cs="Times New Roman"/>
          <w:sz w:val="26"/>
          <w:szCs w:val="26"/>
        </w:rPr>
        <w:t xml:space="preserve">Phần vượt gói [dung lượng mặc định trong gói + (dung lượng của gói MI nâng </w:t>
      </w:r>
      <w:r w:rsidRPr="007518F5">
        <w:rPr>
          <w:rFonts w:cs="Times New Roman"/>
          <w:sz w:val="26"/>
          <w:szCs w:val="26"/>
        </w:rPr>
        <w:tab/>
        <w:t xml:space="preserve">cấp/chuyển đổi)] sẽ tính </w:t>
      </w:r>
      <w:r w:rsidR="00181DBB">
        <w:rPr>
          <w:rFonts w:cs="Times New Roman"/>
          <w:sz w:val="26"/>
          <w:szCs w:val="26"/>
        </w:rPr>
        <w:t>2</w:t>
      </w:r>
      <w:r w:rsidRPr="007518F5">
        <w:rPr>
          <w:rFonts w:cs="Times New Roman"/>
          <w:sz w:val="26"/>
          <w:szCs w:val="26"/>
        </w:rPr>
        <w:t>5đồng/</w:t>
      </w:r>
      <w:r w:rsidR="00181DBB">
        <w:rPr>
          <w:rFonts w:cs="Times New Roman"/>
          <w:sz w:val="26"/>
          <w:szCs w:val="26"/>
        </w:rPr>
        <w:t>5</w:t>
      </w:r>
      <w:r w:rsidRPr="007518F5">
        <w:rPr>
          <w:rFonts w:cs="Times New Roman"/>
          <w:sz w:val="26"/>
          <w:szCs w:val="26"/>
        </w:rPr>
        <w:t>0Kb (đã bao gồm VAT).</w:t>
      </w:r>
    </w:p>
    <w:p w:rsidR="004244C3" w:rsidRDefault="00011705">
      <w:pPr>
        <w:pStyle w:val="ListParagraph"/>
        <w:tabs>
          <w:tab w:val="left" w:pos="450"/>
        </w:tabs>
        <w:spacing w:line="360" w:lineRule="auto"/>
        <w:ind w:left="90"/>
        <w:jc w:val="both"/>
        <w:rPr>
          <w:rFonts w:cs="Times New Roman"/>
          <w:sz w:val="26"/>
          <w:szCs w:val="26"/>
        </w:rPr>
        <w:pPrChange w:id="3389" w:author="ThaoDH" w:date="2013-10-16T16:45:00Z">
          <w:pPr>
            <w:pStyle w:val="ListParagraph"/>
            <w:numPr>
              <w:numId w:val="53"/>
            </w:numPr>
            <w:tabs>
              <w:tab w:val="left" w:pos="450"/>
            </w:tabs>
            <w:spacing w:line="360" w:lineRule="auto"/>
            <w:ind w:left="90" w:hanging="360"/>
            <w:jc w:val="both"/>
          </w:pPr>
        </w:pPrChange>
      </w:pPr>
      <w:ins w:id="3390" w:author="ThaoDH" w:date="2013-10-16T16:45:00Z">
        <w:r w:rsidRPr="00011705">
          <w:rPr>
            <w:rFonts w:cs="Times New Roman"/>
            <w:sz w:val="26"/>
            <w:szCs w:val="26"/>
          </w:rPr>
          <w:t>Elcom/Comverse: ok</w:t>
        </w:r>
        <w:r>
          <w:rPr>
            <w:rFonts w:cs="Times New Roman"/>
            <w:sz w:val="26"/>
            <w:szCs w:val="26"/>
          </w:rPr>
          <w:t>.</w:t>
        </w:r>
      </w:ins>
    </w:p>
    <w:p w:rsidR="004343A6" w:rsidRDefault="004343A6" w:rsidP="0087600A">
      <w:pPr>
        <w:pStyle w:val="ListParagraph"/>
        <w:tabs>
          <w:tab w:val="left" w:pos="450"/>
        </w:tabs>
        <w:spacing w:line="360" w:lineRule="auto"/>
        <w:ind w:left="90"/>
        <w:jc w:val="both"/>
        <w:rPr>
          <w:ins w:id="3391" w:author="ThaoDH" w:date="2013-10-16T16:45:00Z"/>
          <w:rFonts w:cs="Times New Roman"/>
          <w:sz w:val="26"/>
          <w:szCs w:val="26"/>
        </w:rPr>
      </w:pPr>
      <w:r w:rsidRPr="007518F5">
        <w:rPr>
          <w:rFonts w:cs="Times New Roman"/>
          <w:sz w:val="26"/>
          <w:szCs w:val="26"/>
        </w:rPr>
        <w:t>+</w:t>
      </w:r>
      <w:r w:rsidRPr="007518F5">
        <w:rPr>
          <w:rFonts w:cs="Times New Roman"/>
          <w:sz w:val="26"/>
          <w:szCs w:val="26"/>
        </w:rPr>
        <w:tab/>
        <w:t>Thuê bao đăng ký nâng cấp chuyển đổi lên gói cao hơn có hiệu lự</w:t>
      </w:r>
      <w:r w:rsidR="007518F5" w:rsidRPr="007518F5">
        <w:rPr>
          <w:rFonts w:cs="Times New Roman"/>
          <w:sz w:val="26"/>
          <w:szCs w:val="26"/>
        </w:rPr>
        <w:t>c ngay trong tháng</w:t>
      </w:r>
      <w:ins w:id="3392" w:author="ThaoDH" w:date="2013-10-03T16:08:00Z">
        <w:r w:rsidR="00D27F9F">
          <w:rPr>
            <w:rFonts w:cs="Times New Roman"/>
            <w:sz w:val="26"/>
            <w:szCs w:val="26"/>
          </w:rPr>
          <w:t xml:space="preserve"> (hiệu lực từ đầu tháng)</w:t>
        </w:r>
      </w:ins>
      <w:del w:id="3393" w:author="ThaoDH" w:date="2013-10-03T16:08:00Z">
        <w:r w:rsidR="007518F5" w:rsidRPr="007518F5" w:rsidDel="00D27F9F">
          <w:rPr>
            <w:rFonts w:cs="Times New Roman"/>
            <w:sz w:val="26"/>
            <w:szCs w:val="26"/>
          </w:rPr>
          <w:delText xml:space="preserve">. </w:delText>
        </w:r>
      </w:del>
      <w:r w:rsidRPr="007518F5">
        <w:rPr>
          <w:rFonts w:cs="Times New Roman"/>
          <w:sz w:val="26"/>
          <w:szCs w:val="26"/>
        </w:rPr>
        <w:t xml:space="preserve">Nếu chuyển sang các gói thấp hơn thì có hiệu lực từ tháng kế tiếp.  </w:t>
      </w:r>
    </w:p>
    <w:p w:rsidR="00011705" w:rsidRPr="007518F5" w:rsidRDefault="00011705" w:rsidP="0087600A">
      <w:pPr>
        <w:pStyle w:val="ListParagraph"/>
        <w:tabs>
          <w:tab w:val="left" w:pos="450"/>
        </w:tabs>
        <w:spacing w:line="360" w:lineRule="auto"/>
        <w:ind w:left="90"/>
        <w:jc w:val="both"/>
        <w:rPr>
          <w:rFonts w:cs="Times New Roman"/>
          <w:sz w:val="26"/>
          <w:szCs w:val="26"/>
        </w:rPr>
      </w:pPr>
      <w:ins w:id="3394" w:author="ThaoDH" w:date="2013-10-16T16:45:00Z">
        <w:r w:rsidRPr="00011705">
          <w:rPr>
            <w:rFonts w:cs="Times New Roman"/>
            <w:sz w:val="26"/>
            <w:szCs w:val="26"/>
          </w:rPr>
          <w:t xml:space="preserve">Elcom/Comverse: </w:t>
        </w:r>
        <w:r>
          <w:rPr>
            <w:rFonts w:cs="Times New Roman"/>
            <w:sz w:val="26"/>
            <w:szCs w:val="26"/>
          </w:rPr>
          <w:t xml:space="preserve">C1RT chỉ có hiệu lực từ </w:t>
        </w:r>
      </w:ins>
      <w:ins w:id="3395" w:author="ThaoDH" w:date="2013-10-16T16:46:00Z">
        <w:r>
          <w:rPr>
            <w:rFonts w:cs="Times New Roman"/>
            <w:sz w:val="26"/>
            <w:szCs w:val="26"/>
          </w:rPr>
          <w:t>lúc nâng cấp</w:t>
        </w:r>
        <w:r w:rsidR="00FF4AEC">
          <w:rPr>
            <w:rFonts w:cs="Times New Roman"/>
            <w:sz w:val="26"/>
            <w:szCs w:val="26"/>
          </w:rPr>
          <w:t xml:space="preserve"> gói mới</w:t>
        </w:r>
        <w:r>
          <w:rPr>
            <w:rFonts w:cs="Times New Roman"/>
            <w:sz w:val="26"/>
            <w:szCs w:val="26"/>
          </w:rPr>
          <w:t xml:space="preserve">. </w:t>
        </w:r>
        <w:r w:rsidR="00FF4AEC">
          <w:rPr>
            <w:rFonts w:cs="Times New Roman"/>
            <w:sz w:val="26"/>
            <w:szCs w:val="26"/>
          </w:rPr>
          <w:t xml:space="preserve">Đề xuất VNP thay đổi </w:t>
        </w:r>
      </w:ins>
      <w:ins w:id="3396" w:author="ThaoDH" w:date="2013-10-16T16:47:00Z">
        <w:r w:rsidR="00FF4AEC">
          <w:rPr>
            <w:rFonts w:cs="Times New Roman"/>
            <w:sz w:val="26"/>
            <w:szCs w:val="26"/>
          </w:rPr>
          <w:t>chính sách này</w:t>
        </w:r>
      </w:ins>
      <w:ins w:id="3397" w:author="ThaoDH" w:date="2013-10-16T16:49:00Z">
        <w:r w:rsidR="001261C7">
          <w:rPr>
            <w:rFonts w:cs="Times New Roman"/>
            <w:sz w:val="26"/>
            <w:szCs w:val="26"/>
          </w:rPr>
          <w:t xml:space="preserve"> bằng cách có hiệu lực vào tháng tiêp theo</w:t>
        </w:r>
      </w:ins>
      <w:ins w:id="3398" w:author="ThaoDH" w:date="2013-10-16T16:48:00Z">
        <w:r w:rsidR="001261C7">
          <w:rPr>
            <w:rFonts w:cs="Times New Roman"/>
            <w:sz w:val="26"/>
            <w:szCs w:val="26"/>
          </w:rPr>
          <w:t xml:space="preserve">. </w:t>
        </w:r>
      </w:ins>
      <w:ins w:id="3399" w:author="ThaoDH" w:date="2013-10-16T16:49:00Z">
        <w:r w:rsidR="00743056">
          <w:rPr>
            <w:rFonts w:cs="Times New Roman"/>
            <w:sz w:val="26"/>
            <w:szCs w:val="26"/>
          </w:rPr>
          <w:t>Khi đó</w:t>
        </w:r>
      </w:ins>
      <w:ins w:id="3400" w:author="ThaoDH" w:date="2013-10-16T16:48:00Z">
        <w:r w:rsidR="001261C7">
          <w:rPr>
            <w:rFonts w:cs="Times New Roman"/>
            <w:sz w:val="26"/>
            <w:szCs w:val="26"/>
          </w:rPr>
          <w:t xml:space="preserve"> hệ thống provisioning sẽ đăng kí vào đầu tháng sau (do nếu đăng kí thì C1RT sẽ có hiệu lực luôn)</w:t>
        </w:r>
      </w:ins>
    </w:p>
    <w:p w:rsidR="004343A6" w:rsidRPr="00AB0C5E" w:rsidRDefault="004343A6" w:rsidP="004343A6">
      <w:pPr>
        <w:pStyle w:val="ListParagraph"/>
        <w:spacing w:before="240" w:line="360" w:lineRule="auto"/>
        <w:ind w:left="426" w:hanging="426"/>
        <w:jc w:val="both"/>
        <w:rPr>
          <w:rFonts w:cs="Times New Roman"/>
          <w:b/>
          <w:sz w:val="26"/>
          <w:szCs w:val="26"/>
        </w:rPr>
      </w:pPr>
      <w:r w:rsidRPr="00AB0C5E">
        <w:rPr>
          <w:rFonts w:cs="Times New Roman"/>
          <w:b/>
          <w:sz w:val="26"/>
          <w:szCs w:val="26"/>
        </w:rPr>
        <w:t xml:space="preserve">  Các quy định khác :</w:t>
      </w:r>
    </w:p>
    <w:p w:rsidR="004343A6" w:rsidRDefault="004343A6" w:rsidP="005C0964">
      <w:pPr>
        <w:pStyle w:val="ListParagraph"/>
        <w:numPr>
          <w:ilvl w:val="0"/>
          <w:numId w:val="50"/>
        </w:numPr>
        <w:spacing w:before="240" w:line="360" w:lineRule="auto"/>
        <w:ind w:left="426" w:hanging="426"/>
        <w:jc w:val="both"/>
        <w:rPr>
          <w:ins w:id="3401" w:author="ThaoDH" w:date="2013-10-02T17:35:00Z"/>
          <w:rFonts w:cs="Times New Roman"/>
          <w:sz w:val="26"/>
          <w:szCs w:val="26"/>
        </w:rPr>
      </w:pPr>
      <w:r w:rsidRPr="007518F5">
        <w:rPr>
          <w:rFonts w:cs="Times New Roman"/>
          <w:color w:val="FF0000"/>
          <w:sz w:val="26"/>
          <w:szCs w:val="26"/>
        </w:rPr>
        <w:t>Các gói MI khách hàng đã đăng ký sử dụng sẽ bị hủy khi chuyển sang sử dụng gói 5G.</w:t>
      </w:r>
      <w:r w:rsidRPr="007518F5">
        <w:rPr>
          <w:rFonts w:cs="Times New Roman"/>
          <w:sz w:val="26"/>
          <w:szCs w:val="26"/>
        </w:rPr>
        <w:t xml:space="preserve"> </w:t>
      </w:r>
      <w:ins w:id="3402" w:author="ThaoDH" w:date="2013-10-03T16:09:00Z">
        <w:r w:rsidR="005C0CAF">
          <w:rPr>
            <w:rFonts w:cs="Times New Roman"/>
            <w:sz w:val="26"/>
            <w:szCs w:val="26"/>
          </w:rPr>
          <w:t xml:space="preserve">Nếu lưu lượng MI còn dư thì cộng thêm sang gói 5G, nếu hết tính tiền như bình thường </w:t>
        </w:r>
      </w:ins>
    </w:p>
    <w:p w:rsidR="00CA49D4" w:rsidRPr="007518F5" w:rsidDel="00203192" w:rsidRDefault="00F24ACF" w:rsidP="005C0964">
      <w:pPr>
        <w:pStyle w:val="ListParagraph"/>
        <w:numPr>
          <w:ilvl w:val="0"/>
          <w:numId w:val="50"/>
        </w:numPr>
        <w:spacing w:before="240" w:line="360" w:lineRule="auto"/>
        <w:ind w:left="426" w:hanging="426"/>
        <w:jc w:val="both"/>
        <w:rPr>
          <w:del w:id="3403" w:author="ThaoDH" w:date="2013-10-02T17:36:00Z"/>
          <w:rFonts w:cs="Times New Roman"/>
          <w:sz w:val="26"/>
          <w:szCs w:val="26"/>
        </w:rPr>
      </w:pPr>
      <w:ins w:id="3404" w:author="ThaoDH" w:date="2013-10-16T16:50:00Z">
        <w:r w:rsidRPr="00011705">
          <w:rPr>
            <w:rFonts w:cs="Times New Roman"/>
            <w:sz w:val="26"/>
            <w:szCs w:val="26"/>
          </w:rPr>
          <w:t>Elcom/Comverse:</w:t>
        </w:r>
        <w:r>
          <w:rPr>
            <w:rFonts w:cs="Times New Roman"/>
            <w:sz w:val="26"/>
            <w:szCs w:val="26"/>
          </w:rPr>
          <w:t xml:space="preserve"> Thực hiện bởi hệ thống VNP provisioning</w:t>
        </w:r>
      </w:ins>
    </w:p>
    <w:p w:rsidR="00181DBB" w:rsidRPr="00181DBB" w:rsidRDefault="00181DBB" w:rsidP="00181DBB">
      <w:pPr>
        <w:rPr>
          <w:b/>
          <w:bCs/>
        </w:rPr>
      </w:pPr>
      <w:r w:rsidRPr="00181DBB">
        <w:rPr>
          <w:b/>
          <w:bCs/>
        </w:rPr>
        <w:lastRenderedPageBreak/>
        <w:t>2.12.3. Provisioning</w:t>
      </w:r>
    </w:p>
    <w:p w:rsidR="00181DBB" w:rsidRPr="00181DBB" w:rsidRDefault="00181DBB" w:rsidP="00181DBB">
      <w:pPr>
        <w:rPr>
          <w:b/>
          <w:bCs/>
        </w:rPr>
      </w:pPr>
      <w:r w:rsidRPr="00181DBB">
        <w:rPr>
          <w:b/>
          <w:bCs/>
        </w:rPr>
        <w:t>2.12.3.1. Đăng ký</w:t>
      </w:r>
    </w:p>
    <w:p w:rsidR="00181DBB" w:rsidRPr="00E74B9D" w:rsidRDefault="00E74B9D" w:rsidP="00E74B9D">
      <w:pPr>
        <w:spacing w:after="120"/>
        <w:rPr>
          <w:rFonts w:cs="Times New Roman"/>
        </w:rPr>
      </w:pPr>
      <w:r>
        <w:rPr>
          <w:rFonts w:cs="Times New Roman"/>
        </w:rPr>
        <w:t xml:space="preserve">- </w:t>
      </w:r>
      <w:r w:rsidR="00181DBB" w:rsidRPr="00E74B9D">
        <w:rPr>
          <w:rFonts w:cs="Times New Roman"/>
        </w:rPr>
        <w:t>Đăng ký trước 16: Hiệu lực từ thời điểm đăng ký</w:t>
      </w:r>
    </w:p>
    <w:p w:rsidR="00605EAE" w:rsidRDefault="00E74B9D" w:rsidP="00E74B9D">
      <w:pPr>
        <w:spacing w:after="120"/>
        <w:rPr>
          <w:ins w:id="3405" w:author="ThaoDH" w:date="2013-10-16T16:50:00Z"/>
        </w:rPr>
      </w:pPr>
      <w:r>
        <w:rPr>
          <w:rFonts w:cs="Times New Roman"/>
        </w:rPr>
        <w:t xml:space="preserve">- </w:t>
      </w:r>
      <w:r w:rsidR="00181DBB" w:rsidRPr="00E74B9D">
        <w:rPr>
          <w:rFonts w:cs="Times New Roman"/>
        </w:rPr>
        <w:t>Đăng ký từ 16: Hiệu lực gói từ tháng kế tiếp</w:t>
      </w:r>
      <w:ins w:id="3406" w:author="Comverse" w:date="2013-09-30T15:43:00Z">
        <w:r w:rsidR="00C64F15" w:rsidRPr="00C64F15">
          <w:t xml:space="preserve"> </w:t>
        </w:r>
      </w:ins>
    </w:p>
    <w:p w:rsidR="00181DBB" w:rsidRPr="00E74B9D" w:rsidRDefault="00605EAE" w:rsidP="00E74B9D">
      <w:pPr>
        <w:spacing w:after="120"/>
        <w:rPr>
          <w:rFonts w:cs="Times New Roman"/>
        </w:rPr>
      </w:pPr>
      <w:ins w:id="3407" w:author="ThaoDH" w:date="2013-10-16T16:50:00Z">
        <w:r w:rsidRPr="00011705">
          <w:rPr>
            <w:rFonts w:cs="Times New Roman"/>
            <w:sz w:val="26"/>
            <w:szCs w:val="26"/>
          </w:rPr>
          <w:t>Elcom/Comverse:</w:t>
        </w:r>
        <w:r>
          <w:rPr>
            <w:rFonts w:cs="Times New Roman"/>
            <w:sz w:val="26"/>
            <w:szCs w:val="26"/>
          </w:rPr>
          <w:t xml:space="preserve"> Nếu đăng kí sau ngày 16 thì </w:t>
        </w:r>
      </w:ins>
      <w:ins w:id="3408" w:author="ThaoDH" w:date="2013-10-16T16:51:00Z">
        <w:r>
          <w:rPr>
            <w:rFonts w:cs="Times New Roman"/>
            <w:sz w:val="26"/>
            <w:szCs w:val="26"/>
          </w:rPr>
          <w:t>hệ thống provisioning sẽ trigger vào C1RT vào đầu tháng sau</w:t>
        </w:r>
      </w:ins>
    </w:p>
    <w:p w:rsidR="00FC6E6E" w:rsidRDefault="00E74B9D" w:rsidP="00E74B9D">
      <w:pPr>
        <w:spacing w:after="120"/>
        <w:rPr>
          <w:ins w:id="3409" w:author="ThaoDH" w:date="2013-10-16T16:53:00Z"/>
          <w:rFonts w:cs="Times New Roman"/>
        </w:rPr>
      </w:pPr>
      <w:r>
        <w:rPr>
          <w:rFonts w:cs="Times New Roman"/>
        </w:rPr>
        <w:t xml:space="preserve">- </w:t>
      </w:r>
      <w:r w:rsidRPr="00E74B9D">
        <w:rPr>
          <w:rFonts w:cs="Times New Roman"/>
        </w:rPr>
        <w:t>Các gói MI đang có sẽ bị hủy khi gói cước 5G có hiệu lực</w:t>
      </w:r>
    </w:p>
    <w:p w:rsidR="00E74B9D" w:rsidRDefault="00FC6E6E" w:rsidP="00E74B9D">
      <w:pPr>
        <w:spacing w:after="120"/>
        <w:rPr>
          <w:ins w:id="3410" w:author="ThaoDH" w:date="2013-10-02T17:36:00Z"/>
        </w:rPr>
      </w:pPr>
      <w:ins w:id="3411" w:author="ThaoDH" w:date="2013-10-16T16:53:00Z">
        <w:r w:rsidRPr="00011705">
          <w:rPr>
            <w:rFonts w:cs="Times New Roman"/>
            <w:sz w:val="26"/>
            <w:szCs w:val="26"/>
          </w:rPr>
          <w:t>Elcom/Comverse:</w:t>
        </w:r>
        <w:r>
          <w:rPr>
            <w:rFonts w:cs="Times New Roman"/>
            <w:sz w:val="26"/>
            <w:szCs w:val="26"/>
          </w:rPr>
          <w:t xml:space="preserve"> Hệ thống VNP provisioning kiểm tra và thực hiện điều này</w:t>
        </w:r>
      </w:ins>
    </w:p>
    <w:p w:rsidR="00203192" w:rsidRPr="007518F5" w:rsidRDefault="00203192" w:rsidP="00203192">
      <w:pPr>
        <w:pStyle w:val="ListParagraph"/>
        <w:numPr>
          <w:ilvl w:val="0"/>
          <w:numId w:val="50"/>
        </w:numPr>
        <w:spacing w:before="240" w:line="360" w:lineRule="auto"/>
        <w:ind w:left="426" w:hanging="426"/>
        <w:jc w:val="both"/>
        <w:rPr>
          <w:ins w:id="3412" w:author="ThaoDH" w:date="2013-10-02T17:36:00Z"/>
          <w:rFonts w:cs="Times New Roman"/>
          <w:sz w:val="26"/>
          <w:szCs w:val="26"/>
        </w:rPr>
      </w:pPr>
      <w:ins w:id="3413" w:author="ThaoDH" w:date="2013-10-02T17:36:00Z">
        <w:r>
          <w:rPr>
            <w:rFonts w:cs="Times New Roman"/>
            <w:sz w:val="26"/>
            <w:szCs w:val="26"/>
          </w:rPr>
          <w:t xml:space="preserve">Lưu lượng còn lại của gói MI sẽ vẫn được tiếp tục sử dụng. </w:t>
        </w:r>
      </w:ins>
    </w:p>
    <w:p w:rsidR="00203192" w:rsidRPr="00E74B9D" w:rsidRDefault="00FC6E6E" w:rsidP="00E74B9D">
      <w:pPr>
        <w:spacing w:after="120"/>
        <w:rPr>
          <w:rFonts w:cs="Times New Roman"/>
        </w:rPr>
      </w:pPr>
      <w:ins w:id="3414" w:author="ThaoDH" w:date="2013-10-16T16:53:00Z">
        <w:r w:rsidRPr="00011705">
          <w:rPr>
            <w:rFonts w:cs="Times New Roman"/>
            <w:sz w:val="26"/>
            <w:szCs w:val="26"/>
          </w:rPr>
          <w:t>Elcom/Comverse:</w:t>
        </w:r>
        <w:r>
          <w:rPr>
            <w:rFonts w:cs="Times New Roman"/>
            <w:sz w:val="26"/>
            <w:szCs w:val="26"/>
          </w:rPr>
          <w:t>OK</w:t>
        </w:r>
      </w:ins>
    </w:p>
    <w:p w:rsidR="00181DBB" w:rsidRPr="00E74B9D" w:rsidRDefault="00E74B9D" w:rsidP="00181DBB">
      <w:pPr>
        <w:rPr>
          <w:rFonts w:cs="Times New Roman"/>
          <w:b/>
        </w:rPr>
      </w:pPr>
      <w:r w:rsidRPr="00E74B9D">
        <w:rPr>
          <w:rFonts w:cs="Times New Roman"/>
          <w:b/>
        </w:rPr>
        <w:t>2.13.3.2. Chuyển đổi/Hủy gói</w:t>
      </w:r>
    </w:p>
    <w:p w:rsidR="004F5BBA" w:rsidRDefault="00E74B9D" w:rsidP="00E74B9D">
      <w:pPr>
        <w:pStyle w:val="ListParagraph"/>
        <w:tabs>
          <w:tab w:val="left" w:pos="450"/>
        </w:tabs>
        <w:spacing w:line="360" w:lineRule="auto"/>
        <w:ind w:left="90"/>
        <w:jc w:val="both"/>
        <w:rPr>
          <w:ins w:id="3415" w:author="ThaoDH" w:date="2013-10-16T16:53:00Z"/>
          <w:rFonts w:cs="Times New Roman"/>
          <w:sz w:val="26"/>
          <w:szCs w:val="26"/>
        </w:rPr>
      </w:pPr>
      <w:r>
        <w:rPr>
          <w:rFonts w:cs="Times New Roman"/>
          <w:sz w:val="26"/>
          <w:szCs w:val="26"/>
        </w:rPr>
        <w:t xml:space="preserve">- </w:t>
      </w:r>
      <w:ins w:id="3416" w:author="ThaoDH" w:date="2013-10-03T16:11:00Z">
        <w:r w:rsidR="004F5BBA">
          <w:rPr>
            <w:rFonts w:cs="Times New Roman"/>
            <w:sz w:val="26"/>
            <w:szCs w:val="26"/>
          </w:rPr>
          <w:t xml:space="preserve">Khi hết thời gian cam kết thì thành postpaid thường. </w:t>
        </w:r>
      </w:ins>
    </w:p>
    <w:p w:rsidR="00D200AC" w:rsidRDefault="00D200AC" w:rsidP="00E74B9D">
      <w:pPr>
        <w:pStyle w:val="ListParagraph"/>
        <w:tabs>
          <w:tab w:val="left" w:pos="450"/>
        </w:tabs>
        <w:spacing w:line="360" w:lineRule="auto"/>
        <w:ind w:left="90"/>
        <w:jc w:val="both"/>
        <w:rPr>
          <w:ins w:id="3417" w:author="ThaoDH" w:date="2013-10-03T16:11:00Z"/>
          <w:rFonts w:cs="Times New Roman"/>
          <w:sz w:val="26"/>
          <w:szCs w:val="26"/>
        </w:rPr>
      </w:pPr>
      <w:ins w:id="3418" w:author="ThaoDH" w:date="2013-10-16T16:53:00Z">
        <w:r w:rsidRPr="00011705">
          <w:rPr>
            <w:rFonts w:cs="Times New Roman"/>
            <w:sz w:val="26"/>
            <w:szCs w:val="26"/>
          </w:rPr>
          <w:t>Elcom/Comverse:</w:t>
        </w:r>
        <w:r>
          <w:rPr>
            <w:rFonts w:cs="Times New Roman"/>
            <w:sz w:val="26"/>
            <w:szCs w:val="26"/>
          </w:rPr>
          <w:t xml:space="preserve"> OK</w:t>
        </w:r>
      </w:ins>
    </w:p>
    <w:p w:rsidR="00E74B9D" w:rsidRDefault="004F5BBA" w:rsidP="00E74B9D">
      <w:pPr>
        <w:pStyle w:val="ListParagraph"/>
        <w:tabs>
          <w:tab w:val="left" w:pos="450"/>
        </w:tabs>
        <w:spacing w:line="360" w:lineRule="auto"/>
        <w:ind w:left="90"/>
        <w:jc w:val="both"/>
        <w:rPr>
          <w:ins w:id="3419" w:author="ThaoDH" w:date="2013-10-16T16:53:00Z"/>
          <w:rFonts w:cs="Times New Roman"/>
          <w:sz w:val="26"/>
          <w:szCs w:val="26"/>
        </w:rPr>
      </w:pPr>
      <w:ins w:id="3420" w:author="ThaoDH" w:date="2013-10-03T16:11:00Z">
        <w:r>
          <w:rPr>
            <w:rFonts w:cs="Times New Roman"/>
            <w:sz w:val="26"/>
            <w:szCs w:val="26"/>
          </w:rPr>
          <w:t xml:space="preserve">- </w:t>
        </w:r>
      </w:ins>
      <w:r w:rsidR="00E74B9D" w:rsidRPr="007518F5">
        <w:rPr>
          <w:rFonts w:cs="Times New Roman"/>
          <w:sz w:val="26"/>
          <w:szCs w:val="26"/>
        </w:rPr>
        <w:t>Thuê bao đăng ký nâng cấp chuyển đổi lên gói cao hơn có hiệu lực ngay trong tháng. Nếu chuyển sang các gói thấp hơn thì có hiệu lực từ tháng kế tiếp</w:t>
      </w:r>
      <w:r w:rsidR="00E74B9D">
        <w:rPr>
          <w:rFonts w:cs="Times New Roman"/>
          <w:sz w:val="26"/>
          <w:szCs w:val="26"/>
        </w:rPr>
        <w:t>.</w:t>
      </w:r>
    </w:p>
    <w:p w:rsidR="00D200AC" w:rsidRPr="00D200AC" w:rsidRDefault="00D200AC" w:rsidP="00D200AC">
      <w:pPr>
        <w:pStyle w:val="ListParagraph"/>
        <w:tabs>
          <w:tab w:val="left" w:pos="450"/>
        </w:tabs>
        <w:spacing w:line="360" w:lineRule="auto"/>
        <w:ind w:left="90"/>
        <w:jc w:val="both"/>
        <w:rPr>
          <w:rFonts w:cs="Times New Roman"/>
          <w:sz w:val="26"/>
          <w:szCs w:val="26"/>
          <w:rPrChange w:id="3421" w:author="ThaoDH" w:date="2013-10-16T16:53:00Z">
            <w:rPr/>
          </w:rPrChange>
        </w:rPr>
      </w:pPr>
      <w:ins w:id="3422" w:author="ThaoDH" w:date="2013-10-16T16:53:00Z">
        <w:r w:rsidRPr="00011705">
          <w:rPr>
            <w:rFonts w:cs="Times New Roman"/>
            <w:sz w:val="26"/>
            <w:szCs w:val="26"/>
          </w:rPr>
          <w:t>Elcom/Comverse:</w:t>
        </w:r>
        <w:r>
          <w:rPr>
            <w:rFonts w:cs="Times New Roman"/>
            <w:sz w:val="26"/>
            <w:szCs w:val="26"/>
          </w:rPr>
          <w:t xml:space="preserve"> </w:t>
        </w:r>
      </w:ins>
      <w:ins w:id="3423" w:author="ThaoDH" w:date="2013-10-16T16:54:00Z">
        <w:r>
          <w:rPr>
            <w:rFonts w:cs="Times New Roman"/>
            <w:sz w:val="26"/>
            <w:szCs w:val="26"/>
          </w:rPr>
          <w:t>Đã comment bên trên</w:t>
        </w:r>
      </w:ins>
    </w:p>
    <w:p w:rsidR="00E74B9D" w:rsidRDefault="00E74B9D" w:rsidP="00E74B9D">
      <w:pPr>
        <w:pStyle w:val="ListParagraph"/>
        <w:tabs>
          <w:tab w:val="left" w:pos="450"/>
        </w:tabs>
        <w:spacing w:line="360" w:lineRule="auto"/>
        <w:ind w:left="90"/>
        <w:jc w:val="both"/>
        <w:rPr>
          <w:rFonts w:cs="Times New Roman"/>
          <w:sz w:val="26"/>
          <w:szCs w:val="26"/>
        </w:rPr>
      </w:pPr>
      <w:r>
        <w:rPr>
          <w:rFonts w:cs="Times New Roman"/>
          <w:sz w:val="26"/>
          <w:szCs w:val="26"/>
        </w:rPr>
        <w:t>-  Chuyển đổi/hủy gói MI đi kèm</w:t>
      </w:r>
      <w:r w:rsidRPr="007518F5">
        <w:rPr>
          <w:rFonts w:cs="Times New Roman"/>
          <w:sz w:val="26"/>
          <w:szCs w:val="26"/>
        </w:rPr>
        <w:tab/>
      </w:r>
    </w:p>
    <w:p w:rsidR="00E74B9D" w:rsidRPr="007518F5" w:rsidRDefault="00E74B9D" w:rsidP="00E74B9D">
      <w:pPr>
        <w:pStyle w:val="ListParagraph"/>
        <w:tabs>
          <w:tab w:val="left" w:pos="450"/>
        </w:tabs>
        <w:spacing w:line="360" w:lineRule="auto"/>
        <w:ind w:left="90"/>
        <w:jc w:val="both"/>
        <w:rPr>
          <w:rFonts w:cs="Times New Roman"/>
          <w:sz w:val="26"/>
          <w:szCs w:val="26"/>
        </w:rPr>
      </w:pPr>
      <w:r w:rsidRPr="007518F5">
        <w:rPr>
          <w:rFonts w:cs="Times New Roman"/>
          <w:sz w:val="26"/>
          <w:szCs w:val="26"/>
        </w:rPr>
        <w:t>Trong quá trình sử dụng thuê bao có thể thực hiện đăng ký nâng cấp/chuyển đổi sang các gói [Mobile Internet (MI)] khác:</w:t>
      </w:r>
    </w:p>
    <w:p w:rsidR="00E74B9D" w:rsidRPr="007518F5" w:rsidRDefault="00E74B9D" w:rsidP="005C0964">
      <w:pPr>
        <w:pStyle w:val="ListParagraph"/>
        <w:numPr>
          <w:ilvl w:val="0"/>
          <w:numId w:val="53"/>
        </w:numPr>
        <w:tabs>
          <w:tab w:val="left" w:pos="450"/>
        </w:tabs>
        <w:spacing w:line="360" w:lineRule="auto"/>
        <w:ind w:left="90" w:firstLine="0"/>
        <w:jc w:val="both"/>
        <w:rPr>
          <w:rFonts w:cs="Times New Roman"/>
          <w:sz w:val="26"/>
          <w:szCs w:val="26"/>
        </w:rPr>
      </w:pPr>
      <w:r w:rsidRPr="007518F5">
        <w:rPr>
          <w:rFonts w:cs="Times New Roman"/>
          <w:sz w:val="26"/>
          <w:szCs w:val="26"/>
        </w:rPr>
        <w:t>Dung lượng thuê bao được sử dụng hàng tháng bao gồm: [dung lượng mặc định trong gói + (dung lượng của gói MI nâng cấp/chuyển đổi)].</w:t>
      </w:r>
    </w:p>
    <w:p w:rsidR="00E74B9D" w:rsidRPr="007518F5" w:rsidRDefault="00E74B9D" w:rsidP="005C0964">
      <w:pPr>
        <w:pStyle w:val="ListParagraph"/>
        <w:numPr>
          <w:ilvl w:val="0"/>
          <w:numId w:val="53"/>
        </w:numPr>
        <w:tabs>
          <w:tab w:val="left" w:pos="450"/>
        </w:tabs>
        <w:spacing w:line="360" w:lineRule="auto"/>
        <w:ind w:left="90" w:firstLine="0"/>
        <w:jc w:val="both"/>
        <w:rPr>
          <w:rFonts w:cs="Times New Roman"/>
          <w:sz w:val="26"/>
          <w:szCs w:val="26"/>
        </w:rPr>
      </w:pPr>
      <w:r w:rsidRPr="007518F5">
        <w:rPr>
          <w:rFonts w:cs="Times New Roman"/>
          <w:sz w:val="26"/>
          <w:szCs w:val="26"/>
        </w:rPr>
        <w:t xml:space="preserve">Khách hàng sẽ phải thanh toán thêm tiền cước thuê bao của gói MI đã nâng cấp/chuyển </w:t>
      </w:r>
      <w:r w:rsidRPr="007518F5">
        <w:rPr>
          <w:rFonts w:cs="Times New Roman"/>
          <w:sz w:val="26"/>
          <w:szCs w:val="26"/>
        </w:rPr>
        <w:tab/>
        <w:t>đổi.</w:t>
      </w:r>
    </w:p>
    <w:p w:rsidR="00E74B9D" w:rsidRPr="007518F5" w:rsidRDefault="00E74B9D" w:rsidP="005C0964">
      <w:pPr>
        <w:pStyle w:val="ListParagraph"/>
        <w:numPr>
          <w:ilvl w:val="0"/>
          <w:numId w:val="53"/>
        </w:numPr>
        <w:tabs>
          <w:tab w:val="left" w:pos="450"/>
        </w:tabs>
        <w:spacing w:line="360" w:lineRule="auto"/>
        <w:ind w:left="90" w:firstLine="0"/>
        <w:jc w:val="both"/>
        <w:rPr>
          <w:rFonts w:cs="Times New Roman"/>
          <w:sz w:val="26"/>
          <w:szCs w:val="26"/>
        </w:rPr>
      </w:pPr>
      <w:r w:rsidRPr="007518F5">
        <w:rPr>
          <w:rFonts w:cs="Times New Roman"/>
          <w:sz w:val="26"/>
          <w:szCs w:val="26"/>
        </w:rPr>
        <w:t xml:space="preserve">Nếu hủy gói MI nâng cấp/chuyển đổi thì dung lượng miễn phí sử dụng/tháng là: lưu </w:t>
      </w:r>
      <w:r w:rsidRPr="007518F5">
        <w:rPr>
          <w:rFonts w:cs="Times New Roman"/>
          <w:sz w:val="26"/>
          <w:szCs w:val="26"/>
        </w:rPr>
        <w:tab/>
        <w:t xml:space="preserve">lượng cố định trong gói/tháng. Sử dụng vượt quá lưu lượng hạn mức cố định trong gói </w:t>
      </w:r>
      <w:r w:rsidRPr="007518F5">
        <w:rPr>
          <w:rFonts w:cs="Times New Roman"/>
          <w:sz w:val="26"/>
          <w:szCs w:val="26"/>
        </w:rPr>
        <w:tab/>
        <w:t xml:space="preserve">tính cước vượt gói là </w:t>
      </w:r>
      <w:r>
        <w:rPr>
          <w:rFonts w:cs="Times New Roman"/>
          <w:sz w:val="26"/>
          <w:szCs w:val="26"/>
        </w:rPr>
        <w:t>2</w:t>
      </w:r>
      <w:r w:rsidRPr="007518F5">
        <w:rPr>
          <w:rFonts w:cs="Times New Roman"/>
          <w:sz w:val="26"/>
          <w:szCs w:val="26"/>
        </w:rPr>
        <w:t>5 đồng/</w:t>
      </w:r>
      <w:r>
        <w:rPr>
          <w:rFonts w:cs="Times New Roman"/>
          <w:sz w:val="26"/>
          <w:szCs w:val="26"/>
        </w:rPr>
        <w:t>5</w:t>
      </w:r>
      <w:r w:rsidRPr="007518F5">
        <w:rPr>
          <w:rFonts w:cs="Times New Roman"/>
          <w:sz w:val="26"/>
          <w:szCs w:val="26"/>
        </w:rPr>
        <w:t>0Kb (đã bao gồm VAT)</w:t>
      </w:r>
    </w:p>
    <w:p w:rsidR="00E74B9D" w:rsidRPr="007518F5" w:rsidRDefault="00E74B9D" w:rsidP="005C0964">
      <w:pPr>
        <w:pStyle w:val="ListParagraph"/>
        <w:numPr>
          <w:ilvl w:val="0"/>
          <w:numId w:val="53"/>
        </w:numPr>
        <w:tabs>
          <w:tab w:val="left" w:pos="450"/>
        </w:tabs>
        <w:spacing w:line="360" w:lineRule="auto"/>
        <w:ind w:left="90" w:firstLine="0"/>
        <w:jc w:val="both"/>
        <w:rPr>
          <w:rFonts w:cs="Times New Roman"/>
          <w:sz w:val="26"/>
          <w:szCs w:val="26"/>
        </w:rPr>
      </w:pPr>
      <w:r w:rsidRPr="007518F5">
        <w:rPr>
          <w:rFonts w:cs="Times New Roman"/>
          <w:sz w:val="26"/>
          <w:szCs w:val="26"/>
        </w:rPr>
        <w:t xml:space="preserve">Phần vượt gói [dung lượng mặc định trong gói + (dung lượng của gói MI nâng </w:t>
      </w:r>
      <w:r w:rsidRPr="007518F5">
        <w:rPr>
          <w:rFonts w:cs="Times New Roman"/>
          <w:sz w:val="26"/>
          <w:szCs w:val="26"/>
        </w:rPr>
        <w:tab/>
        <w:t xml:space="preserve">cấp/chuyển đổi)] sẽ tính </w:t>
      </w:r>
      <w:r>
        <w:rPr>
          <w:rFonts w:cs="Times New Roman"/>
          <w:sz w:val="26"/>
          <w:szCs w:val="26"/>
        </w:rPr>
        <w:t>2</w:t>
      </w:r>
      <w:r w:rsidRPr="007518F5">
        <w:rPr>
          <w:rFonts w:cs="Times New Roman"/>
          <w:sz w:val="26"/>
          <w:szCs w:val="26"/>
        </w:rPr>
        <w:t>5đồng/</w:t>
      </w:r>
      <w:r>
        <w:rPr>
          <w:rFonts w:cs="Times New Roman"/>
          <w:sz w:val="26"/>
          <w:szCs w:val="26"/>
        </w:rPr>
        <w:t>5</w:t>
      </w:r>
      <w:r w:rsidRPr="007518F5">
        <w:rPr>
          <w:rFonts w:cs="Times New Roman"/>
          <w:sz w:val="26"/>
          <w:szCs w:val="26"/>
        </w:rPr>
        <w:t>0Kb (đã bao gồm VAT).</w:t>
      </w:r>
      <w:ins w:id="3424" w:author="ThaoDH" w:date="2013-10-02T17:37:00Z">
        <w:r w:rsidR="00211F4E">
          <w:rPr>
            <w:rFonts w:cs="Times New Roman"/>
            <w:sz w:val="26"/>
            <w:szCs w:val="26"/>
          </w:rPr>
          <w:t xml:space="preserve"> </w:t>
        </w:r>
      </w:ins>
    </w:p>
    <w:p w:rsidR="004244C3" w:rsidRPr="004244C3" w:rsidRDefault="00811579">
      <w:pPr>
        <w:tabs>
          <w:tab w:val="left" w:pos="450"/>
        </w:tabs>
        <w:spacing w:line="360" w:lineRule="auto"/>
        <w:jc w:val="both"/>
        <w:rPr>
          <w:ins w:id="3425" w:author="ThaoDH" w:date="2013-10-16T16:54:00Z"/>
          <w:rFonts w:cs="Times New Roman"/>
          <w:sz w:val="26"/>
          <w:szCs w:val="26"/>
          <w:rPrChange w:id="3426" w:author="ThaoDH" w:date="2013-10-16T16:54:00Z">
            <w:rPr>
              <w:ins w:id="3427" w:author="ThaoDH" w:date="2013-10-16T16:54:00Z"/>
            </w:rPr>
          </w:rPrChange>
        </w:rPr>
        <w:pPrChange w:id="3428" w:author="ThaoDH" w:date="2013-10-16T16:54:00Z">
          <w:pPr>
            <w:pStyle w:val="ListParagraph"/>
            <w:numPr>
              <w:numId w:val="53"/>
            </w:numPr>
            <w:tabs>
              <w:tab w:val="left" w:pos="450"/>
            </w:tabs>
            <w:spacing w:line="360" w:lineRule="auto"/>
            <w:ind w:left="810" w:hanging="360"/>
            <w:jc w:val="both"/>
          </w:pPr>
        </w:pPrChange>
      </w:pPr>
      <w:ins w:id="3429" w:author="ThaoDH" w:date="2013-10-16T16:54:00Z">
        <w:r w:rsidRPr="00811579">
          <w:rPr>
            <w:rFonts w:cs="Times New Roman"/>
            <w:sz w:val="26"/>
            <w:szCs w:val="26"/>
            <w:rPrChange w:id="3430" w:author="ThaoDH" w:date="2013-10-16T16:54:00Z">
              <w:rPr/>
            </w:rPrChange>
          </w:rPr>
          <w:t>Elcom/Comverse: Đã comment bên trên</w:t>
        </w:r>
      </w:ins>
    </w:p>
    <w:p w:rsidR="00E74B9D" w:rsidRDefault="00E74B9D" w:rsidP="00E74B9D">
      <w:pPr>
        <w:pStyle w:val="NoSpacing"/>
        <w:rPr>
          <w:rFonts w:ascii="Times New Roman" w:hAnsi="Times New Roman" w:cs="Times New Roman"/>
          <w:sz w:val="26"/>
          <w:szCs w:val="26"/>
        </w:rPr>
      </w:pPr>
    </w:p>
    <w:p w:rsidR="00181DBB" w:rsidRPr="009213E7" w:rsidRDefault="00181DBB" w:rsidP="009213E7">
      <w:pPr>
        <w:pStyle w:val="NoSpacing"/>
        <w:spacing w:after="120"/>
        <w:rPr>
          <w:rFonts w:ascii="Times New Roman" w:hAnsi="Times New Roman" w:cs="Times New Roman"/>
          <w:b/>
          <w:sz w:val="24"/>
        </w:rPr>
      </w:pPr>
      <w:r w:rsidRPr="009213E7">
        <w:rPr>
          <w:rFonts w:ascii="Times New Roman" w:hAnsi="Times New Roman" w:cs="Times New Roman"/>
          <w:b/>
          <w:sz w:val="24"/>
        </w:rPr>
        <w:t>2.1</w:t>
      </w:r>
      <w:r w:rsidR="00E74B9D" w:rsidRPr="009213E7">
        <w:rPr>
          <w:rFonts w:ascii="Times New Roman" w:hAnsi="Times New Roman" w:cs="Times New Roman"/>
          <w:b/>
          <w:sz w:val="24"/>
        </w:rPr>
        <w:t>3</w:t>
      </w:r>
      <w:r w:rsidRPr="009213E7">
        <w:rPr>
          <w:rFonts w:ascii="Times New Roman" w:hAnsi="Times New Roman" w:cs="Times New Roman"/>
          <w:b/>
          <w:sz w:val="24"/>
        </w:rPr>
        <w:t>.4. Tương tác các gói</w:t>
      </w:r>
    </w:p>
    <w:p w:rsidR="006E11F0" w:rsidRDefault="006E11F0" w:rsidP="009213E7">
      <w:pPr>
        <w:pStyle w:val="NoSpacing"/>
        <w:spacing w:after="120"/>
        <w:rPr>
          <w:rFonts w:ascii="Times New Roman" w:hAnsi="Times New Roman" w:cs="Times New Roman"/>
          <w:sz w:val="24"/>
        </w:rPr>
      </w:pPr>
      <w:r w:rsidRPr="009213E7">
        <w:rPr>
          <w:rFonts w:ascii="Times New Roman" w:hAnsi="Times New Roman" w:cs="Times New Roman"/>
          <w:sz w:val="24"/>
        </w:rPr>
        <w:t>- Thuê bao không</w:t>
      </w:r>
      <w:r w:rsidR="009213E7" w:rsidRPr="009213E7">
        <w:rPr>
          <w:rFonts w:ascii="Times New Roman" w:hAnsi="Times New Roman" w:cs="Times New Roman"/>
          <w:sz w:val="24"/>
        </w:rPr>
        <w:t xml:space="preserve"> được tham gia các gói Alo khác</w:t>
      </w:r>
    </w:p>
    <w:p w:rsidR="004244C3" w:rsidRPr="004244C3" w:rsidRDefault="00811579">
      <w:pPr>
        <w:pStyle w:val="NoSpacing"/>
        <w:spacing w:after="120"/>
        <w:rPr>
          <w:ins w:id="3431" w:author="ThaoDH" w:date="2013-10-04T14:59:00Z"/>
          <w:rPrChange w:id="3432" w:author="ThaoDH" w:date="2013-10-09T17:05:00Z">
            <w:rPr>
              <w:ins w:id="3433" w:author="ThaoDH" w:date="2013-10-04T14:59:00Z"/>
              <w:b/>
              <w:bCs/>
            </w:rPr>
          </w:rPrChange>
        </w:rPr>
        <w:pPrChange w:id="3434" w:author="ThaoDH" w:date="2013-10-09T17:05:00Z">
          <w:pPr>
            <w:pStyle w:val="NormalWeb"/>
            <w:jc w:val="both"/>
            <w:outlineLvl w:val="1"/>
          </w:pPr>
        </w:pPrChange>
      </w:pPr>
      <w:ins w:id="3435" w:author="ThaoDH" w:date="2013-10-04T14:59:00Z">
        <w:r w:rsidRPr="00811579">
          <w:rPr>
            <w:rFonts w:ascii="Times New Roman" w:hAnsi="Times New Roman" w:cs="Times New Roman"/>
            <w:sz w:val="24"/>
            <w:rPrChange w:id="3436" w:author="ThaoDH" w:date="2013-10-09T17:05:00Z">
              <w:rPr>
                <w:b/>
                <w:bCs/>
              </w:rPr>
            </w:rPrChange>
          </w:rPr>
          <w:t xml:space="preserve">- Chỉ thuê bao post paid thường mới được sử dụng gói cước này. </w:t>
        </w:r>
      </w:ins>
    </w:p>
    <w:p w:rsidR="00B52D32" w:rsidRPr="00D200AC" w:rsidRDefault="00B52D32" w:rsidP="00B52D32">
      <w:pPr>
        <w:pStyle w:val="ListParagraph"/>
        <w:tabs>
          <w:tab w:val="left" w:pos="450"/>
        </w:tabs>
        <w:spacing w:line="360" w:lineRule="auto"/>
        <w:ind w:left="90"/>
        <w:jc w:val="both"/>
        <w:rPr>
          <w:ins w:id="3437" w:author="ThaoDH" w:date="2013-10-16T16:54:00Z"/>
          <w:rFonts w:cs="Times New Roman"/>
          <w:sz w:val="26"/>
          <w:szCs w:val="26"/>
        </w:rPr>
      </w:pPr>
      <w:ins w:id="3438" w:author="ThaoDH" w:date="2013-10-16T16:54:00Z">
        <w:r w:rsidRPr="00011705">
          <w:rPr>
            <w:rFonts w:cs="Times New Roman"/>
            <w:sz w:val="26"/>
            <w:szCs w:val="26"/>
          </w:rPr>
          <w:t>Elcom/Comverse:</w:t>
        </w:r>
        <w:r>
          <w:rPr>
            <w:rFonts w:cs="Times New Roman"/>
            <w:sz w:val="26"/>
            <w:szCs w:val="26"/>
          </w:rPr>
          <w:t xml:space="preserve"> </w:t>
        </w:r>
      </w:ins>
      <w:ins w:id="3439" w:author="ThaoDH" w:date="2013-10-16T16:55:00Z">
        <w:r w:rsidR="00362C4F">
          <w:rPr>
            <w:rFonts w:cs="Times New Roman"/>
            <w:sz w:val="26"/>
            <w:szCs w:val="26"/>
          </w:rPr>
          <w:t>H</w:t>
        </w:r>
      </w:ins>
      <w:ins w:id="3440" w:author="ThaoDH" w:date="2013-10-16T16:54:00Z">
        <w:r>
          <w:rPr>
            <w:rFonts w:cs="Times New Roman"/>
            <w:sz w:val="26"/>
            <w:szCs w:val="26"/>
          </w:rPr>
          <w:t>ệ thống VNP provisioning cần đảm bảo điều này</w:t>
        </w:r>
      </w:ins>
    </w:p>
    <w:p w:rsidR="00152DAC" w:rsidRPr="009213E7" w:rsidRDefault="00152DAC" w:rsidP="009213E7">
      <w:pPr>
        <w:pStyle w:val="NoSpacing"/>
        <w:spacing w:after="120"/>
        <w:rPr>
          <w:rFonts w:ascii="Times New Roman" w:hAnsi="Times New Roman" w:cs="Times New Roman"/>
          <w:sz w:val="24"/>
        </w:rPr>
      </w:pPr>
    </w:p>
    <w:p w:rsidR="00F56A68" w:rsidRDefault="00F56A68" w:rsidP="005C0964">
      <w:pPr>
        <w:pStyle w:val="NormalWeb"/>
        <w:numPr>
          <w:ilvl w:val="0"/>
          <w:numId w:val="9"/>
        </w:numPr>
        <w:ind w:hanging="720"/>
        <w:jc w:val="both"/>
        <w:outlineLvl w:val="1"/>
        <w:rPr>
          <w:b/>
          <w:bCs/>
        </w:rPr>
      </w:pPr>
      <w:bookmarkStart w:id="3441" w:name="_Toc368664990"/>
      <w:bookmarkStart w:id="3442" w:name="_Toc369101514"/>
      <w:bookmarkStart w:id="3443" w:name="_Toc369101639"/>
      <w:bookmarkStart w:id="3444" w:name="_Toc369101752"/>
      <w:bookmarkStart w:id="3445" w:name="_Toc369101845"/>
      <w:bookmarkStart w:id="3446" w:name="_Toc369101898"/>
      <w:bookmarkStart w:id="3447" w:name="_Toc369101951"/>
      <w:bookmarkStart w:id="3448" w:name="_Toc369791813"/>
      <w:bookmarkEnd w:id="3441"/>
      <w:bookmarkEnd w:id="3442"/>
      <w:bookmarkEnd w:id="3443"/>
      <w:bookmarkEnd w:id="3444"/>
      <w:bookmarkEnd w:id="3445"/>
      <w:bookmarkEnd w:id="3446"/>
      <w:bookmarkEnd w:id="3447"/>
      <w:r>
        <w:rPr>
          <w:b/>
          <w:bCs/>
        </w:rPr>
        <w:t>Gói MAX YTE 3</w:t>
      </w:r>
      <w:bookmarkEnd w:id="3448"/>
    </w:p>
    <w:p w:rsidR="00AF1314" w:rsidRDefault="00024BF7" w:rsidP="00AF1314">
      <w:pPr>
        <w:pStyle w:val="ListParagraph"/>
        <w:numPr>
          <w:ilvl w:val="0"/>
          <w:numId w:val="50"/>
        </w:numPr>
        <w:rPr>
          <w:ins w:id="3449" w:author="ThaoDH" w:date="2013-10-04T14:59:00Z"/>
          <w:rFonts w:cs="Times New Roman"/>
          <w:bCs/>
          <w:color w:val="FF0000"/>
        </w:rPr>
      </w:pPr>
      <w:r w:rsidRPr="00AF1314">
        <w:rPr>
          <w:rFonts w:cs="Times New Roman"/>
          <w:bCs/>
        </w:rPr>
        <w:t>Là gói MAX được khuyến mạ</w:t>
      </w:r>
      <w:r w:rsidR="00706A8C">
        <w:rPr>
          <w:rFonts w:cs="Times New Roman"/>
          <w:bCs/>
        </w:rPr>
        <w:t xml:space="preserve">i kèm gói Alo Y tế 3G. Được đăng ký tự động khi thuê bao đăng ký gói Alo Yế </w:t>
      </w:r>
    </w:p>
    <w:p w:rsidR="00780A2B" w:rsidRPr="00FC56BC" w:rsidRDefault="00811579" w:rsidP="00AF1314">
      <w:pPr>
        <w:pStyle w:val="ListParagraph"/>
        <w:numPr>
          <w:ilvl w:val="0"/>
          <w:numId w:val="50"/>
        </w:numPr>
        <w:rPr>
          <w:rFonts w:cs="Times New Roman"/>
          <w:bCs/>
          <w:color w:val="FF0000"/>
          <w:rPrChange w:id="3450" w:author="ThaoDH" w:date="2013-10-04T09:57:00Z">
            <w:rPr>
              <w:rFonts w:cs="Times New Roman"/>
              <w:bCs/>
            </w:rPr>
          </w:rPrChange>
        </w:rPr>
      </w:pPr>
      <w:ins w:id="3451" w:author="ThaoDH" w:date="2013-10-02T17:38:00Z">
        <w:r w:rsidRPr="00811579">
          <w:rPr>
            <w:rFonts w:cs="Times New Roman"/>
            <w:bCs/>
            <w:color w:val="FF0000"/>
            <w:rPrChange w:id="3452" w:author="ThaoDH" w:date="2013-10-04T09:57:00Z">
              <w:rPr>
                <w:rFonts w:cs="Times New Roman"/>
                <w:bCs/>
              </w:rPr>
            </w:rPrChange>
          </w:rPr>
          <w:t xml:space="preserve">Gói Alo Y tế 3G </w:t>
        </w:r>
      </w:ins>
      <w:ins w:id="3453" w:author="ThaoDH" w:date="2013-10-02T17:41:00Z">
        <w:r w:rsidRPr="00811579">
          <w:rPr>
            <w:rFonts w:cs="Times New Roman"/>
            <w:bCs/>
            <w:color w:val="FF0000"/>
            <w:rPrChange w:id="3454" w:author="ThaoDH" w:date="2013-10-04T09:57:00Z">
              <w:rPr>
                <w:rFonts w:cs="Times New Roman"/>
                <w:bCs/>
              </w:rPr>
            </w:rPrChange>
          </w:rPr>
          <w:t>là gì ?</w:t>
        </w:r>
      </w:ins>
      <w:ins w:id="3455" w:author="ThaoDH" w:date="2013-10-02T17:42:00Z">
        <w:r w:rsidRPr="00811579">
          <w:rPr>
            <w:rFonts w:cs="Times New Roman"/>
            <w:bCs/>
            <w:color w:val="FF0000"/>
            <w:rPrChange w:id="3456" w:author="ThaoDH" w:date="2013-10-04T09:57:00Z">
              <w:rPr>
                <w:rFonts w:cs="Times New Roman"/>
                <w:bCs/>
              </w:rPr>
            </w:rPrChange>
          </w:rPr>
          <w:t xml:space="preserve"> gói MAX ở đây là gói gì ? </w:t>
        </w:r>
      </w:ins>
    </w:p>
    <w:p w:rsidR="00A17FB7" w:rsidRDefault="00A17FB7" w:rsidP="005C0964">
      <w:pPr>
        <w:pStyle w:val="ListParagraph"/>
        <w:numPr>
          <w:ilvl w:val="0"/>
          <w:numId w:val="50"/>
        </w:numPr>
        <w:rPr>
          <w:ins w:id="3457" w:author="ThaoDH" w:date="2013-10-03T16:20:00Z"/>
          <w:rFonts w:cs="Times New Roman"/>
          <w:bCs/>
        </w:rPr>
      </w:pPr>
      <w:r>
        <w:rPr>
          <w:rFonts w:cs="Times New Roman"/>
          <w:bCs/>
        </w:rPr>
        <w:t>Thuê bao được quyền hủy, chuyển đổi sang gói MI khác. Hiệu lực hủy/chuyển đổi ngay trong tháng, dung lượng còn lại không được bảo lưu</w:t>
      </w:r>
    </w:p>
    <w:p w:rsidR="004244C3" w:rsidRDefault="00124E9D">
      <w:pPr>
        <w:ind w:left="720"/>
        <w:rPr>
          <w:rFonts w:cs="Times New Roman"/>
          <w:bCs/>
        </w:rPr>
        <w:pPrChange w:id="3458" w:author="ThaoDH" w:date="2013-10-03T16:20:00Z">
          <w:pPr>
            <w:numPr>
              <w:numId w:val="50"/>
            </w:numPr>
            <w:ind w:left="1080" w:hanging="360"/>
          </w:pPr>
        </w:pPrChange>
      </w:pPr>
      <w:ins w:id="3459" w:author="ThaoDH" w:date="2013-10-03T16:20:00Z">
        <w:r>
          <w:rPr>
            <w:rFonts w:cs="Times New Roman"/>
            <w:bCs/>
          </w:rPr>
          <w:t xml:space="preserve">(Các gói VIP, MI, </w:t>
        </w:r>
      </w:ins>
      <w:ins w:id="3460" w:author="ThaoDH" w:date="2013-10-03T16:21:00Z">
        <w:r>
          <w:rPr>
            <w:rFonts w:cs="Times New Roman"/>
            <w:bCs/>
          </w:rPr>
          <w:t>Itouch tính từ lúc rate)</w:t>
        </w:r>
      </w:ins>
    </w:p>
    <w:p w:rsidR="00F56A68" w:rsidRDefault="00F56A68" w:rsidP="005C0964">
      <w:pPr>
        <w:pStyle w:val="NormalWeb"/>
        <w:numPr>
          <w:ilvl w:val="0"/>
          <w:numId w:val="9"/>
        </w:numPr>
        <w:ind w:hanging="720"/>
        <w:jc w:val="both"/>
        <w:outlineLvl w:val="1"/>
        <w:rPr>
          <w:b/>
          <w:bCs/>
        </w:rPr>
      </w:pPr>
      <w:bookmarkStart w:id="3461" w:name="_Toc369791814"/>
      <w:r w:rsidRPr="00F56A68">
        <w:rPr>
          <w:b/>
          <w:bCs/>
        </w:rPr>
        <w:t>Goi Opera Mini</w:t>
      </w:r>
      <w:bookmarkEnd w:id="3461"/>
      <w:r w:rsidRPr="00F56A68">
        <w:rPr>
          <w:b/>
          <w:bCs/>
        </w:rPr>
        <w:t xml:space="preserve">  </w:t>
      </w:r>
    </w:p>
    <w:p w:rsidR="00F56A68" w:rsidRPr="00E578BB" w:rsidRDefault="00A17FB7" w:rsidP="00F56A68">
      <w:pPr>
        <w:pStyle w:val="ListParagraph"/>
        <w:rPr>
          <w:rFonts w:cs="Times New Roman"/>
          <w:b/>
          <w:bCs/>
          <w:szCs w:val="24"/>
        </w:rPr>
      </w:pPr>
      <w:r w:rsidRPr="00E578BB">
        <w:rPr>
          <w:rFonts w:cs="Times New Roman"/>
          <w:b/>
          <w:bCs/>
          <w:szCs w:val="24"/>
        </w:rPr>
        <w:t>2.15.1. Nội dung</w:t>
      </w:r>
    </w:p>
    <w:p w:rsidR="001C69EB" w:rsidRDefault="00A17FB7" w:rsidP="00452A4C">
      <w:pPr>
        <w:pStyle w:val="msolistparagraphcxspmiddle"/>
        <w:numPr>
          <w:ilvl w:val="0"/>
          <w:numId w:val="54"/>
        </w:numPr>
        <w:spacing w:before="40" w:beforeAutospacing="0" w:after="40" w:afterAutospacing="0"/>
        <w:ind w:left="562" w:hanging="567"/>
        <w:jc w:val="both"/>
        <w:rPr>
          <w:ins w:id="3462" w:author="ThaoDH" w:date="2013-10-16T16:55:00Z"/>
        </w:rPr>
      </w:pPr>
      <w:r w:rsidRPr="00E578BB">
        <w:t>Là gói cước không giới hạn lưu lượng data dành cho khách hàng sử dụng qua ứng dụng Opera Mini từ điện thoại di động để truy cập Internet.</w:t>
      </w:r>
      <w:ins w:id="3463" w:author="Comverse" w:date="2013-09-30T15:47:00Z">
        <w:r w:rsidR="00277214">
          <w:t xml:space="preserve"> </w:t>
        </w:r>
      </w:ins>
    </w:p>
    <w:p w:rsidR="00A17FB7" w:rsidRPr="00E578BB" w:rsidRDefault="001C69EB" w:rsidP="00452A4C">
      <w:pPr>
        <w:pStyle w:val="msolistparagraphcxspmiddle"/>
        <w:numPr>
          <w:ilvl w:val="0"/>
          <w:numId w:val="54"/>
        </w:numPr>
        <w:spacing w:before="40" w:beforeAutospacing="0" w:after="40" w:afterAutospacing="0"/>
        <w:ind w:left="562" w:hanging="567"/>
        <w:jc w:val="both"/>
      </w:pPr>
      <w:ins w:id="3464" w:author="ThaoDH" w:date="2013-10-16T16:55:00Z">
        <w:r w:rsidRPr="00011705">
          <w:rPr>
            <w:sz w:val="26"/>
            <w:szCs w:val="26"/>
          </w:rPr>
          <w:t>Elcom/Comverse:</w:t>
        </w:r>
        <w:r>
          <w:rPr>
            <w:sz w:val="26"/>
            <w:szCs w:val="26"/>
          </w:rPr>
          <w:t xml:space="preserve">OK </w:t>
        </w:r>
      </w:ins>
      <w:ins w:id="3465" w:author="Comverse" w:date="2013-09-30T15:57:00Z">
        <w:r w:rsidR="00452A4C">
          <w:t>GGSN phai gui ra rating group va service identifying khac nhau de phan biet AUT free va AUT bi tinh tien</w:t>
        </w:r>
      </w:ins>
    </w:p>
    <w:p w:rsidR="00A17FB7" w:rsidRPr="00E578BB" w:rsidRDefault="00A17FB7" w:rsidP="00F56A68">
      <w:pPr>
        <w:pStyle w:val="ListParagraph"/>
        <w:rPr>
          <w:rFonts w:cs="Times New Roman"/>
          <w:b/>
          <w:bCs/>
          <w:szCs w:val="24"/>
        </w:rPr>
      </w:pPr>
    </w:p>
    <w:p w:rsidR="00A17FB7" w:rsidRPr="00E578BB" w:rsidRDefault="00A17FB7" w:rsidP="00F56A68">
      <w:pPr>
        <w:pStyle w:val="ListParagraph"/>
        <w:rPr>
          <w:rFonts w:cs="Times New Roman"/>
          <w:b/>
          <w:bCs/>
          <w:szCs w:val="24"/>
        </w:rPr>
      </w:pPr>
      <w:r w:rsidRPr="00E578BB">
        <w:rPr>
          <w:rFonts w:cs="Times New Roman"/>
          <w:b/>
          <w:bCs/>
          <w:szCs w:val="24"/>
        </w:rPr>
        <w:t>2.15.2. Bảng giá/Khuyến mại</w:t>
      </w:r>
    </w:p>
    <w:p w:rsidR="001C69EB" w:rsidRDefault="00E578BB" w:rsidP="005C0964">
      <w:pPr>
        <w:pStyle w:val="msolistparagraphcxspmiddle"/>
        <w:numPr>
          <w:ilvl w:val="0"/>
          <w:numId w:val="54"/>
        </w:numPr>
        <w:spacing w:before="40" w:beforeAutospacing="0" w:after="40" w:afterAutospacing="0"/>
        <w:jc w:val="both"/>
        <w:rPr>
          <w:ins w:id="3466" w:author="ThaoDH" w:date="2013-10-16T16:56:00Z"/>
          <w:sz w:val="26"/>
          <w:szCs w:val="26"/>
        </w:rPr>
      </w:pPr>
      <w:r>
        <w:rPr>
          <w:sz w:val="26"/>
          <w:szCs w:val="26"/>
        </w:rPr>
        <w:t>Giá cước: 2.000 đồng/ngày. Miễn phí 1 tuần khi đăng ký sử dụng gói cước lần đầu.</w:t>
      </w:r>
      <w:ins w:id="3467" w:author="Comverse" w:date="2013-09-30T15:52:00Z">
        <w:r w:rsidR="00277214">
          <w:rPr>
            <w:sz w:val="26"/>
            <w:szCs w:val="26"/>
          </w:rPr>
          <w:t xml:space="preserve"> </w:t>
        </w:r>
      </w:ins>
    </w:p>
    <w:p w:rsidR="004244C3" w:rsidRDefault="001C69EB">
      <w:pPr>
        <w:pStyle w:val="msolistparagraphcxspmiddle"/>
        <w:spacing w:before="40" w:beforeAutospacing="0" w:after="40" w:afterAutospacing="0"/>
        <w:jc w:val="both"/>
        <w:rPr>
          <w:sz w:val="26"/>
          <w:szCs w:val="26"/>
        </w:rPr>
        <w:pPrChange w:id="3468" w:author="ThaoDH" w:date="2013-10-16T16:56:00Z">
          <w:pPr>
            <w:pStyle w:val="msolistparagraphcxspmiddle"/>
            <w:numPr>
              <w:numId w:val="54"/>
            </w:numPr>
            <w:spacing w:before="40" w:beforeAutospacing="0" w:after="40" w:afterAutospacing="0"/>
            <w:ind w:left="1085" w:hanging="360"/>
            <w:jc w:val="both"/>
          </w:pPr>
        </w:pPrChange>
      </w:pPr>
      <w:ins w:id="3469" w:author="ThaoDH" w:date="2013-10-16T16:56:00Z">
        <w:r w:rsidRPr="00011705">
          <w:rPr>
            <w:sz w:val="26"/>
            <w:szCs w:val="26"/>
          </w:rPr>
          <w:t>Elcom/Comverse:</w:t>
        </w:r>
        <w:r>
          <w:rPr>
            <w:sz w:val="26"/>
            <w:szCs w:val="26"/>
          </w:rPr>
          <w:t xml:space="preserve"> </w:t>
        </w:r>
      </w:ins>
      <w:ins w:id="3470" w:author="Comverse" w:date="2013-09-30T15:52:00Z">
        <w:r w:rsidR="00277214">
          <w:rPr>
            <w:sz w:val="26"/>
            <w:szCs w:val="26"/>
          </w:rPr>
          <w:t>Cuong se kiem tra lai truong hop nay.</w:t>
        </w:r>
      </w:ins>
    </w:p>
    <w:p w:rsidR="008A661C" w:rsidRPr="00E578BB" w:rsidRDefault="008A661C" w:rsidP="00B40C4A">
      <w:pPr>
        <w:pStyle w:val="msolistparagraphcxspmiddle"/>
        <w:numPr>
          <w:ilvl w:val="0"/>
          <w:numId w:val="54"/>
        </w:numPr>
        <w:spacing w:before="40" w:beforeAutospacing="0" w:after="40" w:afterAutospacing="0"/>
        <w:ind w:left="567" w:hanging="567"/>
        <w:jc w:val="both"/>
      </w:pPr>
      <w:r w:rsidRPr="00E578BB">
        <w:t>Miễn cước data, sử dụng không giới hạn tính năng truy cập nội dung các website, tải file (có dung lượng nhỏ hơn 15Mb) từ trình duyệt opera Mini phiên bản dành cho Vinaphone.</w:t>
      </w:r>
      <w:ins w:id="3471" w:author="Comverse" w:date="2013-09-30T15:54:00Z">
        <w:r w:rsidR="00B40C4A" w:rsidRPr="00B40C4A">
          <w:t xml:space="preserve"> </w:t>
        </w:r>
      </w:ins>
      <w:ins w:id="3472" w:author="ThaoDH" w:date="2013-10-16T16:56:00Z">
        <w:r w:rsidR="000A44F3" w:rsidRPr="00011705">
          <w:rPr>
            <w:sz w:val="26"/>
            <w:szCs w:val="26"/>
          </w:rPr>
          <w:t>Elcom/Comverse:</w:t>
        </w:r>
        <w:r w:rsidR="000A44F3">
          <w:rPr>
            <w:sz w:val="26"/>
            <w:szCs w:val="26"/>
          </w:rPr>
          <w:t xml:space="preserve"> OK. </w:t>
        </w:r>
      </w:ins>
      <w:ins w:id="3473" w:author="Comverse" w:date="2013-09-30T15:56:00Z">
        <w:r w:rsidR="00B40C4A">
          <w:t>GGSN phai gui ra rating group va service identifying khac nhau de phan biet AUT free va AUT se bi tinh tien</w:t>
        </w:r>
      </w:ins>
    </w:p>
    <w:p w:rsidR="000A44F3" w:rsidRPr="000A44F3" w:rsidRDefault="008A661C" w:rsidP="00C42971">
      <w:pPr>
        <w:pStyle w:val="msolistparagraphcxspmiddle"/>
        <w:numPr>
          <w:ilvl w:val="0"/>
          <w:numId w:val="55"/>
        </w:numPr>
        <w:spacing w:before="40" w:beforeAutospacing="0" w:after="40" w:afterAutospacing="0"/>
        <w:ind w:left="567" w:hanging="567"/>
        <w:jc w:val="both"/>
        <w:rPr>
          <w:ins w:id="3474" w:author="ThaoDH" w:date="2013-10-16T16:56:00Z"/>
          <w:b/>
          <w:sz w:val="26"/>
          <w:szCs w:val="26"/>
          <w:rPrChange w:id="3475" w:author="ThaoDH" w:date="2013-10-16T16:56:00Z">
            <w:rPr>
              <w:ins w:id="3476" w:author="ThaoDH" w:date="2013-10-16T16:56:00Z"/>
            </w:rPr>
          </w:rPrChange>
        </w:rPr>
      </w:pPr>
      <w:r>
        <w:rPr>
          <w:sz w:val="26"/>
          <w:szCs w:val="26"/>
        </w:rPr>
        <w:t>Khách hàng sử dụng gói Opera Mini để sử dụng các nội dung trực tuyến như xem Video streaming, nghe Audio Streaming hoặc tải các file có dung lượng lớn hơn 15MB không được miễn cước data và tính cước data áp dụng theo gói Mobile Internet khách hàng đang sử dụng.</w:t>
      </w:r>
      <w:ins w:id="3477" w:author="Comverse" w:date="2013-09-30T15:55:00Z">
        <w:r w:rsidR="00B40C4A" w:rsidRPr="00B40C4A">
          <w:t xml:space="preserve"> </w:t>
        </w:r>
      </w:ins>
    </w:p>
    <w:p w:rsidR="004244C3" w:rsidRDefault="000A44F3">
      <w:pPr>
        <w:pStyle w:val="msolistparagraphcxspmiddle"/>
        <w:spacing w:before="40" w:beforeAutospacing="0" w:after="40" w:afterAutospacing="0"/>
        <w:ind w:left="567"/>
        <w:jc w:val="both"/>
        <w:rPr>
          <w:b/>
          <w:sz w:val="26"/>
          <w:szCs w:val="26"/>
        </w:rPr>
        <w:pPrChange w:id="3478" w:author="ThaoDH" w:date="2013-10-16T16:56:00Z">
          <w:pPr>
            <w:pStyle w:val="msolistparagraphcxspmiddle"/>
            <w:numPr>
              <w:numId w:val="55"/>
            </w:numPr>
            <w:spacing w:before="40" w:beforeAutospacing="0" w:after="40" w:afterAutospacing="0"/>
            <w:ind w:left="567" w:hanging="567"/>
            <w:jc w:val="both"/>
          </w:pPr>
        </w:pPrChange>
      </w:pPr>
      <w:ins w:id="3479" w:author="ThaoDH" w:date="2013-10-16T16:56:00Z">
        <w:r w:rsidRPr="00011705">
          <w:rPr>
            <w:sz w:val="26"/>
            <w:szCs w:val="26"/>
          </w:rPr>
          <w:t>Elcom/Comverse:</w:t>
        </w:r>
        <w:r>
          <w:rPr>
            <w:sz w:val="26"/>
            <w:szCs w:val="26"/>
          </w:rPr>
          <w:t xml:space="preserve"> OK. </w:t>
        </w:r>
      </w:ins>
      <w:ins w:id="3480" w:author="Comverse" w:date="2013-09-30T15:55:00Z">
        <w:r w:rsidR="00B40C4A">
          <w:t>GGSN phai gui ra rating group va service identifying khac nhau de phan biet</w:t>
        </w:r>
      </w:ins>
      <w:ins w:id="3481" w:author="Comverse" w:date="2013-09-30T15:57:00Z">
        <w:r w:rsidR="00C42971" w:rsidRPr="00C42971">
          <w:t xml:space="preserve"> </w:t>
        </w:r>
        <w:r w:rsidR="00C42971">
          <w:t>biet AUT free va AUT se bi tinh tien</w:t>
        </w:r>
      </w:ins>
    </w:p>
    <w:p w:rsidR="000A44F3" w:rsidRPr="000A44F3" w:rsidRDefault="008A661C" w:rsidP="005C0964">
      <w:pPr>
        <w:pStyle w:val="msolistparagraphcxspmiddle"/>
        <w:numPr>
          <w:ilvl w:val="0"/>
          <w:numId w:val="55"/>
        </w:numPr>
        <w:spacing w:before="40" w:beforeAutospacing="0" w:after="40" w:afterAutospacing="0"/>
        <w:ind w:left="567" w:hanging="567"/>
        <w:jc w:val="both"/>
        <w:rPr>
          <w:ins w:id="3482" w:author="ThaoDH" w:date="2013-10-16T16:57:00Z"/>
          <w:b/>
          <w:sz w:val="26"/>
          <w:szCs w:val="26"/>
          <w:rPrChange w:id="3483" w:author="ThaoDH" w:date="2013-10-16T16:57:00Z">
            <w:rPr>
              <w:ins w:id="3484" w:author="ThaoDH" w:date="2013-10-16T16:57:00Z"/>
              <w:sz w:val="26"/>
              <w:szCs w:val="26"/>
            </w:rPr>
          </w:rPrChange>
        </w:rPr>
      </w:pPr>
      <w:r>
        <w:rPr>
          <w:sz w:val="26"/>
          <w:szCs w:val="26"/>
        </w:rPr>
        <w:t>Khách hàng đã đăng ký gói cước thành công nhưng sử dụng Ứng dụng Opera Minh phiên bản thấp hơn 4.3 không được miễn cước data và tính cước data áp dụng theo gói Mobile Internet khách hàng đang sử dụng.</w:t>
      </w:r>
    </w:p>
    <w:p w:rsidR="004244C3" w:rsidRDefault="000A44F3">
      <w:pPr>
        <w:pStyle w:val="msolistparagraphcxspmiddle"/>
        <w:spacing w:before="40" w:beforeAutospacing="0" w:after="40" w:afterAutospacing="0"/>
        <w:ind w:left="567"/>
        <w:jc w:val="both"/>
        <w:rPr>
          <w:b/>
          <w:sz w:val="26"/>
          <w:szCs w:val="26"/>
        </w:rPr>
        <w:pPrChange w:id="3485" w:author="ThaoDH" w:date="2013-10-16T16:57:00Z">
          <w:pPr>
            <w:pStyle w:val="msolistparagraphcxspmiddle"/>
            <w:numPr>
              <w:numId w:val="55"/>
            </w:numPr>
            <w:spacing w:before="40" w:beforeAutospacing="0" w:after="40" w:afterAutospacing="0"/>
            <w:ind w:left="567" w:hanging="567"/>
            <w:jc w:val="both"/>
          </w:pPr>
        </w:pPrChange>
      </w:pPr>
      <w:ins w:id="3486" w:author="ThaoDH" w:date="2013-10-16T16:57:00Z">
        <w:r w:rsidRPr="00011705">
          <w:rPr>
            <w:sz w:val="26"/>
            <w:szCs w:val="26"/>
          </w:rPr>
          <w:lastRenderedPageBreak/>
          <w:t>Elcom/Comverse:</w:t>
        </w:r>
        <w:r>
          <w:rPr>
            <w:sz w:val="26"/>
            <w:szCs w:val="26"/>
          </w:rPr>
          <w:t xml:space="preserve"> OK. </w:t>
        </w:r>
      </w:ins>
      <w:ins w:id="3487" w:author="Comverse" w:date="2013-09-30T15:59:00Z">
        <w:r w:rsidR="003F2017">
          <w:rPr>
            <w:sz w:val="26"/>
            <w:szCs w:val="26"/>
          </w:rPr>
          <w:t xml:space="preserve"> </w:t>
        </w:r>
        <w:r w:rsidR="003F2017">
          <w:t>GGSN phai gui ra rating group va service identifying khac nhau de phan biet</w:t>
        </w:r>
        <w:r w:rsidR="003F2017" w:rsidRPr="00C42971">
          <w:t xml:space="preserve"> </w:t>
        </w:r>
        <w:r w:rsidR="003F2017">
          <w:t>biet AUT khac nhau</w:t>
        </w:r>
      </w:ins>
    </w:p>
    <w:p w:rsidR="008A661C" w:rsidRPr="00513883" w:rsidRDefault="008A661C" w:rsidP="005C0964">
      <w:pPr>
        <w:pStyle w:val="msolistparagraphcxspmiddle"/>
        <w:numPr>
          <w:ilvl w:val="0"/>
          <w:numId w:val="55"/>
        </w:numPr>
        <w:spacing w:before="40" w:beforeAutospacing="0" w:after="40" w:afterAutospacing="0"/>
        <w:ind w:left="567" w:hanging="567"/>
        <w:jc w:val="both"/>
        <w:rPr>
          <w:ins w:id="3488" w:author="ThaoDH" w:date="2013-10-16T16:57:00Z"/>
          <w:b/>
          <w:sz w:val="26"/>
          <w:szCs w:val="26"/>
          <w:rPrChange w:id="3489" w:author="ThaoDH" w:date="2013-10-16T16:57:00Z">
            <w:rPr>
              <w:ins w:id="3490" w:author="ThaoDH" w:date="2013-10-16T16:57:00Z"/>
              <w:sz w:val="26"/>
              <w:szCs w:val="26"/>
            </w:rPr>
          </w:rPrChange>
        </w:rPr>
      </w:pPr>
      <w:r>
        <w:rPr>
          <w:sz w:val="26"/>
          <w:szCs w:val="26"/>
        </w:rPr>
        <w:t>Khách hàng đã đăng ký gói cước thành công nhưng kết nối Internet không thông qua ứng dụng Opera Mini thì cước dữ liệu data phát sinh sẽ được tính theo gói Mobile Internet mà khách hàng đang sử dụng.</w:t>
      </w:r>
    </w:p>
    <w:p w:rsidR="004244C3" w:rsidRDefault="00513883">
      <w:pPr>
        <w:pStyle w:val="msolistparagraphcxspmiddle"/>
        <w:spacing w:before="40" w:beforeAutospacing="0" w:after="40" w:afterAutospacing="0"/>
        <w:ind w:left="567"/>
        <w:jc w:val="both"/>
        <w:rPr>
          <w:b/>
          <w:sz w:val="26"/>
          <w:szCs w:val="26"/>
        </w:rPr>
        <w:pPrChange w:id="3491" w:author="ThaoDH" w:date="2013-10-16T16:57:00Z">
          <w:pPr>
            <w:pStyle w:val="msolistparagraphcxspmiddle"/>
            <w:numPr>
              <w:numId w:val="55"/>
            </w:numPr>
            <w:spacing w:before="40" w:beforeAutospacing="0" w:after="40" w:afterAutospacing="0"/>
            <w:ind w:left="567" w:hanging="567"/>
            <w:jc w:val="both"/>
          </w:pPr>
        </w:pPrChange>
      </w:pPr>
      <w:ins w:id="3492" w:author="ThaoDH" w:date="2013-10-16T16:57:00Z">
        <w:r w:rsidRPr="00011705">
          <w:rPr>
            <w:sz w:val="26"/>
            <w:szCs w:val="26"/>
          </w:rPr>
          <w:t>Elcom/Comverse:</w:t>
        </w:r>
        <w:r>
          <w:rPr>
            <w:sz w:val="26"/>
            <w:szCs w:val="26"/>
          </w:rPr>
          <w:t xml:space="preserve"> OK.  </w:t>
        </w:r>
        <w:r>
          <w:t>GGSN phai gui ra rating group va service identifying khac nhau de phan biet</w:t>
        </w:r>
        <w:r w:rsidRPr="00C42971">
          <w:t xml:space="preserve"> </w:t>
        </w:r>
        <w:r>
          <w:t>biet AUT khac nhau</w:t>
        </w:r>
      </w:ins>
    </w:p>
    <w:p w:rsidR="008A661C" w:rsidRPr="006A7425" w:rsidRDefault="008A661C" w:rsidP="005C0964">
      <w:pPr>
        <w:pStyle w:val="msolistparagraphcxspmiddle"/>
        <w:numPr>
          <w:ilvl w:val="0"/>
          <w:numId w:val="55"/>
        </w:numPr>
        <w:spacing w:before="40" w:beforeAutospacing="0" w:after="40" w:afterAutospacing="0"/>
        <w:ind w:left="567" w:hanging="567"/>
        <w:jc w:val="both"/>
        <w:rPr>
          <w:b/>
          <w:sz w:val="26"/>
          <w:szCs w:val="26"/>
        </w:rPr>
      </w:pPr>
      <w:r>
        <w:rPr>
          <w:sz w:val="26"/>
          <w:szCs w:val="26"/>
        </w:rPr>
        <w:t>Nếu khách hàng chưa đăng ký gói cước/đăng ký gói không thành côn/hủy gói cước thì khách hàng vẫn sử dụng ứng dụng Opera Mini để truy cập Internet và cước data sẽ được tính theo gói Mobile Internet khách hàng đang sử dụng.</w:t>
      </w:r>
    </w:p>
    <w:p w:rsidR="004244C3" w:rsidRDefault="00513883">
      <w:pPr>
        <w:pStyle w:val="msolistparagraphcxspmiddle"/>
        <w:spacing w:before="40" w:beforeAutospacing="0" w:after="40" w:afterAutospacing="0"/>
        <w:ind w:left="567"/>
        <w:jc w:val="both"/>
        <w:rPr>
          <w:del w:id="3493" w:author="ThaoDH" w:date="2013-10-02T17:52:00Z"/>
          <w:b/>
          <w:sz w:val="26"/>
          <w:szCs w:val="26"/>
        </w:rPr>
        <w:pPrChange w:id="3494" w:author="ThaoDH" w:date="2013-10-02T17:43:00Z">
          <w:pPr>
            <w:pStyle w:val="msolistparagraphcxspmiddle"/>
            <w:numPr>
              <w:numId w:val="55"/>
            </w:numPr>
            <w:spacing w:before="40" w:beforeAutospacing="0" w:after="40" w:afterAutospacing="0"/>
            <w:ind w:left="567" w:hanging="567"/>
            <w:jc w:val="both"/>
          </w:pPr>
        </w:pPrChange>
      </w:pPr>
      <w:ins w:id="3495" w:author="ThaoDH" w:date="2013-10-16T16:57:00Z">
        <w:r w:rsidRPr="00011705">
          <w:rPr>
            <w:sz w:val="26"/>
            <w:szCs w:val="26"/>
          </w:rPr>
          <w:t>Elcom/Comverse:</w:t>
        </w:r>
        <w:r>
          <w:rPr>
            <w:sz w:val="26"/>
            <w:szCs w:val="26"/>
          </w:rPr>
          <w:t xml:space="preserve"> OK</w:t>
        </w:r>
      </w:ins>
    </w:p>
    <w:p w:rsidR="00E578BB" w:rsidRPr="00E578BB" w:rsidRDefault="00E578BB" w:rsidP="00F56A68">
      <w:pPr>
        <w:pStyle w:val="ListParagraph"/>
        <w:rPr>
          <w:rFonts w:cs="Times New Roman"/>
          <w:b/>
          <w:bCs/>
          <w:szCs w:val="24"/>
        </w:rPr>
      </w:pPr>
    </w:p>
    <w:p w:rsidR="00A17FB7" w:rsidRDefault="00A17FB7" w:rsidP="00F56A68">
      <w:pPr>
        <w:pStyle w:val="ListParagraph"/>
        <w:rPr>
          <w:rFonts w:cs="Times New Roman"/>
          <w:b/>
          <w:bCs/>
          <w:szCs w:val="24"/>
        </w:rPr>
      </w:pPr>
      <w:r w:rsidRPr="00E578BB">
        <w:rPr>
          <w:rFonts w:cs="Times New Roman"/>
          <w:b/>
          <w:bCs/>
          <w:szCs w:val="24"/>
        </w:rPr>
        <w:t>2.15.3. Provisioning</w:t>
      </w:r>
    </w:p>
    <w:p w:rsidR="00E578BB" w:rsidRDefault="00E578BB" w:rsidP="00F56A68">
      <w:pPr>
        <w:pStyle w:val="ListParagraph"/>
        <w:rPr>
          <w:rFonts w:cs="Times New Roman"/>
          <w:b/>
          <w:bCs/>
          <w:szCs w:val="24"/>
        </w:rPr>
      </w:pPr>
      <w:r>
        <w:rPr>
          <w:rFonts w:cs="Times New Roman"/>
          <w:b/>
          <w:bCs/>
          <w:szCs w:val="24"/>
        </w:rPr>
        <w:t>2.15.3.1. Đăng ký</w:t>
      </w:r>
    </w:p>
    <w:p w:rsidR="00E578BB" w:rsidRDefault="00E578BB" w:rsidP="00F56A68">
      <w:pPr>
        <w:pStyle w:val="ListParagraph"/>
        <w:rPr>
          <w:ins w:id="3496" w:author="ThaoDH" w:date="2013-10-16T16:58:00Z"/>
          <w:sz w:val="26"/>
          <w:szCs w:val="26"/>
        </w:rPr>
      </w:pPr>
      <w:r>
        <w:rPr>
          <w:sz w:val="26"/>
          <w:szCs w:val="26"/>
        </w:rPr>
        <w:t xml:space="preserve">Hiêu lực ngay </w:t>
      </w:r>
      <w:del w:id="3497" w:author="ThaoDH" w:date="2013-10-04T15:02:00Z">
        <w:r w:rsidDel="0055162D">
          <w:rPr>
            <w:sz w:val="26"/>
            <w:szCs w:val="26"/>
          </w:rPr>
          <w:delText>trong tháng</w:delText>
        </w:r>
      </w:del>
      <w:ins w:id="3498" w:author="ThaoDH" w:date="2013-10-04T15:02:00Z">
        <w:r w:rsidR="0055162D">
          <w:rPr>
            <w:sz w:val="26"/>
            <w:szCs w:val="26"/>
          </w:rPr>
          <w:t xml:space="preserve">hiệu lực ngay </w:t>
        </w:r>
      </w:ins>
      <w:ins w:id="3499" w:author="ThaoDH" w:date="2013-10-04T15:03:00Z">
        <w:r w:rsidR="0055162D">
          <w:rPr>
            <w:sz w:val="26"/>
            <w:szCs w:val="26"/>
          </w:rPr>
          <w:t>từ thời điểm đăng kí.</w:t>
        </w:r>
      </w:ins>
    </w:p>
    <w:p w:rsidR="00241B1A" w:rsidDel="004A1A07" w:rsidRDefault="00241B1A" w:rsidP="00F56A68">
      <w:pPr>
        <w:pStyle w:val="ListParagraph"/>
        <w:rPr>
          <w:del w:id="3500" w:author="ThaoDH" w:date="2013-10-16T17:01:00Z"/>
          <w:sz w:val="26"/>
          <w:szCs w:val="26"/>
        </w:rPr>
      </w:pPr>
    </w:p>
    <w:p w:rsidR="008A661C" w:rsidRDefault="00E578BB" w:rsidP="008A661C">
      <w:pPr>
        <w:pStyle w:val="ListParagraph"/>
        <w:rPr>
          <w:ins w:id="3501" w:author="ThaoDH" w:date="2013-10-16T17:01:00Z"/>
          <w:sz w:val="26"/>
          <w:szCs w:val="26"/>
        </w:rPr>
      </w:pPr>
      <w:r>
        <w:rPr>
          <w:sz w:val="26"/>
          <w:szCs w:val="26"/>
        </w:rPr>
        <w:t>Tự động gia hạn và các chu kỳ cước tiếp theo</w:t>
      </w:r>
    </w:p>
    <w:p w:rsidR="004A1A07" w:rsidRDefault="004A1A07" w:rsidP="004A1A07">
      <w:pPr>
        <w:pStyle w:val="ListParagraph"/>
        <w:rPr>
          <w:ins w:id="3502" w:author="ThaoDH" w:date="2013-10-16T17:01:00Z"/>
          <w:sz w:val="26"/>
          <w:szCs w:val="26"/>
        </w:rPr>
      </w:pPr>
      <w:ins w:id="3503" w:author="ThaoDH" w:date="2013-10-16T17:01:00Z">
        <w:r w:rsidRPr="00011705">
          <w:rPr>
            <w:rFonts w:cs="Times New Roman"/>
            <w:sz w:val="26"/>
            <w:szCs w:val="26"/>
          </w:rPr>
          <w:t>Elcom/Comverse:</w:t>
        </w:r>
        <w:r>
          <w:rPr>
            <w:sz w:val="26"/>
            <w:szCs w:val="26"/>
          </w:rPr>
          <w:t xml:space="preserve"> OK</w:t>
        </w:r>
      </w:ins>
    </w:p>
    <w:p w:rsidR="004A1A07" w:rsidRDefault="004A1A07" w:rsidP="008A661C">
      <w:pPr>
        <w:pStyle w:val="ListParagraph"/>
        <w:rPr>
          <w:rFonts w:cs="Times New Roman"/>
          <w:b/>
          <w:bCs/>
          <w:szCs w:val="24"/>
        </w:rPr>
      </w:pPr>
    </w:p>
    <w:p w:rsidR="00E578BB" w:rsidRDefault="00E578BB" w:rsidP="00F56A68">
      <w:pPr>
        <w:pStyle w:val="ListParagraph"/>
        <w:rPr>
          <w:rFonts w:cs="Times New Roman"/>
          <w:b/>
          <w:bCs/>
          <w:szCs w:val="24"/>
        </w:rPr>
      </w:pPr>
      <w:r>
        <w:rPr>
          <w:rFonts w:cs="Times New Roman"/>
          <w:b/>
          <w:bCs/>
          <w:szCs w:val="24"/>
        </w:rPr>
        <w:t>2.15.3.2. Chuyển đổi, Hủy gói</w:t>
      </w:r>
    </w:p>
    <w:p w:rsidR="00E578BB" w:rsidRDefault="00E578BB" w:rsidP="00F56A68">
      <w:pPr>
        <w:pStyle w:val="ListParagraph"/>
        <w:rPr>
          <w:rFonts w:cs="Times New Roman"/>
          <w:bCs/>
          <w:szCs w:val="24"/>
        </w:rPr>
      </w:pPr>
      <w:r w:rsidRPr="00E578BB">
        <w:rPr>
          <w:rFonts w:cs="Times New Roman"/>
          <w:bCs/>
          <w:szCs w:val="24"/>
        </w:rPr>
        <w:t>- Hủy gói</w:t>
      </w:r>
      <w:r>
        <w:rPr>
          <w:rFonts w:cs="Times New Roman"/>
          <w:bCs/>
          <w:szCs w:val="24"/>
        </w:rPr>
        <w:t>: Hiệu lực tháng tiếp theo</w:t>
      </w:r>
    </w:p>
    <w:p w:rsidR="00E578BB" w:rsidRPr="00E578BB" w:rsidDel="009D1796" w:rsidRDefault="009D1796" w:rsidP="00F56A68">
      <w:pPr>
        <w:pStyle w:val="ListParagraph"/>
        <w:rPr>
          <w:del w:id="3504" w:author="ThaoDH" w:date="2013-10-16T17:01:00Z"/>
          <w:rFonts w:cs="Times New Roman"/>
          <w:bCs/>
          <w:szCs w:val="24"/>
        </w:rPr>
      </w:pPr>
      <w:ins w:id="3505" w:author="ThaoDH" w:date="2013-10-16T17:01:00Z">
        <w:r w:rsidRPr="00011705">
          <w:rPr>
            <w:rFonts w:cs="Times New Roman"/>
            <w:sz w:val="26"/>
            <w:szCs w:val="26"/>
          </w:rPr>
          <w:t>Elcom/Comverse:</w:t>
        </w:r>
        <w:r>
          <w:rPr>
            <w:sz w:val="26"/>
            <w:szCs w:val="26"/>
          </w:rPr>
          <w:t xml:space="preserve"> </w:t>
        </w:r>
      </w:ins>
      <w:ins w:id="3506" w:author="ThaoDH" w:date="2013-10-16T17:03:00Z">
        <w:r>
          <w:rPr>
            <w:sz w:val="26"/>
            <w:szCs w:val="26"/>
          </w:rPr>
          <w:t>Hệ thống provisioning sẽ trigger hủy gói trên C1RT vào đầu tháng tiếp theo</w:t>
        </w:r>
        <w:r w:rsidR="0059012F">
          <w:rPr>
            <w:sz w:val="26"/>
            <w:szCs w:val="26"/>
          </w:rPr>
          <w:t xml:space="preserve">. </w:t>
        </w:r>
      </w:ins>
    </w:p>
    <w:p w:rsidR="00E578BB" w:rsidRPr="00E578BB" w:rsidRDefault="00E578BB" w:rsidP="00F56A68">
      <w:pPr>
        <w:pStyle w:val="ListParagraph"/>
        <w:rPr>
          <w:rFonts w:cs="Times New Roman"/>
          <w:b/>
          <w:bCs/>
          <w:szCs w:val="24"/>
        </w:rPr>
      </w:pPr>
    </w:p>
    <w:p w:rsidR="00A17FB7" w:rsidRDefault="00A17FB7" w:rsidP="00F56A68">
      <w:pPr>
        <w:pStyle w:val="ListParagraph"/>
        <w:rPr>
          <w:ins w:id="3507" w:author="ThaoDH" w:date="2013-10-02T17:52:00Z"/>
          <w:rFonts w:cs="Times New Roman"/>
          <w:b/>
          <w:bCs/>
          <w:szCs w:val="24"/>
        </w:rPr>
      </w:pPr>
      <w:r w:rsidRPr="00E578BB">
        <w:rPr>
          <w:rFonts w:cs="Times New Roman"/>
          <w:b/>
          <w:bCs/>
          <w:szCs w:val="24"/>
        </w:rPr>
        <w:t>2.15.4. Tương tác các gói</w:t>
      </w:r>
    </w:p>
    <w:p w:rsidR="00E12283" w:rsidRPr="008F1EF4" w:rsidRDefault="00AF1314" w:rsidP="00E12283">
      <w:pPr>
        <w:pStyle w:val="msolistparagraphcxspmiddle"/>
        <w:spacing w:before="40" w:beforeAutospacing="0" w:after="40" w:afterAutospacing="0"/>
        <w:ind w:left="567"/>
        <w:jc w:val="both"/>
        <w:rPr>
          <w:ins w:id="3508" w:author="ThaoDH" w:date="2013-10-02T17:52:00Z"/>
          <w:b/>
          <w:sz w:val="26"/>
          <w:szCs w:val="26"/>
        </w:rPr>
      </w:pPr>
      <w:ins w:id="3509" w:author="ThaoDH" w:date="2013-10-04T15:01:00Z">
        <w:r>
          <w:rPr>
            <w:b/>
            <w:sz w:val="26"/>
            <w:szCs w:val="26"/>
          </w:rPr>
          <w:t xml:space="preserve">Phần lưu lượng miễn phí của gói cước này không được tính vào phần lưu lượng miễn phí của các gói cước data khác </w:t>
        </w:r>
      </w:ins>
    </w:p>
    <w:p w:rsidR="00E12283" w:rsidRPr="00E578BB" w:rsidRDefault="0059012F" w:rsidP="00F56A68">
      <w:pPr>
        <w:pStyle w:val="ListParagraph"/>
        <w:rPr>
          <w:rFonts w:cs="Times New Roman"/>
          <w:b/>
          <w:bCs/>
          <w:szCs w:val="24"/>
        </w:rPr>
      </w:pPr>
      <w:ins w:id="3510" w:author="ThaoDH" w:date="2013-10-16T17:05:00Z">
        <w:r w:rsidRPr="00011705">
          <w:rPr>
            <w:rFonts w:cs="Times New Roman"/>
            <w:sz w:val="26"/>
            <w:szCs w:val="26"/>
          </w:rPr>
          <w:t>Elcom/Comverse:</w:t>
        </w:r>
        <w:r>
          <w:rPr>
            <w:rFonts w:cs="Times New Roman"/>
            <w:sz w:val="26"/>
            <w:szCs w:val="26"/>
          </w:rPr>
          <w:t xml:space="preserve"> OK</w:t>
        </w:r>
      </w:ins>
    </w:p>
    <w:p w:rsidR="00F56A68" w:rsidRDefault="00F56A68" w:rsidP="005C0964">
      <w:pPr>
        <w:pStyle w:val="NormalWeb"/>
        <w:numPr>
          <w:ilvl w:val="0"/>
          <w:numId w:val="9"/>
        </w:numPr>
        <w:ind w:hanging="720"/>
        <w:jc w:val="both"/>
        <w:outlineLvl w:val="1"/>
        <w:rPr>
          <w:b/>
          <w:bCs/>
        </w:rPr>
      </w:pPr>
      <w:bookmarkStart w:id="3511" w:name="_Toc369791815"/>
      <w:r>
        <w:rPr>
          <w:b/>
          <w:bCs/>
        </w:rPr>
        <w:t>Goi  Bá</w:t>
      </w:r>
      <w:r w:rsidRPr="00F56A68">
        <w:rPr>
          <w:b/>
          <w:bCs/>
        </w:rPr>
        <w:t>o Tu</w:t>
      </w:r>
      <w:r>
        <w:rPr>
          <w:b/>
          <w:bCs/>
        </w:rPr>
        <w:t>ổi Trẻ</w:t>
      </w:r>
      <w:bookmarkEnd w:id="3511"/>
    </w:p>
    <w:p w:rsidR="00F56A68" w:rsidRPr="00B33FE5" w:rsidRDefault="00B33FE5" w:rsidP="00B33FE5">
      <w:pPr>
        <w:rPr>
          <w:rFonts w:cs="Times New Roman"/>
          <w:b/>
        </w:rPr>
      </w:pPr>
      <w:r w:rsidRPr="00B33FE5">
        <w:rPr>
          <w:rFonts w:cs="Times New Roman"/>
          <w:b/>
        </w:rPr>
        <w:t>2.16.1. Nội dung</w:t>
      </w:r>
    </w:p>
    <w:p w:rsidR="00537EC7" w:rsidRDefault="00B33FE5" w:rsidP="00B33FE5">
      <w:pPr>
        <w:spacing w:before="20" w:after="20" w:line="240" w:lineRule="auto"/>
        <w:ind w:left="567"/>
        <w:jc w:val="both"/>
        <w:rPr>
          <w:ins w:id="3512" w:author="ThaoDH" w:date="2013-10-16T17:05:00Z"/>
        </w:rPr>
      </w:pPr>
      <w:r w:rsidRPr="00560FC7">
        <w:rPr>
          <w:sz w:val="26"/>
          <w:szCs w:val="26"/>
        </w:rPr>
        <w:t xml:space="preserve">Là gói cước </w:t>
      </w:r>
      <w:r>
        <w:rPr>
          <w:sz w:val="26"/>
          <w:szCs w:val="26"/>
        </w:rPr>
        <w:t>cung cấp cho các</w:t>
      </w:r>
      <w:r w:rsidRPr="00560FC7">
        <w:rPr>
          <w:sz w:val="26"/>
          <w:szCs w:val="26"/>
        </w:rPr>
        <w:t xml:space="preserve"> thuê bao trả sau Vinaphone </w:t>
      </w:r>
      <w:r>
        <w:rPr>
          <w:iCs/>
          <w:spacing w:val="-4"/>
          <w:sz w:val="26"/>
          <w:szCs w:val="26"/>
        </w:rPr>
        <w:t xml:space="preserve">các tiện ích xem/nghe/tải trên máy ĐTDĐ tất cả các nội dung trên wapsite </w:t>
      </w:r>
      <w:hyperlink r:id="rId17" w:history="1">
        <w:r w:rsidRPr="006A1BF8">
          <w:rPr>
            <w:rStyle w:val="Hyperlink"/>
            <w:iCs/>
            <w:spacing w:val="-4"/>
            <w:sz w:val="26"/>
            <w:szCs w:val="26"/>
          </w:rPr>
          <w:t>http://m.tuoitre.vn</w:t>
        </w:r>
      </w:hyperlink>
      <w:r>
        <w:rPr>
          <w:iCs/>
          <w:spacing w:val="-4"/>
          <w:sz w:val="26"/>
          <w:szCs w:val="26"/>
        </w:rPr>
        <w:t xml:space="preserve">  và trên ứng dụng của Báo tuổi trẻ.</w:t>
      </w:r>
      <w:ins w:id="3513" w:author="Comverse" w:date="2013-09-30T16:01:00Z">
        <w:r w:rsidR="003F2017" w:rsidRPr="003F2017">
          <w:t xml:space="preserve"> </w:t>
        </w:r>
      </w:ins>
    </w:p>
    <w:p w:rsidR="004244C3" w:rsidRDefault="00811579">
      <w:pPr>
        <w:rPr>
          <w:iCs/>
          <w:spacing w:val="-4"/>
          <w:sz w:val="26"/>
          <w:szCs w:val="26"/>
        </w:rPr>
        <w:pPrChange w:id="3514" w:author="ThaoDH" w:date="2013-10-16T17:05:00Z">
          <w:pPr>
            <w:spacing w:before="20" w:after="20" w:line="240" w:lineRule="auto"/>
            <w:ind w:left="567"/>
            <w:jc w:val="both"/>
          </w:pPr>
        </w:pPrChange>
      </w:pPr>
      <w:ins w:id="3515" w:author="ThaoDH" w:date="2013-10-16T17:05:00Z">
        <w:r w:rsidRPr="00811579">
          <w:rPr>
            <w:rFonts w:cs="Times New Roman"/>
            <w:sz w:val="26"/>
            <w:szCs w:val="26"/>
            <w:rPrChange w:id="3516" w:author="ThaoDH" w:date="2013-10-16T17:05:00Z">
              <w:rPr/>
            </w:rPrChange>
          </w:rPr>
          <w:t xml:space="preserve">Elcom/Comverse: </w:t>
        </w:r>
      </w:ins>
      <w:ins w:id="3517" w:author="ThaoDH" w:date="2013-10-16T17:06:00Z">
        <w:r w:rsidR="00537EC7">
          <w:rPr>
            <w:rFonts w:cs="Times New Roman"/>
            <w:sz w:val="26"/>
            <w:szCs w:val="26"/>
          </w:rPr>
          <w:t xml:space="preserve">OK. </w:t>
        </w:r>
      </w:ins>
      <w:ins w:id="3518" w:author="Comverse" w:date="2013-09-30T16:01:00Z">
        <w:r w:rsidR="003F2017">
          <w:t>GGSN phai gui ra rating group va service identifying khac nhau de phan biet</w:t>
        </w:r>
        <w:r w:rsidR="003F2017" w:rsidRPr="00C42971">
          <w:t xml:space="preserve"> </w:t>
        </w:r>
        <w:r w:rsidR="003F2017">
          <w:t>biet AUT</w:t>
        </w:r>
      </w:ins>
    </w:p>
    <w:p w:rsidR="00B33FE5" w:rsidRPr="00B33FE5" w:rsidRDefault="00B33FE5" w:rsidP="00B33FE5">
      <w:pPr>
        <w:rPr>
          <w:rFonts w:cs="Times New Roman"/>
          <w:b/>
        </w:rPr>
      </w:pPr>
    </w:p>
    <w:p w:rsidR="00B33FE5" w:rsidRDefault="00B33FE5" w:rsidP="00B33FE5">
      <w:pPr>
        <w:rPr>
          <w:rFonts w:cs="Times New Roman"/>
          <w:b/>
        </w:rPr>
      </w:pPr>
      <w:r w:rsidRPr="00B33FE5">
        <w:rPr>
          <w:rFonts w:cs="Times New Roman"/>
          <w:b/>
        </w:rPr>
        <w:t>2.16.2. Bảng cước/Khuyến mại</w:t>
      </w:r>
    </w:p>
    <w:p w:rsidR="00537EC7" w:rsidRDefault="00AE1A72" w:rsidP="00D131BA">
      <w:pPr>
        <w:pStyle w:val="ListParagraph"/>
        <w:numPr>
          <w:ilvl w:val="0"/>
          <w:numId w:val="56"/>
        </w:numPr>
        <w:spacing w:before="20" w:after="20" w:line="240" w:lineRule="auto"/>
        <w:ind w:left="567" w:hanging="567"/>
        <w:jc w:val="both"/>
        <w:rPr>
          <w:ins w:id="3519" w:author="ThaoDH" w:date="2013-10-16T17:06:00Z"/>
          <w:bCs/>
          <w:sz w:val="26"/>
          <w:szCs w:val="26"/>
        </w:rPr>
      </w:pPr>
      <w:r w:rsidRPr="000B4B57">
        <w:rPr>
          <w:bCs/>
          <w:sz w:val="26"/>
          <w:szCs w:val="26"/>
        </w:rPr>
        <w:lastRenderedPageBreak/>
        <w:t>Cước gói: 9.091 đồng/tháng. Chưa bao gồm thuế GTGT</w:t>
      </w:r>
      <w:r>
        <w:rPr>
          <w:bCs/>
          <w:sz w:val="26"/>
          <w:szCs w:val="26"/>
        </w:rPr>
        <w:t xml:space="preserve">. </w:t>
      </w:r>
      <w:r w:rsidRPr="000B4B57">
        <w:rPr>
          <w:bCs/>
          <w:sz w:val="26"/>
          <w:szCs w:val="26"/>
        </w:rPr>
        <w:t>Miễn cước chu kỳ cước thuê bao đầu tiên đối với khách hàng đăng ký lần đầu</w:t>
      </w:r>
      <w:ins w:id="3520" w:author="Comverse" w:date="2013-09-30T16:02:00Z">
        <w:r w:rsidR="003F2017">
          <w:rPr>
            <w:bCs/>
            <w:sz w:val="26"/>
            <w:szCs w:val="26"/>
          </w:rPr>
          <w:t xml:space="preserve"> </w:t>
        </w:r>
      </w:ins>
    </w:p>
    <w:p w:rsidR="004244C3" w:rsidRPr="004244C3" w:rsidRDefault="00537EC7">
      <w:pPr>
        <w:spacing w:before="20" w:after="20" w:line="240" w:lineRule="auto"/>
        <w:jc w:val="both"/>
        <w:rPr>
          <w:bCs/>
          <w:sz w:val="26"/>
          <w:szCs w:val="26"/>
          <w:rPrChange w:id="3521" w:author="ThaoDH" w:date="2013-10-16T17:06:00Z">
            <w:rPr/>
          </w:rPrChange>
        </w:rPr>
        <w:pPrChange w:id="3522" w:author="ThaoDH" w:date="2013-10-16T17:06:00Z">
          <w:pPr>
            <w:pStyle w:val="ListParagraph"/>
            <w:numPr>
              <w:numId w:val="56"/>
            </w:numPr>
            <w:spacing w:before="20" w:after="20" w:line="240" w:lineRule="auto"/>
            <w:ind w:left="567" w:hanging="567"/>
            <w:jc w:val="both"/>
          </w:pPr>
        </w:pPrChange>
      </w:pPr>
      <w:ins w:id="3523" w:author="ThaoDH" w:date="2013-10-16T17:06:00Z">
        <w:r w:rsidRPr="00537EC7">
          <w:rPr>
            <w:rFonts w:cs="Times New Roman"/>
            <w:sz w:val="26"/>
            <w:szCs w:val="26"/>
          </w:rPr>
          <w:t xml:space="preserve">Elcom/Comverse: </w:t>
        </w:r>
      </w:ins>
      <w:ins w:id="3524" w:author="ThaoDH" w:date="2013-10-16T17:17:00Z">
        <w:r w:rsidR="006818D8">
          <w:rPr>
            <w:rFonts w:cs="Times New Roman"/>
            <w:sz w:val="26"/>
            <w:szCs w:val="26"/>
          </w:rPr>
          <w:t xml:space="preserve">C1RT sẽ luôn trừ cước trong tháng đầu tiên. </w:t>
        </w:r>
      </w:ins>
      <w:ins w:id="3525" w:author="ThaoDH" w:date="2013-10-16T17:06:00Z">
        <w:r>
          <w:rPr>
            <w:rFonts w:cs="Times New Roman"/>
            <w:sz w:val="26"/>
            <w:szCs w:val="26"/>
          </w:rPr>
          <w:t>Trong tháng đầu ti</w:t>
        </w:r>
      </w:ins>
      <w:ins w:id="3526" w:author="ThaoDH" w:date="2013-10-16T17:10:00Z">
        <w:r>
          <w:rPr>
            <w:rFonts w:cs="Times New Roman"/>
            <w:sz w:val="26"/>
            <w:szCs w:val="26"/>
          </w:rPr>
          <w:t>ê</w:t>
        </w:r>
      </w:ins>
      <w:ins w:id="3527" w:author="ThaoDH" w:date="2013-10-16T17:06:00Z">
        <w:r>
          <w:rPr>
            <w:rFonts w:cs="Times New Roman"/>
            <w:sz w:val="26"/>
            <w:szCs w:val="26"/>
          </w:rPr>
          <w:t>n</w:t>
        </w:r>
      </w:ins>
      <w:ins w:id="3528" w:author="ThaoDH" w:date="2013-10-16T17:13:00Z">
        <w:r>
          <w:rPr>
            <w:rFonts w:cs="Times New Roman"/>
            <w:sz w:val="26"/>
            <w:szCs w:val="26"/>
          </w:rPr>
          <w:t xml:space="preserve"> khi hệ thống provisioning đăng kí thì cũng đồng thời đẩy một MTR </w:t>
        </w:r>
      </w:ins>
      <w:ins w:id="3529" w:author="ThaoDH" w:date="2013-10-16T17:14:00Z">
        <w:r>
          <w:rPr>
            <w:bCs/>
            <w:sz w:val="26"/>
            <w:szCs w:val="26"/>
          </w:rPr>
          <w:t xml:space="preserve">cộng </w:t>
        </w:r>
      </w:ins>
      <w:ins w:id="3530" w:author="ThaoDH" w:date="2013-10-16T17:15:00Z">
        <w:r>
          <w:rPr>
            <w:bCs/>
            <w:sz w:val="26"/>
            <w:szCs w:val="26"/>
          </w:rPr>
          <w:t xml:space="preserve">thêm tiền vào tài khoản để bù lại. </w:t>
        </w:r>
      </w:ins>
    </w:p>
    <w:p w:rsidR="006818D8" w:rsidRPr="006818D8" w:rsidRDefault="00EB2B94" w:rsidP="006818D8">
      <w:pPr>
        <w:pStyle w:val="ListParagraph"/>
        <w:numPr>
          <w:ilvl w:val="0"/>
          <w:numId w:val="56"/>
        </w:numPr>
        <w:spacing w:before="20" w:after="20" w:line="240" w:lineRule="auto"/>
        <w:ind w:left="567" w:hanging="567"/>
        <w:jc w:val="both"/>
        <w:rPr>
          <w:ins w:id="3531" w:author="ThaoDH" w:date="2013-10-16T17:17:00Z"/>
          <w:bCs/>
          <w:sz w:val="26"/>
          <w:szCs w:val="26"/>
          <w:rPrChange w:id="3532" w:author="ThaoDH" w:date="2013-10-16T17:17:00Z">
            <w:rPr>
              <w:ins w:id="3533" w:author="ThaoDH" w:date="2013-10-16T17:17:00Z"/>
            </w:rPr>
          </w:rPrChange>
        </w:rPr>
      </w:pPr>
      <w:r>
        <w:rPr>
          <w:iCs/>
          <w:spacing w:val="-4"/>
          <w:sz w:val="26"/>
          <w:szCs w:val="26"/>
        </w:rPr>
        <w:t xml:space="preserve">Miễn phí trên wapsite </w:t>
      </w:r>
      <w:hyperlink r:id="rId18" w:history="1">
        <w:r w:rsidRPr="006A1BF8">
          <w:rPr>
            <w:rStyle w:val="Hyperlink"/>
            <w:iCs/>
            <w:spacing w:val="-4"/>
            <w:sz w:val="26"/>
            <w:szCs w:val="26"/>
          </w:rPr>
          <w:t>http://m.tuoitre.vn</w:t>
        </w:r>
      </w:hyperlink>
      <w:r>
        <w:rPr>
          <w:iCs/>
          <w:spacing w:val="-4"/>
          <w:sz w:val="26"/>
          <w:szCs w:val="26"/>
        </w:rPr>
        <w:t xml:space="preserve">  và trên ứng dụng của Báo tuổi trẻ</w:t>
      </w:r>
      <w:ins w:id="3534" w:author="Comverse" w:date="2013-09-30T16:07:00Z">
        <w:r w:rsidR="00F23C5A" w:rsidRPr="00F23C5A">
          <w:t xml:space="preserve"> </w:t>
        </w:r>
      </w:ins>
    </w:p>
    <w:p w:rsidR="004244C3" w:rsidRDefault="006818D8">
      <w:pPr>
        <w:pStyle w:val="ListParagraph"/>
        <w:spacing w:before="20" w:after="20" w:line="240" w:lineRule="auto"/>
        <w:ind w:left="567"/>
        <w:jc w:val="both"/>
        <w:rPr>
          <w:bCs/>
          <w:sz w:val="26"/>
          <w:szCs w:val="26"/>
        </w:rPr>
        <w:pPrChange w:id="3535" w:author="ThaoDH" w:date="2013-10-16T17:17:00Z">
          <w:pPr>
            <w:pStyle w:val="ListParagraph"/>
            <w:numPr>
              <w:numId w:val="56"/>
            </w:numPr>
            <w:spacing w:before="20" w:after="20" w:line="240" w:lineRule="auto"/>
            <w:ind w:left="1170" w:hanging="360"/>
            <w:jc w:val="both"/>
          </w:pPr>
        </w:pPrChange>
      </w:pPr>
      <w:ins w:id="3536" w:author="ThaoDH" w:date="2013-10-16T17:17:00Z">
        <w:r w:rsidRPr="00537EC7">
          <w:rPr>
            <w:rFonts w:cs="Times New Roman"/>
            <w:sz w:val="26"/>
            <w:szCs w:val="26"/>
          </w:rPr>
          <w:t xml:space="preserve">Elcom/Comverse: </w:t>
        </w:r>
        <w:r>
          <w:rPr>
            <w:rFonts w:cs="Times New Roman"/>
            <w:sz w:val="26"/>
            <w:szCs w:val="26"/>
          </w:rPr>
          <w:t xml:space="preserve">OK. </w:t>
        </w:r>
      </w:ins>
      <w:ins w:id="3537" w:author="Comverse" w:date="2013-09-30T16:07:00Z">
        <w:r w:rsidR="00F23C5A">
          <w:t>GGSN phai gui ra rating group va service identifying khac nhau de phan biet</w:t>
        </w:r>
        <w:r w:rsidR="00F23C5A" w:rsidRPr="00C42971">
          <w:t xml:space="preserve"> </w:t>
        </w:r>
        <w:r w:rsidR="00F23C5A">
          <w:t>biet AUT</w:t>
        </w:r>
      </w:ins>
    </w:p>
    <w:p w:rsidR="00AE1A72" w:rsidRPr="006818D8" w:rsidRDefault="00AE1A72" w:rsidP="005C0964">
      <w:pPr>
        <w:pStyle w:val="ListParagraph"/>
        <w:numPr>
          <w:ilvl w:val="0"/>
          <w:numId w:val="56"/>
        </w:numPr>
        <w:spacing w:before="20" w:after="20" w:line="240" w:lineRule="auto"/>
        <w:ind w:left="567" w:hanging="567"/>
        <w:jc w:val="both"/>
        <w:rPr>
          <w:ins w:id="3538" w:author="ThaoDH" w:date="2013-10-16T17:17:00Z"/>
          <w:bCs/>
          <w:sz w:val="26"/>
          <w:szCs w:val="26"/>
          <w:rPrChange w:id="3539" w:author="ThaoDH" w:date="2013-10-16T17:17:00Z">
            <w:rPr>
              <w:ins w:id="3540" w:author="ThaoDH" w:date="2013-10-16T17:17:00Z"/>
              <w:rFonts w:eastAsia="Times New Roman"/>
              <w:sz w:val="26"/>
              <w:szCs w:val="26"/>
            </w:rPr>
          </w:rPrChange>
        </w:rPr>
      </w:pPr>
      <w:r>
        <w:rPr>
          <w:rFonts w:eastAsia="Times New Roman"/>
          <w:sz w:val="26"/>
          <w:szCs w:val="26"/>
        </w:rPr>
        <w:t>Hiệu lực của gói cước: Có hiệu lực ngay sau khi đăng ký thành công và có hiệu lực trong  tháng dương lịch</w:t>
      </w:r>
    </w:p>
    <w:p w:rsidR="004244C3" w:rsidRDefault="006818D8">
      <w:pPr>
        <w:pStyle w:val="ListParagraph"/>
        <w:spacing w:before="20" w:after="20" w:line="240" w:lineRule="auto"/>
        <w:ind w:left="567"/>
        <w:jc w:val="both"/>
        <w:rPr>
          <w:bCs/>
          <w:sz w:val="26"/>
          <w:szCs w:val="26"/>
        </w:rPr>
        <w:pPrChange w:id="3541" w:author="ThaoDH" w:date="2013-10-16T17:17:00Z">
          <w:pPr>
            <w:pStyle w:val="ListParagraph"/>
            <w:numPr>
              <w:numId w:val="56"/>
            </w:numPr>
            <w:spacing w:before="20" w:after="20" w:line="240" w:lineRule="auto"/>
            <w:ind w:left="567" w:hanging="567"/>
            <w:jc w:val="both"/>
          </w:pPr>
        </w:pPrChange>
      </w:pPr>
      <w:ins w:id="3542" w:author="ThaoDH" w:date="2013-10-16T17:17:00Z">
        <w:r w:rsidRPr="00537EC7">
          <w:rPr>
            <w:rFonts w:cs="Times New Roman"/>
            <w:sz w:val="26"/>
            <w:szCs w:val="26"/>
          </w:rPr>
          <w:t xml:space="preserve">Elcom/Comverse: </w:t>
        </w:r>
        <w:r>
          <w:rPr>
            <w:rFonts w:cs="Times New Roman"/>
            <w:sz w:val="26"/>
            <w:szCs w:val="26"/>
          </w:rPr>
          <w:t>OK.</w:t>
        </w:r>
      </w:ins>
    </w:p>
    <w:p w:rsidR="00B33FE5" w:rsidRPr="00B33FE5" w:rsidRDefault="00B33FE5" w:rsidP="00B33FE5">
      <w:pPr>
        <w:rPr>
          <w:rFonts w:cs="Times New Roman"/>
          <w:b/>
        </w:rPr>
      </w:pPr>
    </w:p>
    <w:p w:rsidR="00B33FE5" w:rsidRPr="00B33FE5" w:rsidRDefault="00B33FE5" w:rsidP="00B33FE5">
      <w:pPr>
        <w:rPr>
          <w:rFonts w:cs="Times New Roman"/>
          <w:b/>
        </w:rPr>
      </w:pPr>
      <w:r w:rsidRPr="00B33FE5">
        <w:rPr>
          <w:rFonts w:cs="Times New Roman"/>
          <w:b/>
        </w:rPr>
        <w:t>2.16.3. Provisioning</w:t>
      </w:r>
    </w:p>
    <w:p w:rsidR="00B33FE5" w:rsidRDefault="00B33FE5" w:rsidP="00B33FE5">
      <w:pPr>
        <w:rPr>
          <w:rFonts w:cs="Times New Roman"/>
          <w:b/>
        </w:rPr>
      </w:pPr>
      <w:r w:rsidRPr="00B33FE5">
        <w:rPr>
          <w:rFonts w:cs="Times New Roman"/>
          <w:b/>
        </w:rPr>
        <w:t>2.16.3.1. Đăng ký</w:t>
      </w:r>
      <w:r w:rsidR="00EC0B9C">
        <w:rPr>
          <w:rFonts w:cs="Times New Roman"/>
          <w:b/>
        </w:rPr>
        <w:t>/ Gia hạn</w:t>
      </w:r>
    </w:p>
    <w:p w:rsidR="003D566D" w:rsidRPr="003D566D" w:rsidRDefault="00EC0B9C" w:rsidP="005C0964">
      <w:pPr>
        <w:pStyle w:val="ListParagraph"/>
        <w:numPr>
          <w:ilvl w:val="0"/>
          <w:numId w:val="56"/>
        </w:numPr>
        <w:spacing w:before="20" w:after="20" w:line="240" w:lineRule="auto"/>
        <w:ind w:left="567" w:hanging="567"/>
        <w:jc w:val="both"/>
        <w:rPr>
          <w:ins w:id="3543" w:author="ThaoDH" w:date="2013-10-16T17:18:00Z"/>
          <w:bCs/>
          <w:sz w:val="26"/>
          <w:szCs w:val="26"/>
          <w:rPrChange w:id="3544" w:author="ThaoDH" w:date="2013-10-16T17:18:00Z">
            <w:rPr>
              <w:ins w:id="3545" w:author="ThaoDH" w:date="2013-10-16T17:18:00Z"/>
              <w:rFonts w:eastAsia="Times New Roman"/>
              <w:sz w:val="26"/>
              <w:szCs w:val="26"/>
            </w:rPr>
          </w:rPrChange>
        </w:rPr>
      </w:pPr>
      <w:r>
        <w:rPr>
          <w:rFonts w:eastAsia="Times New Roman"/>
          <w:sz w:val="26"/>
          <w:szCs w:val="26"/>
        </w:rPr>
        <w:t>Đăng ký</w:t>
      </w:r>
      <w:r w:rsidR="00AE1A72">
        <w:rPr>
          <w:rFonts w:eastAsia="Times New Roman"/>
          <w:sz w:val="26"/>
          <w:szCs w:val="26"/>
        </w:rPr>
        <w:t xml:space="preserve"> gói cước: Có hiệu lực ngay sau khi đăng ký thành công và có hiệu lực </w:t>
      </w:r>
      <w:ins w:id="3546" w:author="ThaoDH" w:date="2013-10-04T15:03:00Z">
        <w:r w:rsidR="000C5BB5">
          <w:rPr>
            <w:rFonts w:eastAsia="Times New Roman"/>
            <w:sz w:val="26"/>
            <w:szCs w:val="26"/>
          </w:rPr>
          <w:t>từ thời điểm đăng kí.</w:t>
        </w:r>
      </w:ins>
    </w:p>
    <w:p w:rsidR="004244C3" w:rsidRPr="004244C3" w:rsidRDefault="003D566D">
      <w:pPr>
        <w:pStyle w:val="ListParagraph"/>
        <w:numPr>
          <w:ilvl w:val="0"/>
          <w:numId w:val="56"/>
        </w:numPr>
        <w:spacing w:before="20" w:after="20" w:line="240" w:lineRule="auto"/>
        <w:jc w:val="both"/>
        <w:rPr>
          <w:bCs/>
          <w:sz w:val="26"/>
          <w:szCs w:val="26"/>
          <w:rPrChange w:id="3547" w:author="ThaoDH" w:date="2013-10-16T17:18:00Z">
            <w:rPr/>
          </w:rPrChange>
        </w:rPr>
        <w:pPrChange w:id="3548" w:author="ThaoDH" w:date="2013-10-16T17:18:00Z">
          <w:pPr>
            <w:pStyle w:val="ListParagraph"/>
            <w:numPr>
              <w:numId w:val="56"/>
            </w:numPr>
            <w:spacing w:before="20" w:after="20" w:line="240" w:lineRule="auto"/>
            <w:ind w:left="567" w:hanging="567"/>
            <w:jc w:val="both"/>
          </w:pPr>
        </w:pPrChange>
      </w:pPr>
      <w:ins w:id="3549" w:author="ThaoDH" w:date="2013-10-16T17:18:00Z">
        <w:r w:rsidRPr="00537EC7">
          <w:rPr>
            <w:rFonts w:cs="Times New Roman"/>
            <w:sz w:val="26"/>
            <w:szCs w:val="26"/>
          </w:rPr>
          <w:t xml:space="preserve">Elcom/Comverse: </w:t>
        </w:r>
        <w:r>
          <w:rPr>
            <w:rFonts w:cs="Times New Roman"/>
            <w:sz w:val="26"/>
            <w:szCs w:val="26"/>
          </w:rPr>
          <w:t>OK.</w:t>
        </w:r>
      </w:ins>
    </w:p>
    <w:p w:rsidR="00EB2B94" w:rsidRPr="00EC0B9C" w:rsidRDefault="00EB2B94" w:rsidP="005C0964">
      <w:pPr>
        <w:pStyle w:val="ListParagraph"/>
        <w:numPr>
          <w:ilvl w:val="0"/>
          <w:numId w:val="56"/>
        </w:numPr>
        <w:spacing w:before="20" w:after="20" w:line="240" w:lineRule="auto"/>
        <w:ind w:left="567" w:hanging="567"/>
        <w:jc w:val="both"/>
        <w:rPr>
          <w:bCs/>
          <w:sz w:val="26"/>
          <w:szCs w:val="26"/>
        </w:rPr>
      </w:pPr>
      <w:r w:rsidRPr="00EC0B9C">
        <w:rPr>
          <w:sz w:val="26"/>
          <w:szCs w:val="26"/>
        </w:rPr>
        <w:t>Gia hạn gói cước: Sau khi hết hiệu lực, gói cước tự động.</w:t>
      </w:r>
    </w:p>
    <w:p w:rsidR="00AE1A72" w:rsidRPr="00B33FE5" w:rsidRDefault="00AE1A72" w:rsidP="00B33FE5">
      <w:pPr>
        <w:rPr>
          <w:rFonts w:cs="Times New Roman"/>
          <w:b/>
        </w:rPr>
      </w:pPr>
    </w:p>
    <w:p w:rsidR="00B33FE5" w:rsidRDefault="00B33FE5" w:rsidP="00B33FE5">
      <w:pPr>
        <w:rPr>
          <w:rFonts w:cs="Times New Roman"/>
          <w:b/>
        </w:rPr>
      </w:pPr>
      <w:r w:rsidRPr="00B33FE5">
        <w:rPr>
          <w:rFonts w:cs="Times New Roman"/>
          <w:b/>
        </w:rPr>
        <w:t>2.16.3.2. Hủy gói</w:t>
      </w:r>
    </w:p>
    <w:p w:rsidR="00EC0B9C" w:rsidRDefault="004C2382" w:rsidP="00B33FE5">
      <w:pPr>
        <w:rPr>
          <w:ins w:id="3550" w:author="ThaoDH" w:date="2013-10-16T17:18:00Z"/>
          <w:rFonts w:cs="Times New Roman"/>
        </w:rPr>
      </w:pPr>
      <w:r w:rsidRPr="004C2382">
        <w:rPr>
          <w:rFonts w:cs="Times New Roman"/>
        </w:rPr>
        <w:t>Hiệu lực từ thời điểm hủy gói</w:t>
      </w:r>
      <w:r>
        <w:rPr>
          <w:rFonts w:cs="Times New Roman"/>
        </w:rPr>
        <w:t>, khách hàng vẫn phải trả cước gói trong tháng thực hiện hủy gói.</w:t>
      </w:r>
    </w:p>
    <w:p w:rsidR="003D566D" w:rsidRPr="000B4B57" w:rsidRDefault="003D566D" w:rsidP="003D566D">
      <w:pPr>
        <w:pStyle w:val="ListParagraph"/>
        <w:spacing w:before="20" w:after="20" w:line="240" w:lineRule="auto"/>
        <w:ind w:left="567"/>
        <w:jc w:val="both"/>
        <w:rPr>
          <w:ins w:id="3551" w:author="ThaoDH" w:date="2013-10-16T17:18:00Z"/>
          <w:bCs/>
          <w:sz w:val="26"/>
          <w:szCs w:val="26"/>
        </w:rPr>
      </w:pPr>
      <w:ins w:id="3552" w:author="ThaoDH" w:date="2013-10-16T17:18:00Z">
        <w:r w:rsidRPr="00537EC7">
          <w:rPr>
            <w:rFonts w:cs="Times New Roman"/>
            <w:sz w:val="26"/>
            <w:szCs w:val="26"/>
          </w:rPr>
          <w:t xml:space="preserve">Elcom/Comverse: </w:t>
        </w:r>
        <w:r>
          <w:rPr>
            <w:rFonts w:cs="Times New Roman"/>
            <w:sz w:val="26"/>
            <w:szCs w:val="26"/>
          </w:rPr>
          <w:t>OK.</w:t>
        </w:r>
      </w:ins>
    </w:p>
    <w:p w:rsidR="003D566D" w:rsidRPr="004C2382" w:rsidRDefault="003D566D" w:rsidP="00B33FE5">
      <w:pPr>
        <w:rPr>
          <w:rFonts w:cs="Times New Roman"/>
        </w:rPr>
      </w:pPr>
    </w:p>
    <w:p w:rsidR="00B33FE5" w:rsidRDefault="00B33FE5" w:rsidP="00B33FE5">
      <w:pPr>
        <w:rPr>
          <w:rFonts w:cs="Times New Roman"/>
          <w:b/>
        </w:rPr>
      </w:pPr>
      <w:r w:rsidRPr="00B33FE5">
        <w:rPr>
          <w:rFonts w:cs="Times New Roman"/>
          <w:b/>
        </w:rPr>
        <w:t>2.16.4. Tương tác các gói</w:t>
      </w:r>
    </w:p>
    <w:p w:rsidR="00EB2B94" w:rsidRDefault="00E12283" w:rsidP="00EB2B94">
      <w:pPr>
        <w:rPr>
          <w:ins w:id="3553" w:author="ThaoDH" w:date="2013-10-16T17:18:00Z"/>
        </w:rPr>
      </w:pPr>
      <w:ins w:id="3554" w:author="ThaoDH" w:date="2013-10-02T17:53:00Z">
        <w:r>
          <w:t xml:space="preserve">Nếu khách hàng sử dụng các gói khuyến mại có data khác thì lưu lượng từ gói báo tuổi trẻ sẽ không ăn vào các lưu lượng khuyến mại này </w:t>
        </w:r>
      </w:ins>
    </w:p>
    <w:p w:rsidR="003D566D" w:rsidRPr="000B4B57" w:rsidRDefault="003D566D" w:rsidP="003D566D">
      <w:pPr>
        <w:pStyle w:val="ListParagraph"/>
        <w:spacing w:before="20" w:after="20" w:line="240" w:lineRule="auto"/>
        <w:ind w:left="567"/>
        <w:jc w:val="both"/>
        <w:rPr>
          <w:ins w:id="3555" w:author="ThaoDH" w:date="2013-10-16T17:18:00Z"/>
          <w:bCs/>
          <w:sz w:val="26"/>
          <w:szCs w:val="26"/>
        </w:rPr>
      </w:pPr>
      <w:ins w:id="3556" w:author="ThaoDH" w:date="2013-10-16T17:18:00Z">
        <w:r w:rsidRPr="00537EC7">
          <w:rPr>
            <w:rFonts w:cs="Times New Roman"/>
            <w:sz w:val="26"/>
            <w:szCs w:val="26"/>
          </w:rPr>
          <w:t xml:space="preserve">Elcom/Comverse: </w:t>
        </w:r>
        <w:r>
          <w:rPr>
            <w:rFonts w:cs="Times New Roman"/>
            <w:sz w:val="26"/>
            <w:szCs w:val="26"/>
          </w:rPr>
          <w:t>OK.</w:t>
        </w:r>
      </w:ins>
    </w:p>
    <w:p w:rsidR="003D566D" w:rsidRPr="00B33FE5" w:rsidRDefault="003D566D" w:rsidP="00EB2B94"/>
    <w:p w:rsidR="00F56A68" w:rsidRDefault="00F56A68" w:rsidP="005C0964">
      <w:pPr>
        <w:pStyle w:val="NormalWeb"/>
        <w:numPr>
          <w:ilvl w:val="0"/>
          <w:numId w:val="9"/>
        </w:numPr>
        <w:ind w:hanging="720"/>
        <w:jc w:val="both"/>
        <w:outlineLvl w:val="1"/>
        <w:rPr>
          <w:b/>
          <w:bCs/>
        </w:rPr>
      </w:pPr>
      <w:bookmarkStart w:id="3557" w:name="_Toc369791816"/>
      <w:r w:rsidRPr="00F56A68">
        <w:rPr>
          <w:b/>
          <w:bCs/>
        </w:rPr>
        <w:t>Goi X10 cho thue bao MAX, MAXS, MAX70</w:t>
      </w:r>
      <w:bookmarkEnd w:id="3557"/>
    </w:p>
    <w:p w:rsidR="00B33FE5" w:rsidRDefault="00B33FE5" w:rsidP="00B33FE5">
      <w:pPr>
        <w:ind w:left="360"/>
        <w:rPr>
          <w:rFonts w:cs="Times New Roman"/>
          <w:b/>
          <w:bCs/>
        </w:rPr>
      </w:pPr>
      <w:r w:rsidRPr="00B0721B">
        <w:rPr>
          <w:rFonts w:cs="Times New Roman"/>
          <w:b/>
          <w:bCs/>
        </w:rPr>
        <w:t>2.1</w:t>
      </w:r>
      <w:r w:rsidR="00B0721B" w:rsidRPr="00B0721B">
        <w:rPr>
          <w:rFonts w:cs="Times New Roman"/>
          <w:b/>
          <w:bCs/>
        </w:rPr>
        <w:t>7</w:t>
      </w:r>
      <w:r w:rsidRPr="00B0721B">
        <w:rPr>
          <w:rFonts w:cs="Times New Roman"/>
          <w:b/>
          <w:bCs/>
        </w:rPr>
        <w:t>.1. Nội dung</w:t>
      </w:r>
    </w:p>
    <w:p w:rsidR="00B0721B" w:rsidRPr="00B0721B" w:rsidRDefault="00B0721B" w:rsidP="00B33FE5">
      <w:pPr>
        <w:ind w:left="360"/>
        <w:rPr>
          <w:rFonts w:cs="Times New Roman"/>
          <w:bCs/>
        </w:rPr>
      </w:pPr>
      <w:r w:rsidRPr="00B0721B">
        <w:rPr>
          <w:rFonts w:cs="Times New Roman"/>
          <w:bCs/>
        </w:rPr>
        <w:t xml:space="preserve">Là gói cước đăng ký thêm để tăng dung lượng miễn phí ở tốc độ cao khi thuê bao đang sử dụng các gói </w:t>
      </w:r>
      <w:r w:rsidRPr="00B0721B">
        <w:rPr>
          <w:bCs/>
        </w:rPr>
        <w:t>MAX,</w:t>
      </w:r>
      <w:ins w:id="3558" w:author="ThaoDH" w:date="2013-10-04T15:04:00Z">
        <w:r w:rsidR="000C5BB5">
          <w:rPr>
            <w:bCs/>
          </w:rPr>
          <w:t xml:space="preserve"> </w:t>
        </w:r>
      </w:ins>
      <w:del w:id="3559" w:author="ThaoDH" w:date="2013-10-04T15:04:00Z">
        <w:r w:rsidRPr="00B0721B" w:rsidDel="000C5BB5">
          <w:rPr>
            <w:bCs/>
          </w:rPr>
          <w:delText>,</w:delText>
        </w:r>
      </w:del>
      <w:r w:rsidRPr="00B0721B">
        <w:rPr>
          <w:bCs/>
        </w:rPr>
        <w:t xml:space="preserve"> MAX70</w:t>
      </w:r>
      <w:ins w:id="3560" w:author="Comverse" w:date="2013-09-30T16:09:00Z">
        <w:r w:rsidR="000C045F">
          <w:rPr>
            <w:bCs/>
          </w:rPr>
          <w:t xml:space="preserve"> </w:t>
        </w:r>
      </w:ins>
    </w:p>
    <w:p w:rsidR="00B33FE5" w:rsidRDefault="00B33FE5" w:rsidP="00B33FE5">
      <w:pPr>
        <w:ind w:left="360"/>
        <w:rPr>
          <w:rFonts w:cs="Times New Roman"/>
          <w:b/>
          <w:bCs/>
        </w:rPr>
      </w:pPr>
      <w:r w:rsidRPr="00B0721B">
        <w:rPr>
          <w:rFonts w:cs="Times New Roman"/>
          <w:b/>
          <w:bCs/>
        </w:rPr>
        <w:t>2.1</w:t>
      </w:r>
      <w:r w:rsidR="00B0721B" w:rsidRPr="00B0721B">
        <w:rPr>
          <w:rFonts w:cs="Times New Roman"/>
          <w:b/>
          <w:bCs/>
        </w:rPr>
        <w:t>7</w:t>
      </w:r>
      <w:r w:rsidRPr="00B0721B">
        <w:rPr>
          <w:rFonts w:cs="Times New Roman"/>
          <w:b/>
          <w:bCs/>
        </w:rPr>
        <w:t>.2. Bảng cước/Khuyến mại</w:t>
      </w:r>
    </w:p>
    <w:p w:rsidR="00E407D4" w:rsidRDefault="00E407D4" w:rsidP="00B33FE5">
      <w:pPr>
        <w:ind w:left="360"/>
        <w:rPr>
          <w:rFonts w:cs="Times New Roman"/>
          <w:bCs/>
        </w:rPr>
      </w:pPr>
      <w:r>
        <w:rPr>
          <w:rFonts w:cs="Times New Roman"/>
          <w:bCs/>
        </w:rPr>
        <w:t xml:space="preserve">- </w:t>
      </w:r>
      <w:r w:rsidRPr="00E407D4">
        <w:rPr>
          <w:rFonts w:cs="Times New Roman"/>
          <w:bCs/>
        </w:rPr>
        <w:t>Giá gói: 10.000 VNĐ</w:t>
      </w:r>
      <w:r>
        <w:rPr>
          <w:rFonts w:cs="Times New Roman"/>
          <w:bCs/>
        </w:rPr>
        <w:t xml:space="preserve"> (bao gồm VAT)</w:t>
      </w:r>
    </w:p>
    <w:p w:rsidR="00E407D4" w:rsidRDefault="00E407D4" w:rsidP="00B33FE5">
      <w:pPr>
        <w:ind w:left="360"/>
        <w:rPr>
          <w:rFonts w:cs="Times New Roman"/>
          <w:bCs/>
        </w:rPr>
      </w:pPr>
      <w:r>
        <w:rPr>
          <w:rFonts w:cs="Times New Roman"/>
          <w:bCs/>
        </w:rPr>
        <w:t>- Dung lượng miễn phí: 300MB</w:t>
      </w:r>
    </w:p>
    <w:p w:rsidR="00B50B14" w:rsidRDefault="00B50B14" w:rsidP="00B33FE5">
      <w:pPr>
        <w:ind w:left="360"/>
        <w:rPr>
          <w:bCs/>
        </w:rPr>
      </w:pPr>
      <w:r>
        <w:rPr>
          <w:rFonts w:cs="Times New Roman"/>
          <w:bCs/>
        </w:rPr>
        <w:t xml:space="preserve">- Thời hạn sử dụng gói X10: Hết dung lượng miễn phí hoặc theo thời hạn gói </w:t>
      </w:r>
      <w:r w:rsidRPr="00B0721B">
        <w:rPr>
          <w:bCs/>
        </w:rPr>
        <w:t>MAX, MAXS, MAX70</w:t>
      </w:r>
      <w:r>
        <w:rPr>
          <w:bCs/>
        </w:rPr>
        <w:t xml:space="preserve"> trong tháng;</w:t>
      </w:r>
    </w:p>
    <w:p w:rsidR="00E407D4" w:rsidRDefault="00B50B14" w:rsidP="00B33FE5">
      <w:pPr>
        <w:ind w:left="360"/>
        <w:rPr>
          <w:ins w:id="3561" w:author="Comverse" w:date="2013-09-30T16:14:00Z"/>
          <w:rFonts w:cs="Times New Roman"/>
          <w:bCs/>
        </w:rPr>
      </w:pPr>
      <w:r>
        <w:rPr>
          <w:rFonts w:cs="Times New Roman"/>
          <w:bCs/>
        </w:rPr>
        <w:t>- Không gia hạn tự động</w:t>
      </w:r>
    </w:p>
    <w:p w:rsidR="004244C3" w:rsidRDefault="003D566D">
      <w:pPr>
        <w:pStyle w:val="ListParagraph"/>
        <w:spacing w:before="20" w:after="20" w:line="240" w:lineRule="auto"/>
        <w:ind w:left="567"/>
        <w:jc w:val="both"/>
        <w:rPr>
          <w:rFonts w:cs="Times New Roman"/>
          <w:bCs/>
        </w:rPr>
        <w:pPrChange w:id="3562" w:author="ThaoDH" w:date="2013-10-16T17:19:00Z">
          <w:pPr>
            <w:ind w:left="360"/>
          </w:pPr>
        </w:pPrChange>
      </w:pPr>
      <w:ins w:id="3563" w:author="ThaoDH" w:date="2013-10-16T17:19:00Z">
        <w:r w:rsidRPr="00537EC7">
          <w:rPr>
            <w:rFonts w:cs="Times New Roman"/>
            <w:sz w:val="26"/>
            <w:szCs w:val="26"/>
          </w:rPr>
          <w:lastRenderedPageBreak/>
          <w:t xml:space="preserve">Elcom/Comverse: </w:t>
        </w:r>
        <w:r>
          <w:rPr>
            <w:rFonts w:cs="Times New Roman"/>
            <w:sz w:val="26"/>
            <w:szCs w:val="26"/>
          </w:rPr>
          <w:t>OK.</w:t>
        </w:r>
      </w:ins>
      <w:ins w:id="3564" w:author="Comverse" w:date="2013-09-30T16:14:00Z">
        <w:r w:rsidR="000C045F">
          <w:rPr>
            <w:rFonts w:cs="Times New Roman"/>
            <w:bCs/>
          </w:rPr>
          <w:t xml:space="preserve">SO Unitpack, RC=10.000 va data award=300MB, </w:t>
        </w:r>
      </w:ins>
      <w:ins w:id="3565" w:author="Comverse" w:date="2013-09-30T16:15:00Z">
        <w:r w:rsidR="00BC233D">
          <w:rPr>
            <w:rFonts w:cs="Times New Roman"/>
            <w:bCs/>
          </w:rPr>
          <w:t>expiration date</w:t>
        </w:r>
      </w:ins>
      <w:ins w:id="3566" w:author="Comverse" w:date="2013-09-30T16:16:00Z">
        <w:r w:rsidR="00BC233D">
          <w:rPr>
            <w:rFonts w:cs="Times New Roman"/>
            <w:bCs/>
          </w:rPr>
          <w:t>:</w:t>
        </w:r>
      </w:ins>
      <w:ins w:id="3567" w:author="Comverse" w:date="2013-09-30T16:15:00Z">
        <w:r w:rsidR="000C045F">
          <w:rPr>
            <w:rFonts w:cs="Times New Roman"/>
            <w:bCs/>
          </w:rPr>
          <w:t xml:space="preserve"> </w:t>
        </w:r>
      </w:ins>
      <w:ins w:id="3568" w:author="Comverse" w:date="2013-09-30T16:16:00Z">
        <w:r w:rsidR="00BC233D">
          <w:rPr>
            <w:rFonts w:cs="Times New Roman"/>
            <w:bCs/>
          </w:rPr>
          <w:t>phu thuoc</w:t>
        </w:r>
      </w:ins>
      <w:ins w:id="3569" w:author="Comverse" w:date="2013-09-30T16:15:00Z">
        <w:r w:rsidR="000C045F">
          <w:rPr>
            <w:rFonts w:cs="Times New Roman"/>
            <w:bCs/>
          </w:rPr>
          <w:t xml:space="preserve"> balance expire</w:t>
        </w:r>
      </w:ins>
    </w:p>
    <w:p w:rsidR="00B33FE5" w:rsidRPr="00B0721B" w:rsidRDefault="00B0721B" w:rsidP="00B33FE5">
      <w:pPr>
        <w:ind w:left="360"/>
        <w:rPr>
          <w:rFonts w:cs="Times New Roman"/>
          <w:b/>
          <w:bCs/>
        </w:rPr>
      </w:pPr>
      <w:r w:rsidRPr="00B0721B">
        <w:rPr>
          <w:rFonts w:cs="Times New Roman"/>
          <w:b/>
          <w:bCs/>
        </w:rPr>
        <w:t>2.17</w:t>
      </w:r>
      <w:r w:rsidR="00B33FE5" w:rsidRPr="00B0721B">
        <w:rPr>
          <w:rFonts w:cs="Times New Roman"/>
          <w:b/>
          <w:bCs/>
        </w:rPr>
        <w:t>.3. Provisioning</w:t>
      </w:r>
    </w:p>
    <w:p w:rsidR="00B33FE5" w:rsidRDefault="00B0721B" w:rsidP="00B33FE5">
      <w:pPr>
        <w:ind w:left="360"/>
        <w:rPr>
          <w:rFonts w:cs="Times New Roman"/>
          <w:b/>
          <w:bCs/>
        </w:rPr>
      </w:pPr>
      <w:r w:rsidRPr="00B0721B">
        <w:rPr>
          <w:rFonts w:cs="Times New Roman"/>
          <w:b/>
          <w:bCs/>
        </w:rPr>
        <w:t>2.17</w:t>
      </w:r>
      <w:r w:rsidR="00B33FE5" w:rsidRPr="00B0721B">
        <w:rPr>
          <w:rFonts w:cs="Times New Roman"/>
          <w:b/>
          <w:bCs/>
        </w:rPr>
        <w:t>.3.1. Đăng ký</w:t>
      </w:r>
    </w:p>
    <w:p w:rsidR="00B50B14" w:rsidRPr="00B50B14" w:rsidRDefault="00B50B14" w:rsidP="00B50B14">
      <w:pPr>
        <w:ind w:left="360"/>
        <w:rPr>
          <w:rFonts w:cs="Times New Roman"/>
          <w:bCs/>
        </w:rPr>
      </w:pPr>
      <w:r w:rsidRPr="00B50B14">
        <w:rPr>
          <w:rFonts w:cs="Times New Roman"/>
          <w:bCs/>
        </w:rPr>
        <w:t xml:space="preserve">- </w:t>
      </w:r>
      <w:r>
        <w:rPr>
          <w:rFonts w:cs="Times New Roman"/>
          <w:bCs/>
        </w:rPr>
        <w:t xml:space="preserve"> </w:t>
      </w:r>
      <w:r w:rsidRPr="00B50B14">
        <w:rPr>
          <w:rFonts w:cs="Times New Roman"/>
          <w:bCs/>
        </w:rPr>
        <w:t>Hiệu lực ngay tại thời điểm đăng ký</w:t>
      </w:r>
    </w:p>
    <w:p w:rsidR="00B50B14" w:rsidRPr="00B50B14" w:rsidRDefault="00B50B14" w:rsidP="00B50B14">
      <w:pPr>
        <w:ind w:left="360"/>
        <w:rPr>
          <w:bCs/>
        </w:rPr>
      </w:pPr>
      <w:r w:rsidRPr="00B50B14">
        <w:rPr>
          <w:rFonts w:cs="Times New Roman"/>
          <w:bCs/>
        </w:rPr>
        <w:t xml:space="preserve">-  Thời hạn sử dụng gói X10: Hết dung lượng miễn phí hoặc theo thời hạn gói </w:t>
      </w:r>
      <w:r w:rsidRPr="00B50B14">
        <w:rPr>
          <w:bCs/>
        </w:rPr>
        <w:t>MAX, MAXS, MAX70 trong tháng;</w:t>
      </w:r>
    </w:p>
    <w:p w:rsidR="00B50B14" w:rsidRDefault="00B50B14" w:rsidP="008602AE">
      <w:pPr>
        <w:ind w:left="360"/>
        <w:rPr>
          <w:ins w:id="3570" w:author="ThaoDH" w:date="2013-10-16T17:20:00Z"/>
          <w:rFonts w:cs="Times New Roman"/>
          <w:bCs/>
        </w:rPr>
      </w:pPr>
      <w:r w:rsidRPr="00B50B14">
        <w:rPr>
          <w:rFonts w:cs="Times New Roman"/>
          <w:bCs/>
        </w:rPr>
        <w:t>- Không gia hạn tự động</w:t>
      </w:r>
    </w:p>
    <w:p w:rsidR="003E5904" w:rsidRPr="00B0721B" w:rsidRDefault="003E5904" w:rsidP="008602AE">
      <w:pPr>
        <w:ind w:left="360"/>
        <w:rPr>
          <w:rFonts w:cs="Times New Roman"/>
          <w:b/>
          <w:bCs/>
        </w:rPr>
      </w:pPr>
      <w:ins w:id="3571" w:author="ThaoDH" w:date="2013-10-16T17:20:00Z">
        <w:r w:rsidRPr="00537EC7">
          <w:rPr>
            <w:rFonts w:cs="Times New Roman"/>
            <w:sz w:val="26"/>
            <w:szCs w:val="26"/>
          </w:rPr>
          <w:t xml:space="preserve">Elcom/Comverse: </w:t>
        </w:r>
        <w:r>
          <w:rPr>
            <w:rFonts w:cs="Times New Roman"/>
            <w:sz w:val="26"/>
            <w:szCs w:val="26"/>
          </w:rPr>
          <w:t>OK.</w:t>
        </w:r>
      </w:ins>
    </w:p>
    <w:p w:rsidR="00B33FE5" w:rsidRDefault="00B0721B" w:rsidP="00B33FE5">
      <w:pPr>
        <w:ind w:left="360"/>
        <w:rPr>
          <w:rFonts w:cs="Times New Roman"/>
          <w:b/>
          <w:bCs/>
        </w:rPr>
      </w:pPr>
      <w:r w:rsidRPr="00B0721B">
        <w:rPr>
          <w:rFonts w:cs="Times New Roman"/>
          <w:b/>
          <w:bCs/>
        </w:rPr>
        <w:t>2.17</w:t>
      </w:r>
      <w:r w:rsidR="00B33FE5" w:rsidRPr="00B0721B">
        <w:rPr>
          <w:rFonts w:cs="Times New Roman"/>
          <w:b/>
          <w:bCs/>
        </w:rPr>
        <w:t>.3.2. Hủy gói</w:t>
      </w:r>
    </w:p>
    <w:p w:rsidR="008602AE" w:rsidRDefault="008602AE" w:rsidP="008602AE">
      <w:pPr>
        <w:ind w:left="360"/>
        <w:rPr>
          <w:ins w:id="3572" w:author="ThaoDH" w:date="2013-10-16T17:21:00Z"/>
          <w:rFonts w:cs="Times New Roman"/>
          <w:bCs/>
        </w:rPr>
      </w:pPr>
      <w:r>
        <w:rPr>
          <w:rFonts w:cs="Times New Roman"/>
          <w:bCs/>
        </w:rPr>
        <w:t xml:space="preserve">- </w:t>
      </w:r>
      <w:r w:rsidR="00B50B14">
        <w:rPr>
          <w:rFonts w:cs="Times New Roman"/>
          <w:bCs/>
        </w:rPr>
        <w:t>Hủy gói: Hiệu lực ngay sau khi hủy. Dung lượng miễn phí trong gói X10 bị hủy khi hủy gói.</w:t>
      </w:r>
    </w:p>
    <w:p w:rsidR="003E5904" w:rsidRPr="00B0721B" w:rsidRDefault="003E5904" w:rsidP="003E5904">
      <w:pPr>
        <w:ind w:left="360"/>
        <w:rPr>
          <w:ins w:id="3573" w:author="ThaoDH" w:date="2013-10-16T17:21:00Z"/>
          <w:rFonts w:cs="Times New Roman"/>
          <w:b/>
          <w:bCs/>
        </w:rPr>
      </w:pPr>
      <w:ins w:id="3574" w:author="ThaoDH" w:date="2013-10-16T17:21:00Z">
        <w:r w:rsidRPr="00537EC7">
          <w:rPr>
            <w:rFonts w:cs="Times New Roman"/>
            <w:sz w:val="26"/>
            <w:szCs w:val="26"/>
          </w:rPr>
          <w:t xml:space="preserve">Elcom/Comverse: </w:t>
        </w:r>
      </w:ins>
      <w:ins w:id="3575" w:author="ThaoDH" w:date="2013-10-16T17:22:00Z">
        <w:r>
          <w:rPr>
            <w:rFonts w:cs="Times New Roman"/>
            <w:sz w:val="26"/>
            <w:szCs w:val="26"/>
          </w:rPr>
          <w:t xml:space="preserve">OK. </w:t>
        </w:r>
      </w:ins>
      <w:ins w:id="3576" w:author="ThaoDH" w:date="2013-10-16T17:21:00Z">
        <w:r>
          <w:rPr>
            <w:rFonts w:cs="Times New Roman"/>
            <w:sz w:val="26"/>
            <w:szCs w:val="26"/>
          </w:rPr>
          <w:t xml:space="preserve">Hệ thống provisioning </w:t>
        </w:r>
      </w:ins>
      <w:ins w:id="3577" w:author="ThaoDH" w:date="2013-10-16T17:22:00Z">
        <w:r>
          <w:rPr>
            <w:rFonts w:cs="Times New Roman"/>
            <w:sz w:val="26"/>
            <w:szCs w:val="26"/>
          </w:rPr>
          <w:t xml:space="preserve">của VNP cần </w:t>
        </w:r>
      </w:ins>
      <w:ins w:id="3578" w:author="ThaoDH" w:date="2013-10-16T17:21:00Z">
        <w:r>
          <w:rPr>
            <w:rFonts w:cs="Times New Roman"/>
            <w:sz w:val="26"/>
            <w:szCs w:val="26"/>
          </w:rPr>
          <w:t xml:space="preserve">reset balance data </w:t>
        </w:r>
      </w:ins>
      <w:ins w:id="3579" w:author="ThaoDH" w:date="2013-10-16T17:22:00Z">
        <w:r>
          <w:rPr>
            <w:rFonts w:cs="Times New Roman"/>
            <w:sz w:val="26"/>
            <w:szCs w:val="26"/>
          </w:rPr>
          <w:t>khi hủy gói</w:t>
        </w:r>
      </w:ins>
    </w:p>
    <w:p w:rsidR="003E5904" w:rsidRDefault="003E5904" w:rsidP="008602AE">
      <w:pPr>
        <w:ind w:left="360"/>
        <w:rPr>
          <w:rFonts w:cs="Times New Roman"/>
          <w:bCs/>
        </w:rPr>
      </w:pPr>
    </w:p>
    <w:p w:rsidR="005A0598" w:rsidRDefault="008602AE" w:rsidP="008602AE">
      <w:pPr>
        <w:ind w:left="360"/>
        <w:rPr>
          <w:ins w:id="3580" w:author="ThaoDH" w:date="2013-10-16T17:22:00Z"/>
          <w:rFonts w:cs="Times New Roman"/>
          <w:sz w:val="26"/>
          <w:szCs w:val="26"/>
        </w:rPr>
      </w:pPr>
      <w:r>
        <w:rPr>
          <w:rFonts w:cs="Times New Roman"/>
          <w:bCs/>
        </w:rPr>
        <w:t xml:space="preserve">- </w:t>
      </w:r>
      <w:r w:rsidR="00B50B14" w:rsidRPr="00B50B14">
        <w:rPr>
          <w:rFonts w:cs="Times New Roman"/>
          <w:bCs/>
        </w:rPr>
        <w:t xml:space="preserve">Thời hạn sử dụng gói X10: </w:t>
      </w:r>
      <w:r w:rsidR="00B50B14">
        <w:rPr>
          <w:rFonts w:cs="Times New Roman"/>
          <w:bCs/>
        </w:rPr>
        <w:t>T</w:t>
      </w:r>
      <w:r w:rsidR="00B50B14" w:rsidRPr="00B50B14">
        <w:rPr>
          <w:rFonts w:cs="Times New Roman"/>
          <w:bCs/>
        </w:rPr>
        <w:t>heo thời hạn gói</w:t>
      </w:r>
      <w:r w:rsidR="00B50B14">
        <w:rPr>
          <w:rFonts w:cs="Times New Roman"/>
          <w:bCs/>
        </w:rPr>
        <w:t xml:space="preserve"> chính</w:t>
      </w:r>
      <w:r w:rsidR="00B50B14" w:rsidRPr="00B50B14">
        <w:rPr>
          <w:rFonts w:cs="Times New Roman"/>
          <w:bCs/>
        </w:rPr>
        <w:t xml:space="preserve"> </w:t>
      </w:r>
      <w:r w:rsidR="00B50B14" w:rsidRPr="00B50B14">
        <w:rPr>
          <w:bCs/>
        </w:rPr>
        <w:t>MAX, MAXS, MAX70 trong tháng</w:t>
      </w:r>
      <w:r w:rsidR="00B50B14">
        <w:rPr>
          <w:bCs/>
        </w:rPr>
        <w:t>. Nếu gói chính hết hạn thì gói X10 tự động hết hạn</w:t>
      </w:r>
      <w:ins w:id="3581" w:author="ThaoDH" w:date="2013-10-16T17:22:00Z">
        <w:r w:rsidR="005A0598" w:rsidRPr="005A0598">
          <w:rPr>
            <w:rFonts w:cs="Times New Roman"/>
            <w:sz w:val="26"/>
            <w:szCs w:val="26"/>
          </w:rPr>
          <w:t xml:space="preserve"> </w:t>
        </w:r>
      </w:ins>
    </w:p>
    <w:p w:rsidR="00B50B14" w:rsidRPr="008602AE" w:rsidDel="005A0598" w:rsidRDefault="005A0598" w:rsidP="008602AE">
      <w:pPr>
        <w:ind w:left="360"/>
        <w:rPr>
          <w:del w:id="3582" w:author="ThaoDH" w:date="2013-10-16T17:22:00Z"/>
          <w:rFonts w:cs="Times New Roman"/>
          <w:bCs/>
        </w:rPr>
      </w:pPr>
      <w:ins w:id="3583" w:author="ThaoDH" w:date="2013-10-16T17:22:00Z">
        <w:r w:rsidRPr="00537EC7">
          <w:rPr>
            <w:rFonts w:cs="Times New Roman"/>
            <w:sz w:val="26"/>
            <w:szCs w:val="26"/>
          </w:rPr>
          <w:t xml:space="preserve">Elcom/Comverse: </w:t>
        </w:r>
        <w:r>
          <w:rPr>
            <w:rFonts w:cs="Times New Roman"/>
            <w:sz w:val="26"/>
            <w:szCs w:val="26"/>
          </w:rPr>
          <w:t>OK</w:t>
        </w:r>
        <w:r w:rsidDel="005A0598">
          <w:rPr>
            <w:bCs/>
          </w:rPr>
          <w:t xml:space="preserve"> </w:t>
        </w:r>
      </w:ins>
    </w:p>
    <w:p w:rsidR="00B33FE5" w:rsidRPr="00B0721B" w:rsidRDefault="00B33FE5" w:rsidP="00B33FE5">
      <w:pPr>
        <w:ind w:left="360"/>
        <w:rPr>
          <w:rFonts w:cs="Times New Roman"/>
          <w:b/>
          <w:bCs/>
        </w:rPr>
      </w:pPr>
      <w:r w:rsidRPr="00B0721B">
        <w:rPr>
          <w:rFonts w:cs="Times New Roman"/>
          <w:b/>
          <w:bCs/>
        </w:rPr>
        <w:t>2.1</w:t>
      </w:r>
      <w:r w:rsidR="00B0721B" w:rsidRPr="00B0721B">
        <w:rPr>
          <w:rFonts w:cs="Times New Roman"/>
          <w:b/>
          <w:bCs/>
        </w:rPr>
        <w:t>7</w:t>
      </w:r>
      <w:r w:rsidRPr="00B0721B">
        <w:rPr>
          <w:rFonts w:cs="Times New Roman"/>
          <w:b/>
          <w:bCs/>
        </w:rPr>
        <w:t>.4. Tương tác các gói</w:t>
      </w:r>
    </w:p>
    <w:p w:rsidR="00F56A68" w:rsidRDefault="008602AE" w:rsidP="00F56A68">
      <w:pPr>
        <w:pStyle w:val="ListParagraph"/>
        <w:rPr>
          <w:ins w:id="3584" w:author="ThaoDH" w:date="2013-10-16T17:23:00Z"/>
          <w:rFonts w:cs="Times New Roman"/>
          <w:bCs/>
        </w:rPr>
      </w:pPr>
      <w:r>
        <w:rPr>
          <w:rFonts w:cs="Times New Roman"/>
          <w:bCs/>
        </w:rPr>
        <w:t xml:space="preserve">- </w:t>
      </w:r>
      <w:r w:rsidRPr="008602AE">
        <w:rPr>
          <w:rFonts w:cs="Times New Roman"/>
          <w:bCs/>
        </w:rPr>
        <w:t>Chỉ cho phép đăng ký khi thuê bao đang dùng gói MAX, MAXS, MAX70</w:t>
      </w:r>
      <w:r>
        <w:rPr>
          <w:rFonts w:cs="Times New Roman"/>
          <w:bCs/>
        </w:rPr>
        <w:t>.</w:t>
      </w:r>
      <w:r w:rsidRPr="008602AE">
        <w:rPr>
          <w:rFonts w:cs="Times New Roman"/>
          <w:bCs/>
        </w:rPr>
        <w:t xml:space="preserve"> </w:t>
      </w:r>
    </w:p>
    <w:p w:rsidR="004244C3" w:rsidRDefault="00263778">
      <w:pPr>
        <w:rPr>
          <w:rFonts w:cs="Times New Roman"/>
          <w:bCs/>
        </w:rPr>
        <w:pPrChange w:id="3585" w:author="ThaoDH" w:date="2013-10-16T17:24:00Z">
          <w:pPr>
            <w:pStyle w:val="ListParagraph"/>
          </w:pPr>
        </w:pPrChange>
      </w:pPr>
      <w:ins w:id="3586" w:author="ThaoDH" w:date="2013-10-16T17:24:00Z">
        <w:r w:rsidRPr="00537EC7">
          <w:rPr>
            <w:rFonts w:cs="Times New Roman"/>
            <w:sz w:val="26"/>
            <w:szCs w:val="26"/>
          </w:rPr>
          <w:t>Elcom/Comverse:</w:t>
        </w:r>
        <w:r>
          <w:rPr>
            <w:rFonts w:cs="Times New Roman"/>
            <w:sz w:val="26"/>
            <w:szCs w:val="26"/>
          </w:rPr>
          <w:t xml:space="preserve"> </w:t>
        </w:r>
      </w:ins>
      <w:ins w:id="3587" w:author="ThaoDH" w:date="2013-10-16T17:25:00Z">
        <w:r w:rsidR="00181546">
          <w:rPr>
            <w:rFonts w:cs="Times New Roman"/>
            <w:sz w:val="26"/>
            <w:szCs w:val="26"/>
          </w:rPr>
          <w:t xml:space="preserve">OK. </w:t>
        </w:r>
      </w:ins>
      <w:ins w:id="3588" w:author="ThaoDH" w:date="2013-10-16T17:24:00Z">
        <w:r>
          <w:rPr>
            <w:rFonts w:cs="Times New Roman"/>
            <w:sz w:val="26"/>
            <w:szCs w:val="26"/>
          </w:rPr>
          <w:t xml:space="preserve">Hệ thống </w:t>
        </w:r>
      </w:ins>
      <w:ins w:id="3589" w:author="ThaoDH" w:date="2013-10-16T17:25:00Z">
        <w:r>
          <w:rPr>
            <w:rFonts w:cs="Times New Roman"/>
            <w:sz w:val="26"/>
            <w:szCs w:val="26"/>
          </w:rPr>
          <w:t xml:space="preserve">provisioing của VNP đảm bảo việc này. </w:t>
        </w:r>
      </w:ins>
    </w:p>
    <w:p w:rsidR="00181546" w:rsidRDefault="008602AE" w:rsidP="00F56A68">
      <w:pPr>
        <w:pStyle w:val="ListParagraph"/>
        <w:rPr>
          <w:ins w:id="3590" w:author="ThaoDH" w:date="2013-10-16T17:25:00Z"/>
          <w:rFonts w:cs="Times New Roman"/>
          <w:bCs/>
        </w:rPr>
      </w:pPr>
      <w:r>
        <w:rPr>
          <w:rFonts w:cs="Times New Roman"/>
          <w:bCs/>
        </w:rPr>
        <w:t>- Tự động hủy khi gói chính bị hủy</w:t>
      </w:r>
    </w:p>
    <w:p w:rsidR="00181546" w:rsidRPr="00263778" w:rsidRDefault="00181546" w:rsidP="00181546">
      <w:pPr>
        <w:rPr>
          <w:ins w:id="3591" w:author="ThaoDH" w:date="2013-10-16T17:25:00Z"/>
          <w:rFonts w:cs="Times New Roman"/>
          <w:bCs/>
        </w:rPr>
      </w:pPr>
      <w:ins w:id="3592" w:author="ThaoDH" w:date="2013-10-16T17:25:00Z">
        <w:r w:rsidRPr="00537EC7">
          <w:rPr>
            <w:rFonts w:cs="Times New Roman"/>
            <w:sz w:val="26"/>
            <w:szCs w:val="26"/>
          </w:rPr>
          <w:t>Elcom/Comverse:</w:t>
        </w:r>
        <w:r>
          <w:rPr>
            <w:rFonts w:cs="Times New Roman"/>
            <w:sz w:val="26"/>
            <w:szCs w:val="26"/>
          </w:rPr>
          <w:t xml:space="preserve"> OK. Hệ thống provisioing của VNP đảm bảo việc này. </w:t>
        </w:r>
      </w:ins>
    </w:p>
    <w:p w:rsidR="004244C3" w:rsidRDefault="004244C3">
      <w:pPr>
        <w:rPr>
          <w:rFonts w:cs="Times New Roman"/>
          <w:bCs/>
        </w:rPr>
        <w:pPrChange w:id="3593" w:author="ThaoDH" w:date="2013-10-16T17:25:00Z">
          <w:pPr>
            <w:pStyle w:val="ListParagraph"/>
          </w:pPr>
        </w:pPrChange>
      </w:pPr>
    </w:p>
    <w:p w:rsidR="006E06E9" w:rsidRDefault="006E06E9" w:rsidP="005C0964">
      <w:pPr>
        <w:pStyle w:val="NormalWeb"/>
        <w:numPr>
          <w:ilvl w:val="0"/>
          <w:numId w:val="9"/>
        </w:numPr>
        <w:ind w:hanging="720"/>
        <w:jc w:val="both"/>
        <w:outlineLvl w:val="1"/>
        <w:rPr>
          <w:b/>
          <w:bCs/>
        </w:rPr>
      </w:pPr>
      <w:bookmarkStart w:id="3594" w:name="_Toc369791817"/>
      <w:r>
        <w:rPr>
          <w:b/>
          <w:bCs/>
        </w:rPr>
        <w:t xml:space="preserve">Gói cước truyền dữ liệu Nokia Messaging: </w:t>
      </w:r>
      <w:r w:rsidRPr="00F56A68">
        <w:rPr>
          <w:b/>
          <w:bCs/>
        </w:rPr>
        <w:t>Nokia combo</w:t>
      </w:r>
      <w:r>
        <w:rPr>
          <w:b/>
          <w:bCs/>
        </w:rPr>
        <w:t>,</w:t>
      </w:r>
      <w:r w:rsidRPr="00F56A68">
        <w:rPr>
          <w:b/>
          <w:bCs/>
        </w:rPr>
        <w:t xml:space="preserve">Nokia chat </w:t>
      </w:r>
      <w:r>
        <w:rPr>
          <w:b/>
          <w:bCs/>
        </w:rPr>
        <w:t>,</w:t>
      </w:r>
      <w:r w:rsidRPr="00F56A68">
        <w:rPr>
          <w:b/>
          <w:bCs/>
        </w:rPr>
        <w:t>Nokia email</w:t>
      </w:r>
      <w:bookmarkEnd w:id="3594"/>
      <w:r w:rsidRPr="00F56A68">
        <w:rPr>
          <w:b/>
          <w:bCs/>
        </w:rPr>
        <w:t xml:space="preserve">             </w:t>
      </w:r>
    </w:p>
    <w:p w:rsidR="00D45410" w:rsidRPr="0007687F" w:rsidRDefault="006E06E9" w:rsidP="0007687F">
      <w:pPr>
        <w:rPr>
          <w:b/>
        </w:rPr>
      </w:pPr>
      <w:r w:rsidRPr="0007687F">
        <w:rPr>
          <w:b/>
        </w:rPr>
        <w:t>2.18.1. Nội dung</w:t>
      </w:r>
    </w:p>
    <w:p w:rsidR="006E06E9" w:rsidRPr="0007687F" w:rsidRDefault="006E06E9" w:rsidP="0007687F">
      <w:pPr>
        <w:ind w:firstLine="720"/>
      </w:pPr>
      <w:r w:rsidRPr="0007687F">
        <w:t>Là cổng tích hợp dịch vụ, tiện ích đặc biệt (Push Email, Chat, đồng bộ, mạng Xã hội) dành cho máy ĐTDĐ Nokia có hỗ trợ tính năng Messaging thông qua ứng dụng Nokia Messaging (Client) duy nhất được cài đặt sẵn trên máy ĐTDĐ Nokia</w:t>
      </w:r>
    </w:p>
    <w:p w:rsidR="004244C3" w:rsidRDefault="006E06E9">
      <w:pPr>
        <w:pStyle w:val="NormalWeb"/>
        <w:ind w:left="720"/>
        <w:jc w:val="both"/>
        <w:rPr>
          <w:b/>
          <w:sz w:val="26"/>
          <w:szCs w:val="26"/>
        </w:rPr>
        <w:pPrChange w:id="3595" w:author="ThaoDH" w:date="2013-10-09T17:06:00Z">
          <w:pPr>
            <w:pStyle w:val="NormalWeb"/>
            <w:ind w:left="720"/>
            <w:jc w:val="both"/>
            <w:outlineLvl w:val="1"/>
          </w:pPr>
        </w:pPrChange>
      </w:pPr>
      <w:r w:rsidRPr="006E06E9">
        <w:rPr>
          <w:b/>
          <w:sz w:val="26"/>
          <w:szCs w:val="26"/>
        </w:rPr>
        <w:t>2.18.2. Bảng cước/Khuyến mại</w:t>
      </w:r>
    </w:p>
    <w:tbl>
      <w:tblPr>
        <w:tblW w:w="6204" w:type="dxa"/>
        <w:jc w:val="center"/>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1525"/>
        <w:gridCol w:w="1701"/>
        <w:gridCol w:w="1418"/>
      </w:tblGrid>
      <w:tr w:rsidR="00E42D1D" w:rsidRPr="00AB1B8C" w:rsidTr="00E42D1D">
        <w:trPr>
          <w:trHeight w:val="350"/>
          <w:jc w:val="center"/>
        </w:trPr>
        <w:tc>
          <w:tcPr>
            <w:tcW w:w="1560" w:type="dxa"/>
            <w:vMerge w:val="restart"/>
            <w:shd w:val="clear" w:color="auto" w:fill="auto"/>
          </w:tcPr>
          <w:p w:rsidR="00E42D1D" w:rsidRPr="00AB1B8C" w:rsidRDefault="00E42D1D" w:rsidP="008F19EE">
            <w:pPr>
              <w:pStyle w:val="msolistparagraphcxspmiddle"/>
              <w:spacing w:before="40" w:beforeAutospacing="0" w:after="40" w:afterAutospacing="0"/>
              <w:jc w:val="center"/>
              <w:rPr>
                <w:b/>
                <w:szCs w:val="22"/>
              </w:rPr>
            </w:pPr>
            <w:r w:rsidRPr="00AB1B8C">
              <w:rPr>
                <w:b/>
                <w:sz w:val="22"/>
                <w:szCs w:val="22"/>
              </w:rPr>
              <w:t>Gói cước</w:t>
            </w:r>
          </w:p>
        </w:tc>
        <w:tc>
          <w:tcPr>
            <w:tcW w:w="1525" w:type="dxa"/>
            <w:vMerge w:val="restart"/>
            <w:shd w:val="clear" w:color="auto" w:fill="auto"/>
          </w:tcPr>
          <w:p w:rsidR="00E42D1D" w:rsidRPr="00AB1B8C" w:rsidRDefault="00E42D1D" w:rsidP="006E06E9">
            <w:pPr>
              <w:pStyle w:val="msolistparagraphcxspmiddle"/>
              <w:spacing w:before="40" w:beforeAutospacing="0" w:after="40" w:afterAutospacing="0"/>
              <w:jc w:val="center"/>
              <w:rPr>
                <w:b/>
                <w:szCs w:val="22"/>
              </w:rPr>
            </w:pPr>
            <w:r w:rsidRPr="00AB1B8C">
              <w:rPr>
                <w:b/>
                <w:sz w:val="22"/>
                <w:szCs w:val="22"/>
              </w:rPr>
              <w:t>Giá gói (Đã bao gồm VAT)</w:t>
            </w:r>
          </w:p>
        </w:tc>
        <w:tc>
          <w:tcPr>
            <w:tcW w:w="1701" w:type="dxa"/>
            <w:vMerge w:val="restart"/>
            <w:shd w:val="clear" w:color="auto" w:fill="auto"/>
          </w:tcPr>
          <w:p w:rsidR="00E42D1D" w:rsidRPr="00AB1B8C" w:rsidRDefault="00E42D1D" w:rsidP="008F19EE">
            <w:pPr>
              <w:pStyle w:val="msolistparagraphcxspmiddle"/>
              <w:spacing w:before="40" w:beforeAutospacing="0" w:after="40" w:afterAutospacing="0"/>
              <w:jc w:val="center"/>
              <w:rPr>
                <w:b/>
                <w:szCs w:val="22"/>
              </w:rPr>
            </w:pPr>
            <w:r w:rsidRPr="00AB1B8C">
              <w:rPr>
                <w:b/>
                <w:sz w:val="22"/>
                <w:szCs w:val="22"/>
              </w:rPr>
              <w:t>Dung lượng Data miễn phí</w:t>
            </w:r>
          </w:p>
        </w:tc>
        <w:tc>
          <w:tcPr>
            <w:tcW w:w="1418" w:type="dxa"/>
            <w:vMerge w:val="restart"/>
            <w:shd w:val="clear" w:color="auto" w:fill="auto"/>
          </w:tcPr>
          <w:p w:rsidR="00E42D1D" w:rsidRPr="00AB1B8C" w:rsidRDefault="00E42D1D" w:rsidP="008F19EE">
            <w:pPr>
              <w:pStyle w:val="msolistparagraphcxspmiddle"/>
              <w:spacing w:before="40" w:beforeAutospacing="0" w:after="40" w:afterAutospacing="0"/>
              <w:jc w:val="center"/>
              <w:rPr>
                <w:b/>
                <w:szCs w:val="22"/>
              </w:rPr>
            </w:pPr>
            <w:r w:rsidRPr="00AB1B8C">
              <w:rPr>
                <w:b/>
                <w:sz w:val="22"/>
                <w:szCs w:val="22"/>
              </w:rPr>
              <w:t>Cước lưu lượng vượt gói</w:t>
            </w:r>
          </w:p>
        </w:tc>
      </w:tr>
      <w:tr w:rsidR="00E42D1D" w:rsidRPr="00AB1B8C" w:rsidTr="00E42D1D">
        <w:trPr>
          <w:trHeight w:val="356"/>
          <w:jc w:val="center"/>
        </w:trPr>
        <w:tc>
          <w:tcPr>
            <w:tcW w:w="1560" w:type="dxa"/>
            <w:vMerge/>
            <w:shd w:val="clear" w:color="auto" w:fill="auto"/>
          </w:tcPr>
          <w:p w:rsidR="00E42D1D" w:rsidRPr="00AB1B8C" w:rsidRDefault="00E42D1D" w:rsidP="008F19EE">
            <w:pPr>
              <w:pStyle w:val="msolistparagraphcxspmiddle"/>
              <w:spacing w:before="40" w:beforeAutospacing="0" w:after="40" w:afterAutospacing="0"/>
              <w:jc w:val="center"/>
              <w:rPr>
                <w:b/>
                <w:szCs w:val="22"/>
              </w:rPr>
            </w:pPr>
          </w:p>
        </w:tc>
        <w:tc>
          <w:tcPr>
            <w:tcW w:w="1525" w:type="dxa"/>
            <w:vMerge/>
            <w:shd w:val="clear" w:color="auto" w:fill="auto"/>
          </w:tcPr>
          <w:p w:rsidR="00E42D1D" w:rsidRPr="00AB1B8C" w:rsidRDefault="00E42D1D" w:rsidP="008F19EE">
            <w:pPr>
              <w:pStyle w:val="msolistparagraphcxspmiddle"/>
              <w:spacing w:before="40" w:beforeAutospacing="0" w:after="40" w:afterAutospacing="0"/>
              <w:jc w:val="center"/>
              <w:rPr>
                <w:b/>
                <w:szCs w:val="22"/>
              </w:rPr>
            </w:pPr>
          </w:p>
        </w:tc>
        <w:tc>
          <w:tcPr>
            <w:tcW w:w="1701" w:type="dxa"/>
            <w:vMerge/>
            <w:shd w:val="clear" w:color="auto" w:fill="auto"/>
          </w:tcPr>
          <w:p w:rsidR="00E42D1D" w:rsidRPr="00AB1B8C" w:rsidRDefault="00E42D1D" w:rsidP="008F19EE">
            <w:pPr>
              <w:pStyle w:val="msolistparagraphcxspmiddle"/>
              <w:spacing w:before="40" w:beforeAutospacing="0" w:after="40" w:afterAutospacing="0"/>
              <w:jc w:val="center"/>
              <w:rPr>
                <w:b/>
                <w:szCs w:val="22"/>
              </w:rPr>
            </w:pPr>
          </w:p>
        </w:tc>
        <w:tc>
          <w:tcPr>
            <w:tcW w:w="1418" w:type="dxa"/>
            <w:vMerge/>
            <w:shd w:val="clear" w:color="auto" w:fill="auto"/>
          </w:tcPr>
          <w:p w:rsidR="00E42D1D" w:rsidRPr="00AB1B8C" w:rsidRDefault="00E42D1D" w:rsidP="008F19EE">
            <w:pPr>
              <w:pStyle w:val="msolistparagraphcxspmiddle"/>
              <w:spacing w:before="40" w:beforeAutospacing="0" w:after="40" w:afterAutospacing="0"/>
              <w:jc w:val="center"/>
              <w:rPr>
                <w:b/>
                <w:szCs w:val="22"/>
              </w:rPr>
            </w:pPr>
          </w:p>
        </w:tc>
      </w:tr>
      <w:tr w:rsidR="00E42D1D" w:rsidRPr="00AB1B8C" w:rsidTr="00E42D1D">
        <w:trPr>
          <w:jc w:val="center"/>
        </w:trPr>
        <w:tc>
          <w:tcPr>
            <w:tcW w:w="1560" w:type="dxa"/>
            <w:shd w:val="clear" w:color="auto" w:fill="auto"/>
          </w:tcPr>
          <w:p w:rsidR="00E42D1D" w:rsidRPr="00AB1B8C" w:rsidRDefault="00E42D1D" w:rsidP="008F19EE">
            <w:pPr>
              <w:pStyle w:val="msolistparagraphcxspmiddle"/>
              <w:spacing w:before="40" w:beforeAutospacing="0" w:after="40" w:afterAutospacing="0"/>
              <w:jc w:val="both"/>
              <w:rPr>
                <w:szCs w:val="22"/>
              </w:rPr>
            </w:pPr>
            <w:r w:rsidRPr="00AB1B8C">
              <w:rPr>
                <w:sz w:val="22"/>
                <w:szCs w:val="22"/>
              </w:rPr>
              <w:t>Nokia Chat (Chat)</w:t>
            </w:r>
          </w:p>
        </w:tc>
        <w:tc>
          <w:tcPr>
            <w:tcW w:w="1525" w:type="dxa"/>
            <w:shd w:val="clear" w:color="auto" w:fill="auto"/>
          </w:tcPr>
          <w:p w:rsidR="00E42D1D" w:rsidRPr="00AB1B8C" w:rsidRDefault="00E42D1D" w:rsidP="008F19EE">
            <w:pPr>
              <w:pStyle w:val="msolistparagraphcxspmiddle"/>
              <w:spacing w:before="40" w:beforeAutospacing="0" w:after="40" w:afterAutospacing="0"/>
              <w:jc w:val="center"/>
              <w:rPr>
                <w:b/>
                <w:szCs w:val="22"/>
              </w:rPr>
            </w:pPr>
            <w:r w:rsidRPr="00AB1B8C">
              <w:rPr>
                <w:b/>
                <w:sz w:val="22"/>
                <w:szCs w:val="22"/>
              </w:rPr>
              <w:t>8.000</w:t>
            </w:r>
          </w:p>
        </w:tc>
        <w:tc>
          <w:tcPr>
            <w:tcW w:w="1701" w:type="dxa"/>
            <w:shd w:val="clear" w:color="auto" w:fill="auto"/>
          </w:tcPr>
          <w:p w:rsidR="00E42D1D" w:rsidRPr="00AB1B8C" w:rsidRDefault="00E42D1D" w:rsidP="008F19EE">
            <w:pPr>
              <w:pStyle w:val="msolistparagraphcxspmiddle"/>
              <w:spacing w:before="40" w:beforeAutospacing="0" w:after="40" w:afterAutospacing="0"/>
              <w:jc w:val="center"/>
              <w:rPr>
                <w:b/>
                <w:szCs w:val="22"/>
              </w:rPr>
            </w:pPr>
            <w:r w:rsidRPr="00AB1B8C">
              <w:rPr>
                <w:b/>
                <w:sz w:val="22"/>
                <w:szCs w:val="22"/>
              </w:rPr>
              <w:t>25Mb</w:t>
            </w:r>
          </w:p>
        </w:tc>
        <w:tc>
          <w:tcPr>
            <w:tcW w:w="1418" w:type="dxa"/>
            <w:vMerge w:val="restart"/>
            <w:shd w:val="clear" w:color="auto" w:fill="auto"/>
            <w:vAlign w:val="center"/>
          </w:tcPr>
          <w:p w:rsidR="00E42D1D" w:rsidRDefault="00E42D1D" w:rsidP="008F19EE">
            <w:pPr>
              <w:pStyle w:val="msolistparagraphcxspmiddle"/>
              <w:spacing w:before="40" w:beforeAutospacing="0" w:after="40" w:afterAutospacing="0"/>
              <w:jc w:val="center"/>
              <w:rPr>
                <w:ins w:id="3596" w:author="ThaoDH" w:date="2013-10-03T16:36:00Z"/>
                <w:b/>
                <w:szCs w:val="22"/>
              </w:rPr>
            </w:pPr>
            <w:r>
              <w:rPr>
                <w:b/>
                <w:sz w:val="22"/>
                <w:szCs w:val="22"/>
              </w:rPr>
              <w:t>25 đ/50</w:t>
            </w:r>
            <w:r w:rsidRPr="00AB1B8C">
              <w:rPr>
                <w:b/>
                <w:sz w:val="22"/>
                <w:szCs w:val="22"/>
              </w:rPr>
              <w:t>Kb</w:t>
            </w:r>
          </w:p>
          <w:p w:rsidR="009F5ED9" w:rsidRPr="00AB1B8C" w:rsidRDefault="009F5ED9" w:rsidP="008F19EE">
            <w:pPr>
              <w:pStyle w:val="msolistparagraphcxspmiddle"/>
              <w:spacing w:before="40" w:beforeAutospacing="0" w:after="40" w:afterAutospacing="0"/>
              <w:jc w:val="center"/>
              <w:rPr>
                <w:b/>
                <w:szCs w:val="22"/>
              </w:rPr>
            </w:pPr>
            <w:ins w:id="3597" w:author="ThaoDH" w:date="2013-10-03T16:36:00Z">
              <w:r>
                <w:rPr>
                  <w:b/>
                  <w:sz w:val="22"/>
                  <w:szCs w:val="22"/>
                </w:rPr>
                <w:t xml:space="preserve">Chung cho toàn bộ lưu lượng vựot </w:t>
              </w:r>
              <w:r>
                <w:rPr>
                  <w:b/>
                  <w:sz w:val="22"/>
                  <w:szCs w:val="22"/>
                </w:rPr>
                <w:lastRenderedPageBreak/>
                <w:t>gói</w:t>
              </w:r>
            </w:ins>
          </w:p>
        </w:tc>
      </w:tr>
      <w:tr w:rsidR="00E42D1D" w:rsidRPr="00AB1B8C" w:rsidTr="00E42D1D">
        <w:trPr>
          <w:jc w:val="center"/>
        </w:trPr>
        <w:tc>
          <w:tcPr>
            <w:tcW w:w="1560" w:type="dxa"/>
            <w:shd w:val="clear" w:color="auto" w:fill="auto"/>
          </w:tcPr>
          <w:p w:rsidR="00E42D1D" w:rsidRPr="00AB1B8C" w:rsidRDefault="00E42D1D" w:rsidP="008F19EE">
            <w:pPr>
              <w:pStyle w:val="msolistparagraphcxspmiddle"/>
              <w:spacing w:before="40" w:beforeAutospacing="0" w:after="40" w:afterAutospacing="0"/>
              <w:jc w:val="both"/>
              <w:rPr>
                <w:szCs w:val="22"/>
              </w:rPr>
            </w:pPr>
            <w:r w:rsidRPr="00AB1B8C">
              <w:rPr>
                <w:sz w:val="22"/>
                <w:szCs w:val="22"/>
              </w:rPr>
              <w:t>Nokia Email (Push email)</w:t>
            </w:r>
          </w:p>
        </w:tc>
        <w:tc>
          <w:tcPr>
            <w:tcW w:w="1525" w:type="dxa"/>
            <w:shd w:val="clear" w:color="auto" w:fill="auto"/>
          </w:tcPr>
          <w:p w:rsidR="00E42D1D" w:rsidRPr="00AB1B8C" w:rsidRDefault="00E42D1D" w:rsidP="008F19EE">
            <w:pPr>
              <w:pStyle w:val="msolistparagraphcxspmiddle"/>
              <w:spacing w:before="40" w:beforeAutospacing="0" w:after="40" w:afterAutospacing="0"/>
              <w:jc w:val="center"/>
              <w:rPr>
                <w:b/>
                <w:szCs w:val="22"/>
              </w:rPr>
            </w:pPr>
            <w:r w:rsidRPr="00AB1B8C">
              <w:rPr>
                <w:b/>
                <w:sz w:val="22"/>
                <w:szCs w:val="22"/>
              </w:rPr>
              <w:t>10.000</w:t>
            </w:r>
          </w:p>
        </w:tc>
        <w:tc>
          <w:tcPr>
            <w:tcW w:w="1701" w:type="dxa"/>
            <w:shd w:val="clear" w:color="auto" w:fill="auto"/>
          </w:tcPr>
          <w:p w:rsidR="00E42D1D" w:rsidRPr="00AB1B8C" w:rsidRDefault="00E42D1D" w:rsidP="008F19EE">
            <w:pPr>
              <w:pStyle w:val="msolistparagraphcxspmiddle"/>
              <w:spacing w:before="40" w:beforeAutospacing="0" w:after="40" w:afterAutospacing="0"/>
              <w:jc w:val="center"/>
              <w:rPr>
                <w:b/>
                <w:szCs w:val="22"/>
              </w:rPr>
            </w:pPr>
            <w:r w:rsidRPr="00AB1B8C">
              <w:rPr>
                <w:b/>
                <w:sz w:val="22"/>
                <w:szCs w:val="22"/>
              </w:rPr>
              <w:t>50Mb</w:t>
            </w:r>
          </w:p>
        </w:tc>
        <w:tc>
          <w:tcPr>
            <w:tcW w:w="1418" w:type="dxa"/>
            <w:vMerge/>
            <w:shd w:val="clear" w:color="auto" w:fill="auto"/>
          </w:tcPr>
          <w:p w:rsidR="00E42D1D" w:rsidRPr="00AB1B8C" w:rsidRDefault="00E42D1D" w:rsidP="008F19EE">
            <w:pPr>
              <w:pStyle w:val="msolistparagraphcxspmiddle"/>
              <w:spacing w:before="40" w:beforeAutospacing="0" w:after="40" w:afterAutospacing="0"/>
              <w:jc w:val="center"/>
              <w:rPr>
                <w:b/>
                <w:szCs w:val="22"/>
              </w:rPr>
            </w:pPr>
          </w:p>
        </w:tc>
      </w:tr>
      <w:tr w:rsidR="00E42D1D" w:rsidRPr="00AB1B8C" w:rsidTr="00E42D1D">
        <w:trPr>
          <w:jc w:val="center"/>
        </w:trPr>
        <w:tc>
          <w:tcPr>
            <w:tcW w:w="1560" w:type="dxa"/>
            <w:shd w:val="clear" w:color="auto" w:fill="auto"/>
          </w:tcPr>
          <w:p w:rsidR="00E42D1D" w:rsidRPr="00AB1B8C" w:rsidRDefault="00E42D1D" w:rsidP="008F19EE">
            <w:pPr>
              <w:pStyle w:val="msolistparagraphcxspmiddle"/>
              <w:spacing w:before="40" w:beforeAutospacing="0" w:after="40" w:afterAutospacing="0"/>
              <w:jc w:val="both"/>
              <w:rPr>
                <w:szCs w:val="22"/>
              </w:rPr>
            </w:pPr>
            <w:r w:rsidRPr="00AB1B8C">
              <w:rPr>
                <w:sz w:val="22"/>
                <w:szCs w:val="22"/>
              </w:rPr>
              <w:lastRenderedPageBreak/>
              <w:t>Nokia Combo (Chat+Push Email)</w:t>
            </w:r>
          </w:p>
        </w:tc>
        <w:tc>
          <w:tcPr>
            <w:tcW w:w="1525" w:type="dxa"/>
            <w:shd w:val="clear" w:color="auto" w:fill="auto"/>
          </w:tcPr>
          <w:p w:rsidR="00E42D1D" w:rsidRPr="00AB1B8C" w:rsidRDefault="00E42D1D" w:rsidP="008F19EE">
            <w:pPr>
              <w:pStyle w:val="msolistparagraphcxspmiddle"/>
              <w:spacing w:before="40" w:beforeAutospacing="0" w:after="40" w:afterAutospacing="0"/>
              <w:jc w:val="center"/>
              <w:rPr>
                <w:b/>
                <w:szCs w:val="22"/>
              </w:rPr>
            </w:pPr>
            <w:r w:rsidRPr="00AB1B8C">
              <w:rPr>
                <w:b/>
                <w:sz w:val="22"/>
                <w:szCs w:val="22"/>
              </w:rPr>
              <w:t>18.000</w:t>
            </w:r>
          </w:p>
        </w:tc>
        <w:tc>
          <w:tcPr>
            <w:tcW w:w="1701" w:type="dxa"/>
            <w:shd w:val="clear" w:color="auto" w:fill="auto"/>
          </w:tcPr>
          <w:p w:rsidR="00E42D1D" w:rsidRPr="00AB1B8C" w:rsidRDefault="00E42D1D" w:rsidP="008F19EE">
            <w:pPr>
              <w:pStyle w:val="msolistparagraphcxspmiddle"/>
              <w:spacing w:before="40" w:beforeAutospacing="0" w:after="40" w:afterAutospacing="0"/>
              <w:jc w:val="center"/>
              <w:rPr>
                <w:b/>
                <w:szCs w:val="22"/>
              </w:rPr>
            </w:pPr>
            <w:r w:rsidRPr="00AB1B8C">
              <w:rPr>
                <w:b/>
                <w:sz w:val="22"/>
                <w:szCs w:val="22"/>
              </w:rPr>
              <w:t>100Mb</w:t>
            </w:r>
          </w:p>
        </w:tc>
        <w:tc>
          <w:tcPr>
            <w:tcW w:w="1418" w:type="dxa"/>
            <w:vMerge/>
            <w:shd w:val="clear" w:color="auto" w:fill="auto"/>
          </w:tcPr>
          <w:p w:rsidR="00E42D1D" w:rsidRPr="00AB1B8C" w:rsidRDefault="00E42D1D" w:rsidP="008F19EE">
            <w:pPr>
              <w:pStyle w:val="msolistparagraphcxspmiddle"/>
              <w:spacing w:before="40" w:beforeAutospacing="0" w:after="40" w:afterAutospacing="0"/>
              <w:jc w:val="center"/>
              <w:rPr>
                <w:b/>
                <w:szCs w:val="22"/>
              </w:rPr>
            </w:pPr>
          </w:p>
        </w:tc>
      </w:tr>
    </w:tbl>
    <w:p w:rsidR="004244C3" w:rsidRPr="004244C3" w:rsidRDefault="000D46A1">
      <w:pPr>
        <w:pStyle w:val="msolistparagraphcxspmiddle"/>
        <w:spacing w:before="40" w:beforeAutospacing="0" w:after="40" w:afterAutospacing="0"/>
        <w:ind w:left="567"/>
        <w:jc w:val="both"/>
        <w:rPr>
          <w:ins w:id="3598" w:author="Comverse" w:date="2013-09-30T16:19:00Z"/>
          <w:sz w:val="26"/>
          <w:szCs w:val="26"/>
          <w:rPrChange w:id="3599" w:author="Comverse" w:date="2013-09-30T16:19:00Z">
            <w:rPr>
              <w:ins w:id="3600" w:author="Comverse" w:date="2013-09-30T16:19:00Z"/>
            </w:rPr>
          </w:rPrChange>
        </w:rPr>
        <w:pPrChange w:id="3601" w:author="ThaoDH" w:date="2013-10-16T17:26:00Z">
          <w:pPr>
            <w:pStyle w:val="msolistparagraphcxspmiddle"/>
            <w:numPr>
              <w:numId w:val="54"/>
            </w:numPr>
            <w:spacing w:before="40" w:beforeAutospacing="0" w:after="40" w:afterAutospacing="0"/>
            <w:ind w:left="567" w:hanging="567"/>
            <w:jc w:val="both"/>
          </w:pPr>
        </w:pPrChange>
      </w:pPr>
      <w:ins w:id="3602" w:author="ThaoDH" w:date="2013-10-16T17:26:00Z">
        <w:r w:rsidRPr="00537EC7">
          <w:rPr>
            <w:sz w:val="26"/>
            <w:szCs w:val="26"/>
          </w:rPr>
          <w:lastRenderedPageBreak/>
          <w:t>Elcom/Comverse:</w:t>
        </w:r>
        <w:r>
          <w:rPr>
            <w:sz w:val="26"/>
            <w:szCs w:val="26"/>
          </w:rPr>
          <w:t xml:space="preserve"> OK</w:t>
        </w:r>
        <w:r>
          <w:t xml:space="preserve">. </w:t>
        </w:r>
      </w:ins>
      <w:ins w:id="3603" w:author="Comverse" w:date="2013-09-30T16:19:00Z">
        <w:r w:rsidR="00136F04">
          <w:t>GGSN phai gui ra rating group va service identifying khac nhau de phan biet</w:t>
        </w:r>
        <w:r w:rsidR="00136F04" w:rsidRPr="00C42971">
          <w:t xml:space="preserve"> </w:t>
        </w:r>
        <w:r w:rsidR="00136F04">
          <w:t>biet AUT o bang tren.</w:t>
        </w:r>
      </w:ins>
    </w:p>
    <w:p w:rsidR="00E42D1D" w:rsidRDefault="00136F04" w:rsidP="005C0964">
      <w:pPr>
        <w:pStyle w:val="msolistparagraphcxspmiddle"/>
        <w:numPr>
          <w:ilvl w:val="0"/>
          <w:numId w:val="54"/>
        </w:numPr>
        <w:spacing w:before="40" w:beforeAutospacing="0" w:after="40" w:afterAutospacing="0"/>
        <w:ind w:left="567" w:hanging="567"/>
        <w:jc w:val="both"/>
        <w:rPr>
          <w:sz w:val="26"/>
          <w:szCs w:val="26"/>
        </w:rPr>
      </w:pPr>
      <w:ins w:id="3604" w:author="Comverse" w:date="2013-09-30T16:19:00Z">
        <w:r w:rsidRPr="000D0373">
          <w:rPr>
            <w:sz w:val="26"/>
            <w:szCs w:val="26"/>
          </w:rPr>
          <w:t xml:space="preserve"> </w:t>
        </w:r>
      </w:ins>
      <w:r w:rsidR="00E42D1D" w:rsidRPr="000D0373">
        <w:rPr>
          <w:sz w:val="26"/>
          <w:szCs w:val="26"/>
        </w:rPr>
        <w:t>Khách hàng chỉ được đăng ký gói Nokia Chat và (hoặc) Nokia Email hoặc Nokia Combo.</w:t>
      </w:r>
      <w:ins w:id="3605" w:author="Comverse" w:date="2013-09-30T16:19:00Z">
        <w:r>
          <w:rPr>
            <w:sz w:val="26"/>
            <w:szCs w:val="26"/>
          </w:rPr>
          <w:t xml:space="preserve"> </w:t>
        </w:r>
      </w:ins>
      <w:ins w:id="3606" w:author="ThaoDH" w:date="2013-10-16T17:26:00Z">
        <w:r w:rsidR="000D46A1" w:rsidRPr="00537EC7">
          <w:rPr>
            <w:sz w:val="26"/>
            <w:szCs w:val="26"/>
          </w:rPr>
          <w:t>Elcom/Comverse:</w:t>
        </w:r>
        <w:r w:rsidR="000D46A1">
          <w:rPr>
            <w:sz w:val="26"/>
            <w:szCs w:val="26"/>
          </w:rPr>
          <w:t xml:space="preserve"> OK. Hệ thống provisioing của VNP đảm bảo việc này. </w:t>
        </w:r>
      </w:ins>
    </w:p>
    <w:p w:rsidR="000D46A1" w:rsidRDefault="00E42D1D" w:rsidP="00136F04">
      <w:pPr>
        <w:pStyle w:val="msolistparagraphcxspmiddle"/>
        <w:numPr>
          <w:ilvl w:val="0"/>
          <w:numId w:val="54"/>
        </w:numPr>
        <w:spacing w:before="40" w:beforeAutospacing="0" w:after="40" w:afterAutospacing="0"/>
        <w:ind w:left="567" w:hanging="567"/>
        <w:jc w:val="both"/>
        <w:rPr>
          <w:ins w:id="3607" w:author="ThaoDH" w:date="2013-10-16T17:26:00Z"/>
          <w:sz w:val="26"/>
          <w:szCs w:val="26"/>
        </w:rPr>
      </w:pPr>
      <w:r>
        <w:rPr>
          <w:sz w:val="26"/>
          <w:szCs w:val="26"/>
        </w:rPr>
        <w:t>Khách hàng chỉ được sử dụng lưu lượng miễn phí data theo gói khi sử dụng trực tiếp từ ứng dụng Nokia Messaging trên các dòng máy ĐTDĐ Nokia. Trường hợp khách hàng sử dụng các tiện ích Chat, Email…. bằng các ứng dụng khác hoặc truy cập trực tiếp vào website/wapsite của nhà cung cấp dịch vụ sẽ không được miễn phí lưu lượng data phát sinh theo gói đăng ký.</w:t>
      </w:r>
    </w:p>
    <w:p w:rsidR="004244C3" w:rsidRPr="004244C3" w:rsidRDefault="000D46A1">
      <w:pPr>
        <w:pStyle w:val="msolistparagraphcxspmiddle"/>
        <w:spacing w:before="40" w:beforeAutospacing="0" w:after="40" w:afterAutospacing="0"/>
        <w:ind w:left="567"/>
        <w:jc w:val="both"/>
        <w:rPr>
          <w:ins w:id="3608" w:author="ThaoDH" w:date="2013-10-03T16:38:00Z"/>
          <w:sz w:val="26"/>
          <w:szCs w:val="26"/>
          <w:rPrChange w:id="3609" w:author="ThaoDH" w:date="2013-10-03T16:38:00Z">
            <w:rPr>
              <w:ins w:id="3610" w:author="ThaoDH" w:date="2013-10-03T16:38:00Z"/>
            </w:rPr>
          </w:rPrChange>
        </w:rPr>
        <w:pPrChange w:id="3611" w:author="ThaoDH" w:date="2013-10-16T17:26:00Z">
          <w:pPr>
            <w:pStyle w:val="msolistparagraphcxspmiddle"/>
            <w:numPr>
              <w:numId w:val="54"/>
            </w:numPr>
            <w:spacing w:before="40" w:beforeAutospacing="0" w:after="40" w:afterAutospacing="0"/>
            <w:ind w:left="567" w:hanging="567"/>
            <w:jc w:val="both"/>
          </w:pPr>
        </w:pPrChange>
      </w:pPr>
      <w:ins w:id="3612" w:author="ThaoDH" w:date="2013-10-16T17:26:00Z">
        <w:r w:rsidRPr="00537EC7">
          <w:rPr>
            <w:sz w:val="26"/>
            <w:szCs w:val="26"/>
          </w:rPr>
          <w:t>Elcom/Comverse:</w:t>
        </w:r>
        <w:r>
          <w:rPr>
            <w:sz w:val="26"/>
            <w:szCs w:val="26"/>
          </w:rPr>
          <w:t xml:space="preserve"> OK. </w:t>
        </w:r>
      </w:ins>
      <w:ins w:id="3613" w:author="Comverse" w:date="2013-09-30T16:20:00Z">
        <w:r w:rsidR="00136F04">
          <w:rPr>
            <w:sz w:val="26"/>
            <w:szCs w:val="26"/>
          </w:rPr>
          <w:t xml:space="preserve">Dung balance rieng. De phan biet </w:t>
        </w:r>
      </w:ins>
      <w:ins w:id="3614" w:author="Comverse" w:date="2013-09-30T16:21:00Z">
        <w:r w:rsidR="00136F04">
          <w:rPr>
            <w:sz w:val="26"/>
            <w:szCs w:val="26"/>
          </w:rPr>
          <w:t xml:space="preserve">choc ac AUT nay, </w:t>
        </w:r>
        <w:r w:rsidR="00136F04">
          <w:t>GGSN phai gui ra rating group va service identifying khac nhau de phan biet</w:t>
        </w:r>
        <w:r w:rsidR="00136F04" w:rsidRPr="00C42971">
          <w:t xml:space="preserve"> </w:t>
        </w:r>
        <w:r w:rsidR="00136F04">
          <w:t>biet AUT o bang tren.</w:t>
        </w:r>
      </w:ins>
    </w:p>
    <w:p w:rsidR="00D66D32" w:rsidRPr="000D46A1" w:rsidRDefault="00D66D32" w:rsidP="00136F04">
      <w:pPr>
        <w:pStyle w:val="msolistparagraphcxspmiddle"/>
        <w:numPr>
          <w:ilvl w:val="0"/>
          <w:numId w:val="54"/>
        </w:numPr>
        <w:spacing w:before="40" w:beforeAutospacing="0" w:after="40" w:afterAutospacing="0"/>
        <w:ind w:left="567" w:hanging="567"/>
        <w:jc w:val="both"/>
        <w:rPr>
          <w:ins w:id="3615" w:author="ThaoDH" w:date="2013-10-16T17:27:00Z"/>
          <w:sz w:val="26"/>
          <w:szCs w:val="26"/>
          <w:rPrChange w:id="3616" w:author="ThaoDH" w:date="2013-10-16T17:27:00Z">
            <w:rPr>
              <w:ins w:id="3617" w:author="ThaoDH" w:date="2013-10-16T17:27:00Z"/>
            </w:rPr>
          </w:rPrChange>
        </w:rPr>
      </w:pPr>
      <w:ins w:id="3618" w:author="ThaoDH" w:date="2013-10-03T16:38:00Z">
        <w:r>
          <w:t xml:space="preserve">Hạn mức riêng cho gói này </w:t>
        </w:r>
        <w:r w:rsidR="00244257">
          <w:t>là 900K. Nếu đăng kí gói MI</w:t>
        </w:r>
        <w:r>
          <w:t xml:space="preserve"> thì ăn theo </w:t>
        </w:r>
        <w:r w:rsidR="008B688F">
          <w:t xml:space="preserve">hạn mức </w:t>
        </w:r>
        <w:r>
          <w:t>gói MI</w:t>
        </w:r>
      </w:ins>
    </w:p>
    <w:p w:rsidR="004244C3" w:rsidRDefault="000D46A1">
      <w:pPr>
        <w:pStyle w:val="msolistparagraphcxspmiddle"/>
        <w:spacing w:before="40" w:beforeAutospacing="0" w:after="40" w:afterAutospacing="0"/>
        <w:ind w:left="567"/>
        <w:jc w:val="both"/>
        <w:rPr>
          <w:ins w:id="3619" w:author="Comverse" w:date="2013-09-30T16:21:00Z"/>
          <w:sz w:val="26"/>
          <w:szCs w:val="26"/>
        </w:rPr>
        <w:pPrChange w:id="3620" w:author="ThaoDH" w:date="2013-10-16T17:27:00Z">
          <w:pPr>
            <w:pStyle w:val="msolistparagraphcxspmiddle"/>
            <w:numPr>
              <w:numId w:val="54"/>
            </w:numPr>
            <w:spacing w:before="40" w:beforeAutospacing="0" w:after="40" w:afterAutospacing="0"/>
            <w:ind w:left="567" w:hanging="567"/>
            <w:jc w:val="both"/>
          </w:pPr>
        </w:pPrChange>
      </w:pPr>
      <w:ins w:id="3621" w:author="ThaoDH" w:date="2013-10-16T17:27:00Z">
        <w:r w:rsidRPr="00537EC7">
          <w:rPr>
            <w:sz w:val="26"/>
            <w:szCs w:val="26"/>
          </w:rPr>
          <w:t>Elcom/Comverse:</w:t>
        </w:r>
        <w:r>
          <w:rPr>
            <w:sz w:val="26"/>
            <w:szCs w:val="26"/>
          </w:rPr>
          <w:t xml:space="preserve"> OK.</w:t>
        </w:r>
      </w:ins>
    </w:p>
    <w:p w:rsidR="00E42D1D" w:rsidRDefault="00E42D1D" w:rsidP="005C0964">
      <w:pPr>
        <w:pStyle w:val="msolistparagraphcxspmiddle"/>
        <w:numPr>
          <w:ilvl w:val="0"/>
          <w:numId w:val="54"/>
        </w:numPr>
        <w:spacing w:before="40" w:beforeAutospacing="0" w:after="40" w:afterAutospacing="0"/>
        <w:ind w:left="567" w:hanging="567"/>
        <w:jc w:val="both"/>
        <w:rPr>
          <w:sz w:val="26"/>
          <w:szCs w:val="26"/>
        </w:rPr>
      </w:pPr>
    </w:p>
    <w:p w:rsidR="00E42D1D" w:rsidRPr="00E42D1D" w:rsidRDefault="00E42D1D" w:rsidP="00E42D1D">
      <w:pPr>
        <w:pStyle w:val="msolistparagraphcxspmiddle"/>
        <w:spacing w:before="40" w:beforeAutospacing="0" w:after="40" w:afterAutospacing="0"/>
        <w:ind w:left="567"/>
        <w:jc w:val="both"/>
        <w:rPr>
          <w:b/>
          <w:sz w:val="26"/>
          <w:szCs w:val="26"/>
        </w:rPr>
      </w:pPr>
      <w:r w:rsidRPr="00E42D1D">
        <w:rPr>
          <w:b/>
          <w:sz w:val="26"/>
          <w:szCs w:val="26"/>
        </w:rPr>
        <w:t>2.18.3. Provisioning</w:t>
      </w:r>
    </w:p>
    <w:p w:rsidR="00E42D1D" w:rsidRDefault="00E42D1D" w:rsidP="00E42D1D">
      <w:pPr>
        <w:pStyle w:val="msolistparagraphcxspmiddle"/>
        <w:spacing w:before="40" w:beforeAutospacing="0" w:after="40" w:afterAutospacing="0"/>
        <w:ind w:left="567"/>
        <w:jc w:val="both"/>
        <w:rPr>
          <w:b/>
          <w:sz w:val="26"/>
          <w:szCs w:val="26"/>
        </w:rPr>
      </w:pPr>
      <w:r w:rsidRPr="00E42D1D">
        <w:rPr>
          <w:b/>
          <w:sz w:val="26"/>
          <w:szCs w:val="26"/>
        </w:rPr>
        <w:t>2.18.3.1. Đăng ký</w:t>
      </w:r>
      <w:r>
        <w:rPr>
          <w:b/>
          <w:sz w:val="26"/>
          <w:szCs w:val="26"/>
        </w:rPr>
        <w:t>, gia hạn</w:t>
      </w:r>
    </w:p>
    <w:p w:rsidR="00E42D1D" w:rsidRPr="00E42D1D" w:rsidRDefault="00E42D1D" w:rsidP="00E42D1D">
      <w:pPr>
        <w:pStyle w:val="msolistparagraphcxspmiddle"/>
        <w:spacing w:before="40" w:beforeAutospacing="0" w:after="40" w:afterAutospacing="0"/>
        <w:ind w:left="567"/>
        <w:jc w:val="both"/>
        <w:rPr>
          <w:sz w:val="26"/>
          <w:szCs w:val="26"/>
        </w:rPr>
      </w:pPr>
      <w:r w:rsidRPr="00E42D1D">
        <w:rPr>
          <w:sz w:val="26"/>
          <w:szCs w:val="26"/>
        </w:rPr>
        <w:t>- Đăng ký: Hiệu lực ngay tại thời điểm đăng ký</w:t>
      </w:r>
    </w:p>
    <w:p w:rsidR="00E42D1D" w:rsidRPr="00E42D1D" w:rsidRDefault="00E42D1D" w:rsidP="00E42D1D">
      <w:pPr>
        <w:pStyle w:val="msolistparagraphcxspmiddle"/>
        <w:spacing w:before="40" w:beforeAutospacing="0" w:after="40" w:afterAutospacing="0"/>
        <w:ind w:left="567"/>
        <w:jc w:val="both"/>
        <w:rPr>
          <w:sz w:val="26"/>
          <w:szCs w:val="26"/>
        </w:rPr>
      </w:pPr>
      <w:r w:rsidRPr="00E42D1D">
        <w:rPr>
          <w:sz w:val="26"/>
          <w:szCs w:val="26"/>
        </w:rPr>
        <w:t>- Thời hạn gói: Theo tháng dương lịch</w:t>
      </w:r>
    </w:p>
    <w:p w:rsidR="00E42D1D" w:rsidRDefault="00E42D1D" w:rsidP="00E42D1D">
      <w:pPr>
        <w:pStyle w:val="msolistparagraphcxspmiddle"/>
        <w:spacing w:before="40" w:beforeAutospacing="0" w:after="40" w:afterAutospacing="0"/>
        <w:ind w:left="567"/>
        <w:jc w:val="both"/>
        <w:rPr>
          <w:ins w:id="3622" w:author="ThaoDH" w:date="2013-10-16T17:28:00Z"/>
          <w:sz w:val="26"/>
          <w:szCs w:val="26"/>
        </w:rPr>
      </w:pPr>
      <w:r w:rsidRPr="00E42D1D">
        <w:rPr>
          <w:sz w:val="26"/>
          <w:szCs w:val="26"/>
        </w:rPr>
        <w:t>- Gia hạn:Tự đông gia hạn</w:t>
      </w:r>
    </w:p>
    <w:p w:rsidR="00A90B92" w:rsidRPr="00E42D1D" w:rsidRDefault="00A90B92" w:rsidP="00E42D1D">
      <w:pPr>
        <w:pStyle w:val="msolistparagraphcxspmiddle"/>
        <w:spacing w:before="40" w:beforeAutospacing="0" w:after="40" w:afterAutospacing="0"/>
        <w:ind w:left="567"/>
        <w:jc w:val="both"/>
        <w:rPr>
          <w:sz w:val="26"/>
          <w:szCs w:val="26"/>
        </w:rPr>
      </w:pPr>
      <w:ins w:id="3623" w:author="ThaoDH" w:date="2013-10-16T17:28:00Z">
        <w:r w:rsidRPr="00537EC7">
          <w:rPr>
            <w:sz w:val="26"/>
            <w:szCs w:val="26"/>
          </w:rPr>
          <w:t>Elcom/Comverse:</w:t>
        </w:r>
        <w:r>
          <w:rPr>
            <w:sz w:val="26"/>
            <w:szCs w:val="26"/>
          </w:rPr>
          <w:t>OK</w:t>
        </w:r>
      </w:ins>
    </w:p>
    <w:p w:rsidR="00E42D1D" w:rsidRDefault="00E42D1D" w:rsidP="00E42D1D">
      <w:pPr>
        <w:pStyle w:val="msolistparagraphcxspmiddle"/>
        <w:spacing w:before="40" w:beforeAutospacing="0" w:after="40" w:afterAutospacing="0"/>
        <w:ind w:left="567"/>
        <w:jc w:val="both"/>
        <w:rPr>
          <w:b/>
          <w:sz w:val="26"/>
          <w:szCs w:val="26"/>
        </w:rPr>
      </w:pPr>
      <w:r w:rsidRPr="00E42D1D">
        <w:rPr>
          <w:b/>
          <w:sz w:val="26"/>
          <w:szCs w:val="26"/>
        </w:rPr>
        <w:t>2.18.3.2. Hủy gói</w:t>
      </w:r>
    </w:p>
    <w:p w:rsidR="007846D7" w:rsidRDefault="007846D7" w:rsidP="007846D7">
      <w:pPr>
        <w:pStyle w:val="msolistparagraphcxspmiddle"/>
        <w:spacing w:before="40" w:beforeAutospacing="0" w:after="40" w:afterAutospacing="0"/>
        <w:ind w:left="567" w:firstLine="153"/>
        <w:jc w:val="both"/>
        <w:rPr>
          <w:ins w:id="3624" w:author="ThaoDH" w:date="2013-10-16T17:28:00Z"/>
          <w:sz w:val="26"/>
          <w:szCs w:val="26"/>
        </w:rPr>
      </w:pPr>
      <w:r w:rsidRPr="007846D7">
        <w:rPr>
          <w:sz w:val="26"/>
          <w:szCs w:val="26"/>
        </w:rPr>
        <w:t>Hiệu lực ngay khi hủy</w:t>
      </w:r>
    </w:p>
    <w:p w:rsidR="00A90B92" w:rsidRPr="00E42D1D" w:rsidRDefault="00A90B92" w:rsidP="00A90B92">
      <w:pPr>
        <w:pStyle w:val="msolistparagraphcxspmiddle"/>
        <w:spacing w:before="40" w:beforeAutospacing="0" w:after="40" w:afterAutospacing="0"/>
        <w:ind w:left="567"/>
        <w:jc w:val="both"/>
        <w:rPr>
          <w:ins w:id="3625" w:author="ThaoDH" w:date="2013-10-16T17:28:00Z"/>
          <w:sz w:val="26"/>
          <w:szCs w:val="26"/>
        </w:rPr>
      </w:pPr>
      <w:ins w:id="3626" w:author="ThaoDH" w:date="2013-10-16T17:28:00Z">
        <w:r w:rsidRPr="00537EC7">
          <w:rPr>
            <w:sz w:val="26"/>
            <w:szCs w:val="26"/>
          </w:rPr>
          <w:t>Elcom/Comverse:</w:t>
        </w:r>
        <w:r>
          <w:rPr>
            <w:sz w:val="26"/>
            <w:szCs w:val="26"/>
          </w:rPr>
          <w:t>OK</w:t>
        </w:r>
      </w:ins>
    </w:p>
    <w:p w:rsidR="00A90B92" w:rsidRPr="007846D7" w:rsidRDefault="00A90B92" w:rsidP="007846D7">
      <w:pPr>
        <w:pStyle w:val="msolistparagraphcxspmiddle"/>
        <w:spacing w:before="40" w:beforeAutospacing="0" w:after="40" w:afterAutospacing="0"/>
        <w:ind w:left="567" w:firstLine="153"/>
        <w:jc w:val="both"/>
        <w:rPr>
          <w:sz w:val="26"/>
          <w:szCs w:val="26"/>
        </w:rPr>
      </w:pPr>
    </w:p>
    <w:p w:rsidR="00E42D1D" w:rsidRPr="00E42D1D" w:rsidRDefault="00E42D1D" w:rsidP="00E42D1D">
      <w:pPr>
        <w:pStyle w:val="msolistparagraphcxspmiddle"/>
        <w:spacing w:before="40" w:beforeAutospacing="0" w:after="40" w:afterAutospacing="0"/>
        <w:ind w:left="567"/>
        <w:jc w:val="both"/>
        <w:rPr>
          <w:b/>
          <w:sz w:val="26"/>
          <w:szCs w:val="26"/>
        </w:rPr>
      </w:pPr>
      <w:r w:rsidRPr="00E42D1D">
        <w:rPr>
          <w:b/>
          <w:sz w:val="26"/>
          <w:szCs w:val="26"/>
        </w:rPr>
        <w:t>2.18.4. Tương tác các gói</w:t>
      </w:r>
    </w:p>
    <w:p w:rsidR="00321386" w:rsidRDefault="0031199C">
      <w:pPr>
        <w:rPr>
          <w:ins w:id="3627" w:author="ThaoDH" w:date="2013-10-16T17:28:00Z"/>
          <w:b/>
          <w:bCs/>
        </w:rPr>
      </w:pPr>
      <w:ins w:id="3628" w:author="ThaoDH" w:date="2013-10-02T18:01:00Z">
        <w:r>
          <w:rPr>
            <w:b/>
            <w:bCs/>
          </w:rPr>
          <w:t xml:space="preserve"> </w:t>
        </w:r>
      </w:ins>
      <w:ins w:id="3629" w:author="ThaoDH" w:date="2013-10-02T22:48:00Z">
        <w:r w:rsidR="00C25E34">
          <w:rPr>
            <w:b/>
            <w:bCs/>
          </w:rPr>
          <w:t>Lưu lượng miễn phí của gói này chỉ có thể sử dụng cho các ứng dụ</w:t>
        </w:r>
        <w:r w:rsidR="000C5BB5">
          <w:rPr>
            <w:b/>
            <w:bCs/>
          </w:rPr>
          <w:t>ng Nokia</w:t>
        </w:r>
      </w:ins>
    </w:p>
    <w:p w:rsidR="00A90B92" w:rsidRPr="00E42D1D" w:rsidRDefault="00A90B92" w:rsidP="00A90B92">
      <w:pPr>
        <w:pStyle w:val="msolistparagraphcxspmiddle"/>
        <w:spacing w:before="40" w:beforeAutospacing="0" w:after="40" w:afterAutospacing="0"/>
        <w:ind w:left="567"/>
        <w:jc w:val="both"/>
        <w:rPr>
          <w:ins w:id="3630" w:author="ThaoDH" w:date="2013-10-16T17:28:00Z"/>
          <w:sz w:val="26"/>
          <w:szCs w:val="26"/>
        </w:rPr>
      </w:pPr>
      <w:ins w:id="3631" w:author="ThaoDH" w:date="2013-10-16T17:28:00Z">
        <w:r w:rsidRPr="00537EC7">
          <w:rPr>
            <w:sz w:val="26"/>
            <w:szCs w:val="26"/>
          </w:rPr>
          <w:t>Elcom/Comverse:</w:t>
        </w:r>
        <w:r>
          <w:rPr>
            <w:sz w:val="26"/>
            <w:szCs w:val="26"/>
          </w:rPr>
          <w:t>OK</w:t>
        </w:r>
      </w:ins>
    </w:p>
    <w:p w:rsidR="00A90B92" w:rsidRPr="00321386" w:rsidRDefault="00A90B92">
      <w:pPr>
        <w:rPr>
          <w:b/>
          <w:bCs/>
          <w:rPrChange w:id="3632" w:author="ThaoDH" w:date="2013-10-02T17:57:00Z">
            <w:rPr/>
          </w:rPrChange>
        </w:rPr>
      </w:pPr>
    </w:p>
    <w:p w:rsidR="00F56A68" w:rsidRDefault="00E94202" w:rsidP="005C0964">
      <w:pPr>
        <w:pStyle w:val="NormalWeb"/>
        <w:numPr>
          <w:ilvl w:val="0"/>
          <w:numId w:val="9"/>
        </w:numPr>
        <w:ind w:hanging="720"/>
        <w:jc w:val="both"/>
        <w:outlineLvl w:val="1"/>
        <w:rPr>
          <w:b/>
          <w:bCs/>
        </w:rPr>
      </w:pPr>
      <w:bookmarkStart w:id="3633" w:name="_Toc369791818"/>
      <w:r w:rsidRPr="00E94202">
        <w:rPr>
          <w:b/>
          <w:bCs/>
        </w:rPr>
        <w:t xml:space="preserve">KM Nokia E6     </w:t>
      </w:r>
      <w:r w:rsidR="000D5E05">
        <w:rPr>
          <w:b/>
          <w:bCs/>
        </w:rPr>
        <w:t>??????</w:t>
      </w:r>
      <w:bookmarkEnd w:id="3633"/>
      <w:r w:rsidRPr="00E94202">
        <w:rPr>
          <w:b/>
          <w:bCs/>
        </w:rPr>
        <w:t xml:space="preserve">    </w:t>
      </w:r>
    </w:p>
    <w:p w:rsidR="00E94202" w:rsidRDefault="00E94202" w:rsidP="00E94202">
      <w:pPr>
        <w:pStyle w:val="ListParagraph"/>
        <w:rPr>
          <w:b/>
          <w:bCs/>
        </w:rPr>
      </w:pPr>
    </w:p>
    <w:p w:rsidR="00E94202" w:rsidRDefault="00E140D9" w:rsidP="005C0964">
      <w:pPr>
        <w:pStyle w:val="NormalWeb"/>
        <w:numPr>
          <w:ilvl w:val="0"/>
          <w:numId w:val="9"/>
        </w:numPr>
        <w:ind w:hanging="720"/>
        <w:jc w:val="both"/>
        <w:outlineLvl w:val="1"/>
        <w:rPr>
          <w:b/>
          <w:bCs/>
        </w:rPr>
      </w:pPr>
      <w:bookmarkStart w:id="3634" w:name="_Toc369791819"/>
      <w:r>
        <w:rPr>
          <w:b/>
          <w:bCs/>
        </w:rPr>
        <w:t>Goi KM GALAXY</w:t>
      </w:r>
      <w:bookmarkEnd w:id="3634"/>
      <w:r>
        <w:rPr>
          <w:b/>
          <w:bCs/>
        </w:rPr>
        <w:t xml:space="preserve"> </w:t>
      </w:r>
    </w:p>
    <w:p w:rsidR="00E43E3F" w:rsidRPr="00D0432E" w:rsidRDefault="00E43E3F" w:rsidP="00E43E3F">
      <w:pPr>
        <w:rPr>
          <w:b/>
        </w:rPr>
      </w:pPr>
      <w:r w:rsidRPr="00D0432E">
        <w:rPr>
          <w:b/>
        </w:rPr>
        <w:t>2.20.1. Nội dung</w:t>
      </w:r>
    </w:p>
    <w:p w:rsidR="00E43E3F" w:rsidRDefault="00E43E3F" w:rsidP="00E43E3F">
      <w:r w:rsidRPr="00D0432E">
        <w:t>Gói khuyến mại áp dụng cho thuê bao mua máy Galaxy VinaPhone cung cấp</w:t>
      </w:r>
      <w:r>
        <w:t>.</w:t>
      </w:r>
    </w:p>
    <w:p w:rsidR="00E43E3F" w:rsidRDefault="00E43E3F" w:rsidP="00E43E3F">
      <w:r>
        <w:lastRenderedPageBreak/>
        <w:t>Gồm 2 đợt khuyến mại:</w:t>
      </w:r>
    </w:p>
    <w:p w:rsidR="00E43E3F" w:rsidRDefault="00E43E3F" w:rsidP="00E43E3F">
      <w:r>
        <w:t>- Đợt 1: Áp dụng 24 tháng</w:t>
      </w:r>
    </w:p>
    <w:p w:rsidR="00E43E3F" w:rsidRPr="00D0432E" w:rsidRDefault="00E43E3F" w:rsidP="00E43E3F">
      <w:r>
        <w:t>- Đợt 2: Áp dụng 12 tháng</w:t>
      </w:r>
    </w:p>
    <w:p w:rsidR="00E43E3F" w:rsidRPr="00D0432E" w:rsidRDefault="00E43E3F" w:rsidP="00E43E3F">
      <w:pPr>
        <w:rPr>
          <w:b/>
        </w:rPr>
      </w:pPr>
      <w:r w:rsidRPr="00D0432E">
        <w:rPr>
          <w:b/>
        </w:rPr>
        <w:t>2.20.2. Bảng cước/ Khuyến mại</w:t>
      </w:r>
    </w:p>
    <w:p w:rsidR="00E43E3F" w:rsidRDefault="00E43E3F" w:rsidP="00E43E3F"/>
    <w:p w:rsidR="00E43E3F" w:rsidRDefault="00E43E3F" w:rsidP="00E43E3F">
      <w:r>
        <w:t>Gói GALAXY đợt 1: Từ</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3635" w:author="ThaoDH" w:date="2013-10-04T15:06:00Z">
          <w:tblPr>
            <w:tblW w:w="0" w:type="auto"/>
            <w:tblLook w:val="04A0" w:firstRow="1" w:lastRow="0" w:firstColumn="1" w:lastColumn="0" w:noHBand="0" w:noVBand="1"/>
          </w:tblPr>
        </w:tblPrChange>
      </w:tblPr>
      <w:tblGrid>
        <w:gridCol w:w="648"/>
        <w:gridCol w:w="2610"/>
        <w:gridCol w:w="6318"/>
        <w:tblGridChange w:id="3636">
          <w:tblGrid>
            <w:gridCol w:w="648"/>
            <w:gridCol w:w="2610"/>
            <w:gridCol w:w="6318"/>
          </w:tblGrid>
        </w:tblGridChange>
      </w:tblGrid>
      <w:tr w:rsidR="00E43E3F" w:rsidTr="00373BD5">
        <w:tc>
          <w:tcPr>
            <w:tcW w:w="3258" w:type="dxa"/>
            <w:gridSpan w:val="2"/>
            <w:tcPrChange w:id="3637" w:author="ThaoDH" w:date="2013-10-04T15:06:00Z">
              <w:tcPr>
                <w:tcW w:w="3258" w:type="dxa"/>
                <w:gridSpan w:val="2"/>
              </w:tcPr>
            </w:tcPrChange>
          </w:tcPr>
          <w:p w:rsidR="00E43E3F" w:rsidRPr="002A69A9" w:rsidRDefault="00E43E3F" w:rsidP="00780A2B">
            <w:pPr>
              <w:rPr>
                <w:b/>
              </w:rPr>
            </w:pPr>
            <w:r w:rsidRPr="002A69A9">
              <w:rPr>
                <w:b/>
              </w:rPr>
              <w:t>Hiệu lực gói</w:t>
            </w:r>
          </w:p>
        </w:tc>
        <w:tc>
          <w:tcPr>
            <w:tcW w:w="6318" w:type="dxa"/>
            <w:tcPrChange w:id="3638" w:author="ThaoDH" w:date="2013-10-04T15:06:00Z">
              <w:tcPr>
                <w:tcW w:w="6318" w:type="dxa"/>
              </w:tcPr>
            </w:tcPrChange>
          </w:tcPr>
          <w:p w:rsidR="00E43E3F" w:rsidRDefault="00E43E3F" w:rsidP="00780A2B">
            <w:r>
              <w:t>24 tháng</w:t>
            </w:r>
          </w:p>
        </w:tc>
      </w:tr>
      <w:tr w:rsidR="00E43E3F" w:rsidTr="00373BD5">
        <w:tc>
          <w:tcPr>
            <w:tcW w:w="9576" w:type="dxa"/>
            <w:gridSpan w:val="3"/>
            <w:tcPrChange w:id="3639" w:author="ThaoDH" w:date="2013-10-04T15:06:00Z">
              <w:tcPr>
                <w:tcW w:w="9576" w:type="dxa"/>
                <w:gridSpan w:val="3"/>
              </w:tcPr>
            </w:tcPrChange>
          </w:tcPr>
          <w:p w:rsidR="00E43E3F" w:rsidRPr="002A69A9" w:rsidRDefault="00E43E3F" w:rsidP="00780A2B">
            <w:pPr>
              <w:rPr>
                <w:b/>
              </w:rPr>
            </w:pPr>
            <w:r w:rsidRPr="002A69A9">
              <w:rPr>
                <w:b/>
              </w:rPr>
              <w:t>Nôi dung khuyến mại</w:t>
            </w:r>
          </w:p>
        </w:tc>
      </w:tr>
      <w:tr w:rsidR="00E43E3F" w:rsidTr="00373BD5">
        <w:tc>
          <w:tcPr>
            <w:tcW w:w="648" w:type="dxa"/>
            <w:tcPrChange w:id="3640" w:author="ThaoDH" w:date="2013-10-04T15:06:00Z">
              <w:tcPr>
                <w:tcW w:w="648" w:type="dxa"/>
              </w:tcPr>
            </w:tcPrChange>
          </w:tcPr>
          <w:p w:rsidR="00E43E3F" w:rsidRDefault="00E43E3F" w:rsidP="00780A2B">
            <w:r>
              <w:t>1</w:t>
            </w:r>
          </w:p>
        </w:tc>
        <w:tc>
          <w:tcPr>
            <w:tcW w:w="2610" w:type="dxa"/>
            <w:tcPrChange w:id="3641" w:author="ThaoDH" w:date="2013-10-04T15:06:00Z">
              <w:tcPr>
                <w:tcW w:w="2610" w:type="dxa"/>
              </w:tcPr>
            </w:tcPrChange>
          </w:tcPr>
          <w:p w:rsidR="00E43E3F" w:rsidRDefault="00E43E3F" w:rsidP="00780A2B">
            <w:r>
              <w:t>SMS</w:t>
            </w:r>
          </w:p>
        </w:tc>
        <w:tc>
          <w:tcPr>
            <w:tcW w:w="6318" w:type="dxa"/>
            <w:tcPrChange w:id="3642" w:author="ThaoDH" w:date="2013-10-04T15:06:00Z">
              <w:tcPr>
                <w:tcW w:w="6318" w:type="dxa"/>
              </w:tcPr>
            </w:tcPrChange>
          </w:tcPr>
          <w:p w:rsidR="00E43E3F" w:rsidRDefault="00E43E3F" w:rsidP="00780A2B">
            <w:r>
              <w:t>100 SMS nội mạng VinaPhone</w:t>
            </w:r>
          </w:p>
        </w:tc>
      </w:tr>
      <w:tr w:rsidR="00E43E3F" w:rsidTr="00373BD5">
        <w:tc>
          <w:tcPr>
            <w:tcW w:w="648" w:type="dxa"/>
            <w:tcPrChange w:id="3643" w:author="ThaoDH" w:date="2013-10-04T15:06:00Z">
              <w:tcPr>
                <w:tcW w:w="648" w:type="dxa"/>
              </w:tcPr>
            </w:tcPrChange>
          </w:tcPr>
          <w:p w:rsidR="00E43E3F" w:rsidRDefault="00E43E3F" w:rsidP="00780A2B">
            <w:r>
              <w:t>2</w:t>
            </w:r>
          </w:p>
        </w:tc>
        <w:tc>
          <w:tcPr>
            <w:tcW w:w="2610" w:type="dxa"/>
            <w:tcPrChange w:id="3644" w:author="ThaoDH" w:date="2013-10-04T15:06:00Z">
              <w:tcPr>
                <w:tcW w:w="2610" w:type="dxa"/>
              </w:tcPr>
            </w:tcPrChange>
          </w:tcPr>
          <w:p w:rsidR="00E43E3F" w:rsidRDefault="00E43E3F" w:rsidP="00780A2B">
            <w:r>
              <w:t>Gói MAX</w:t>
            </w:r>
          </w:p>
        </w:tc>
        <w:tc>
          <w:tcPr>
            <w:tcW w:w="6318" w:type="dxa"/>
            <w:tcPrChange w:id="3645" w:author="ThaoDH" w:date="2013-10-04T15:06:00Z">
              <w:tcPr>
                <w:tcW w:w="6318" w:type="dxa"/>
              </w:tcPr>
            </w:tcPrChange>
          </w:tcPr>
          <w:p w:rsidR="00E43E3F" w:rsidRDefault="00E43E3F" w:rsidP="00780A2B">
            <w:pPr>
              <w:pStyle w:val="ListParagraph"/>
              <w:numPr>
                <w:ilvl w:val="0"/>
                <w:numId w:val="54"/>
              </w:numPr>
              <w:ind w:left="432"/>
            </w:pPr>
            <w:r>
              <w:t xml:space="preserve">3 tháng đầu: </w:t>
            </w:r>
            <w:r w:rsidRPr="002A69A9">
              <w:t xml:space="preserve">Miễn phí </w:t>
            </w:r>
          </w:p>
          <w:p w:rsidR="00E43E3F" w:rsidRDefault="00E43E3F" w:rsidP="00780A2B">
            <w:pPr>
              <w:pStyle w:val="ListParagraph"/>
              <w:numPr>
                <w:ilvl w:val="0"/>
                <w:numId w:val="54"/>
              </w:numPr>
              <w:ind w:left="432"/>
            </w:pPr>
            <w:r>
              <w:t>21 tháng tiếp theo: Giá gói 10.000 đ/tháng</w:t>
            </w:r>
          </w:p>
        </w:tc>
      </w:tr>
    </w:tbl>
    <w:p w:rsidR="006E50D3" w:rsidRDefault="006E50D3" w:rsidP="006E50D3">
      <w:pPr>
        <w:rPr>
          <w:ins w:id="3646" w:author="ThaoDH" w:date="2013-10-16T17:36:00Z"/>
          <w:b/>
          <w:bCs/>
        </w:rPr>
      </w:pPr>
      <w:ins w:id="3647" w:author="ThaoDH" w:date="2013-10-16T17:36:00Z">
        <w:r>
          <w:rPr>
            <w:b/>
            <w:bCs/>
          </w:rPr>
          <w:t>Với đợt 1 sau khi gói hết hiệu lực thì trở thành gói cước MAX thường</w:t>
        </w:r>
      </w:ins>
    </w:p>
    <w:p w:rsidR="006E50D3" w:rsidRDefault="006E50D3" w:rsidP="00E43E3F"/>
    <w:p w:rsidR="00E43E3F" w:rsidRDefault="008F591F" w:rsidP="00E43E3F">
      <w:pPr>
        <w:rPr>
          <w:ins w:id="3648" w:author="ThaoDH" w:date="2013-10-16T17:36:00Z"/>
          <w:rFonts w:cs="Times New Roman"/>
          <w:sz w:val="26"/>
          <w:szCs w:val="26"/>
        </w:rPr>
      </w:pPr>
      <w:ins w:id="3649" w:author="ThaoDH" w:date="2013-10-16T17:30:00Z">
        <w:r w:rsidRPr="00537EC7">
          <w:rPr>
            <w:rFonts w:cs="Times New Roman"/>
            <w:sz w:val="26"/>
            <w:szCs w:val="26"/>
          </w:rPr>
          <w:t>Elcom/Comverse:</w:t>
        </w:r>
        <w:r>
          <w:rPr>
            <w:rFonts w:cs="Times New Roman"/>
            <w:sz w:val="26"/>
            <w:szCs w:val="26"/>
          </w:rPr>
          <w:t xml:space="preserve"> OK. Riêng về cước </w:t>
        </w:r>
      </w:ins>
      <w:ins w:id="3650" w:author="ThaoDH" w:date="2013-10-16T17:31:00Z">
        <w:r w:rsidR="00F01C96">
          <w:rPr>
            <w:rFonts w:cs="Times New Roman"/>
            <w:sz w:val="26"/>
            <w:szCs w:val="26"/>
          </w:rPr>
          <w:t>gói</w:t>
        </w:r>
      </w:ins>
      <w:ins w:id="3651" w:author="ThaoDH" w:date="2013-10-16T17:30:00Z">
        <w:r>
          <w:rPr>
            <w:rFonts w:cs="Times New Roman"/>
            <w:sz w:val="26"/>
            <w:szCs w:val="26"/>
          </w:rPr>
          <w:t xml:space="preserve"> </w:t>
        </w:r>
      </w:ins>
      <w:ins w:id="3652" w:author="ThaoDH" w:date="2013-10-16T17:31:00Z">
        <w:r w:rsidR="00F01C96">
          <w:rPr>
            <w:rFonts w:cs="Times New Roman"/>
            <w:sz w:val="26"/>
            <w:szCs w:val="26"/>
          </w:rPr>
          <w:t xml:space="preserve">3 </w:t>
        </w:r>
      </w:ins>
      <w:ins w:id="3653" w:author="ThaoDH" w:date="2013-10-16T17:30:00Z">
        <w:r>
          <w:rPr>
            <w:rFonts w:cs="Times New Roman"/>
            <w:sz w:val="26"/>
            <w:szCs w:val="26"/>
          </w:rPr>
          <w:t xml:space="preserve">tháng đầu </w:t>
        </w:r>
      </w:ins>
      <w:ins w:id="3654" w:author="ThaoDH" w:date="2013-10-16T17:31:00Z">
        <w:r w:rsidR="00F01C96">
          <w:rPr>
            <w:rFonts w:cs="Times New Roman"/>
            <w:sz w:val="26"/>
            <w:szCs w:val="26"/>
          </w:rPr>
          <w:t xml:space="preserve">thì C1RT vẫn tính bình thường. </w:t>
        </w:r>
      </w:ins>
      <w:ins w:id="3655" w:author="ThaoDH" w:date="2013-10-16T17:32:00Z">
        <w:r w:rsidR="00F01C96">
          <w:rPr>
            <w:rFonts w:cs="Times New Roman"/>
            <w:sz w:val="26"/>
            <w:szCs w:val="26"/>
          </w:rPr>
          <w:t xml:space="preserve">Hệ thống Billing của VNP trong quá trình tổng hợp cước sẽ phải </w:t>
        </w:r>
      </w:ins>
      <w:ins w:id="3656" w:author="ThaoDH" w:date="2013-10-16T17:34:00Z">
        <w:r w:rsidR="00F01C96">
          <w:rPr>
            <w:rFonts w:cs="Times New Roman"/>
            <w:sz w:val="26"/>
            <w:szCs w:val="26"/>
          </w:rPr>
          <w:t>bỏ qua 3 tháng đầ</w:t>
        </w:r>
        <w:r w:rsidR="00E150A3">
          <w:rPr>
            <w:rFonts w:cs="Times New Roman"/>
            <w:sz w:val="26"/>
            <w:szCs w:val="26"/>
          </w:rPr>
          <w:t>u tiên</w:t>
        </w:r>
      </w:ins>
      <w:ins w:id="3657" w:author="ThaoDH" w:date="2013-10-17T17:16:00Z">
        <w:r w:rsidR="00E150A3">
          <w:rPr>
            <w:rFonts w:cs="Times New Roman"/>
            <w:sz w:val="26"/>
            <w:szCs w:val="26"/>
          </w:rPr>
          <w:t>. Hoặc một cách khác là hệ thống C1RT vẫn tính cước bình thường nhưng sẽ đồng thời tạo một SO để cộng thêm vào tài khoản</w:t>
        </w:r>
      </w:ins>
      <w:ins w:id="3658" w:author="ThaoDH" w:date="2013-10-17T17:17:00Z">
        <w:r w:rsidR="00E150A3">
          <w:rPr>
            <w:rFonts w:cs="Times New Roman"/>
            <w:sz w:val="26"/>
            <w:szCs w:val="26"/>
          </w:rPr>
          <w:t xml:space="preserve"> trong vòng 3 tháng</w:t>
        </w:r>
      </w:ins>
      <w:ins w:id="3659" w:author="ThaoDH" w:date="2013-10-17T17:16:00Z">
        <w:r w:rsidR="00E150A3">
          <w:rPr>
            <w:rFonts w:cs="Times New Roman"/>
            <w:sz w:val="26"/>
            <w:szCs w:val="26"/>
          </w:rPr>
          <w:t xml:space="preserve">. Khi </w:t>
        </w:r>
      </w:ins>
      <w:ins w:id="3660" w:author="ThaoDH" w:date="2013-10-17T17:17:00Z">
        <w:r w:rsidR="00D01FBB">
          <w:rPr>
            <w:rFonts w:cs="Times New Roman"/>
            <w:sz w:val="26"/>
            <w:szCs w:val="26"/>
          </w:rPr>
          <w:t>thực hiện tổng hợp cước sẽ bù trừ lẫn nhau về 0 đồng</w:t>
        </w:r>
      </w:ins>
    </w:p>
    <w:p w:rsidR="006E50D3" w:rsidRDefault="006E50D3" w:rsidP="00E43E3F">
      <w:ins w:id="3661" w:author="ThaoDH" w:date="2013-10-16T17:37:00Z">
        <w:r>
          <w:t xml:space="preserve">Sau khi hết thời hạn thì </w:t>
        </w:r>
      </w:ins>
      <w:ins w:id="3662" w:author="ThaoDH" w:date="2013-10-16T17:38:00Z">
        <w:r>
          <w:t>hệ thống Provisioning phải chuyển sang gói MAX thường. (do gói MAX thường có giá khác)</w:t>
        </w:r>
      </w:ins>
    </w:p>
    <w:p w:rsidR="00E43E3F" w:rsidRDefault="00E43E3F" w:rsidP="00E43E3F">
      <w:r>
        <w:t>Gói GALAXY đợt 2: Từ</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3663" w:author="ThaoDH" w:date="2013-10-04T15:06:00Z">
          <w:tblPr>
            <w:tblW w:w="0" w:type="auto"/>
            <w:tblLook w:val="04A0" w:firstRow="1" w:lastRow="0" w:firstColumn="1" w:lastColumn="0" w:noHBand="0" w:noVBand="1"/>
          </w:tblPr>
        </w:tblPrChange>
      </w:tblPr>
      <w:tblGrid>
        <w:gridCol w:w="648"/>
        <w:gridCol w:w="2610"/>
        <w:gridCol w:w="6318"/>
        <w:tblGridChange w:id="3664">
          <w:tblGrid>
            <w:gridCol w:w="648"/>
            <w:gridCol w:w="2610"/>
            <w:gridCol w:w="6318"/>
          </w:tblGrid>
        </w:tblGridChange>
      </w:tblGrid>
      <w:tr w:rsidR="00E43E3F" w:rsidTr="00373BD5">
        <w:tc>
          <w:tcPr>
            <w:tcW w:w="3258" w:type="dxa"/>
            <w:gridSpan w:val="2"/>
            <w:tcPrChange w:id="3665" w:author="ThaoDH" w:date="2013-10-04T15:06:00Z">
              <w:tcPr>
                <w:tcW w:w="3258" w:type="dxa"/>
                <w:gridSpan w:val="2"/>
              </w:tcPr>
            </w:tcPrChange>
          </w:tcPr>
          <w:p w:rsidR="00E43E3F" w:rsidRPr="002A69A9" w:rsidRDefault="00E43E3F" w:rsidP="00780A2B">
            <w:pPr>
              <w:rPr>
                <w:b/>
              </w:rPr>
            </w:pPr>
            <w:r w:rsidRPr="002A69A9">
              <w:rPr>
                <w:b/>
              </w:rPr>
              <w:t>Hiệu lực gói</w:t>
            </w:r>
          </w:p>
        </w:tc>
        <w:tc>
          <w:tcPr>
            <w:tcW w:w="6318" w:type="dxa"/>
            <w:tcPrChange w:id="3666" w:author="ThaoDH" w:date="2013-10-04T15:06:00Z">
              <w:tcPr>
                <w:tcW w:w="6318" w:type="dxa"/>
              </w:tcPr>
            </w:tcPrChange>
          </w:tcPr>
          <w:p w:rsidR="00E43E3F" w:rsidRDefault="00E43E3F" w:rsidP="00780A2B">
            <w:r>
              <w:t>12 tháng</w:t>
            </w:r>
          </w:p>
        </w:tc>
      </w:tr>
      <w:tr w:rsidR="00E43E3F" w:rsidTr="00373BD5">
        <w:tc>
          <w:tcPr>
            <w:tcW w:w="9576" w:type="dxa"/>
            <w:gridSpan w:val="3"/>
            <w:tcPrChange w:id="3667" w:author="ThaoDH" w:date="2013-10-04T15:06:00Z">
              <w:tcPr>
                <w:tcW w:w="9576" w:type="dxa"/>
                <w:gridSpan w:val="3"/>
              </w:tcPr>
            </w:tcPrChange>
          </w:tcPr>
          <w:p w:rsidR="00E43E3F" w:rsidRPr="002A69A9" w:rsidRDefault="00E43E3F" w:rsidP="00780A2B">
            <w:pPr>
              <w:rPr>
                <w:b/>
              </w:rPr>
            </w:pPr>
            <w:r w:rsidRPr="002A69A9">
              <w:rPr>
                <w:b/>
              </w:rPr>
              <w:t>Nôi dung khuyến mại</w:t>
            </w:r>
          </w:p>
        </w:tc>
      </w:tr>
      <w:tr w:rsidR="00E43E3F" w:rsidTr="00373BD5">
        <w:tc>
          <w:tcPr>
            <w:tcW w:w="648" w:type="dxa"/>
            <w:tcPrChange w:id="3668" w:author="ThaoDH" w:date="2013-10-04T15:06:00Z">
              <w:tcPr>
                <w:tcW w:w="648" w:type="dxa"/>
              </w:tcPr>
            </w:tcPrChange>
          </w:tcPr>
          <w:p w:rsidR="00E43E3F" w:rsidRDefault="00E43E3F" w:rsidP="00780A2B">
            <w:r>
              <w:t>1</w:t>
            </w:r>
          </w:p>
        </w:tc>
        <w:tc>
          <w:tcPr>
            <w:tcW w:w="2610" w:type="dxa"/>
            <w:tcPrChange w:id="3669" w:author="ThaoDH" w:date="2013-10-04T15:06:00Z">
              <w:tcPr>
                <w:tcW w:w="2610" w:type="dxa"/>
              </w:tcPr>
            </w:tcPrChange>
          </w:tcPr>
          <w:p w:rsidR="00E43E3F" w:rsidRDefault="00E43E3F" w:rsidP="00780A2B">
            <w:r>
              <w:t>SMS</w:t>
            </w:r>
          </w:p>
        </w:tc>
        <w:tc>
          <w:tcPr>
            <w:tcW w:w="6318" w:type="dxa"/>
            <w:tcPrChange w:id="3670" w:author="ThaoDH" w:date="2013-10-04T15:06:00Z">
              <w:tcPr>
                <w:tcW w:w="6318" w:type="dxa"/>
              </w:tcPr>
            </w:tcPrChange>
          </w:tcPr>
          <w:p w:rsidR="00E43E3F" w:rsidRDefault="00E43E3F" w:rsidP="00780A2B">
            <w:r>
              <w:t>100 SMS nội mạng VinaPhone</w:t>
            </w:r>
          </w:p>
        </w:tc>
      </w:tr>
      <w:tr w:rsidR="00E43E3F" w:rsidTr="00373BD5">
        <w:trPr>
          <w:trHeight w:val="611"/>
          <w:trPrChange w:id="3671" w:author="ThaoDH" w:date="2013-10-04T15:06:00Z">
            <w:trPr>
              <w:trHeight w:val="611"/>
            </w:trPr>
          </w:trPrChange>
        </w:trPr>
        <w:tc>
          <w:tcPr>
            <w:tcW w:w="648" w:type="dxa"/>
            <w:tcPrChange w:id="3672" w:author="ThaoDH" w:date="2013-10-04T15:06:00Z">
              <w:tcPr>
                <w:tcW w:w="648" w:type="dxa"/>
              </w:tcPr>
            </w:tcPrChange>
          </w:tcPr>
          <w:p w:rsidR="00E43E3F" w:rsidRDefault="00E43E3F" w:rsidP="00780A2B">
            <w:r>
              <w:t>2</w:t>
            </w:r>
          </w:p>
        </w:tc>
        <w:tc>
          <w:tcPr>
            <w:tcW w:w="2610" w:type="dxa"/>
            <w:tcPrChange w:id="3673" w:author="ThaoDH" w:date="2013-10-04T15:06:00Z">
              <w:tcPr>
                <w:tcW w:w="2610" w:type="dxa"/>
              </w:tcPr>
            </w:tcPrChange>
          </w:tcPr>
          <w:p w:rsidR="00E43E3F" w:rsidRDefault="00E43E3F" w:rsidP="00780A2B">
            <w:r>
              <w:t>650MB cước data</w:t>
            </w:r>
          </w:p>
          <w:p w:rsidR="000C0BEF" w:rsidRDefault="000C0BEF" w:rsidP="00780A2B">
            <w:r>
              <w:t>Đựoc đăng kí gói MI khác</w:t>
            </w:r>
          </w:p>
        </w:tc>
        <w:tc>
          <w:tcPr>
            <w:tcW w:w="6318" w:type="dxa"/>
            <w:tcPrChange w:id="3674" w:author="ThaoDH" w:date="2013-10-04T15:06:00Z">
              <w:tcPr>
                <w:tcW w:w="6318" w:type="dxa"/>
              </w:tcPr>
            </w:tcPrChange>
          </w:tcPr>
          <w:p w:rsidR="00E43E3F" w:rsidRDefault="00E43E3F" w:rsidP="00780A2B">
            <w:pPr>
              <w:pStyle w:val="ListParagraph"/>
              <w:numPr>
                <w:ilvl w:val="0"/>
                <w:numId w:val="54"/>
              </w:numPr>
              <w:ind w:left="432"/>
            </w:pPr>
            <w:r>
              <w:t xml:space="preserve">2 tháng đầu: </w:t>
            </w:r>
            <w:r w:rsidRPr="002A69A9">
              <w:t xml:space="preserve">Miễn phí </w:t>
            </w:r>
          </w:p>
          <w:p w:rsidR="00E43E3F" w:rsidRDefault="00E43E3F" w:rsidP="00780A2B">
            <w:pPr>
              <w:pStyle w:val="ListParagraph"/>
              <w:numPr>
                <w:ilvl w:val="0"/>
                <w:numId w:val="54"/>
              </w:numPr>
              <w:ind w:left="432"/>
            </w:pPr>
            <w:r>
              <w:t>10 tháng tiếp theo: Giá gói 20.000 đ/tháng</w:t>
            </w:r>
          </w:p>
          <w:p w:rsidR="000C0BEF" w:rsidRDefault="000C0BEF" w:rsidP="00780A2B">
            <w:pPr>
              <w:pStyle w:val="ListParagraph"/>
              <w:numPr>
                <w:ilvl w:val="0"/>
                <w:numId w:val="54"/>
              </w:numPr>
              <w:ind w:left="432"/>
            </w:pPr>
          </w:p>
        </w:tc>
      </w:tr>
    </w:tbl>
    <w:p w:rsidR="00E43E3F" w:rsidRDefault="00E43E3F" w:rsidP="00E43E3F">
      <w:pPr>
        <w:rPr>
          <w:ins w:id="3675" w:author="ThaoDH" w:date="2013-10-03T16:40:00Z"/>
        </w:rPr>
      </w:pPr>
    </w:p>
    <w:p w:rsidR="004244C3" w:rsidRPr="004244C3" w:rsidRDefault="00811579">
      <w:pPr>
        <w:rPr>
          <w:ins w:id="3676" w:author="ThaoDH" w:date="2013-10-04T15:07:00Z"/>
          <w:bCs/>
          <w:rPrChange w:id="3677" w:author="ThaoDH" w:date="2013-10-17T17:19:00Z">
            <w:rPr>
              <w:ins w:id="3678" w:author="ThaoDH" w:date="2013-10-04T15:07:00Z"/>
              <w:b/>
              <w:bCs/>
            </w:rPr>
          </w:rPrChange>
        </w:rPr>
        <w:pPrChange w:id="3679" w:author="ThaoDH" w:date="2013-10-04T15:07:00Z">
          <w:pPr>
            <w:pStyle w:val="ListParagraph"/>
          </w:pPr>
        </w:pPrChange>
      </w:pPr>
      <w:ins w:id="3680" w:author="ThaoDH" w:date="2013-10-04T15:07:00Z">
        <w:r w:rsidRPr="00811579">
          <w:rPr>
            <w:bCs/>
            <w:rPrChange w:id="3681" w:author="ThaoDH" w:date="2013-10-17T17:19:00Z">
              <w:rPr>
                <w:b/>
                <w:bCs/>
              </w:rPr>
            </w:rPrChange>
          </w:rPr>
          <w:t>Hiệu lực đăng kí: Có hiệu lực từ thời điểm đăng kí</w:t>
        </w:r>
      </w:ins>
    </w:p>
    <w:p w:rsidR="004244C3" w:rsidRDefault="00811579">
      <w:pPr>
        <w:rPr>
          <w:ins w:id="3682" w:author="ThaoDH" w:date="2013-10-03T16:40:00Z"/>
          <w:bCs/>
        </w:rPr>
        <w:pPrChange w:id="3683" w:author="ThaoDH" w:date="2013-10-04T15:07:00Z">
          <w:pPr>
            <w:pStyle w:val="ListParagraph"/>
          </w:pPr>
        </w:pPrChange>
      </w:pPr>
      <w:ins w:id="3684" w:author="ThaoDH" w:date="2013-10-04T15:09:00Z">
        <w:r w:rsidRPr="00811579">
          <w:rPr>
            <w:bCs/>
            <w:rPrChange w:id="3685" w:author="ThaoDH" w:date="2013-10-17T17:19:00Z">
              <w:rPr>
                <w:b/>
                <w:bCs/>
              </w:rPr>
            </w:rPrChange>
          </w:rPr>
          <w:t>Với đợt 2 sau khi gói cước hết hiệu lực thì trở thành gói cước M0 hoặc gói cước MI đang đăng kí</w:t>
        </w:r>
      </w:ins>
    </w:p>
    <w:p w:rsidR="006E50D3" w:rsidRDefault="006E50D3" w:rsidP="006E50D3">
      <w:pPr>
        <w:rPr>
          <w:ins w:id="3686" w:author="ThaoDH" w:date="2013-10-16T17:36:00Z"/>
        </w:rPr>
      </w:pPr>
      <w:ins w:id="3687" w:author="ThaoDH" w:date="2013-10-16T17:36:00Z">
        <w:r w:rsidRPr="00537EC7">
          <w:rPr>
            <w:rFonts w:cs="Times New Roman"/>
            <w:sz w:val="26"/>
            <w:szCs w:val="26"/>
          </w:rPr>
          <w:t>Elcom/Comverse:</w:t>
        </w:r>
        <w:r>
          <w:rPr>
            <w:rFonts w:cs="Times New Roman"/>
            <w:sz w:val="26"/>
            <w:szCs w:val="26"/>
          </w:rPr>
          <w:t xml:space="preserve"> OK. Riêng về cước gói </w:t>
        </w:r>
      </w:ins>
      <w:ins w:id="3688" w:author="ThaoDH" w:date="2013-10-17T17:19:00Z">
        <w:r w:rsidR="0030118F">
          <w:rPr>
            <w:rFonts w:cs="Times New Roman"/>
            <w:sz w:val="26"/>
            <w:szCs w:val="26"/>
          </w:rPr>
          <w:t>2</w:t>
        </w:r>
      </w:ins>
      <w:ins w:id="3689" w:author="ThaoDH" w:date="2013-10-16T17:36:00Z">
        <w:r>
          <w:rPr>
            <w:rFonts w:cs="Times New Roman"/>
            <w:sz w:val="26"/>
            <w:szCs w:val="26"/>
          </w:rPr>
          <w:t xml:space="preserve"> tháng đầu </w:t>
        </w:r>
      </w:ins>
      <w:ins w:id="3690" w:author="ThaoDH" w:date="2013-10-17T17:19:00Z">
        <w:r w:rsidR="0030118F">
          <w:rPr>
            <w:rFonts w:cs="Times New Roman"/>
            <w:sz w:val="26"/>
            <w:szCs w:val="26"/>
          </w:rPr>
          <w:t>thì tương tự như trên</w:t>
        </w:r>
      </w:ins>
    </w:p>
    <w:p w:rsidR="00321386" w:rsidRPr="00321386" w:rsidRDefault="00321386">
      <w:pPr>
        <w:rPr>
          <w:b/>
          <w:bCs/>
          <w:rPrChange w:id="3691" w:author="ThaoDH" w:date="2013-10-03T16:40:00Z">
            <w:rPr/>
          </w:rPrChange>
        </w:rPr>
      </w:pPr>
    </w:p>
    <w:p w:rsidR="00FF4423" w:rsidRDefault="009E1DB0" w:rsidP="005C0964">
      <w:pPr>
        <w:pStyle w:val="NormalWeb"/>
        <w:numPr>
          <w:ilvl w:val="0"/>
          <w:numId w:val="9"/>
        </w:numPr>
        <w:ind w:hanging="720"/>
        <w:jc w:val="both"/>
        <w:outlineLvl w:val="1"/>
        <w:rPr>
          <w:b/>
          <w:bCs/>
        </w:rPr>
      </w:pPr>
      <w:bookmarkStart w:id="3692" w:name="_Toc369791820"/>
      <w:r>
        <w:rPr>
          <w:b/>
          <w:bCs/>
        </w:rPr>
        <w:t>Gói cước tích hợp thuê bao di động với EzCom:MAX</w:t>
      </w:r>
      <w:r w:rsidR="00FF4423" w:rsidRPr="00FF4423">
        <w:rPr>
          <w:b/>
          <w:bCs/>
        </w:rPr>
        <w:t>100</w:t>
      </w:r>
      <w:r>
        <w:rPr>
          <w:b/>
          <w:bCs/>
        </w:rPr>
        <w:t>, MAX200</w:t>
      </w:r>
      <w:bookmarkEnd w:id="3692"/>
    </w:p>
    <w:p w:rsidR="009E1DB0" w:rsidRPr="0060709A" w:rsidRDefault="009E1DB0" w:rsidP="0060709A">
      <w:pPr>
        <w:rPr>
          <w:b/>
        </w:rPr>
      </w:pPr>
      <w:r w:rsidRPr="0060709A">
        <w:rPr>
          <w:b/>
        </w:rPr>
        <w:t>2.21.1. Nội dung</w:t>
      </w:r>
    </w:p>
    <w:p w:rsidR="009E1DB0" w:rsidRDefault="009E1DB0" w:rsidP="0060709A">
      <w:r w:rsidRPr="009E1DB0">
        <w:t>Thuê bao di động trả sa</w:t>
      </w:r>
      <w:r w:rsidR="00295A1A">
        <w:t xml:space="preserve">u tích hợp với 1 thuê bao EZCOM. </w:t>
      </w:r>
      <w:r>
        <w:t>Cước hai thuê bao này thể hiện trên 1 hóa đơn</w:t>
      </w:r>
      <w:r w:rsidR="00295A1A">
        <w:t>.</w:t>
      </w:r>
    </w:p>
    <w:p w:rsidR="00295A1A" w:rsidRDefault="00295A1A" w:rsidP="0060709A">
      <w:r>
        <w:t>Có 2 hình thức tích hợp:</w:t>
      </w:r>
    </w:p>
    <w:p w:rsidR="00295A1A" w:rsidRDefault="00295A1A" w:rsidP="005C0964">
      <w:pPr>
        <w:pStyle w:val="BodyTextIndent"/>
        <w:numPr>
          <w:ilvl w:val="0"/>
          <w:numId w:val="57"/>
        </w:numPr>
        <w:tabs>
          <w:tab w:val="left" w:pos="360"/>
        </w:tabs>
        <w:spacing w:before="120" w:line="240" w:lineRule="auto"/>
        <w:ind w:left="360"/>
        <w:jc w:val="both"/>
        <w:rPr>
          <w:sz w:val="25"/>
          <w:szCs w:val="25"/>
        </w:rPr>
      </w:pPr>
      <w:r>
        <w:rPr>
          <w:b/>
          <w:sz w:val="25"/>
          <w:szCs w:val="25"/>
        </w:rPr>
        <w:lastRenderedPageBreak/>
        <w:t xml:space="preserve">Hình thức </w:t>
      </w:r>
      <w:r w:rsidRPr="00A25835">
        <w:rPr>
          <w:b/>
          <w:sz w:val="25"/>
          <w:szCs w:val="25"/>
        </w:rPr>
        <w:t>1</w:t>
      </w:r>
      <w:r>
        <w:rPr>
          <w:sz w:val="25"/>
          <w:szCs w:val="25"/>
        </w:rPr>
        <w:t>: Thuê bao di động và ezCom dùng riêng gói cước data dành cho thuê bao di động (gói cước Mobile Internet) và ezCom (gói cước Mobile Broadband).</w:t>
      </w:r>
    </w:p>
    <w:p w:rsidR="00295A1A" w:rsidRDefault="00295A1A" w:rsidP="00295A1A">
      <w:pPr>
        <w:pStyle w:val="BodyTextIndent"/>
        <w:tabs>
          <w:tab w:val="left" w:pos="360"/>
        </w:tabs>
        <w:spacing w:before="120" w:line="240" w:lineRule="auto"/>
        <w:jc w:val="both"/>
        <w:rPr>
          <w:sz w:val="25"/>
          <w:szCs w:val="25"/>
        </w:rPr>
      </w:pPr>
      <w:r w:rsidRPr="00295A1A">
        <w:rPr>
          <w:sz w:val="25"/>
          <w:szCs w:val="25"/>
        </w:rPr>
        <w:t xml:space="preserve">Thuê bao EzCom được tặng </w:t>
      </w:r>
      <w:r>
        <w:rPr>
          <w:sz w:val="25"/>
          <w:szCs w:val="25"/>
        </w:rPr>
        <w:t>tiền theo mức cước sử dụng của thuê bao di động trong tháng trước:</w:t>
      </w:r>
      <w:ins w:id="3693" w:author="Comverse" w:date="2013-09-30T16:27:00Z">
        <w:r w:rsidR="00945BDD">
          <w:rPr>
            <w:sz w:val="25"/>
            <w:szCs w:val="25"/>
          </w:rPr>
          <w:t xml:space="preserve"> </w:t>
        </w:r>
      </w:ins>
    </w:p>
    <w:p w:rsidR="00295A1A" w:rsidRPr="00EE6571" w:rsidRDefault="00295A1A" w:rsidP="00295A1A">
      <w:pPr>
        <w:pStyle w:val="BodyTextIndent"/>
        <w:spacing w:before="120" w:line="240" w:lineRule="auto"/>
        <w:jc w:val="both"/>
        <w:rPr>
          <w:sz w:val="25"/>
          <w:szCs w:val="25"/>
        </w:rPr>
      </w:pPr>
      <w:r w:rsidRPr="00EE6571">
        <w:rPr>
          <w:sz w:val="25"/>
          <w:szCs w:val="25"/>
        </w:rPr>
        <w:t>Cụ thể:</w:t>
      </w:r>
    </w:p>
    <w:p w:rsidR="00295A1A" w:rsidRPr="00984976" w:rsidRDefault="00295A1A" w:rsidP="005C0964">
      <w:pPr>
        <w:pStyle w:val="BodyTextIndent"/>
        <w:numPr>
          <w:ilvl w:val="0"/>
          <w:numId w:val="58"/>
        </w:numPr>
        <w:tabs>
          <w:tab w:val="left" w:pos="720"/>
        </w:tabs>
        <w:spacing w:before="120" w:line="240" w:lineRule="auto"/>
        <w:ind w:left="720"/>
        <w:jc w:val="both"/>
        <w:rPr>
          <w:sz w:val="25"/>
          <w:szCs w:val="25"/>
        </w:rPr>
      </w:pPr>
      <w:r w:rsidRPr="00984976">
        <w:rPr>
          <w:sz w:val="25"/>
          <w:szCs w:val="25"/>
        </w:rPr>
        <w:t>Điều kiện để thuê bao ezCom được tặng cước: Mức cước phát sinh của thuê bao VinaPhone trả sau trong tháng trước phải từ 100.000 đ/trở lên ( tương ứng với mức tặng cước cho thuê bao ezCom trong tháng sau là 20.000 đ/tháng)</w:t>
      </w:r>
    </w:p>
    <w:p w:rsidR="00295A1A" w:rsidRPr="00984976" w:rsidRDefault="00295A1A" w:rsidP="005C0964">
      <w:pPr>
        <w:pStyle w:val="BodyTextIndent"/>
        <w:numPr>
          <w:ilvl w:val="0"/>
          <w:numId w:val="58"/>
        </w:numPr>
        <w:tabs>
          <w:tab w:val="left" w:pos="720"/>
        </w:tabs>
        <w:spacing w:before="120" w:line="240" w:lineRule="auto"/>
        <w:ind w:left="720"/>
        <w:jc w:val="both"/>
        <w:rPr>
          <w:sz w:val="25"/>
          <w:szCs w:val="25"/>
        </w:rPr>
      </w:pPr>
      <w:r w:rsidRPr="00984976">
        <w:rPr>
          <w:sz w:val="25"/>
          <w:szCs w:val="25"/>
        </w:rPr>
        <w:t>Cứ 100.000 đ cước phát sinh thêm của thuê bao VinaPhone trả sau trong tháng trước thì thuê bao ezCom được tặng thêm 10.000 đồng cước sử dụng.</w:t>
      </w:r>
    </w:p>
    <w:p w:rsidR="00295A1A" w:rsidRPr="0034706F" w:rsidRDefault="00295A1A" w:rsidP="005C0964">
      <w:pPr>
        <w:pStyle w:val="BodyTextIndent"/>
        <w:numPr>
          <w:ilvl w:val="0"/>
          <w:numId w:val="58"/>
        </w:numPr>
        <w:tabs>
          <w:tab w:val="left" w:pos="720"/>
        </w:tabs>
        <w:spacing w:before="120" w:line="240" w:lineRule="auto"/>
        <w:ind w:left="720"/>
        <w:jc w:val="both"/>
        <w:rPr>
          <w:sz w:val="25"/>
          <w:szCs w:val="25"/>
        </w:rPr>
      </w:pPr>
      <w:r w:rsidRPr="00984976">
        <w:rPr>
          <w:sz w:val="25"/>
          <w:szCs w:val="25"/>
        </w:rPr>
        <w:t>Tổng mức cước thuê bao ezCom trả sau được tặng không quá 100.000 đồng/tháng và chỉ có hiệu lực sử dụng trong tháng được tặng, không được bảo lưu sang các tháng tiếp theo.</w:t>
      </w:r>
    </w:p>
    <w:p w:rsidR="00295A1A" w:rsidRPr="00E7163D" w:rsidRDefault="00295A1A" w:rsidP="005C0964">
      <w:pPr>
        <w:pStyle w:val="BodyTextIndent"/>
        <w:numPr>
          <w:ilvl w:val="0"/>
          <w:numId w:val="58"/>
        </w:numPr>
        <w:tabs>
          <w:tab w:val="left" w:pos="720"/>
        </w:tabs>
        <w:spacing w:before="120" w:line="240" w:lineRule="auto"/>
        <w:ind w:left="720"/>
        <w:jc w:val="both"/>
        <w:rPr>
          <w:sz w:val="25"/>
          <w:szCs w:val="25"/>
        </w:rPr>
      </w:pPr>
      <w:r w:rsidRPr="0034706F">
        <w:rPr>
          <w:sz w:val="25"/>
          <w:szCs w:val="25"/>
        </w:rPr>
        <w:t xml:space="preserve">Thuê bao ezCom được sử dụng cước được tặng để </w:t>
      </w:r>
      <w:r>
        <w:rPr>
          <w:sz w:val="25"/>
          <w:szCs w:val="25"/>
        </w:rPr>
        <w:t xml:space="preserve">thanh toán </w:t>
      </w:r>
      <w:r w:rsidRPr="0034706F">
        <w:rPr>
          <w:sz w:val="25"/>
          <w:szCs w:val="25"/>
        </w:rPr>
        <w:t xml:space="preserve"> </w:t>
      </w:r>
      <w:r>
        <w:rPr>
          <w:sz w:val="25"/>
          <w:szCs w:val="25"/>
        </w:rPr>
        <w:t xml:space="preserve">50% </w:t>
      </w:r>
      <w:r w:rsidRPr="0034706F">
        <w:rPr>
          <w:sz w:val="25"/>
          <w:szCs w:val="25"/>
        </w:rPr>
        <w:t xml:space="preserve">giá gói và  </w:t>
      </w:r>
      <w:r>
        <w:rPr>
          <w:sz w:val="25"/>
          <w:szCs w:val="25"/>
        </w:rPr>
        <w:t>cước vượt gói phát sinh (nếu có) trong tháng.</w:t>
      </w:r>
    </w:p>
    <w:p w:rsidR="00295A1A" w:rsidRPr="00984976" w:rsidRDefault="00295A1A" w:rsidP="005C0964">
      <w:pPr>
        <w:pStyle w:val="BodyTextIndent"/>
        <w:numPr>
          <w:ilvl w:val="0"/>
          <w:numId w:val="58"/>
        </w:numPr>
        <w:tabs>
          <w:tab w:val="left" w:pos="720"/>
        </w:tabs>
        <w:spacing w:before="120" w:line="240" w:lineRule="auto"/>
        <w:ind w:left="720"/>
        <w:jc w:val="both"/>
        <w:rPr>
          <w:sz w:val="25"/>
          <w:szCs w:val="25"/>
        </w:rPr>
      </w:pPr>
      <w:r w:rsidRPr="00984976">
        <w:rPr>
          <w:sz w:val="25"/>
          <w:szCs w:val="25"/>
        </w:rPr>
        <w:t>Các mức cước cụ thể như sau:</w:t>
      </w:r>
    </w:p>
    <w:tbl>
      <w:tblPr>
        <w:tblW w:w="0" w:type="auto"/>
        <w:tblInd w:w="1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0"/>
        <w:gridCol w:w="4320"/>
      </w:tblGrid>
      <w:tr w:rsidR="00295A1A" w:rsidRPr="003220FC" w:rsidTr="008F19EE">
        <w:tc>
          <w:tcPr>
            <w:tcW w:w="3960" w:type="dxa"/>
            <w:tcBorders>
              <w:top w:val="single" w:sz="4" w:space="0" w:color="auto"/>
              <w:left w:val="single" w:sz="4" w:space="0" w:color="auto"/>
              <w:bottom w:val="single" w:sz="4" w:space="0" w:color="auto"/>
              <w:right w:val="single" w:sz="4" w:space="0" w:color="auto"/>
            </w:tcBorders>
            <w:shd w:val="clear" w:color="auto" w:fill="auto"/>
            <w:hideMark/>
          </w:tcPr>
          <w:p w:rsidR="00295A1A" w:rsidRPr="003220FC" w:rsidRDefault="00295A1A" w:rsidP="008F19EE">
            <w:pPr>
              <w:pStyle w:val="BodyTextIndent"/>
              <w:tabs>
                <w:tab w:val="left" w:pos="720"/>
              </w:tabs>
              <w:spacing w:before="120"/>
              <w:jc w:val="center"/>
              <w:rPr>
                <w:sz w:val="25"/>
                <w:szCs w:val="25"/>
              </w:rPr>
            </w:pPr>
            <w:r w:rsidRPr="003220FC">
              <w:rPr>
                <w:sz w:val="25"/>
                <w:szCs w:val="25"/>
              </w:rPr>
              <w:t>Mức cước TB trả sau trong tháng trước</w:t>
            </w:r>
          </w:p>
        </w:tc>
        <w:tc>
          <w:tcPr>
            <w:tcW w:w="4320" w:type="dxa"/>
            <w:tcBorders>
              <w:top w:val="single" w:sz="4" w:space="0" w:color="auto"/>
              <w:left w:val="single" w:sz="4" w:space="0" w:color="auto"/>
              <w:bottom w:val="single" w:sz="4" w:space="0" w:color="auto"/>
              <w:right w:val="single" w:sz="4" w:space="0" w:color="auto"/>
            </w:tcBorders>
            <w:shd w:val="clear" w:color="auto" w:fill="auto"/>
            <w:hideMark/>
          </w:tcPr>
          <w:p w:rsidR="00295A1A" w:rsidRPr="003220FC" w:rsidRDefault="00295A1A" w:rsidP="008F19EE">
            <w:pPr>
              <w:pStyle w:val="BodyTextIndent"/>
              <w:tabs>
                <w:tab w:val="left" w:pos="720"/>
              </w:tabs>
              <w:spacing w:before="120"/>
              <w:jc w:val="center"/>
              <w:rPr>
                <w:sz w:val="25"/>
                <w:szCs w:val="25"/>
              </w:rPr>
            </w:pPr>
            <w:r w:rsidRPr="003220FC">
              <w:rPr>
                <w:sz w:val="25"/>
                <w:szCs w:val="25"/>
              </w:rPr>
              <w:t>Mức cước TB ezCOM được tặng trong tháng</w:t>
            </w:r>
          </w:p>
        </w:tc>
      </w:tr>
      <w:tr w:rsidR="00295A1A" w:rsidRPr="003220FC" w:rsidTr="008F19EE">
        <w:trPr>
          <w:trHeight w:val="288"/>
        </w:trPr>
        <w:tc>
          <w:tcPr>
            <w:tcW w:w="3960" w:type="dxa"/>
            <w:tcBorders>
              <w:top w:val="single" w:sz="4" w:space="0" w:color="auto"/>
              <w:left w:val="single" w:sz="4" w:space="0" w:color="auto"/>
              <w:bottom w:val="single" w:sz="4" w:space="0" w:color="auto"/>
              <w:right w:val="single" w:sz="4" w:space="0" w:color="auto"/>
            </w:tcBorders>
            <w:shd w:val="clear" w:color="auto" w:fill="auto"/>
            <w:hideMark/>
          </w:tcPr>
          <w:p w:rsidR="00295A1A" w:rsidRPr="003220FC" w:rsidRDefault="00295A1A" w:rsidP="008F19EE">
            <w:pPr>
              <w:pStyle w:val="BodyTextIndent"/>
              <w:tabs>
                <w:tab w:val="left" w:pos="720"/>
              </w:tabs>
              <w:rPr>
                <w:sz w:val="25"/>
                <w:szCs w:val="25"/>
              </w:rPr>
            </w:pPr>
            <w:r w:rsidRPr="003220FC">
              <w:rPr>
                <w:sz w:val="25"/>
                <w:szCs w:val="25"/>
              </w:rPr>
              <w:t>Từ 100.000đ đến dưới 200.000đ</w:t>
            </w:r>
          </w:p>
        </w:tc>
        <w:tc>
          <w:tcPr>
            <w:tcW w:w="4320" w:type="dxa"/>
            <w:tcBorders>
              <w:top w:val="single" w:sz="4" w:space="0" w:color="auto"/>
              <w:left w:val="single" w:sz="4" w:space="0" w:color="auto"/>
              <w:bottom w:val="single" w:sz="4" w:space="0" w:color="auto"/>
              <w:right w:val="single" w:sz="4" w:space="0" w:color="auto"/>
            </w:tcBorders>
            <w:shd w:val="clear" w:color="auto" w:fill="auto"/>
            <w:hideMark/>
          </w:tcPr>
          <w:p w:rsidR="00295A1A" w:rsidRPr="003220FC" w:rsidRDefault="00295A1A" w:rsidP="008F19EE">
            <w:pPr>
              <w:pStyle w:val="BodyTextIndent"/>
              <w:tabs>
                <w:tab w:val="left" w:pos="720"/>
              </w:tabs>
              <w:jc w:val="right"/>
              <w:rPr>
                <w:sz w:val="25"/>
                <w:szCs w:val="25"/>
              </w:rPr>
            </w:pPr>
            <w:r w:rsidRPr="003220FC">
              <w:rPr>
                <w:sz w:val="25"/>
                <w:szCs w:val="25"/>
              </w:rPr>
              <w:t>20.000đ</w:t>
            </w:r>
          </w:p>
        </w:tc>
      </w:tr>
      <w:tr w:rsidR="00295A1A" w:rsidRPr="003220FC" w:rsidTr="008F19EE">
        <w:trPr>
          <w:trHeight w:val="288"/>
        </w:trPr>
        <w:tc>
          <w:tcPr>
            <w:tcW w:w="3960" w:type="dxa"/>
            <w:tcBorders>
              <w:top w:val="single" w:sz="4" w:space="0" w:color="auto"/>
              <w:left w:val="single" w:sz="4" w:space="0" w:color="auto"/>
              <w:bottom w:val="single" w:sz="4" w:space="0" w:color="auto"/>
              <w:right w:val="single" w:sz="4" w:space="0" w:color="auto"/>
            </w:tcBorders>
            <w:shd w:val="clear" w:color="auto" w:fill="auto"/>
            <w:hideMark/>
          </w:tcPr>
          <w:p w:rsidR="00295A1A" w:rsidRPr="003220FC" w:rsidRDefault="00295A1A" w:rsidP="008F19EE">
            <w:pPr>
              <w:pStyle w:val="BodyTextIndent"/>
              <w:tabs>
                <w:tab w:val="left" w:pos="720"/>
              </w:tabs>
              <w:rPr>
                <w:sz w:val="25"/>
                <w:szCs w:val="25"/>
              </w:rPr>
            </w:pPr>
            <w:r w:rsidRPr="003220FC">
              <w:rPr>
                <w:sz w:val="25"/>
                <w:szCs w:val="25"/>
              </w:rPr>
              <w:t>Từ 200.000đ đến dưới 300.000đ</w:t>
            </w:r>
          </w:p>
        </w:tc>
        <w:tc>
          <w:tcPr>
            <w:tcW w:w="4320" w:type="dxa"/>
            <w:tcBorders>
              <w:top w:val="single" w:sz="4" w:space="0" w:color="auto"/>
              <w:left w:val="single" w:sz="4" w:space="0" w:color="auto"/>
              <w:bottom w:val="single" w:sz="4" w:space="0" w:color="auto"/>
              <w:right w:val="single" w:sz="4" w:space="0" w:color="auto"/>
            </w:tcBorders>
            <w:shd w:val="clear" w:color="auto" w:fill="auto"/>
            <w:hideMark/>
          </w:tcPr>
          <w:p w:rsidR="00295A1A" w:rsidRPr="003220FC" w:rsidRDefault="00295A1A" w:rsidP="008F19EE">
            <w:pPr>
              <w:pStyle w:val="BodyTextIndent"/>
              <w:tabs>
                <w:tab w:val="left" w:pos="720"/>
              </w:tabs>
              <w:jc w:val="right"/>
              <w:rPr>
                <w:sz w:val="25"/>
                <w:szCs w:val="25"/>
              </w:rPr>
            </w:pPr>
            <w:r w:rsidRPr="003220FC">
              <w:rPr>
                <w:sz w:val="25"/>
                <w:szCs w:val="25"/>
              </w:rPr>
              <w:t>30.000đ</w:t>
            </w:r>
          </w:p>
        </w:tc>
      </w:tr>
      <w:tr w:rsidR="00295A1A" w:rsidRPr="003220FC" w:rsidTr="008F19EE">
        <w:trPr>
          <w:trHeight w:val="288"/>
        </w:trPr>
        <w:tc>
          <w:tcPr>
            <w:tcW w:w="3960" w:type="dxa"/>
            <w:tcBorders>
              <w:top w:val="single" w:sz="4" w:space="0" w:color="auto"/>
              <w:left w:val="single" w:sz="4" w:space="0" w:color="auto"/>
              <w:bottom w:val="single" w:sz="4" w:space="0" w:color="auto"/>
              <w:right w:val="single" w:sz="4" w:space="0" w:color="auto"/>
            </w:tcBorders>
            <w:shd w:val="clear" w:color="auto" w:fill="auto"/>
            <w:hideMark/>
          </w:tcPr>
          <w:p w:rsidR="00295A1A" w:rsidRPr="003220FC" w:rsidRDefault="00295A1A" w:rsidP="008F19EE">
            <w:pPr>
              <w:pStyle w:val="BodyTextIndent"/>
              <w:tabs>
                <w:tab w:val="left" w:pos="720"/>
              </w:tabs>
              <w:rPr>
                <w:sz w:val="25"/>
                <w:szCs w:val="25"/>
              </w:rPr>
            </w:pPr>
            <w:r w:rsidRPr="003220FC">
              <w:rPr>
                <w:sz w:val="25"/>
                <w:szCs w:val="25"/>
              </w:rPr>
              <w:t>Từ 300.000đ đến dưới 400.000đ</w:t>
            </w:r>
          </w:p>
        </w:tc>
        <w:tc>
          <w:tcPr>
            <w:tcW w:w="4320" w:type="dxa"/>
            <w:tcBorders>
              <w:top w:val="single" w:sz="4" w:space="0" w:color="auto"/>
              <w:left w:val="single" w:sz="4" w:space="0" w:color="auto"/>
              <w:bottom w:val="single" w:sz="4" w:space="0" w:color="auto"/>
              <w:right w:val="single" w:sz="4" w:space="0" w:color="auto"/>
            </w:tcBorders>
            <w:shd w:val="clear" w:color="auto" w:fill="auto"/>
            <w:hideMark/>
          </w:tcPr>
          <w:p w:rsidR="00295A1A" w:rsidRPr="003220FC" w:rsidRDefault="00295A1A" w:rsidP="008F19EE">
            <w:pPr>
              <w:pStyle w:val="BodyTextIndent"/>
              <w:tabs>
                <w:tab w:val="left" w:pos="720"/>
              </w:tabs>
              <w:jc w:val="right"/>
              <w:rPr>
                <w:sz w:val="25"/>
                <w:szCs w:val="25"/>
              </w:rPr>
            </w:pPr>
            <w:r w:rsidRPr="003220FC">
              <w:rPr>
                <w:sz w:val="25"/>
                <w:szCs w:val="25"/>
              </w:rPr>
              <w:t>40.000đ</w:t>
            </w:r>
          </w:p>
        </w:tc>
      </w:tr>
      <w:tr w:rsidR="00295A1A" w:rsidRPr="003220FC" w:rsidTr="008F19EE">
        <w:trPr>
          <w:trHeight w:val="288"/>
        </w:trPr>
        <w:tc>
          <w:tcPr>
            <w:tcW w:w="3960" w:type="dxa"/>
            <w:tcBorders>
              <w:top w:val="single" w:sz="4" w:space="0" w:color="auto"/>
              <w:left w:val="single" w:sz="4" w:space="0" w:color="auto"/>
              <w:bottom w:val="single" w:sz="4" w:space="0" w:color="auto"/>
              <w:right w:val="single" w:sz="4" w:space="0" w:color="auto"/>
            </w:tcBorders>
            <w:shd w:val="clear" w:color="auto" w:fill="auto"/>
            <w:hideMark/>
          </w:tcPr>
          <w:p w:rsidR="00295A1A" w:rsidRPr="003220FC" w:rsidRDefault="00295A1A" w:rsidP="008F19EE">
            <w:pPr>
              <w:pStyle w:val="BodyTextIndent"/>
              <w:tabs>
                <w:tab w:val="left" w:pos="720"/>
              </w:tabs>
              <w:rPr>
                <w:sz w:val="25"/>
                <w:szCs w:val="25"/>
              </w:rPr>
            </w:pPr>
            <w:r w:rsidRPr="003220FC">
              <w:rPr>
                <w:sz w:val="25"/>
                <w:szCs w:val="25"/>
              </w:rPr>
              <w:t>Từ 400.000đ đến dưới 500.000đ</w:t>
            </w:r>
          </w:p>
        </w:tc>
        <w:tc>
          <w:tcPr>
            <w:tcW w:w="4320" w:type="dxa"/>
            <w:tcBorders>
              <w:top w:val="single" w:sz="4" w:space="0" w:color="auto"/>
              <w:left w:val="single" w:sz="4" w:space="0" w:color="auto"/>
              <w:bottom w:val="single" w:sz="4" w:space="0" w:color="auto"/>
              <w:right w:val="single" w:sz="4" w:space="0" w:color="auto"/>
            </w:tcBorders>
            <w:shd w:val="clear" w:color="auto" w:fill="auto"/>
            <w:hideMark/>
          </w:tcPr>
          <w:p w:rsidR="00295A1A" w:rsidRPr="003220FC" w:rsidRDefault="00295A1A" w:rsidP="008F19EE">
            <w:pPr>
              <w:pStyle w:val="BodyTextIndent"/>
              <w:tabs>
                <w:tab w:val="left" w:pos="720"/>
              </w:tabs>
              <w:jc w:val="right"/>
              <w:rPr>
                <w:sz w:val="25"/>
                <w:szCs w:val="25"/>
              </w:rPr>
            </w:pPr>
            <w:r w:rsidRPr="003220FC">
              <w:rPr>
                <w:sz w:val="25"/>
                <w:szCs w:val="25"/>
              </w:rPr>
              <w:t>50.000đ</w:t>
            </w:r>
          </w:p>
        </w:tc>
      </w:tr>
      <w:tr w:rsidR="00295A1A" w:rsidRPr="003220FC" w:rsidTr="008F19EE">
        <w:trPr>
          <w:trHeight w:val="288"/>
        </w:trPr>
        <w:tc>
          <w:tcPr>
            <w:tcW w:w="3960" w:type="dxa"/>
            <w:tcBorders>
              <w:top w:val="single" w:sz="4" w:space="0" w:color="auto"/>
              <w:left w:val="single" w:sz="4" w:space="0" w:color="auto"/>
              <w:bottom w:val="single" w:sz="4" w:space="0" w:color="auto"/>
              <w:right w:val="single" w:sz="4" w:space="0" w:color="auto"/>
            </w:tcBorders>
            <w:shd w:val="clear" w:color="auto" w:fill="auto"/>
            <w:hideMark/>
          </w:tcPr>
          <w:p w:rsidR="00295A1A" w:rsidRPr="003220FC" w:rsidRDefault="00295A1A" w:rsidP="008F19EE">
            <w:pPr>
              <w:pStyle w:val="BodyTextIndent"/>
              <w:tabs>
                <w:tab w:val="left" w:pos="720"/>
              </w:tabs>
              <w:rPr>
                <w:sz w:val="25"/>
                <w:szCs w:val="25"/>
              </w:rPr>
            </w:pPr>
            <w:r w:rsidRPr="003220FC">
              <w:rPr>
                <w:sz w:val="25"/>
                <w:szCs w:val="25"/>
              </w:rPr>
              <w:t>Từ 500.000đ đến dưới 600.000đ</w:t>
            </w:r>
          </w:p>
        </w:tc>
        <w:tc>
          <w:tcPr>
            <w:tcW w:w="4320" w:type="dxa"/>
            <w:tcBorders>
              <w:top w:val="single" w:sz="4" w:space="0" w:color="auto"/>
              <w:left w:val="single" w:sz="4" w:space="0" w:color="auto"/>
              <w:bottom w:val="single" w:sz="4" w:space="0" w:color="auto"/>
              <w:right w:val="single" w:sz="4" w:space="0" w:color="auto"/>
            </w:tcBorders>
            <w:shd w:val="clear" w:color="auto" w:fill="auto"/>
            <w:hideMark/>
          </w:tcPr>
          <w:p w:rsidR="00295A1A" w:rsidRPr="003220FC" w:rsidRDefault="00295A1A" w:rsidP="008F19EE">
            <w:pPr>
              <w:pStyle w:val="BodyTextIndent"/>
              <w:tabs>
                <w:tab w:val="left" w:pos="720"/>
              </w:tabs>
              <w:jc w:val="right"/>
              <w:rPr>
                <w:sz w:val="25"/>
                <w:szCs w:val="25"/>
              </w:rPr>
            </w:pPr>
            <w:r w:rsidRPr="003220FC">
              <w:rPr>
                <w:sz w:val="25"/>
                <w:szCs w:val="25"/>
              </w:rPr>
              <w:t>60.000đ</w:t>
            </w:r>
          </w:p>
        </w:tc>
      </w:tr>
      <w:tr w:rsidR="00295A1A" w:rsidRPr="003220FC" w:rsidTr="008F19EE">
        <w:trPr>
          <w:trHeight w:val="288"/>
        </w:trPr>
        <w:tc>
          <w:tcPr>
            <w:tcW w:w="3960" w:type="dxa"/>
            <w:tcBorders>
              <w:top w:val="single" w:sz="4" w:space="0" w:color="auto"/>
              <w:left w:val="single" w:sz="4" w:space="0" w:color="auto"/>
              <w:bottom w:val="single" w:sz="4" w:space="0" w:color="auto"/>
              <w:right w:val="single" w:sz="4" w:space="0" w:color="auto"/>
            </w:tcBorders>
            <w:shd w:val="clear" w:color="auto" w:fill="auto"/>
            <w:hideMark/>
          </w:tcPr>
          <w:p w:rsidR="00295A1A" w:rsidRPr="003220FC" w:rsidRDefault="00295A1A" w:rsidP="008F19EE">
            <w:pPr>
              <w:pStyle w:val="BodyTextIndent"/>
              <w:tabs>
                <w:tab w:val="left" w:pos="720"/>
              </w:tabs>
              <w:rPr>
                <w:sz w:val="25"/>
                <w:szCs w:val="25"/>
              </w:rPr>
            </w:pPr>
            <w:r w:rsidRPr="003220FC">
              <w:rPr>
                <w:sz w:val="25"/>
                <w:szCs w:val="25"/>
              </w:rPr>
              <w:t>Từ 600.000đ đến dưới 700.000đ</w:t>
            </w:r>
          </w:p>
        </w:tc>
        <w:tc>
          <w:tcPr>
            <w:tcW w:w="4320" w:type="dxa"/>
            <w:tcBorders>
              <w:top w:val="single" w:sz="4" w:space="0" w:color="auto"/>
              <w:left w:val="single" w:sz="4" w:space="0" w:color="auto"/>
              <w:bottom w:val="single" w:sz="4" w:space="0" w:color="auto"/>
              <w:right w:val="single" w:sz="4" w:space="0" w:color="auto"/>
            </w:tcBorders>
            <w:shd w:val="clear" w:color="auto" w:fill="auto"/>
            <w:hideMark/>
          </w:tcPr>
          <w:p w:rsidR="00295A1A" w:rsidRPr="003220FC" w:rsidRDefault="00295A1A" w:rsidP="008F19EE">
            <w:pPr>
              <w:pStyle w:val="BodyTextIndent"/>
              <w:tabs>
                <w:tab w:val="left" w:pos="720"/>
              </w:tabs>
              <w:jc w:val="right"/>
              <w:rPr>
                <w:sz w:val="25"/>
                <w:szCs w:val="25"/>
              </w:rPr>
            </w:pPr>
            <w:r w:rsidRPr="003220FC">
              <w:rPr>
                <w:sz w:val="25"/>
                <w:szCs w:val="25"/>
              </w:rPr>
              <w:t>70.000đ</w:t>
            </w:r>
          </w:p>
        </w:tc>
      </w:tr>
      <w:tr w:rsidR="00295A1A" w:rsidRPr="003220FC" w:rsidTr="008F19EE">
        <w:trPr>
          <w:trHeight w:val="288"/>
        </w:trPr>
        <w:tc>
          <w:tcPr>
            <w:tcW w:w="3960" w:type="dxa"/>
            <w:tcBorders>
              <w:top w:val="single" w:sz="4" w:space="0" w:color="auto"/>
              <w:left w:val="single" w:sz="4" w:space="0" w:color="auto"/>
              <w:bottom w:val="single" w:sz="4" w:space="0" w:color="auto"/>
              <w:right w:val="single" w:sz="4" w:space="0" w:color="auto"/>
            </w:tcBorders>
            <w:shd w:val="clear" w:color="auto" w:fill="auto"/>
            <w:hideMark/>
          </w:tcPr>
          <w:p w:rsidR="00295A1A" w:rsidRPr="003220FC" w:rsidRDefault="00295A1A" w:rsidP="008F19EE">
            <w:pPr>
              <w:pStyle w:val="BodyTextIndent"/>
              <w:tabs>
                <w:tab w:val="left" w:pos="720"/>
              </w:tabs>
              <w:rPr>
                <w:sz w:val="25"/>
                <w:szCs w:val="25"/>
              </w:rPr>
            </w:pPr>
            <w:r w:rsidRPr="003220FC">
              <w:rPr>
                <w:sz w:val="25"/>
                <w:szCs w:val="25"/>
              </w:rPr>
              <w:t>Từ 700.000đ đến dưới 800.000đ</w:t>
            </w:r>
          </w:p>
        </w:tc>
        <w:tc>
          <w:tcPr>
            <w:tcW w:w="4320" w:type="dxa"/>
            <w:tcBorders>
              <w:top w:val="single" w:sz="4" w:space="0" w:color="auto"/>
              <w:left w:val="single" w:sz="4" w:space="0" w:color="auto"/>
              <w:bottom w:val="single" w:sz="4" w:space="0" w:color="auto"/>
              <w:right w:val="single" w:sz="4" w:space="0" w:color="auto"/>
            </w:tcBorders>
            <w:shd w:val="clear" w:color="auto" w:fill="auto"/>
            <w:hideMark/>
          </w:tcPr>
          <w:p w:rsidR="00295A1A" w:rsidRPr="003220FC" w:rsidRDefault="00295A1A" w:rsidP="008F19EE">
            <w:pPr>
              <w:pStyle w:val="BodyTextIndent"/>
              <w:tabs>
                <w:tab w:val="left" w:pos="720"/>
              </w:tabs>
              <w:jc w:val="right"/>
              <w:rPr>
                <w:sz w:val="25"/>
                <w:szCs w:val="25"/>
              </w:rPr>
            </w:pPr>
            <w:r w:rsidRPr="003220FC">
              <w:rPr>
                <w:sz w:val="25"/>
                <w:szCs w:val="25"/>
              </w:rPr>
              <w:t>80.000đ</w:t>
            </w:r>
          </w:p>
        </w:tc>
      </w:tr>
      <w:tr w:rsidR="00295A1A" w:rsidRPr="003220FC" w:rsidTr="008F19EE">
        <w:trPr>
          <w:trHeight w:val="288"/>
        </w:trPr>
        <w:tc>
          <w:tcPr>
            <w:tcW w:w="3960" w:type="dxa"/>
            <w:tcBorders>
              <w:top w:val="single" w:sz="4" w:space="0" w:color="auto"/>
              <w:left w:val="single" w:sz="4" w:space="0" w:color="auto"/>
              <w:bottom w:val="single" w:sz="4" w:space="0" w:color="auto"/>
              <w:right w:val="single" w:sz="4" w:space="0" w:color="auto"/>
            </w:tcBorders>
            <w:shd w:val="clear" w:color="auto" w:fill="auto"/>
            <w:hideMark/>
          </w:tcPr>
          <w:p w:rsidR="00295A1A" w:rsidRPr="003220FC" w:rsidRDefault="00295A1A" w:rsidP="008F19EE">
            <w:pPr>
              <w:pStyle w:val="BodyTextIndent"/>
              <w:tabs>
                <w:tab w:val="left" w:pos="720"/>
              </w:tabs>
              <w:rPr>
                <w:sz w:val="25"/>
                <w:szCs w:val="25"/>
              </w:rPr>
            </w:pPr>
            <w:r w:rsidRPr="003220FC">
              <w:rPr>
                <w:sz w:val="25"/>
                <w:szCs w:val="25"/>
              </w:rPr>
              <w:t>Từ 800.000đ đến dưới 900.000đ</w:t>
            </w:r>
          </w:p>
        </w:tc>
        <w:tc>
          <w:tcPr>
            <w:tcW w:w="4320" w:type="dxa"/>
            <w:tcBorders>
              <w:top w:val="single" w:sz="4" w:space="0" w:color="auto"/>
              <w:left w:val="single" w:sz="4" w:space="0" w:color="auto"/>
              <w:bottom w:val="single" w:sz="4" w:space="0" w:color="auto"/>
              <w:right w:val="single" w:sz="4" w:space="0" w:color="auto"/>
            </w:tcBorders>
            <w:shd w:val="clear" w:color="auto" w:fill="auto"/>
            <w:hideMark/>
          </w:tcPr>
          <w:p w:rsidR="00295A1A" w:rsidRPr="003220FC" w:rsidRDefault="00295A1A" w:rsidP="008F19EE">
            <w:pPr>
              <w:pStyle w:val="BodyTextIndent"/>
              <w:tabs>
                <w:tab w:val="left" w:pos="720"/>
              </w:tabs>
              <w:jc w:val="right"/>
              <w:rPr>
                <w:sz w:val="25"/>
                <w:szCs w:val="25"/>
              </w:rPr>
            </w:pPr>
            <w:r w:rsidRPr="003220FC">
              <w:rPr>
                <w:sz w:val="25"/>
                <w:szCs w:val="25"/>
              </w:rPr>
              <w:t>90.000đ</w:t>
            </w:r>
          </w:p>
        </w:tc>
      </w:tr>
      <w:tr w:rsidR="00295A1A" w:rsidRPr="003220FC" w:rsidTr="008F19EE">
        <w:trPr>
          <w:trHeight w:val="288"/>
        </w:trPr>
        <w:tc>
          <w:tcPr>
            <w:tcW w:w="3960" w:type="dxa"/>
            <w:tcBorders>
              <w:top w:val="single" w:sz="4" w:space="0" w:color="auto"/>
              <w:left w:val="single" w:sz="4" w:space="0" w:color="auto"/>
              <w:bottom w:val="single" w:sz="4" w:space="0" w:color="auto"/>
              <w:right w:val="single" w:sz="4" w:space="0" w:color="auto"/>
            </w:tcBorders>
            <w:shd w:val="clear" w:color="auto" w:fill="auto"/>
            <w:hideMark/>
          </w:tcPr>
          <w:p w:rsidR="00295A1A" w:rsidRPr="003220FC" w:rsidRDefault="00295A1A" w:rsidP="008F19EE">
            <w:pPr>
              <w:pStyle w:val="BodyTextIndent"/>
              <w:tabs>
                <w:tab w:val="left" w:pos="720"/>
              </w:tabs>
              <w:rPr>
                <w:sz w:val="25"/>
                <w:szCs w:val="25"/>
              </w:rPr>
            </w:pPr>
            <w:r w:rsidRPr="003220FC">
              <w:rPr>
                <w:sz w:val="25"/>
                <w:szCs w:val="25"/>
              </w:rPr>
              <w:t>Từ 900.000đ trở lên</w:t>
            </w:r>
          </w:p>
        </w:tc>
        <w:tc>
          <w:tcPr>
            <w:tcW w:w="4320" w:type="dxa"/>
            <w:tcBorders>
              <w:top w:val="single" w:sz="4" w:space="0" w:color="auto"/>
              <w:left w:val="single" w:sz="4" w:space="0" w:color="auto"/>
              <w:bottom w:val="single" w:sz="4" w:space="0" w:color="auto"/>
              <w:right w:val="single" w:sz="4" w:space="0" w:color="auto"/>
            </w:tcBorders>
            <w:shd w:val="clear" w:color="auto" w:fill="auto"/>
            <w:hideMark/>
          </w:tcPr>
          <w:p w:rsidR="00295A1A" w:rsidRPr="003220FC" w:rsidRDefault="00295A1A" w:rsidP="008F19EE">
            <w:pPr>
              <w:pStyle w:val="BodyTextIndent"/>
              <w:tabs>
                <w:tab w:val="left" w:pos="720"/>
              </w:tabs>
              <w:jc w:val="right"/>
              <w:rPr>
                <w:sz w:val="25"/>
                <w:szCs w:val="25"/>
              </w:rPr>
            </w:pPr>
            <w:r w:rsidRPr="003220FC">
              <w:rPr>
                <w:sz w:val="25"/>
                <w:szCs w:val="25"/>
              </w:rPr>
              <w:t>100.000đ</w:t>
            </w:r>
          </w:p>
        </w:tc>
      </w:tr>
    </w:tbl>
    <w:p w:rsidR="00295A1A" w:rsidRPr="00984976" w:rsidRDefault="00295A1A" w:rsidP="00295A1A">
      <w:pPr>
        <w:pStyle w:val="BodyTextIndent"/>
        <w:tabs>
          <w:tab w:val="left" w:pos="720"/>
        </w:tabs>
        <w:rPr>
          <w:sz w:val="25"/>
          <w:szCs w:val="25"/>
        </w:rPr>
      </w:pPr>
      <w:r w:rsidRPr="00984976">
        <w:rPr>
          <w:sz w:val="25"/>
          <w:szCs w:val="25"/>
        </w:rPr>
        <w:tab/>
        <w:t xml:space="preserve">       (</w:t>
      </w:r>
      <w:r w:rsidRPr="00984976">
        <w:rPr>
          <w:i/>
          <w:sz w:val="25"/>
          <w:szCs w:val="25"/>
          <w:u w:val="single"/>
        </w:rPr>
        <w:t>Ghi chú</w:t>
      </w:r>
      <w:r w:rsidRPr="00984976">
        <w:rPr>
          <w:i/>
          <w:sz w:val="25"/>
          <w:szCs w:val="25"/>
        </w:rPr>
        <w:t>: Các mức cước trên đã bao gồm VAT</w:t>
      </w:r>
      <w:r w:rsidRPr="00984976">
        <w:rPr>
          <w:sz w:val="25"/>
          <w:szCs w:val="25"/>
        </w:rPr>
        <w:t>).</w:t>
      </w:r>
    </w:p>
    <w:p w:rsidR="00295A1A" w:rsidRPr="00295A1A" w:rsidRDefault="00A02630" w:rsidP="00295A1A">
      <w:pPr>
        <w:pStyle w:val="BodyTextIndent"/>
        <w:tabs>
          <w:tab w:val="left" w:pos="360"/>
        </w:tabs>
        <w:spacing w:before="120" w:line="240" w:lineRule="auto"/>
        <w:jc w:val="both"/>
        <w:rPr>
          <w:sz w:val="25"/>
          <w:szCs w:val="25"/>
        </w:rPr>
      </w:pPr>
      <w:ins w:id="3694" w:author="ThaoDH" w:date="2013-10-16T17:39:00Z">
        <w:r w:rsidRPr="00537EC7">
          <w:rPr>
            <w:rFonts w:cs="Times New Roman"/>
            <w:sz w:val="26"/>
            <w:szCs w:val="26"/>
          </w:rPr>
          <w:t>Elcom/Comverse:</w:t>
        </w:r>
        <w:r>
          <w:rPr>
            <w:rFonts w:cs="Times New Roman"/>
            <w:sz w:val="26"/>
            <w:szCs w:val="26"/>
          </w:rPr>
          <w:t xml:space="preserve"> Hệ thống C1RT chỉ thực hiện </w:t>
        </w:r>
      </w:ins>
      <w:ins w:id="3695" w:author="ThaoDH" w:date="2013-10-16T17:40:00Z">
        <w:r>
          <w:rPr>
            <w:rFonts w:cs="Times New Roman"/>
            <w:sz w:val="26"/>
            <w:szCs w:val="26"/>
          </w:rPr>
          <w:t xml:space="preserve">realtime </w:t>
        </w:r>
      </w:ins>
      <w:ins w:id="3696" w:author="ThaoDH" w:date="2013-10-16T17:39:00Z">
        <w:r>
          <w:rPr>
            <w:rFonts w:cs="Times New Roman"/>
            <w:sz w:val="26"/>
            <w:szCs w:val="26"/>
          </w:rPr>
          <w:t xml:space="preserve">rating, không </w:t>
        </w:r>
      </w:ins>
      <w:ins w:id="3697" w:author="ThaoDH" w:date="2013-10-16T17:40:00Z">
        <w:r>
          <w:rPr>
            <w:rFonts w:cs="Times New Roman"/>
            <w:sz w:val="26"/>
            <w:szCs w:val="26"/>
          </w:rPr>
          <w:t xml:space="preserve">thể </w:t>
        </w:r>
      </w:ins>
      <w:ins w:id="3698" w:author="ThaoDH" w:date="2013-10-16T17:39:00Z">
        <w:r>
          <w:rPr>
            <w:rFonts w:cs="Times New Roman"/>
            <w:sz w:val="26"/>
            <w:szCs w:val="26"/>
          </w:rPr>
          <w:t xml:space="preserve">thực hiện các nghiệp vụ billing khác </w:t>
        </w:r>
      </w:ins>
      <w:ins w:id="3699" w:author="ThaoDH" w:date="2013-10-16T17:41:00Z">
        <w:r>
          <w:rPr>
            <w:rFonts w:cs="Times New Roman"/>
            <w:sz w:val="26"/>
            <w:szCs w:val="26"/>
          </w:rPr>
          <w:t xml:space="preserve">như tổng hợp cước, quản lí tài khoản nợ (tiền thật), invoice </w:t>
        </w:r>
      </w:ins>
      <w:ins w:id="3700" w:author="ThaoDH" w:date="2013-10-16T17:40:00Z">
        <w:r>
          <w:rPr>
            <w:rFonts w:cs="Times New Roman"/>
            <w:sz w:val="26"/>
            <w:szCs w:val="26"/>
          </w:rPr>
          <w:t>do đó việc tổng hợp cước và khuyến mại dựa  trên mức cước</w:t>
        </w:r>
      </w:ins>
      <w:ins w:id="3701" w:author="ThaoDH" w:date="2013-10-16T17:41:00Z">
        <w:r>
          <w:rPr>
            <w:rFonts w:cs="Times New Roman"/>
            <w:sz w:val="26"/>
            <w:szCs w:val="26"/>
          </w:rPr>
          <w:t xml:space="preserve"> </w:t>
        </w:r>
      </w:ins>
      <w:ins w:id="3702" w:author="ThaoDH" w:date="2013-10-16T17:42:00Z">
        <w:r>
          <w:rPr>
            <w:rFonts w:cs="Times New Roman"/>
            <w:sz w:val="26"/>
            <w:szCs w:val="26"/>
          </w:rPr>
          <w:t>không thể cấu hình trên C1RT</w:t>
        </w:r>
      </w:ins>
    </w:p>
    <w:p w:rsidR="00295A1A" w:rsidRDefault="0071622D" w:rsidP="005C0964">
      <w:pPr>
        <w:pStyle w:val="BodyTextIndent"/>
        <w:numPr>
          <w:ilvl w:val="0"/>
          <w:numId w:val="57"/>
        </w:numPr>
        <w:tabs>
          <w:tab w:val="left" w:pos="360"/>
        </w:tabs>
        <w:spacing w:before="120" w:line="240" w:lineRule="auto"/>
        <w:ind w:left="360"/>
        <w:jc w:val="both"/>
        <w:rPr>
          <w:sz w:val="25"/>
          <w:szCs w:val="25"/>
        </w:rPr>
      </w:pPr>
      <w:r>
        <w:rPr>
          <w:b/>
          <w:sz w:val="25"/>
          <w:szCs w:val="25"/>
        </w:rPr>
        <w:t>Lựa chọn</w:t>
      </w:r>
      <w:r w:rsidR="00295A1A" w:rsidRPr="00A25835">
        <w:rPr>
          <w:b/>
          <w:sz w:val="25"/>
          <w:szCs w:val="25"/>
        </w:rPr>
        <w:t xml:space="preserve"> </w:t>
      </w:r>
      <w:r w:rsidR="00295A1A">
        <w:rPr>
          <w:b/>
          <w:sz w:val="25"/>
          <w:szCs w:val="25"/>
        </w:rPr>
        <w:t>2</w:t>
      </w:r>
      <w:r w:rsidR="00295A1A">
        <w:rPr>
          <w:sz w:val="25"/>
          <w:szCs w:val="25"/>
        </w:rPr>
        <w:t>: Thuê bao EzCom và di động trả sau dùng chung 1 gói cước data</w:t>
      </w:r>
    </w:p>
    <w:p w:rsidR="00295A1A" w:rsidRDefault="00295A1A" w:rsidP="00295A1A">
      <w:pPr>
        <w:pStyle w:val="BodyTextIndent"/>
        <w:tabs>
          <w:tab w:val="left" w:pos="360"/>
        </w:tabs>
        <w:spacing w:before="120" w:line="240" w:lineRule="auto"/>
        <w:jc w:val="both"/>
        <w:rPr>
          <w:sz w:val="25"/>
          <w:szCs w:val="25"/>
        </w:rPr>
      </w:pPr>
      <w:r>
        <w:rPr>
          <w:sz w:val="25"/>
          <w:szCs w:val="25"/>
        </w:rPr>
        <w:lastRenderedPageBreak/>
        <w:t>VinaPhone cung cấp 2 gói data dùng cho tích hợp:</w:t>
      </w:r>
    </w:p>
    <w:tbl>
      <w:tblPr>
        <w:tblW w:w="8943"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3703" w:author="ThaoDH" w:date="2013-10-04T10:00:00Z">
          <w:tblPr>
            <w:tblW w:w="8943" w:type="dxa"/>
            <w:tblInd w:w="360" w:type="dxa"/>
            <w:tblLook w:val="04A0" w:firstRow="1" w:lastRow="0" w:firstColumn="1" w:lastColumn="0" w:noHBand="0" w:noVBand="1"/>
          </w:tblPr>
        </w:tblPrChange>
      </w:tblPr>
      <w:tblGrid>
        <w:gridCol w:w="2467"/>
        <w:gridCol w:w="1895"/>
        <w:gridCol w:w="1961"/>
        <w:gridCol w:w="2620"/>
        <w:tblGridChange w:id="3704">
          <w:tblGrid>
            <w:gridCol w:w="2467"/>
            <w:gridCol w:w="1895"/>
            <w:gridCol w:w="1961"/>
            <w:gridCol w:w="2620"/>
          </w:tblGrid>
        </w:tblGridChange>
      </w:tblGrid>
      <w:tr w:rsidR="00D96C20" w:rsidTr="00EA680E">
        <w:tc>
          <w:tcPr>
            <w:tcW w:w="2467" w:type="dxa"/>
            <w:tcPrChange w:id="3705" w:author="ThaoDH" w:date="2013-10-04T10:00:00Z">
              <w:tcPr>
                <w:tcW w:w="2467" w:type="dxa"/>
              </w:tcPr>
            </w:tcPrChange>
          </w:tcPr>
          <w:p w:rsidR="00D96C20" w:rsidRDefault="00D96C20" w:rsidP="00295A1A">
            <w:pPr>
              <w:pStyle w:val="BodyTextIndent"/>
              <w:tabs>
                <w:tab w:val="left" w:pos="360"/>
              </w:tabs>
              <w:spacing w:before="120"/>
              <w:ind w:left="0"/>
              <w:jc w:val="both"/>
              <w:rPr>
                <w:sz w:val="25"/>
                <w:szCs w:val="25"/>
              </w:rPr>
            </w:pPr>
            <w:r>
              <w:rPr>
                <w:sz w:val="25"/>
                <w:szCs w:val="25"/>
              </w:rPr>
              <w:t>Gói cước</w:t>
            </w:r>
          </w:p>
        </w:tc>
        <w:tc>
          <w:tcPr>
            <w:tcW w:w="1895" w:type="dxa"/>
            <w:tcPrChange w:id="3706" w:author="ThaoDH" w:date="2013-10-04T10:00:00Z">
              <w:tcPr>
                <w:tcW w:w="1895" w:type="dxa"/>
              </w:tcPr>
            </w:tcPrChange>
          </w:tcPr>
          <w:p w:rsidR="00D96C20" w:rsidRDefault="00D96C20" w:rsidP="008F19EE">
            <w:pPr>
              <w:pStyle w:val="BodyTextIndent"/>
              <w:tabs>
                <w:tab w:val="left" w:pos="360"/>
              </w:tabs>
              <w:spacing w:before="120"/>
              <w:ind w:left="0"/>
              <w:jc w:val="both"/>
              <w:rPr>
                <w:sz w:val="25"/>
                <w:szCs w:val="25"/>
              </w:rPr>
            </w:pPr>
            <w:r>
              <w:rPr>
                <w:sz w:val="25"/>
                <w:szCs w:val="25"/>
              </w:rPr>
              <w:t>Cước gói</w:t>
            </w:r>
          </w:p>
        </w:tc>
        <w:tc>
          <w:tcPr>
            <w:tcW w:w="1961" w:type="dxa"/>
            <w:tcPrChange w:id="3707" w:author="ThaoDH" w:date="2013-10-04T10:00:00Z">
              <w:tcPr>
                <w:tcW w:w="1961" w:type="dxa"/>
              </w:tcPr>
            </w:tcPrChange>
          </w:tcPr>
          <w:p w:rsidR="00D96C20" w:rsidRDefault="00D96C20" w:rsidP="008F19EE">
            <w:pPr>
              <w:pStyle w:val="BodyTextIndent"/>
              <w:tabs>
                <w:tab w:val="left" w:pos="360"/>
              </w:tabs>
              <w:spacing w:before="120"/>
              <w:ind w:left="0"/>
              <w:jc w:val="both"/>
              <w:rPr>
                <w:sz w:val="25"/>
                <w:szCs w:val="25"/>
              </w:rPr>
            </w:pPr>
            <w:r>
              <w:rPr>
                <w:sz w:val="25"/>
                <w:szCs w:val="25"/>
              </w:rPr>
              <w:t>Dung lượng miễn phí</w:t>
            </w:r>
          </w:p>
        </w:tc>
        <w:tc>
          <w:tcPr>
            <w:tcW w:w="2620" w:type="dxa"/>
            <w:tcPrChange w:id="3708" w:author="ThaoDH" w:date="2013-10-04T10:00:00Z">
              <w:tcPr>
                <w:tcW w:w="2620" w:type="dxa"/>
              </w:tcPr>
            </w:tcPrChange>
          </w:tcPr>
          <w:p w:rsidR="00D96C20" w:rsidRDefault="00D96C20" w:rsidP="00295A1A">
            <w:pPr>
              <w:pStyle w:val="BodyTextIndent"/>
              <w:tabs>
                <w:tab w:val="left" w:pos="360"/>
              </w:tabs>
              <w:spacing w:before="120"/>
              <w:ind w:left="0"/>
              <w:jc w:val="both"/>
              <w:rPr>
                <w:sz w:val="25"/>
                <w:szCs w:val="25"/>
              </w:rPr>
            </w:pPr>
            <w:r>
              <w:rPr>
                <w:sz w:val="25"/>
                <w:szCs w:val="25"/>
              </w:rPr>
              <w:t>Vượt gói</w:t>
            </w:r>
          </w:p>
        </w:tc>
      </w:tr>
      <w:tr w:rsidR="00D96C20" w:rsidTr="00EA680E">
        <w:tc>
          <w:tcPr>
            <w:tcW w:w="2467" w:type="dxa"/>
            <w:tcPrChange w:id="3709" w:author="ThaoDH" w:date="2013-10-04T10:00:00Z">
              <w:tcPr>
                <w:tcW w:w="2467" w:type="dxa"/>
              </w:tcPr>
            </w:tcPrChange>
          </w:tcPr>
          <w:p w:rsidR="00D96C20" w:rsidRDefault="00D96C20" w:rsidP="00295A1A">
            <w:pPr>
              <w:pStyle w:val="BodyTextIndent"/>
              <w:tabs>
                <w:tab w:val="left" w:pos="360"/>
              </w:tabs>
              <w:spacing w:before="120"/>
              <w:ind w:left="0"/>
              <w:jc w:val="both"/>
              <w:rPr>
                <w:sz w:val="25"/>
                <w:szCs w:val="25"/>
              </w:rPr>
            </w:pPr>
            <w:r>
              <w:rPr>
                <w:sz w:val="25"/>
                <w:szCs w:val="25"/>
              </w:rPr>
              <w:t>TH_MAX100</w:t>
            </w:r>
          </w:p>
        </w:tc>
        <w:tc>
          <w:tcPr>
            <w:tcW w:w="1895" w:type="dxa"/>
            <w:tcPrChange w:id="3710" w:author="ThaoDH" w:date="2013-10-04T10:00:00Z">
              <w:tcPr>
                <w:tcW w:w="1895" w:type="dxa"/>
              </w:tcPr>
            </w:tcPrChange>
          </w:tcPr>
          <w:p w:rsidR="00D96C20" w:rsidRDefault="00D96C20" w:rsidP="008F19EE">
            <w:pPr>
              <w:pStyle w:val="BodyTextIndent"/>
              <w:tabs>
                <w:tab w:val="left" w:pos="360"/>
              </w:tabs>
              <w:spacing w:before="120"/>
              <w:ind w:left="0"/>
              <w:jc w:val="both"/>
              <w:rPr>
                <w:sz w:val="25"/>
                <w:szCs w:val="25"/>
              </w:rPr>
            </w:pPr>
            <w:r>
              <w:rPr>
                <w:sz w:val="25"/>
                <w:szCs w:val="25"/>
              </w:rPr>
              <w:t>100.000</w:t>
            </w:r>
          </w:p>
        </w:tc>
        <w:tc>
          <w:tcPr>
            <w:tcW w:w="1961" w:type="dxa"/>
            <w:tcPrChange w:id="3711" w:author="ThaoDH" w:date="2013-10-04T10:00:00Z">
              <w:tcPr>
                <w:tcW w:w="1961" w:type="dxa"/>
              </w:tcPr>
            </w:tcPrChange>
          </w:tcPr>
          <w:p w:rsidR="00D96C20" w:rsidRDefault="00D96C20" w:rsidP="00D96C20">
            <w:pPr>
              <w:pStyle w:val="BodyTextIndent"/>
              <w:tabs>
                <w:tab w:val="left" w:pos="360"/>
              </w:tabs>
              <w:spacing w:before="120"/>
              <w:rPr>
                <w:sz w:val="25"/>
                <w:szCs w:val="25"/>
              </w:rPr>
            </w:pPr>
            <w:r>
              <w:rPr>
                <w:sz w:val="25"/>
                <w:szCs w:val="25"/>
              </w:rPr>
              <w:t>2.3GB</w:t>
            </w:r>
          </w:p>
        </w:tc>
        <w:tc>
          <w:tcPr>
            <w:tcW w:w="2620" w:type="dxa"/>
            <w:vMerge w:val="restart"/>
            <w:tcPrChange w:id="3712" w:author="ThaoDH" w:date="2013-10-04T10:00:00Z">
              <w:tcPr>
                <w:tcW w:w="2620" w:type="dxa"/>
                <w:vMerge w:val="restart"/>
              </w:tcPr>
            </w:tcPrChange>
          </w:tcPr>
          <w:p w:rsidR="00D96C20" w:rsidRDefault="00D96C20" w:rsidP="00D96C20">
            <w:pPr>
              <w:pStyle w:val="BodyTextIndent"/>
              <w:tabs>
                <w:tab w:val="left" w:pos="360"/>
              </w:tabs>
              <w:spacing w:before="120"/>
              <w:ind w:left="1085" w:hanging="928"/>
              <w:rPr>
                <w:sz w:val="25"/>
                <w:szCs w:val="25"/>
              </w:rPr>
            </w:pPr>
            <w:r>
              <w:rPr>
                <w:sz w:val="25"/>
                <w:szCs w:val="25"/>
              </w:rPr>
              <w:t>Không giới hạn</w:t>
            </w:r>
          </w:p>
        </w:tc>
      </w:tr>
      <w:tr w:rsidR="00D96C20" w:rsidTr="00EA680E">
        <w:tc>
          <w:tcPr>
            <w:tcW w:w="2467" w:type="dxa"/>
            <w:tcPrChange w:id="3713" w:author="ThaoDH" w:date="2013-10-04T10:00:00Z">
              <w:tcPr>
                <w:tcW w:w="2467" w:type="dxa"/>
              </w:tcPr>
            </w:tcPrChange>
          </w:tcPr>
          <w:p w:rsidR="00D96C20" w:rsidRDefault="00D96C20" w:rsidP="00295A1A">
            <w:pPr>
              <w:pStyle w:val="BodyTextIndent"/>
              <w:tabs>
                <w:tab w:val="left" w:pos="360"/>
              </w:tabs>
              <w:spacing w:before="120"/>
              <w:ind w:left="0"/>
              <w:jc w:val="both"/>
              <w:rPr>
                <w:sz w:val="25"/>
                <w:szCs w:val="25"/>
              </w:rPr>
            </w:pPr>
            <w:r>
              <w:rPr>
                <w:sz w:val="25"/>
                <w:szCs w:val="25"/>
              </w:rPr>
              <w:t>TH_MAX200</w:t>
            </w:r>
          </w:p>
        </w:tc>
        <w:tc>
          <w:tcPr>
            <w:tcW w:w="1895" w:type="dxa"/>
            <w:tcPrChange w:id="3714" w:author="ThaoDH" w:date="2013-10-04T10:00:00Z">
              <w:tcPr>
                <w:tcW w:w="1895" w:type="dxa"/>
              </w:tcPr>
            </w:tcPrChange>
          </w:tcPr>
          <w:p w:rsidR="00D96C20" w:rsidRDefault="00D96C20" w:rsidP="008F19EE">
            <w:pPr>
              <w:pStyle w:val="BodyTextIndent"/>
              <w:tabs>
                <w:tab w:val="left" w:pos="360"/>
              </w:tabs>
              <w:spacing w:before="120"/>
              <w:ind w:left="0"/>
              <w:jc w:val="both"/>
              <w:rPr>
                <w:sz w:val="25"/>
                <w:szCs w:val="25"/>
              </w:rPr>
            </w:pPr>
            <w:r>
              <w:rPr>
                <w:sz w:val="25"/>
                <w:szCs w:val="25"/>
              </w:rPr>
              <w:t>200.000</w:t>
            </w:r>
          </w:p>
        </w:tc>
        <w:tc>
          <w:tcPr>
            <w:tcW w:w="1961" w:type="dxa"/>
            <w:tcPrChange w:id="3715" w:author="ThaoDH" w:date="2013-10-04T10:00:00Z">
              <w:tcPr>
                <w:tcW w:w="1961" w:type="dxa"/>
              </w:tcPr>
            </w:tcPrChange>
          </w:tcPr>
          <w:p w:rsidR="00D96C20" w:rsidRDefault="00D96C20" w:rsidP="00D96C20">
            <w:pPr>
              <w:pStyle w:val="BodyTextIndent"/>
              <w:tabs>
                <w:tab w:val="left" w:pos="360"/>
              </w:tabs>
              <w:spacing w:before="120"/>
              <w:ind w:left="0"/>
              <w:rPr>
                <w:sz w:val="25"/>
                <w:szCs w:val="25"/>
              </w:rPr>
            </w:pPr>
            <w:r>
              <w:rPr>
                <w:sz w:val="25"/>
                <w:szCs w:val="25"/>
              </w:rPr>
              <w:t xml:space="preserve">      5GB</w:t>
            </w:r>
          </w:p>
        </w:tc>
        <w:tc>
          <w:tcPr>
            <w:tcW w:w="2620" w:type="dxa"/>
            <w:vMerge/>
            <w:tcPrChange w:id="3716" w:author="ThaoDH" w:date="2013-10-04T10:00:00Z">
              <w:tcPr>
                <w:tcW w:w="2620" w:type="dxa"/>
                <w:vMerge/>
              </w:tcPr>
            </w:tcPrChange>
          </w:tcPr>
          <w:p w:rsidR="00D96C20" w:rsidRDefault="00D96C20" w:rsidP="00D96C20">
            <w:pPr>
              <w:pStyle w:val="BodyTextIndent"/>
              <w:tabs>
                <w:tab w:val="left" w:pos="360"/>
              </w:tabs>
              <w:spacing w:before="120"/>
              <w:ind w:left="0"/>
              <w:jc w:val="center"/>
              <w:rPr>
                <w:sz w:val="25"/>
                <w:szCs w:val="25"/>
              </w:rPr>
            </w:pPr>
          </w:p>
        </w:tc>
      </w:tr>
    </w:tbl>
    <w:p w:rsidR="00295A1A" w:rsidRDefault="00295A1A" w:rsidP="00295A1A">
      <w:pPr>
        <w:pStyle w:val="BodyTextIndent"/>
        <w:tabs>
          <w:tab w:val="left" w:pos="360"/>
        </w:tabs>
        <w:spacing w:before="120"/>
        <w:rPr>
          <w:sz w:val="25"/>
          <w:szCs w:val="25"/>
        </w:rPr>
      </w:pPr>
      <w:r>
        <w:rPr>
          <w:sz w:val="25"/>
          <w:szCs w:val="25"/>
        </w:rPr>
        <w:t xml:space="preserve">Sau khi </w:t>
      </w:r>
      <w:r w:rsidR="0071622D">
        <w:rPr>
          <w:sz w:val="25"/>
          <w:szCs w:val="25"/>
        </w:rPr>
        <w:t>tích hợp</w:t>
      </w:r>
      <w:r>
        <w:rPr>
          <w:sz w:val="25"/>
          <w:szCs w:val="25"/>
        </w:rPr>
        <w:t xml:space="preserve">, toàn bộ lưu lượng data phát sinh từ thuê bao di động và ezCom trả sau đều được tính vào </w:t>
      </w:r>
      <w:r w:rsidR="0071622D">
        <w:rPr>
          <w:sz w:val="25"/>
          <w:szCs w:val="25"/>
        </w:rPr>
        <w:t xml:space="preserve">1 </w:t>
      </w:r>
      <w:r>
        <w:rPr>
          <w:sz w:val="25"/>
          <w:szCs w:val="25"/>
        </w:rPr>
        <w:t>gói</w:t>
      </w:r>
      <w:r w:rsidR="0071622D">
        <w:rPr>
          <w:sz w:val="25"/>
          <w:szCs w:val="25"/>
        </w:rPr>
        <w:t xml:space="preserve"> cước TH_MAX.100/200.</w:t>
      </w:r>
    </w:p>
    <w:p w:rsidR="001E5C88" w:rsidRDefault="00EB0032" w:rsidP="001E5C88">
      <w:pPr>
        <w:pStyle w:val="BodyTextIndent"/>
        <w:tabs>
          <w:tab w:val="left" w:pos="360"/>
        </w:tabs>
        <w:spacing w:before="120"/>
        <w:rPr>
          <w:sz w:val="25"/>
          <w:szCs w:val="25"/>
        </w:rPr>
      </w:pPr>
      <w:r>
        <w:rPr>
          <w:sz w:val="25"/>
          <w:szCs w:val="25"/>
        </w:rPr>
        <w:t>Khi dùng hết dung lượng miễn phí ở tốc độ tối đa, cả 2 thuê bao đều bị bóp băng thông.</w:t>
      </w:r>
      <w:ins w:id="3717" w:author="Comverse" w:date="2013-09-30T16:41:00Z">
        <w:r w:rsidR="00D021F1">
          <w:rPr>
            <w:sz w:val="25"/>
            <w:szCs w:val="25"/>
          </w:rPr>
          <w:t xml:space="preserve"> </w:t>
        </w:r>
      </w:ins>
      <w:ins w:id="3718" w:author="ThaoDH" w:date="2013-10-16T17:42:00Z">
        <w:r w:rsidR="003C2505" w:rsidRPr="00537EC7">
          <w:rPr>
            <w:rFonts w:cs="Times New Roman"/>
            <w:sz w:val="26"/>
            <w:szCs w:val="26"/>
          </w:rPr>
          <w:t>Elcom/Comverse:</w:t>
        </w:r>
        <w:r w:rsidR="003C2505">
          <w:rPr>
            <w:rFonts w:cs="Times New Roman"/>
            <w:sz w:val="26"/>
            <w:szCs w:val="26"/>
          </w:rPr>
          <w:t xml:space="preserve">Ok, hệ thống có thể </w:t>
        </w:r>
      </w:ins>
      <w:ins w:id="3719" w:author="Comverse" w:date="2013-09-30T16:41:00Z">
        <w:r w:rsidR="00D021F1">
          <w:rPr>
            <w:sz w:val="25"/>
            <w:szCs w:val="25"/>
          </w:rPr>
          <w:t xml:space="preserve"> notification de trigger khi balance=0</w:t>
        </w:r>
      </w:ins>
      <w:ins w:id="3720" w:author="ThaoDH" w:date="2013-10-16T17:43:00Z">
        <w:r w:rsidR="003C2505">
          <w:rPr>
            <w:sz w:val="25"/>
            <w:szCs w:val="25"/>
          </w:rPr>
          <w:t xml:space="preserve"> cho hệ thống ngoài của VNP bóp băng thông</w:t>
        </w:r>
      </w:ins>
      <w:ins w:id="3721" w:author="ThaoDH" w:date="2013-10-16T17:50:00Z">
        <w:r w:rsidR="001E5C88">
          <w:rPr>
            <w:sz w:val="25"/>
            <w:szCs w:val="25"/>
          </w:rPr>
          <w:t xml:space="preserve">. </w:t>
        </w:r>
      </w:ins>
      <w:r w:rsidR="001E5C88">
        <w:rPr>
          <w:sz w:val="25"/>
          <w:szCs w:val="25"/>
        </w:rPr>
        <w:t>Cach lam se tao 2 Offer. TH_MAX100  va TH_MAX200 de grant award. Dung luong mien phi dat tai Account (Account balance) va RC dat tai muc Account.</w:t>
      </w:r>
    </w:p>
    <w:p w:rsidR="00D021F1" w:rsidRDefault="00D021F1" w:rsidP="00295A1A">
      <w:pPr>
        <w:pStyle w:val="BodyTextIndent"/>
        <w:tabs>
          <w:tab w:val="left" w:pos="360"/>
        </w:tabs>
        <w:spacing w:before="120"/>
        <w:rPr>
          <w:ins w:id="3722" w:author="Comverse" w:date="2013-09-30T16:41:00Z"/>
          <w:sz w:val="25"/>
          <w:szCs w:val="25"/>
        </w:rPr>
      </w:pPr>
    </w:p>
    <w:p w:rsidR="00EB0032" w:rsidRDefault="00EB0032" w:rsidP="00F0743D">
      <w:pPr>
        <w:pStyle w:val="BodyTextIndent"/>
        <w:tabs>
          <w:tab w:val="left" w:pos="360"/>
        </w:tabs>
        <w:spacing w:before="120"/>
        <w:rPr>
          <w:sz w:val="25"/>
          <w:szCs w:val="25"/>
        </w:rPr>
      </w:pPr>
      <w:r>
        <w:rPr>
          <w:sz w:val="25"/>
          <w:szCs w:val="25"/>
        </w:rPr>
        <w:t xml:space="preserve"> </w:t>
      </w:r>
      <w:r w:rsidR="0060709A">
        <w:rPr>
          <w:sz w:val="25"/>
          <w:szCs w:val="25"/>
        </w:rPr>
        <w:t>Thuê bao được quyền đăng ký thêm gói TH_MAX100/200 để cộng thêm dung lượng.</w:t>
      </w:r>
      <w:ins w:id="3723" w:author="Comverse" w:date="2013-09-30T16:41:00Z">
        <w:r w:rsidR="00D021F1">
          <w:rPr>
            <w:sz w:val="25"/>
            <w:szCs w:val="25"/>
          </w:rPr>
          <w:t xml:space="preserve"> </w:t>
        </w:r>
      </w:ins>
      <w:ins w:id="3724" w:author="ThaoDH" w:date="2013-10-16T17:45:00Z">
        <w:r w:rsidR="003C2505">
          <w:rPr>
            <w:sz w:val="25"/>
            <w:szCs w:val="25"/>
          </w:rPr>
          <w:t>(câu này không rõ ràng vì đây là gói TH_MAX100/200)</w:t>
        </w:r>
      </w:ins>
    </w:p>
    <w:p w:rsidR="0071622D" w:rsidRDefault="0071622D" w:rsidP="00295A1A">
      <w:pPr>
        <w:pStyle w:val="BodyTextIndent"/>
        <w:tabs>
          <w:tab w:val="left" w:pos="360"/>
        </w:tabs>
        <w:spacing w:before="120"/>
        <w:rPr>
          <w:sz w:val="25"/>
          <w:szCs w:val="25"/>
        </w:rPr>
      </w:pPr>
      <w:r>
        <w:rPr>
          <w:sz w:val="25"/>
          <w:szCs w:val="25"/>
        </w:rPr>
        <w:t>Cước gói tính cho thuê bao trả sau.</w:t>
      </w:r>
    </w:p>
    <w:p w:rsidR="0071622D" w:rsidRDefault="0071622D" w:rsidP="00295A1A">
      <w:pPr>
        <w:pStyle w:val="BodyTextIndent"/>
        <w:tabs>
          <w:tab w:val="left" w:pos="360"/>
        </w:tabs>
        <w:spacing w:before="120"/>
        <w:rPr>
          <w:ins w:id="3725" w:author="ThaoDH" w:date="2013-10-16T17:45:00Z"/>
          <w:sz w:val="25"/>
          <w:szCs w:val="25"/>
        </w:rPr>
      </w:pPr>
      <w:r>
        <w:rPr>
          <w:sz w:val="25"/>
          <w:szCs w:val="25"/>
        </w:rPr>
        <w:t xml:space="preserve">Đăng ký trước ngày 16, tính </w:t>
      </w:r>
      <w:r w:rsidR="0045432A">
        <w:rPr>
          <w:sz w:val="25"/>
          <w:szCs w:val="25"/>
        </w:rPr>
        <w:t>100% giá gói. Đăng ký từ ngày 16 tính 50% giá gói</w:t>
      </w:r>
    </w:p>
    <w:p w:rsidR="00CF7693" w:rsidRDefault="00CF7693" w:rsidP="00295A1A">
      <w:pPr>
        <w:pStyle w:val="BodyTextIndent"/>
        <w:tabs>
          <w:tab w:val="left" w:pos="360"/>
        </w:tabs>
        <w:spacing w:before="120"/>
        <w:rPr>
          <w:sz w:val="25"/>
          <w:szCs w:val="25"/>
        </w:rPr>
      </w:pPr>
      <w:ins w:id="3726" w:author="ThaoDH" w:date="2013-10-16T17:45:00Z">
        <w:r w:rsidRPr="00537EC7">
          <w:rPr>
            <w:rFonts w:cs="Times New Roman"/>
            <w:sz w:val="26"/>
            <w:szCs w:val="26"/>
          </w:rPr>
          <w:t>Elcom/Comverse:</w:t>
        </w:r>
        <w:r>
          <w:rPr>
            <w:rFonts w:cs="Times New Roman"/>
            <w:sz w:val="26"/>
            <w:szCs w:val="26"/>
          </w:rPr>
          <w:t xml:space="preserve">C1RT sẽ tính 100% </w:t>
        </w:r>
      </w:ins>
      <w:ins w:id="3727" w:author="ThaoDH" w:date="2013-10-16T17:46:00Z">
        <w:r>
          <w:rPr>
            <w:rFonts w:cs="Times New Roman"/>
            <w:sz w:val="26"/>
            <w:szCs w:val="26"/>
          </w:rPr>
          <w:t xml:space="preserve">giá gói. Khi hệ thống Provisioning </w:t>
        </w:r>
      </w:ins>
      <w:ins w:id="3728" w:author="ThaoDH" w:date="2013-10-16T17:47:00Z">
        <w:r>
          <w:rPr>
            <w:rFonts w:cs="Times New Roman"/>
            <w:sz w:val="26"/>
            <w:szCs w:val="26"/>
          </w:rPr>
          <w:t xml:space="preserve">của VNP </w:t>
        </w:r>
      </w:ins>
      <w:ins w:id="3729" w:author="ThaoDH" w:date="2013-10-16T17:46:00Z">
        <w:r>
          <w:rPr>
            <w:rFonts w:cs="Times New Roman"/>
            <w:sz w:val="26"/>
            <w:szCs w:val="26"/>
          </w:rPr>
          <w:t xml:space="preserve">đăng kí sau ngày 15, </w:t>
        </w:r>
      </w:ins>
      <w:ins w:id="3730" w:author="ThaoDH" w:date="2013-10-16T17:47:00Z">
        <w:r>
          <w:rPr>
            <w:rFonts w:cs="Times New Roman"/>
            <w:sz w:val="26"/>
            <w:szCs w:val="26"/>
          </w:rPr>
          <w:t xml:space="preserve">hệ thống này cần trigger vào C1RT để điều chỉnh </w:t>
        </w:r>
      </w:ins>
      <w:ins w:id="3731" w:author="ThaoDH" w:date="2013-10-16T17:48:00Z">
        <w:r w:rsidR="004A4A4C">
          <w:rPr>
            <w:rFonts w:cs="Times New Roman"/>
            <w:sz w:val="26"/>
            <w:szCs w:val="26"/>
          </w:rPr>
          <w:t xml:space="preserve">tăng </w:t>
        </w:r>
      </w:ins>
      <w:ins w:id="3732" w:author="ThaoDH" w:date="2013-10-16T17:47:00Z">
        <w:r>
          <w:rPr>
            <w:rFonts w:cs="Times New Roman"/>
            <w:sz w:val="26"/>
            <w:szCs w:val="26"/>
          </w:rPr>
          <w:t>thêm  bằng 50% giá gói</w:t>
        </w:r>
      </w:ins>
      <w:ins w:id="3733" w:author="ThaoDH" w:date="2013-10-16T17:48:00Z">
        <w:r w:rsidR="004268DE">
          <w:rPr>
            <w:rFonts w:cs="Times New Roman"/>
            <w:sz w:val="26"/>
            <w:szCs w:val="26"/>
          </w:rPr>
          <w:t xml:space="preserve"> (thêm một MTR dương để bù lại)</w:t>
        </w:r>
      </w:ins>
    </w:p>
    <w:p w:rsidR="0071622D" w:rsidRDefault="0045432A" w:rsidP="00295A1A">
      <w:pPr>
        <w:pStyle w:val="BodyTextIndent"/>
        <w:tabs>
          <w:tab w:val="left" w:pos="360"/>
        </w:tabs>
        <w:spacing w:before="120"/>
        <w:rPr>
          <w:ins w:id="3734" w:author="ThaoDH" w:date="2013-10-16T17:48:00Z"/>
          <w:sz w:val="25"/>
          <w:szCs w:val="25"/>
        </w:rPr>
      </w:pPr>
      <w:r>
        <w:rPr>
          <w:sz w:val="25"/>
          <w:szCs w:val="25"/>
        </w:rPr>
        <w:t>Khi tích hợp, c</w:t>
      </w:r>
      <w:r w:rsidR="0071622D">
        <w:rPr>
          <w:sz w:val="25"/>
          <w:szCs w:val="25"/>
        </w:rPr>
        <w:t>ác gói MI, gói EzCom cũ bị hủy</w:t>
      </w:r>
      <w:r>
        <w:rPr>
          <w:sz w:val="25"/>
          <w:szCs w:val="25"/>
        </w:rPr>
        <w:t>, dung lượng miễn phí còn lại không được sử dụng</w:t>
      </w:r>
    </w:p>
    <w:p w:rsidR="003F1242" w:rsidRDefault="003F1242" w:rsidP="00295A1A">
      <w:pPr>
        <w:pStyle w:val="BodyTextIndent"/>
        <w:tabs>
          <w:tab w:val="left" w:pos="360"/>
        </w:tabs>
        <w:spacing w:before="120"/>
        <w:rPr>
          <w:sz w:val="25"/>
          <w:szCs w:val="25"/>
        </w:rPr>
      </w:pPr>
      <w:ins w:id="3735" w:author="ThaoDH" w:date="2013-10-16T17:48:00Z">
        <w:r w:rsidRPr="00537EC7">
          <w:rPr>
            <w:rFonts w:cs="Times New Roman"/>
            <w:sz w:val="26"/>
            <w:szCs w:val="26"/>
          </w:rPr>
          <w:t>Elcom/Comverse:</w:t>
        </w:r>
        <w:r>
          <w:rPr>
            <w:rFonts w:cs="Times New Roman"/>
            <w:sz w:val="26"/>
            <w:szCs w:val="26"/>
          </w:rPr>
          <w:t xml:space="preserve"> Hệ thống provisioning của VNP sẽ thực hiện hủy gói, reset balance data. </w:t>
        </w:r>
      </w:ins>
    </w:p>
    <w:p w:rsidR="00295A1A" w:rsidRDefault="00295A1A" w:rsidP="00295A1A">
      <w:pPr>
        <w:pStyle w:val="BodyTextIndent"/>
        <w:tabs>
          <w:tab w:val="left" w:pos="360"/>
        </w:tabs>
        <w:spacing w:before="120"/>
        <w:rPr>
          <w:sz w:val="25"/>
          <w:szCs w:val="25"/>
        </w:rPr>
      </w:pPr>
      <w:r>
        <w:rPr>
          <w:sz w:val="25"/>
          <w:szCs w:val="25"/>
        </w:rPr>
        <w:t>Khách hàng không được phép chuyển đổi sang các gói MI, ezCom khác bằng cách nhắn tin. Nếu khách hàng có nhu cầu sử dụng các gói MI, ezCom khác, khách hàng  phải đến các điểm giao dịch để yêu cầu hủy tích hợp hoặc yêu cầu chuyển sang lựa chọn 1</w:t>
      </w:r>
    </w:p>
    <w:p w:rsidR="00F0743D" w:rsidDel="0064543C" w:rsidRDefault="001E5C88" w:rsidP="00F0743D">
      <w:pPr>
        <w:pStyle w:val="BodyTextIndent"/>
        <w:tabs>
          <w:tab w:val="left" w:pos="360"/>
        </w:tabs>
        <w:spacing w:before="120"/>
        <w:rPr>
          <w:ins w:id="3736" w:author="Comverse" w:date="2013-09-30T16:49:00Z"/>
          <w:del w:id="3737" w:author="ThaoDH" w:date="2013-10-04T15:11:00Z"/>
          <w:sz w:val="25"/>
          <w:szCs w:val="25"/>
        </w:rPr>
      </w:pPr>
      <w:ins w:id="3738" w:author="ThaoDH" w:date="2013-10-16T17:49:00Z">
        <w:r w:rsidRPr="00537EC7">
          <w:rPr>
            <w:rFonts w:cs="Times New Roman"/>
            <w:sz w:val="26"/>
            <w:szCs w:val="26"/>
          </w:rPr>
          <w:t>Elcom/Comverse:</w:t>
        </w:r>
        <w:r>
          <w:rPr>
            <w:rFonts w:cs="Times New Roman"/>
            <w:sz w:val="26"/>
            <w:szCs w:val="26"/>
          </w:rPr>
          <w:t xml:space="preserve"> Hệ thống provisioning của VNP thực hiện</w:t>
        </w:r>
      </w:ins>
    </w:p>
    <w:p w:rsidR="009E1DB0" w:rsidRDefault="009E1DB0" w:rsidP="0060709A">
      <w:r>
        <w:t>2.21.3. Provisioning</w:t>
      </w:r>
    </w:p>
    <w:p w:rsidR="009E1DB0" w:rsidRDefault="009E1DB0" w:rsidP="0020120D">
      <w:r>
        <w:t>2.21.3.1. Đăng ký</w:t>
      </w:r>
      <w:r w:rsidR="0071622D">
        <w:t>/ Hủy gói</w:t>
      </w:r>
    </w:p>
    <w:p w:rsidR="0071622D" w:rsidRDefault="0071622D" w:rsidP="0020120D">
      <w:r w:rsidRPr="0071622D">
        <w:t>Hiệu lực ngay thời điểm đăng ký</w:t>
      </w:r>
      <w:r>
        <w:t>/ hủy gói</w:t>
      </w:r>
    </w:p>
    <w:p w:rsidR="0071622D" w:rsidRDefault="0071622D" w:rsidP="001306D8">
      <w:r>
        <w:lastRenderedPageBreak/>
        <w:t>Khi đăng ký lựa chọn 2 (dùng chung gói cước data), các gói MI, Ezcom cũ bị hủy</w:t>
      </w:r>
      <w:r w:rsidR="0060709A">
        <w:t xml:space="preserve">. Dung lượng miễn phí còn lại cũng bị hủy theo. </w:t>
      </w:r>
    </w:p>
    <w:p w:rsidR="0045432A" w:rsidRDefault="0045432A" w:rsidP="001306D8">
      <w:r>
        <w:t>Cho phép thay đổi thuê bao EZCOM</w:t>
      </w:r>
      <w:r w:rsidR="0060709A">
        <w:t xml:space="preserve"> tích hợp</w:t>
      </w:r>
      <w:r>
        <w:t>, tối đa 1 lần thay đổi trong tháng</w:t>
      </w:r>
      <w:r w:rsidR="0060709A">
        <w:t>. Hai thuê bao tiếp tục sử dụng gói tích hợp.</w:t>
      </w:r>
    </w:p>
    <w:p w:rsidR="0060709A" w:rsidRDefault="0060709A" w:rsidP="001306D8">
      <w:pPr>
        <w:rPr>
          <w:ins w:id="3739" w:author="ThaoDH" w:date="2013-10-02T18:04:00Z"/>
        </w:rPr>
      </w:pPr>
      <w:r>
        <w:rPr>
          <w:bCs/>
        </w:rPr>
        <w:t xml:space="preserve">Với lựa chọn 2, </w:t>
      </w:r>
      <w:r>
        <w:t>thuê bao được quyền đăng ký thêm gói TH_MAX100/200 để cộng thêm dung lượng.</w:t>
      </w:r>
    </w:p>
    <w:p w:rsidR="00012950" w:rsidRDefault="00A87820" w:rsidP="001306D8">
      <w:pPr>
        <w:rPr>
          <w:ins w:id="3740" w:author="ThaoDH" w:date="2013-10-03T16:47:00Z"/>
        </w:rPr>
      </w:pPr>
      <w:ins w:id="3741" w:author="ThaoDH" w:date="2013-10-02T18:04:00Z">
        <w:r>
          <w:t xml:space="preserve">Thuê bao di động trong trường hợp này </w:t>
        </w:r>
      </w:ins>
      <w:ins w:id="3742" w:author="ThaoDH" w:date="2013-10-04T15:11:00Z">
        <w:r w:rsidR="00BE0382">
          <w:t xml:space="preserve">không </w:t>
        </w:r>
      </w:ins>
      <w:ins w:id="3743" w:author="ThaoDH" w:date="2013-10-03T16:44:00Z">
        <w:r w:rsidR="007E7053">
          <w:t xml:space="preserve">cho phép </w:t>
        </w:r>
      </w:ins>
      <w:ins w:id="3744" w:author="ThaoDH" w:date="2013-10-02T18:04:00Z">
        <w:r>
          <w:t>các thuê bao VIP, Itouch</w:t>
        </w:r>
      </w:ins>
      <w:ins w:id="3745" w:author="ThaoDH" w:date="2013-10-03T16:47:00Z">
        <w:r w:rsidR="00012950">
          <w:t xml:space="preserve"> (sẽ phải chặn)</w:t>
        </w:r>
      </w:ins>
      <w:ins w:id="3746" w:author="ThaoDH" w:date="2013-10-03T16:44:00Z">
        <w:r w:rsidR="007E7053">
          <w:t xml:space="preserve">. </w:t>
        </w:r>
      </w:ins>
      <w:ins w:id="3747" w:author="ThaoDH" w:date="2013-10-02T18:04:00Z">
        <w:r>
          <w:t>Các thuê bao</w:t>
        </w:r>
      </w:ins>
      <w:ins w:id="3748" w:author="ThaoDH" w:date="2013-10-02T18:05:00Z">
        <w:r>
          <w:t xml:space="preserve"> Alo+ gói phụ data có được đăng kí gói này?</w:t>
        </w:r>
      </w:ins>
      <w:ins w:id="3749" w:author="ThaoDH" w:date="2013-10-03T16:48:00Z">
        <w:r w:rsidR="00012950">
          <w:t xml:space="preserve"> Được đăng kí và tài khoản data sẽ đuợc cộng vào tài khoản data chung</w:t>
        </w:r>
      </w:ins>
    </w:p>
    <w:p w:rsidR="00A87820" w:rsidRDefault="00A87820" w:rsidP="001306D8">
      <w:pPr>
        <w:rPr>
          <w:bCs/>
        </w:rPr>
      </w:pPr>
      <w:ins w:id="3750" w:author="ThaoDH" w:date="2013-10-02T18:05:00Z">
        <w:r>
          <w:t xml:space="preserve"> Các thuê bao sử dụng các gói data miễn phí khác có được đăng kí gói này không ? </w:t>
        </w:r>
      </w:ins>
      <w:ins w:id="3751" w:author="ThaoDH" w:date="2013-10-03T16:56:00Z">
        <w:r w:rsidR="00D91914">
          <w:t>Không</w:t>
        </w:r>
      </w:ins>
    </w:p>
    <w:p w:rsidR="009E1DB0" w:rsidRPr="0020120D" w:rsidRDefault="009E1DB0" w:rsidP="0020120D">
      <w:r w:rsidRPr="0020120D">
        <w:t>2.21.3.2. Chuyển đổi/Hủy gói</w:t>
      </w:r>
    </w:p>
    <w:p w:rsidR="0045432A" w:rsidRDefault="0045432A" w:rsidP="0020120D">
      <w:pPr>
        <w:rPr>
          <w:ins w:id="3752" w:author="ThaoDH" w:date="2013-10-16T17:51:00Z"/>
        </w:rPr>
      </w:pPr>
      <w:r w:rsidRPr="0045432A">
        <w:t>- Cho phép chuyển đổi 2 lựa chọn tích hợp, hiệu lực ngay trong tháng</w:t>
      </w:r>
      <w:r>
        <w:t>. Khi chuyển từ lựa chọn 2 sang lựa chọn 1 gói cước TH_MAX100/200 tự động hủy, thuê bao EZCOM khôi phục lại gói Ezcom cơ bản, dung lượng còn lại của gói TH_MAX không được bảo lưu</w:t>
      </w:r>
    </w:p>
    <w:p w:rsidR="00D27C49" w:rsidDel="00033ED2" w:rsidRDefault="00D27C49" w:rsidP="0020120D">
      <w:pPr>
        <w:rPr>
          <w:del w:id="3753" w:author="ThaoDH" w:date="2013-10-16T17:55:00Z"/>
        </w:rPr>
      </w:pPr>
    </w:p>
    <w:p w:rsidR="0045432A" w:rsidRDefault="0045432A" w:rsidP="0020120D">
      <w:pPr>
        <w:rPr>
          <w:ins w:id="3754" w:author="ThaoDH" w:date="2013-10-16T17:55:00Z"/>
        </w:rPr>
      </w:pPr>
      <w:r>
        <w:t>- Được phép hủy tích hợp, hiệu lực ngay trong tháng, dung lượng còn lại của gói TH_MAX không được sử dụng.</w:t>
      </w:r>
    </w:p>
    <w:p w:rsidR="00033ED2" w:rsidRDefault="00033ED2" w:rsidP="00033ED2">
      <w:pPr>
        <w:rPr>
          <w:ins w:id="3755" w:author="ThaoDH" w:date="2013-10-16T17:55:00Z"/>
        </w:rPr>
      </w:pPr>
      <w:ins w:id="3756" w:author="ThaoDH" w:date="2013-10-16T17:55:00Z">
        <w:r w:rsidRPr="00537EC7">
          <w:rPr>
            <w:rFonts w:cs="Times New Roman"/>
            <w:sz w:val="26"/>
            <w:szCs w:val="26"/>
          </w:rPr>
          <w:t>Elcom/Comverse:</w:t>
        </w:r>
        <w:r>
          <w:rPr>
            <w:rFonts w:cs="Times New Roman"/>
            <w:sz w:val="26"/>
            <w:szCs w:val="26"/>
          </w:rPr>
          <w:t xml:space="preserve"> Hệ thống C1RT có hiệu lực ngay taị thời điểm hủy và coi như thuê bao sử dụng hai gói trong tháng. Gói TH</w:t>
        </w:r>
      </w:ins>
      <w:ins w:id="3757" w:author="ThaoDH" w:date="2013-10-16T17:56:00Z">
        <w:r>
          <w:rPr>
            <w:rFonts w:cs="Times New Roman"/>
            <w:sz w:val="26"/>
            <w:szCs w:val="26"/>
          </w:rPr>
          <w:t>_</w:t>
        </w:r>
      </w:ins>
      <w:ins w:id="3758" w:author="ThaoDH" w:date="2013-10-16T17:55:00Z">
        <w:r>
          <w:rPr>
            <w:rFonts w:cs="Times New Roman"/>
            <w:sz w:val="26"/>
            <w:szCs w:val="26"/>
          </w:rPr>
          <w:t>MAX</w:t>
        </w:r>
      </w:ins>
      <w:ins w:id="3759" w:author="ThaoDH" w:date="2013-10-16T17:56:00Z">
        <w:r>
          <w:rPr>
            <w:rFonts w:cs="Times New Roman"/>
            <w:sz w:val="26"/>
            <w:szCs w:val="26"/>
          </w:rPr>
          <w:t xml:space="preserve"> từ đầu tháng đến thời điểm hủy. Gói cơ bản từ thời điểm hủy đến cuối tháng. </w:t>
        </w:r>
      </w:ins>
      <w:ins w:id="3760" w:author="ThaoDH" w:date="2013-10-16T17:55:00Z">
        <w:r>
          <w:rPr>
            <w:rFonts w:cs="Times New Roman"/>
            <w:sz w:val="26"/>
            <w:szCs w:val="26"/>
          </w:rPr>
          <w:t>Hệ thống provisioning sẽ thực hiện hủy gói và đăng kí lại gói Ezcom cơ bản</w:t>
        </w:r>
        <w:r w:rsidR="002536A8">
          <w:rPr>
            <w:rFonts w:cs="Times New Roman"/>
            <w:sz w:val="26"/>
            <w:szCs w:val="26"/>
          </w:rPr>
          <w:t xml:space="preserve">. Elcom/Comverse đề xuất là có hiệu lực ngay </w:t>
        </w:r>
      </w:ins>
      <w:ins w:id="3761" w:author="ThaoDH" w:date="2013-10-16T18:08:00Z">
        <w:r w:rsidR="002536A8">
          <w:rPr>
            <w:rFonts w:cs="Times New Roman"/>
            <w:sz w:val="26"/>
            <w:szCs w:val="26"/>
          </w:rPr>
          <w:t>tại thời điểm chuyển</w:t>
        </w:r>
      </w:ins>
    </w:p>
    <w:p w:rsidR="00033ED2" w:rsidRPr="0045432A" w:rsidRDefault="00033ED2" w:rsidP="0020120D"/>
    <w:p w:rsidR="009E1DB0" w:rsidRPr="001306D8" w:rsidRDefault="009E1DB0" w:rsidP="001306D8">
      <w:pPr>
        <w:rPr>
          <w:b/>
        </w:rPr>
      </w:pPr>
      <w:r w:rsidRPr="001306D8">
        <w:rPr>
          <w:b/>
        </w:rPr>
        <w:t>2.21.4. Tương tác giữa các gói</w:t>
      </w:r>
    </w:p>
    <w:p w:rsidR="0060709A" w:rsidRDefault="0045432A" w:rsidP="00FF4423">
      <w:pPr>
        <w:pStyle w:val="ListParagraph"/>
        <w:rPr>
          <w:bCs/>
        </w:rPr>
      </w:pPr>
      <w:r>
        <w:rPr>
          <w:bCs/>
        </w:rPr>
        <w:t xml:space="preserve">- </w:t>
      </w:r>
      <w:r w:rsidR="0060709A">
        <w:rPr>
          <w:bCs/>
        </w:rPr>
        <w:t>Với lựa chọn 2:</w:t>
      </w:r>
    </w:p>
    <w:p w:rsidR="00FF4423" w:rsidRDefault="0060709A" w:rsidP="00FF4423">
      <w:pPr>
        <w:pStyle w:val="ListParagraph"/>
        <w:rPr>
          <w:ins w:id="3762" w:author="ThaoDH" w:date="2013-10-16T17:59:00Z"/>
          <w:bCs/>
        </w:rPr>
      </w:pPr>
      <w:r>
        <w:rPr>
          <w:bCs/>
        </w:rPr>
        <w:t>+ S</w:t>
      </w:r>
      <w:r w:rsidR="0045432A">
        <w:rPr>
          <w:bCs/>
        </w:rPr>
        <w:t>au khi tích hợp, thuê bao không được đăng ký các gói MI, EZCOM khác</w:t>
      </w:r>
      <w:r>
        <w:rPr>
          <w:bCs/>
        </w:rPr>
        <w:t>.</w:t>
      </w:r>
      <w:ins w:id="3763" w:author="ThaoDH" w:date="2013-10-16T17:59:00Z">
        <w:r w:rsidR="0034757D">
          <w:rPr>
            <w:bCs/>
          </w:rPr>
          <w:t xml:space="preserve"> </w:t>
        </w:r>
      </w:ins>
    </w:p>
    <w:p w:rsidR="004244C3" w:rsidRDefault="0034757D">
      <w:pPr>
        <w:rPr>
          <w:bCs/>
        </w:rPr>
        <w:pPrChange w:id="3764" w:author="ThaoDH" w:date="2013-10-16T17:59:00Z">
          <w:pPr>
            <w:pStyle w:val="ListParagraph"/>
          </w:pPr>
        </w:pPrChange>
      </w:pPr>
      <w:ins w:id="3765" w:author="ThaoDH" w:date="2013-10-16T17:59:00Z">
        <w:r w:rsidRPr="00537EC7">
          <w:rPr>
            <w:rFonts w:cs="Times New Roman"/>
            <w:sz w:val="26"/>
            <w:szCs w:val="26"/>
          </w:rPr>
          <w:t>Elcom/Comverse:</w:t>
        </w:r>
        <w:r>
          <w:rPr>
            <w:rFonts w:cs="Times New Roman"/>
            <w:sz w:val="26"/>
            <w:szCs w:val="26"/>
          </w:rPr>
          <w:t xml:space="preserve"> hệ thống provisioning VNP cần đảm bảo điều này</w:t>
        </w:r>
      </w:ins>
    </w:p>
    <w:p w:rsidR="0060709A" w:rsidRDefault="0060709A" w:rsidP="00FF4423">
      <w:pPr>
        <w:pStyle w:val="ListParagraph"/>
        <w:rPr>
          <w:bCs/>
        </w:rPr>
      </w:pPr>
      <w:r>
        <w:rPr>
          <w:bCs/>
        </w:rPr>
        <w:t>+ Được đăng ký thêm gói TH_MAX100/200 để cộng thêm dung lượng miễn phí</w:t>
      </w:r>
      <w:ins w:id="3766" w:author="Comverse" w:date="2013-09-30T16:53:00Z">
        <w:r w:rsidR="00F42685">
          <w:rPr>
            <w:bCs/>
          </w:rPr>
          <w:t xml:space="preserve">. </w:t>
        </w:r>
      </w:ins>
      <w:ins w:id="3767" w:author="ThaoDH" w:date="2013-10-16T17:58:00Z">
        <w:r w:rsidR="0034757D">
          <w:rPr>
            <w:bCs/>
          </w:rPr>
          <w:t>(</w:t>
        </w:r>
        <w:r w:rsidR="00811579" w:rsidRPr="00811579">
          <w:rPr>
            <w:bCs/>
            <w:highlight w:val="cyan"/>
            <w:rPrChange w:id="3768" w:author="ThaoDH" w:date="2013-10-17T17:22:00Z">
              <w:rPr>
                <w:bCs/>
              </w:rPr>
            </w:rPrChange>
          </w:rPr>
          <w:t>câu này không rõ ràng ???)</w:t>
        </w:r>
      </w:ins>
    </w:p>
    <w:p w:rsidR="0045432A" w:rsidRPr="0045432A" w:rsidRDefault="0045432A" w:rsidP="00FF4423">
      <w:pPr>
        <w:pStyle w:val="ListParagraph"/>
        <w:rPr>
          <w:bCs/>
        </w:rPr>
      </w:pPr>
    </w:p>
    <w:p w:rsidR="00FF4423" w:rsidRDefault="00FF4423" w:rsidP="005C0964">
      <w:pPr>
        <w:pStyle w:val="NormalWeb"/>
        <w:numPr>
          <w:ilvl w:val="0"/>
          <w:numId w:val="9"/>
        </w:numPr>
        <w:ind w:hanging="720"/>
        <w:jc w:val="both"/>
        <w:outlineLvl w:val="1"/>
        <w:rPr>
          <w:b/>
          <w:bCs/>
        </w:rPr>
      </w:pPr>
      <w:bookmarkStart w:id="3769" w:name="_Toc369791821"/>
      <w:r w:rsidRPr="00FF4423">
        <w:rPr>
          <w:b/>
          <w:bCs/>
        </w:rPr>
        <w:t>Gói cước phóng viên - nhà báo</w:t>
      </w:r>
      <w:ins w:id="3770" w:author="ThaoDH" w:date="2013-10-04T10:00:00Z">
        <w:r w:rsidR="00EA680E">
          <w:rPr>
            <w:b/>
            <w:bCs/>
          </w:rPr>
          <w:t>, giáo viên</w:t>
        </w:r>
      </w:ins>
      <w:bookmarkEnd w:id="3769"/>
    </w:p>
    <w:p w:rsidR="00876AB6" w:rsidRPr="00343D70" w:rsidRDefault="00876AB6" w:rsidP="00343D70">
      <w:pPr>
        <w:rPr>
          <w:b/>
        </w:rPr>
      </w:pPr>
      <w:r w:rsidRPr="00343D70">
        <w:rPr>
          <w:b/>
        </w:rPr>
        <w:t>2.22.1.Nội dung</w:t>
      </w:r>
    </w:p>
    <w:p w:rsidR="00876AB6" w:rsidRPr="00761FF5" w:rsidRDefault="00876AB6" w:rsidP="00F24001">
      <w:pPr>
        <w:pStyle w:val="msolistparagraphcxspmiddle"/>
        <w:spacing w:before="40" w:beforeAutospacing="0" w:after="40" w:afterAutospacing="0"/>
        <w:ind w:left="567"/>
        <w:jc w:val="both"/>
        <w:rPr>
          <w:iCs/>
          <w:spacing w:val="-4"/>
          <w:sz w:val="26"/>
          <w:szCs w:val="26"/>
        </w:rPr>
      </w:pPr>
      <w:r w:rsidRPr="00761FF5">
        <w:rPr>
          <w:iCs/>
          <w:spacing w:val="-4"/>
          <w:sz w:val="26"/>
          <w:szCs w:val="26"/>
        </w:rPr>
        <w:t>Gói cước truyền dữ liệu cho phóng viên, nhà báo, giáo viên sẽ được hưởng ưu đãi sau:</w:t>
      </w:r>
    </w:p>
    <w:p w:rsidR="00876AB6" w:rsidRDefault="00876AB6" w:rsidP="008F4DF4">
      <w:pPr>
        <w:pStyle w:val="NormalWeb"/>
        <w:tabs>
          <w:tab w:val="left" w:pos="900"/>
        </w:tabs>
        <w:spacing w:before="40" w:after="40"/>
        <w:ind w:left="562"/>
        <w:jc w:val="both"/>
        <w:rPr>
          <w:ins w:id="3771" w:author="ThaoDH" w:date="2013-10-16T18:00:00Z"/>
          <w:sz w:val="26"/>
          <w:szCs w:val="26"/>
        </w:rPr>
      </w:pPr>
      <w:r w:rsidRPr="00761FF5">
        <w:rPr>
          <w:sz w:val="26"/>
          <w:szCs w:val="26"/>
        </w:rPr>
        <w:t>+Giảm 50% cước thuê bao và cước sử dụng vượt gói khi đăng ký sử dụng gói EZ120/ EZ180/EZ220 với lưu lượng sử dụng miễn phí trong gói không đổi.</w:t>
      </w:r>
      <w:ins w:id="3772" w:author="Comverse" w:date="2013-10-01T14:31:00Z">
        <w:r w:rsidR="008F4DF4">
          <w:rPr>
            <w:sz w:val="26"/>
            <w:szCs w:val="26"/>
          </w:rPr>
          <w:t xml:space="preserve"> EZcom nha bao co duoc dung EZU </w:t>
        </w:r>
      </w:ins>
      <w:ins w:id="3773" w:author="ThaoDH" w:date="2013-10-03T16:49:00Z">
        <w:r w:rsidR="00665C33">
          <w:rPr>
            <w:sz w:val="26"/>
            <w:szCs w:val="26"/>
          </w:rPr>
          <w:t xml:space="preserve">bình thường. </w:t>
        </w:r>
      </w:ins>
      <w:ins w:id="3774" w:author="ThaoDH" w:date="2013-10-02T18:08:00Z">
        <w:r w:rsidR="003F78FD">
          <w:rPr>
            <w:sz w:val="26"/>
            <w:szCs w:val="26"/>
          </w:rPr>
          <w:t xml:space="preserve">Khi chuyển từ EZ thường sang Ez nhà báo thì </w:t>
        </w:r>
      </w:ins>
      <w:ins w:id="3775" w:author="ThaoDH" w:date="2013-10-03T16:51:00Z">
        <w:r w:rsidR="00665C33">
          <w:rPr>
            <w:sz w:val="26"/>
            <w:szCs w:val="26"/>
          </w:rPr>
          <w:t>tính từ đầu tháng</w:t>
        </w:r>
      </w:ins>
      <w:ins w:id="3776" w:author="ThaoDH" w:date="2013-10-02T18:11:00Z">
        <w:r w:rsidR="007F4DFD">
          <w:rPr>
            <w:sz w:val="26"/>
            <w:szCs w:val="26"/>
          </w:rPr>
          <w:t xml:space="preserve"> </w:t>
        </w:r>
      </w:ins>
    </w:p>
    <w:p w:rsidR="004244C3" w:rsidRDefault="0034757D">
      <w:pPr>
        <w:rPr>
          <w:bCs/>
          <w:sz w:val="26"/>
          <w:szCs w:val="26"/>
        </w:rPr>
        <w:pPrChange w:id="3777" w:author="ThaoDH" w:date="2013-10-16T18:00:00Z">
          <w:pPr>
            <w:pStyle w:val="NormalWeb"/>
            <w:tabs>
              <w:tab w:val="left" w:pos="900"/>
            </w:tabs>
            <w:spacing w:before="40" w:after="40"/>
            <w:ind w:left="562"/>
            <w:jc w:val="both"/>
          </w:pPr>
        </w:pPrChange>
      </w:pPr>
      <w:ins w:id="3778" w:author="ThaoDH" w:date="2013-10-16T18:00:00Z">
        <w:r w:rsidRPr="00537EC7">
          <w:rPr>
            <w:rFonts w:cs="Times New Roman"/>
            <w:sz w:val="26"/>
            <w:szCs w:val="26"/>
          </w:rPr>
          <w:lastRenderedPageBreak/>
          <w:t>Elcom/Comverse:</w:t>
        </w:r>
        <w:r>
          <w:rPr>
            <w:rFonts w:cs="Times New Roman"/>
            <w:sz w:val="26"/>
            <w:szCs w:val="26"/>
          </w:rPr>
          <w:t xml:space="preserve"> OK. </w:t>
        </w:r>
        <w:r>
          <w:rPr>
            <w:sz w:val="26"/>
            <w:szCs w:val="26"/>
          </w:rPr>
          <w:t>Dung nhieu SO cho tung goi va tariff gan voi SO se bang 50% gia vuot goi cua EZcom(EZ120,EZ180,EZ220)</w:t>
        </w:r>
      </w:ins>
      <w:ins w:id="3779" w:author="ThaoDH" w:date="2013-10-16T18:01:00Z">
        <w:r>
          <w:rPr>
            <w:sz w:val="26"/>
            <w:szCs w:val="26"/>
          </w:rPr>
          <w:t xml:space="preserve">. Tuy nhiên khi chuyển từ EZ thường sang EZ nhà báo thì </w:t>
        </w:r>
      </w:ins>
      <w:ins w:id="3780" w:author="ThaoDH" w:date="2013-10-16T18:02:00Z">
        <w:r>
          <w:rPr>
            <w:sz w:val="26"/>
            <w:szCs w:val="26"/>
          </w:rPr>
          <w:t xml:space="preserve">với C1RT chỉ </w:t>
        </w:r>
      </w:ins>
      <w:ins w:id="3781" w:author="ThaoDH" w:date="2013-10-16T18:01:00Z">
        <w:r>
          <w:rPr>
            <w:sz w:val="26"/>
            <w:szCs w:val="26"/>
          </w:rPr>
          <w:t>c</w:t>
        </w:r>
      </w:ins>
      <w:ins w:id="3782" w:author="ThaoDH" w:date="2013-10-16T18:02:00Z">
        <w:r>
          <w:rPr>
            <w:sz w:val="26"/>
            <w:szCs w:val="26"/>
          </w:rPr>
          <w:t xml:space="preserve">ó hiệu lực từ thời điểm chuyển đổi. Do đó </w:t>
        </w:r>
      </w:ins>
      <w:ins w:id="3783" w:author="ThaoDH" w:date="2013-10-16T18:06:00Z">
        <w:r>
          <w:rPr>
            <w:sz w:val="26"/>
            <w:szCs w:val="26"/>
          </w:rPr>
          <w:t xml:space="preserve">Elcom/Comverse </w:t>
        </w:r>
      </w:ins>
      <w:ins w:id="3784" w:author="ThaoDH" w:date="2013-10-16T18:02:00Z">
        <w:r>
          <w:rPr>
            <w:sz w:val="26"/>
            <w:szCs w:val="26"/>
          </w:rPr>
          <w:t xml:space="preserve">đề xuất là </w:t>
        </w:r>
      </w:ins>
      <w:ins w:id="3785" w:author="ThaoDH" w:date="2013-10-16T18:06:00Z">
        <w:r>
          <w:rPr>
            <w:sz w:val="26"/>
            <w:szCs w:val="26"/>
          </w:rPr>
          <w:t>có hiệu lực tại thời điểm chuyển đổi</w:t>
        </w:r>
        <w:r w:rsidR="005530F7">
          <w:rPr>
            <w:sz w:val="26"/>
            <w:szCs w:val="26"/>
          </w:rPr>
          <w:t>.</w:t>
        </w:r>
      </w:ins>
    </w:p>
    <w:p w:rsidR="0060319E" w:rsidRDefault="00876AB6" w:rsidP="00876AB6">
      <w:pPr>
        <w:pStyle w:val="NormalWeb"/>
        <w:tabs>
          <w:tab w:val="left" w:pos="900"/>
        </w:tabs>
        <w:spacing w:before="40" w:after="40"/>
        <w:ind w:left="562"/>
        <w:jc w:val="both"/>
        <w:rPr>
          <w:ins w:id="3786" w:author="ThaoDH" w:date="2013-10-16T18:07:00Z"/>
          <w:bCs/>
          <w:sz w:val="26"/>
          <w:szCs w:val="26"/>
        </w:rPr>
      </w:pPr>
      <w:r w:rsidRPr="00761FF5">
        <w:rPr>
          <w:bCs/>
          <w:sz w:val="26"/>
          <w:szCs w:val="26"/>
        </w:rPr>
        <w:t>+Giảm 50% cước thuê bao và cước sử dụng vượt gói khi đăng ký các gói cước  M100/M135/U30 với lưu lượng sử dụng miễn phí trong gói không đổi.</w:t>
      </w:r>
      <w:ins w:id="3787" w:author="Comverse" w:date="2013-10-01T14:30:00Z">
        <w:r w:rsidR="008F4DF4">
          <w:rPr>
            <w:bCs/>
            <w:sz w:val="26"/>
            <w:szCs w:val="26"/>
          </w:rPr>
          <w:t xml:space="preserve"> </w:t>
        </w:r>
      </w:ins>
    </w:p>
    <w:p w:rsidR="00876AB6" w:rsidRPr="00761FF5" w:rsidRDefault="00355EFB" w:rsidP="00876AB6">
      <w:pPr>
        <w:pStyle w:val="NormalWeb"/>
        <w:tabs>
          <w:tab w:val="left" w:pos="900"/>
        </w:tabs>
        <w:spacing w:before="40" w:after="40"/>
        <w:ind w:left="562"/>
        <w:jc w:val="both"/>
        <w:rPr>
          <w:bCs/>
          <w:sz w:val="26"/>
          <w:szCs w:val="26"/>
        </w:rPr>
      </w:pPr>
      <w:ins w:id="3788" w:author="ThaoDH" w:date="2013-10-16T18:09:00Z">
        <w:r w:rsidRPr="00537EC7">
          <w:rPr>
            <w:sz w:val="26"/>
            <w:szCs w:val="26"/>
          </w:rPr>
          <w:t>Elcom/Comverse:</w:t>
        </w:r>
        <w:r>
          <w:rPr>
            <w:sz w:val="26"/>
            <w:szCs w:val="26"/>
          </w:rPr>
          <w:t xml:space="preserve"> OK</w:t>
        </w:r>
        <w:r>
          <w:rPr>
            <w:bCs/>
            <w:sz w:val="26"/>
            <w:szCs w:val="26"/>
          </w:rPr>
          <w:t xml:space="preserve"> . </w:t>
        </w:r>
      </w:ins>
      <w:ins w:id="3789" w:author="Comverse" w:date="2013-10-01T14:30:00Z">
        <w:r w:rsidR="008F4DF4">
          <w:rPr>
            <w:bCs/>
            <w:sz w:val="26"/>
            <w:szCs w:val="26"/>
          </w:rPr>
          <w:t xml:space="preserve">tuong tu nhu nhu </w:t>
        </w:r>
      </w:ins>
      <w:ins w:id="3790" w:author="Comverse" w:date="2013-10-01T14:32:00Z">
        <w:r w:rsidR="008F4DF4">
          <w:rPr>
            <w:bCs/>
            <w:sz w:val="26"/>
            <w:szCs w:val="26"/>
          </w:rPr>
          <w:t>EZcom o tren.</w:t>
        </w:r>
      </w:ins>
    </w:p>
    <w:p w:rsidR="00876AB6" w:rsidRDefault="00876AB6" w:rsidP="00876AB6">
      <w:pPr>
        <w:pStyle w:val="msolistparagraphcxspmiddle"/>
        <w:spacing w:before="40" w:beforeAutospacing="0" w:after="40" w:afterAutospacing="0"/>
        <w:ind w:left="567"/>
        <w:jc w:val="both"/>
        <w:rPr>
          <w:ins w:id="3791" w:author="ThaoDH" w:date="2013-10-02T18:07:00Z"/>
          <w:iCs/>
          <w:spacing w:val="-4"/>
          <w:sz w:val="26"/>
          <w:szCs w:val="26"/>
          <w:lang w:val="nl-NL"/>
        </w:rPr>
      </w:pPr>
      <w:r w:rsidRPr="00761FF5">
        <w:rPr>
          <w:iCs/>
          <w:spacing w:val="-4"/>
          <w:sz w:val="26"/>
          <w:szCs w:val="26"/>
        </w:rPr>
        <w:t>+Trường hợp là thuê bao Mobile VNN sẽ được giảm 50% cước thuê bao và cước sử dụng vượt gói đối với dịch vụ EzCom trong gói Mobile Basic và Mobile Family .</w:t>
      </w:r>
      <w:r w:rsidRPr="00761FF5">
        <w:rPr>
          <w:iCs/>
          <w:spacing w:val="-4"/>
          <w:sz w:val="26"/>
          <w:szCs w:val="26"/>
          <w:lang w:val="nl-NL"/>
        </w:rPr>
        <w:t xml:space="preserve"> </w:t>
      </w:r>
      <w:ins w:id="3792" w:author="Comverse" w:date="2013-10-01T14:32:00Z">
        <w:r w:rsidR="008F4DF4">
          <w:rPr>
            <w:iCs/>
            <w:spacing w:val="-4"/>
            <w:sz w:val="26"/>
            <w:szCs w:val="26"/>
            <w:lang w:val="nl-NL"/>
          </w:rPr>
          <w:t>Thue bao Mobile VNN la thue bao gi? Neu co thi cung cap chi tiet</w:t>
        </w:r>
      </w:ins>
    </w:p>
    <w:p w:rsidR="00861806" w:rsidRDefault="00861806" w:rsidP="00876AB6">
      <w:pPr>
        <w:pStyle w:val="msolistparagraphcxspmiddle"/>
        <w:spacing w:before="40" w:beforeAutospacing="0" w:after="40" w:afterAutospacing="0"/>
        <w:ind w:left="567"/>
        <w:jc w:val="both"/>
        <w:rPr>
          <w:ins w:id="3793" w:author="ThaoDH" w:date="2013-10-16T18:09:00Z"/>
          <w:iCs/>
          <w:spacing w:val="-4"/>
          <w:sz w:val="26"/>
          <w:szCs w:val="26"/>
          <w:lang w:val="nl-NL"/>
        </w:rPr>
      </w:pPr>
      <w:ins w:id="3794" w:author="ThaoDH" w:date="2013-10-02T18:07:00Z">
        <w:r>
          <w:rPr>
            <w:iCs/>
            <w:spacing w:val="-4"/>
            <w:sz w:val="26"/>
            <w:szCs w:val="26"/>
            <w:lang w:val="nl-NL"/>
          </w:rPr>
          <w:t xml:space="preserve">Thuê bao VNN là thuê bao gì ? </w:t>
        </w:r>
      </w:ins>
    </w:p>
    <w:p w:rsidR="00355EFB" w:rsidRPr="00761FF5" w:rsidRDefault="00355EFB" w:rsidP="00876AB6">
      <w:pPr>
        <w:pStyle w:val="msolistparagraphcxspmiddle"/>
        <w:spacing w:before="40" w:beforeAutospacing="0" w:after="40" w:afterAutospacing="0"/>
        <w:ind w:left="567"/>
        <w:jc w:val="both"/>
        <w:rPr>
          <w:iCs/>
          <w:spacing w:val="-4"/>
          <w:sz w:val="26"/>
          <w:szCs w:val="26"/>
          <w:lang w:val="nl-NL"/>
        </w:rPr>
      </w:pPr>
      <w:ins w:id="3795" w:author="ThaoDH" w:date="2013-10-16T18:09:00Z">
        <w:r w:rsidRPr="00603274">
          <w:rPr>
            <w:sz w:val="26"/>
            <w:szCs w:val="26"/>
            <w:lang w:val="nl-NL"/>
            <w:rPrChange w:id="3796" w:author="Comverse" w:date="2013-10-22T16:01:00Z">
              <w:rPr>
                <w:sz w:val="26"/>
                <w:szCs w:val="26"/>
              </w:rPr>
            </w:rPrChange>
          </w:rPr>
          <w:t xml:space="preserve">Elcom/Comverse: Chưa rõ thuê bao VNN là thuê bao gì? Gói này còn hiệu lực hay không ? </w:t>
        </w:r>
      </w:ins>
    </w:p>
    <w:p w:rsidR="00BC6C1C" w:rsidRDefault="00876AB6" w:rsidP="00876AB6">
      <w:pPr>
        <w:pStyle w:val="msolistparagraphcxspmiddle"/>
        <w:spacing w:before="40" w:beforeAutospacing="0" w:after="40" w:afterAutospacing="0"/>
        <w:ind w:left="567"/>
        <w:jc w:val="both"/>
        <w:rPr>
          <w:ins w:id="3797" w:author="ThaoDH" w:date="2013-10-16T18:10:00Z"/>
          <w:iCs/>
          <w:spacing w:val="-4"/>
          <w:sz w:val="26"/>
          <w:szCs w:val="26"/>
          <w:lang w:val="nl-NL"/>
        </w:rPr>
      </w:pPr>
      <w:r w:rsidRPr="00761FF5">
        <w:rPr>
          <w:iCs/>
          <w:spacing w:val="-4"/>
          <w:sz w:val="26"/>
          <w:szCs w:val="26"/>
          <w:lang w:val="nl-NL"/>
        </w:rPr>
        <w:t>+Khách hàng phải cam kết sử dụng dịch vụ ezCom trả sau và dịch vụ Vinaphone trả sau tối thiểu trong thời gian 06 tháng kể từ thời điểm đăng ký gói cước.</w:t>
      </w:r>
    </w:p>
    <w:p w:rsidR="00876AB6" w:rsidRDefault="00BC6C1C" w:rsidP="00876AB6">
      <w:pPr>
        <w:pStyle w:val="msolistparagraphcxspmiddle"/>
        <w:spacing w:before="40" w:beforeAutospacing="0" w:after="40" w:afterAutospacing="0"/>
        <w:ind w:left="567"/>
        <w:jc w:val="both"/>
        <w:rPr>
          <w:ins w:id="3798" w:author="ThaoDH" w:date="2013-10-02T18:08:00Z"/>
          <w:iCs/>
          <w:spacing w:val="-4"/>
          <w:sz w:val="26"/>
          <w:szCs w:val="26"/>
          <w:lang w:val="nl-NL"/>
        </w:rPr>
      </w:pPr>
      <w:ins w:id="3799" w:author="ThaoDH" w:date="2013-10-16T18:10:00Z">
        <w:r w:rsidRPr="00537EC7">
          <w:rPr>
            <w:sz w:val="26"/>
            <w:szCs w:val="26"/>
          </w:rPr>
          <w:t>Elcom/Comverse:</w:t>
        </w:r>
        <w:r>
          <w:rPr>
            <w:sz w:val="26"/>
            <w:szCs w:val="26"/>
          </w:rPr>
          <w:t xml:space="preserve">  Hệ thống provisioning của VNP phải đảm bảo điều này</w:t>
        </w:r>
      </w:ins>
    </w:p>
    <w:p w:rsidR="00C339C3" w:rsidRPr="00761FF5" w:rsidRDefault="00C339C3" w:rsidP="00876AB6">
      <w:pPr>
        <w:pStyle w:val="msolistparagraphcxspmiddle"/>
        <w:spacing w:before="40" w:beforeAutospacing="0" w:after="40" w:afterAutospacing="0"/>
        <w:ind w:left="567"/>
        <w:jc w:val="both"/>
        <w:rPr>
          <w:iCs/>
          <w:spacing w:val="-4"/>
          <w:sz w:val="26"/>
          <w:szCs w:val="26"/>
          <w:lang w:val="nl-NL"/>
        </w:rPr>
      </w:pPr>
      <w:ins w:id="3800" w:author="ThaoDH" w:date="2013-10-02T18:08:00Z">
        <w:r>
          <w:rPr>
            <w:iCs/>
            <w:spacing w:val="-4"/>
            <w:sz w:val="26"/>
            <w:szCs w:val="26"/>
            <w:lang w:val="nl-NL"/>
          </w:rPr>
          <w:t>Gói cước này có bị giới hạn trong bao lâu không ?</w:t>
        </w:r>
      </w:ins>
      <w:ins w:id="3801" w:author="ThaoDH" w:date="2013-10-03T16:58:00Z">
        <w:r w:rsidR="00045A1B">
          <w:rPr>
            <w:iCs/>
            <w:spacing w:val="-4"/>
            <w:sz w:val="26"/>
            <w:szCs w:val="26"/>
            <w:lang w:val="nl-NL"/>
          </w:rPr>
          <w:t xml:space="preserve"> Không, không giới hạn</w:t>
        </w:r>
      </w:ins>
    </w:p>
    <w:p w:rsidR="00876AB6" w:rsidRPr="00343D70" w:rsidRDefault="00876AB6" w:rsidP="00343D70">
      <w:pPr>
        <w:rPr>
          <w:b/>
        </w:rPr>
      </w:pPr>
      <w:r w:rsidRPr="00343D70">
        <w:rPr>
          <w:b/>
        </w:rPr>
        <w:t>2.22.2. Provisioning</w:t>
      </w:r>
    </w:p>
    <w:p w:rsidR="00876AB6" w:rsidRPr="00343D70" w:rsidRDefault="00F24001" w:rsidP="00343D70">
      <w:pPr>
        <w:rPr>
          <w:b/>
        </w:rPr>
      </w:pPr>
      <w:r w:rsidRPr="00343D70">
        <w:rPr>
          <w:b/>
        </w:rPr>
        <w:t>2.22.2.1. Đăng ký</w:t>
      </w:r>
    </w:p>
    <w:p w:rsidR="00F24001" w:rsidRPr="00F24001" w:rsidRDefault="00F24001" w:rsidP="00BB21A7">
      <w:pPr>
        <w:ind w:firstLine="720"/>
      </w:pPr>
      <w:r w:rsidRPr="00F24001">
        <w:t>Hiệu lực ngay trong tháng đăng ký</w:t>
      </w:r>
      <w:ins w:id="3802" w:author="Comverse" w:date="2013-10-01T14:33:00Z">
        <w:r w:rsidR="00BB21A7">
          <w:t xml:space="preserve"> </w:t>
        </w:r>
      </w:ins>
      <w:ins w:id="3803" w:author="ThaoDH" w:date="2013-10-03T16:58:00Z">
        <w:r w:rsidR="000A4815">
          <w:t>hiệu lực từ đầu tháng</w:t>
        </w:r>
      </w:ins>
      <w:ins w:id="3804" w:author="ThaoDH" w:date="2013-10-04T15:13:00Z">
        <w:r w:rsidR="00112C21">
          <w:t xml:space="preserve"> (lưu lượng gói cước cũ</w:t>
        </w:r>
      </w:ins>
      <w:ins w:id="3805" w:author="ThaoDH" w:date="2013-10-04T15:16:00Z">
        <w:r w:rsidR="004A3E8A">
          <w:t xml:space="preserve"> nếu còn </w:t>
        </w:r>
      </w:ins>
      <w:ins w:id="3806" w:author="ThaoDH" w:date="2013-10-04T15:13:00Z">
        <w:r w:rsidR="00112C21">
          <w:t xml:space="preserve"> từ đầu tháng đến thời điểm đăng kí được</w:t>
        </w:r>
      </w:ins>
      <w:ins w:id="3807" w:author="ThaoDH" w:date="2013-10-04T15:16:00Z">
        <w:r w:rsidR="004A3E8A">
          <w:t xml:space="preserve"> cộng dồn</w:t>
        </w:r>
      </w:ins>
      <w:ins w:id="3808" w:author="ThaoDH" w:date="2013-10-04T15:13:00Z">
        <w:r w:rsidR="00112C21">
          <w:t>)</w:t>
        </w:r>
      </w:ins>
    </w:p>
    <w:p w:rsidR="00FF4423" w:rsidRDefault="00753079" w:rsidP="00FF4423">
      <w:pPr>
        <w:pStyle w:val="ListParagraph"/>
        <w:rPr>
          <w:b/>
          <w:bCs/>
        </w:rPr>
      </w:pPr>
      <w:ins w:id="3809" w:author="ThaoDH" w:date="2013-10-16T18:10:00Z">
        <w:r w:rsidRPr="00537EC7">
          <w:rPr>
            <w:rFonts w:cs="Times New Roman"/>
            <w:sz w:val="26"/>
            <w:szCs w:val="26"/>
          </w:rPr>
          <w:t>Elcom/Comverse:</w:t>
        </w:r>
        <w:r>
          <w:rPr>
            <w:rFonts w:cs="Times New Roman"/>
            <w:sz w:val="26"/>
            <w:szCs w:val="26"/>
          </w:rPr>
          <w:t xml:space="preserve"> </w:t>
        </w:r>
        <w:r>
          <w:rPr>
            <w:sz w:val="26"/>
            <w:szCs w:val="26"/>
          </w:rPr>
          <w:t xml:space="preserve"> </w:t>
        </w:r>
      </w:ins>
      <w:ins w:id="3810" w:author="ThaoDH" w:date="2013-10-16T18:12:00Z">
        <w:r>
          <w:rPr>
            <w:sz w:val="26"/>
            <w:szCs w:val="26"/>
          </w:rPr>
          <w:t>Đề xuất có hiệu lực tại thời điểm chuyển đổi</w:t>
        </w:r>
      </w:ins>
      <w:ins w:id="3811" w:author="ThaoDH" w:date="2013-10-16T18:14:00Z">
        <w:r w:rsidR="00377D9E">
          <w:rPr>
            <w:sz w:val="26"/>
            <w:szCs w:val="26"/>
          </w:rPr>
          <w:t xml:space="preserve"> hoặc tháng sau (</w:t>
        </w:r>
      </w:ins>
      <w:ins w:id="3812" w:author="ThaoDH" w:date="2013-10-16T18:15:00Z">
        <w:r w:rsidR="00463059">
          <w:rPr>
            <w:sz w:val="26"/>
            <w:szCs w:val="26"/>
          </w:rPr>
          <w:t xml:space="preserve">hệ thống provisioning </w:t>
        </w:r>
      </w:ins>
      <w:ins w:id="3813" w:author="ThaoDH" w:date="2013-10-16T18:14:00Z">
        <w:r w:rsidR="00377D9E">
          <w:rPr>
            <w:sz w:val="26"/>
            <w:szCs w:val="26"/>
          </w:rPr>
          <w:t>sẽ trigger chuyển đổi vào tháng sau</w:t>
        </w:r>
      </w:ins>
      <w:ins w:id="3814" w:author="ThaoDH" w:date="2013-10-16T18:15:00Z">
        <w:r w:rsidR="00463059">
          <w:rPr>
            <w:sz w:val="26"/>
            <w:szCs w:val="26"/>
          </w:rPr>
          <w:t>)</w:t>
        </w:r>
      </w:ins>
    </w:p>
    <w:p w:rsidR="00FF4423" w:rsidRDefault="00FF4423" w:rsidP="005C0964">
      <w:pPr>
        <w:pStyle w:val="NormalWeb"/>
        <w:numPr>
          <w:ilvl w:val="0"/>
          <w:numId w:val="9"/>
        </w:numPr>
        <w:ind w:hanging="720"/>
        <w:jc w:val="both"/>
        <w:outlineLvl w:val="1"/>
        <w:rPr>
          <w:b/>
          <w:bCs/>
        </w:rPr>
      </w:pPr>
      <w:bookmarkStart w:id="3815" w:name="_Toc369791822"/>
      <w:r w:rsidRPr="00FF4423">
        <w:rPr>
          <w:b/>
          <w:bCs/>
        </w:rPr>
        <w:t xml:space="preserve">Gói </w:t>
      </w:r>
      <w:r w:rsidR="003D36A0">
        <w:rPr>
          <w:b/>
          <w:bCs/>
        </w:rPr>
        <w:t xml:space="preserve">EZCOM </w:t>
      </w:r>
      <w:r w:rsidRPr="00FF4423">
        <w:rPr>
          <w:b/>
          <w:bCs/>
        </w:rPr>
        <w:t>taxi Mai Linh</w:t>
      </w:r>
      <w:bookmarkEnd w:id="3815"/>
    </w:p>
    <w:p w:rsidR="003D36A0" w:rsidRDefault="003D36A0" w:rsidP="00FF4423">
      <w:pPr>
        <w:pStyle w:val="ListParagraph"/>
        <w:rPr>
          <w:b/>
          <w:bCs/>
        </w:rPr>
      </w:pPr>
      <w:r>
        <w:rPr>
          <w:b/>
          <w:bCs/>
        </w:rPr>
        <w:t>1. Nội dung</w:t>
      </w:r>
    </w:p>
    <w:p w:rsidR="00FF4423" w:rsidRDefault="003D36A0" w:rsidP="00FF4423">
      <w:pPr>
        <w:pStyle w:val="ListParagraph"/>
        <w:rPr>
          <w:bCs/>
        </w:rPr>
      </w:pPr>
      <w:r w:rsidRPr="003D36A0">
        <w:rPr>
          <w:bCs/>
        </w:rPr>
        <w:t>Là gói cước dành riêng cho Taxi Mai Linh của Hồ Chí Minh</w:t>
      </w:r>
    </w:p>
    <w:p w:rsidR="003D36A0" w:rsidRDefault="003D36A0" w:rsidP="00FF4423">
      <w:pPr>
        <w:pStyle w:val="ListParagraph"/>
        <w:rPr>
          <w:b/>
          <w:bCs/>
        </w:rPr>
      </w:pPr>
      <w:r w:rsidRPr="003D36A0">
        <w:rPr>
          <w:b/>
          <w:bCs/>
        </w:rPr>
        <w:t>2. Bảng cước/ Khuyến mại</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3816" w:author="ThaoDH" w:date="2013-10-04T15:13:00Z">
          <w:tblPr>
            <w:tblW w:w="0" w:type="auto"/>
            <w:tblInd w:w="720" w:type="dxa"/>
            <w:tblLook w:val="04A0" w:firstRow="1" w:lastRow="0" w:firstColumn="1" w:lastColumn="0" w:noHBand="0" w:noVBand="1"/>
          </w:tblPr>
        </w:tblPrChange>
      </w:tblPr>
      <w:tblGrid>
        <w:gridCol w:w="1857"/>
        <w:gridCol w:w="1701"/>
        <w:gridCol w:w="1807"/>
        <w:gridCol w:w="1849"/>
        <w:gridCol w:w="1642"/>
        <w:tblGridChange w:id="3817">
          <w:tblGrid>
            <w:gridCol w:w="1857"/>
            <w:gridCol w:w="1701"/>
            <w:gridCol w:w="1807"/>
            <w:gridCol w:w="1849"/>
            <w:gridCol w:w="1642"/>
          </w:tblGrid>
        </w:tblGridChange>
      </w:tblGrid>
      <w:tr w:rsidR="003D36A0" w:rsidTr="00A83A7B">
        <w:tc>
          <w:tcPr>
            <w:tcW w:w="1857" w:type="dxa"/>
            <w:tcPrChange w:id="3818" w:author="ThaoDH" w:date="2013-10-04T15:13:00Z">
              <w:tcPr>
                <w:tcW w:w="1857" w:type="dxa"/>
              </w:tcPr>
            </w:tcPrChange>
          </w:tcPr>
          <w:p w:rsidR="003D36A0" w:rsidRDefault="006201FB" w:rsidP="00FF4423">
            <w:pPr>
              <w:pStyle w:val="ListParagraph"/>
              <w:ind w:left="0"/>
              <w:rPr>
                <w:b/>
                <w:bCs/>
              </w:rPr>
            </w:pPr>
            <w:r>
              <w:rPr>
                <w:b/>
                <w:bCs/>
              </w:rPr>
              <w:t>Gói cước</w:t>
            </w:r>
          </w:p>
        </w:tc>
        <w:tc>
          <w:tcPr>
            <w:tcW w:w="1701" w:type="dxa"/>
            <w:tcPrChange w:id="3819" w:author="ThaoDH" w:date="2013-10-04T15:13:00Z">
              <w:tcPr>
                <w:tcW w:w="1701" w:type="dxa"/>
              </w:tcPr>
            </w:tcPrChange>
          </w:tcPr>
          <w:p w:rsidR="003D36A0" w:rsidRDefault="00C85ECE" w:rsidP="00FF4423">
            <w:pPr>
              <w:pStyle w:val="ListParagraph"/>
              <w:ind w:left="0"/>
              <w:rPr>
                <w:b/>
                <w:bCs/>
              </w:rPr>
            </w:pPr>
            <w:r>
              <w:rPr>
                <w:b/>
                <w:bCs/>
              </w:rPr>
              <w:t>Dung lượng</w:t>
            </w:r>
          </w:p>
        </w:tc>
        <w:tc>
          <w:tcPr>
            <w:tcW w:w="1807" w:type="dxa"/>
            <w:tcPrChange w:id="3820" w:author="ThaoDH" w:date="2013-10-04T15:13:00Z">
              <w:tcPr>
                <w:tcW w:w="1807" w:type="dxa"/>
              </w:tcPr>
            </w:tcPrChange>
          </w:tcPr>
          <w:p w:rsidR="003D36A0" w:rsidRDefault="00C85ECE" w:rsidP="00FF4423">
            <w:pPr>
              <w:pStyle w:val="ListParagraph"/>
              <w:ind w:left="0"/>
              <w:rPr>
                <w:b/>
                <w:bCs/>
              </w:rPr>
            </w:pPr>
            <w:r>
              <w:rPr>
                <w:b/>
                <w:bCs/>
              </w:rPr>
              <w:t>Cước gói</w:t>
            </w:r>
          </w:p>
        </w:tc>
        <w:tc>
          <w:tcPr>
            <w:tcW w:w="1849" w:type="dxa"/>
            <w:tcPrChange w:id="3821" w:author="ThaoDH" w:date="2013-10-04T15:13:00Z">
              <w:tcPr>
                <w:tcW w:w="1849" w:type="dxa"/>
              </w:tcPr>
            </w:tcPrChange>
          </w:tcPr>
          <w:p w:rsidR="003D36A0" w:rsidRDefault="00C85ECE" w:rsidP="00FF4423">
            <w:pPr>
              <w:pStyle w:val="ListParagraph"/>
              <w:ind w:left="0"/>
              <w:rPr>
                <w:b/>
                <w:bCs/>
              </w:rPr>
            </w:pPr>
            <w:r>
              <w:rPr>
                <w:b/>
                <w:bCs/>
              </w:rPr>
              <w:t>Giá vượ</w:t>
            </w:r>
            <w:r w:rsidR="006201FB">
              <w:rPr>
                <w:b/>
                <w:bCs/>
              </w:rPr>
              <w:t>t gói (đ</w:t>
            </w:r>
            <w:r>
              <w:rPr>
                <w:b/>
                <w:bCs/>
              </w:rPr>
              <w:t>/1M)</w:t>
            </w:r>
          </w:p>
        </w:tc>
        <w:tc>
          <w:tcPr>
            <w:tcW w:w="1642" w:type="dxa"/>
            <w:tcPrChange w:id="3822" w:author="ThaoDH" w:date="2013-10-04T15:13:00Z">
              <w:tcPr>
                <w:tcW w:w="1642" w:type="dxa"/>
              </w:tcPr>
            </w:tcPrChange>
          </w:tcPr>
          <w:p w:rsidR="003D36A0" w:rsidRDefault="00C85ECE" w:rsidP="00FF4423">
            <w:pPr>
              <w:pStyle w:val="ListParagraph"/>
              <w:ind w:left="0"/>
              <w:rPr>
                <w:b/>
                <w:bCs/>
              </w:rPr>
            </w:pPr>
            <w:r>
              <w:rPr>
                <w:b/>
                <w:bCs/>
              </w:rPr>
              <w:t xml:space="preserve">Hạn mức tối đa </w:t>
            </w:r>
          </w:p>
        </w:tc>
      </w:tr>
      <w:tr w:rsidR="003D36A0" w:rsidTr="00A83A7B">
        <w:tc>
          <w:tcPr>
            <w:tcW w:w="1857" w:type="dxa"/>
            <w:tcPrChange w:id="3823" w:author="ThaoDH" w:date="2013-10-04T15:13:00Z">
              <w:tcPr>
                <w:tcW w:w="1857" w:type="dxa"/>
              </w:tcPr>
            </w:tcPrChange>
          </w:tcPr>
          <w:p w:rsidR="003D36A0" w:rsidRPr="003D36A0" w:rsidRDefault="003D36A0" w:rsidP="003D36A0">
            <w:pPr>
              <w:rPr>
                <w:rFonts w:ascii="Calibri" w:hAnsi="Calibri" w:cs="Calibri"/>
                <w:color w:val="000000"/>
              </w:rPr>
            </w:pPr>
            <w:r>
              <w:rPr>
                <w:rFonts w:ascii="Calibri" w:hAnsi="Calibri" w:cs="Calibri"/>
                <w:color w:val="000000"/>
              </w:rPr>
              <w:t xml:space="preserve">TAX_ML    </w:t>
            </w:r>
          </w:p>
        </w:tc>
        <w:tc>
          <w:tcPr>
            <w:tcW w:w="1701" w:type="dxa"/>
            <w:tcPrChange w:id="3824" w:author="ThaoDH" w:date="2013-10-04T15:13:00Z">
              <w:tcPr>
                <w:tcW w:w="1701" w:type="dxa"/>
              </w:tcPr>
            </w:tcPrChange>
          </w:tcPr>
          <w:p w:rsidR="003D36A0" w:rsidRDefault="003D36A0" w:rsidP="00FF4423">
            <w:pPr>
              <w:pStyle w:val="ListParagraph"/>
              <w:ind w:left="0"/>
              <w:rPr>
                <w:b/>
                <w:bCs/>
              </w:rPr>
            </w:pPr>
            <w:r>
              <w:rPr>
                <w:b/>
                <w:bCs/>
              </w:rPr>
              <w:t>1 GB</w:t>
            </w:r>
          </w:p>
        </w:tc>
        <w:tc>
          <w:tcPr>
            <w:tcW w:w="1807" w:type="dxa"/>
            <w:tcPrChange w:id="3825" w:author="ThaoDH" w:date="2013-10-04T15:13:00Z">
              <w:tcPr>
                <w:tcW w:w="1807" w:type="dxa"/>
              </w:tcPr>
            </w:tcPrChange>
          </w:tcPr>
          <w:p w:rsidR="003D36A0" w:rsidRDefault="003D36A0" w:rsidP="00FF4423">
            <w:pPr>
              <w:pStyle w:val="ListParagraph"/>
              <w:ind w:left="0"/>
              <w:rPr>
                <w:b/>
                <w:bCs/>
              </w:rPr>
            </w:pPr>
            <w:r>
              <w:rPr>
                <w:b/>
                <w:bCs/>
              </w:rPr>
              <w:t>40.000</w:t>
            </w:r>
          </w:p>
        </w:tc>
        <w:tc>
          <w:tcPr>
            <w:tcW w:w="1849" w:type="dxa"/>
            <w:tcPrChange w:id="3826" w:author="ThaoDH" w:date="2013-10-04T15:13:00Z">
              <w:tcPr>
                <w:tcW w:w="1849" w:type="dxa"/>
              </w:tcPr>
            </w:tcPrChange>
          </w:tcPr>
          <w:p w:rsidR="003D36A0" w:rsidRDefault="00A828B0" w:rsidP="00FF4423">
            <w:pPr>
              <w:pStyle w:val="ListParagraph"/>
              <w:ind w:left="0"/>
              <w:rPr>
                <w:b/>
                <w:bCs/>
              </w:rPr>
            </w:pPr>
            <w:ins w:id="3827" w:author="ThaoDH" w:date="2013-10-21T15:52:00Z">
              <w:r>
                <w:rPr>
                  <w:b/>
                  <w:bCs/>
                </w:rPr>
                <w:t>200</w:t>
              </w:r>
            </w:ins>
            <w:del w:id="3828" w:author="ThaoDH" w:date="2013-10-21T15:52:00Z">
              <w:r w:rsidR="00C85ECE" w:rsidDel="00A828B0">
                <w:rPr>
                  <w:b/>
                  <w:bCs/>
                </w:rPr>
                <w:delText>60</w:delText>
              </w:r>
            </w:del>
          </w:p>
        </w:tc>
        <w:tc>
          <w:tcPr>
            <w:tcW w:w="1642" w:type="dxa"/>
            <w:tcPrChange w:id="3829" w:author="ThaoDH" w:date="2013-10-04T15:13:00Z">
              <w:tcPr>
                <w:tcW w:w="1642" w:type="dxa"/>
              </w:tcPr>
            </w:tcPrChange>
          </w:tcPr>
          <w:p w:rsidR="003D36A0" w:rsidRDefault="00C85ECE" w:rsidP="00FF4423">
            <w:pPr>
              <w:pStyle w:val="ListParagraph"/>
              <w:ind w:left="0"/>
              <w:rPr>
                <w:b/>
                <w:bCs/>
              </w:rPr>
            </w:pPr>
            <w:r>
              <w:rPr>
                <w:b/>
                <w:bCs/>
              </w:rPr>
              <w:t>900.000</w:t>
            </w:r>
          </w:p>
        </w:tc>
      </w:tr>
    </w:tbl>
    <w:p w:rsidR="003D36A0" w:rsidRDefault="00C85ECE" w:rsidP="005C0964">
      <w:pPr>
        <w:pStyle w:val="ListParagraph"/>
        <w:numPr>
          <w:ilvl w:val="0"/>
          <w:numId w:val="54"/>
        </w:numPr>
        <w:rPr>
          <w:bCs/>
        </w:rPr>
      </w:pPr>
      <w:r w:rsidRPr="00C85ECE">
        <w:rPr>
          <w:bCs/>
        </w:rPr>
        <w:t>Tiền trên đã có VAT</w:t>
      </w:r>
    </w:p>
    <w:p w:rsidR="00C85ECE" w:rsidRDefault="00C85ECE" w:rsidP="005C0964">
      <w:pPr>
        <w:pStyle w:val="ListParagraph"/>
        <w:numPr>
          <w:ilvl w:val="0"/>
          <w:numId w:val="54"/>
        </w:numPr>
        <w:rPr>
          <w:bCs/>
        </w:rPr>
      </w:pPr>
      <w:r>
        <w:rPr>
          <w:bCs/>
        </w:rPr>
        <w:t>Tiền gói: Thu 50% giá gói nếu đăng ký từ ngày 16, đăng ký trước ngày 16 thu 100% giá gói.</w:t>
      </w:r>
    </w:p>
    <w:p w:rsidR="00C85ECE" w:rsidRDefault="00C85ECE" w:rsidP="005C0964">
      <w:pPr>
        <w:pStyle w:val="ListParagraph"/>
        <w:numPr>
          <w:ilvl w:val="0"/>
          <w:numId w:val="54"/>
        </w:numPr>
        <w:rPr>
          <w:ins w:id="3830" w:author="Comverse" w:date="2013-10-01T14:35:00Z"/>
          <w:bCs/>
        </w:rPr>
      </w:pPr>
      <w:r>
        <w:rPr>
          <w:bCs/>
        </w:rPr>
        <w:t>Giá cước vượt gói: Theo quy định giá cước EZCOM (</w:t>
      </w:r>
      <w:del w:id="3831" w:author="ThaoDH" w:date="2013-10-21T15:52:00Z">
        <w:r w:rsidDel="00A828B0">
          <w:rPr>
            <w:bCs/>
          </w:rPr>
          <w:delText>60</w:delText>
        </w:r>
      </w:del>
      <w:ins w:id="3832" w:author="ThaoDH" w:date="2013-10-21T15:52:00Z">
        <w:r w:rsidR="00A828B0">
          <w:rPr>
            <w:bCs/>
          </w:rPr>
          <w:t>200</w:t>
        </w:r>
      </w:ins>
      <w:r>
        <w:rPr>
          <w:bCs/>
        </w:rPr>
        <w:t xml:space="preserve"> đ/M, block </w:t>
      </w:r>
      <w:ins w:id="3833" w:author="ThaoDH" w:date="2013-10-21T15:52:00Z">
        <w:r w:rsidR="00A828B0">
          <w:rPr>
            <w:bCs/>
          </w:rPr>
          <w:t>5</w:t>
        </w:r>
      </w:ins>
      <w:del w:id="3834" w:author="ThaoDH" w:date="2013-10-21T15:52:00Z">
        <w:r w:rsidDel="00A828B0">
          <w:rPr>
            <w:bCs/>
          </w:rPr>
          <w:delText>1</w:delText>
        </w:r>
      </w:del>
      <w:r>
        <w:rPr>
          <w:bCs/>
        </w:rPr>
        <w:t>0k)</w:t>
      </w:r>
    </w:p>
    <w:p w:rsidR="00BB21A7" w:rsidRDefault="00BB21A7" w:rsidP="005C0964">
      <w:pPr>
        <w:pStyle w:val="ListParagraph"/>
        <w:numPr>
          <w:ilvl w:val="0"/>
          <w:numId w:val="54"/>
        </w:numPr>
        <w:rPr>
          <w:ins w:id="3835" w:author="ThaoDH" w:date="2013-10-02T18:13:00Z"/>
          <w:bCs/>
        </w:rPr>
      </w:pPr>
      <w:ins w:id="3836" w:author="Comverse" w:date="2013-10-01T14:35:00Z">
        <w:r>
          <w:rPr>
            <w:bCs/>
          </w:rPr>
          <w:t>Cach lam la se dung 1 PO rieng</w:t>
        </w:r>
      </w:ins>
    </w:p>
    <w:p w:rsidR="007F4DFD" w:rsidRDefault="007F4DFD" w:rsidP="005C0964">
      <w:pPr>
        <w:pStyle w:val="ListParagraph"/>
        <w:numPr>
          <w:ilvl w:val="0"/>
          <w:numId w:val="54"/>
        </w:numPr>
        <w:rPr>
          <w:ins w:id="3837" w:author="ThaoDH" w:date="2013-10-03T16:59:00Z"/>
          <w:bCs/>
        </w:rPr>
      </w:pPr>
      <w:ins w:id="3838" w:author="ThaoDH" w:date="2013-10-02T18:13:00Z">
        <w:r>
          <w:rPr>
            <w:bCs/>
          </w:rPr>
          <w:t>Lưu lựong gói cước cũ khi chuyển sang Mai Linh</w:t>
        </w:r>
      </w:ins>
      <w:ins w:id="3839" w:author="ThaoDH" w:date="2013-10-02T18:14:00Z">
        <w:r>
          <w:rPr>
            <w:bCs/>
          </w:rPr>
          <w:t xml:space="preserve"> sẽ được </w:t>
        </w:r>
      </w:ins>
      <w:ins w:id="3840" w:author="ThaoDH" w:date="2013-10-03T16:59:00Z">
        <w:r w:rsidR="00F60499">
          <w:rPr>
            <w:bCs/>
          </w:rPr>
          <w:t>cộng</w:t>
        </w:r>
      </w:ins>
      <w:ins w:id="3841" w:author="ThaoDH" w:date="2013-10-04T15:13:00Z">
        <w:r w:rsidR="00112C21">
          <w:rPr>
            <w:bCs/>
          </w:rPr>
          <w:t xml:space="preserve"> </w:t>
        </w:r>
      </w:ins>
      <w:ins w:id="3842" w:author="ThaoDH" w:date="2013-10-03T16:59:00Z">
        <w:r w:rsidR="00F60499">
          <w:rPr>
            <w:bCs/>
          </w:rPr>
          <w:t xml:space="preserve">dồn </w:t>
        </w:r>
      </w:ins>
    </w:p>
    <w:p w:rsidR="00F60499" w:rsidRDefault="00F60499" w:rsidP="005C0964">
      <w:pPr>
        <w:pStyle w:val="ListParagraph"/>
        <w:numPr>
          <w:ilvl w:val="0"/>
          <w:numId w:val="54"/>
        </w:numPr>
        <w:rPr>
          <w:ins w:id="3843" w:author="ThaoDH" w:date="2013-10-16T18:15:00Z"/>
          <w:bCs/>
        </w:rPr>
      </w:pPr>
      <w:ins w:id="3844" w:author="ThaoDH" w:date="2013-10-03T16:59:00Z">
        <w:r>
          <w:rPr>
            <w:bCs/>
          </w:rPr>
          <w:lastRenderedPageBreak/>
          <w:t>Không có thời hạn</w:t>
        </w:r>
      </w:ins>
    </w:p>
    <w:p w:rsidR="004244C3" w:rsidRDefault="00463059">
      <w:pPr>
        <w:rPr>
          <w:bCs/>
        </w:rPr>
        <w:pPrChange w:id="3845" w:author="ThaoDH" w:date="2013-10-16T18:16:00Z">
          <w:pPr>
            <w:pStyle w:val="ListParagraph"/>
            <w:numPr>
              <w:numId w:val="54"/>
            </w:numPr>
            <w:ind w:left="1085" w:hanging="360"/>
          </w:pPr>
        </w:pPrChange>
      </w:pPr>
      <w:ins w:id="3846" w:author="ThaoDH" w:date="2013-10-16T18:16:00Z">
        <w:r w:rsidRPr="00537EC7">
          <w:rPr>
            <w:rFonts w:cs="Times New Roman"/>
            <w:sz w:val="26"/>
            <w:szCs w:val="26"/>
          </w:rPr>
          <w:t>Elcom/Comverse:</w:t>
        </w:r>
        <w:r>
          <w:rPr>
            <w:rFonts w:cs="Times New Roman"/>
            <w:sz w:val="26"/>
            <w:szCs w:val="26"/>
          </w:rPr>
          <w:t>OK</w:t>
        </w:r>
      </w:ins>
    </w:p>
    <w:p w:rsidR="00FF4423" w:rsidRDefault="003B2218" w:rsidP="005C0964">
      <w:pPr>
        <w:pStyle w:val="NormalWeb"/>
        <w:numPr>
          <w:ilvl w:val="0"/>
          <w:numId w:val="9"/>
        </w:numPr>
        <w:ind w:hanging="720"/>
        <w:jc w:val="both"/>
        <w:outlineLvl w:val="1"/>
        <w:rPr>
          <w:b/>
          <w:bCs/>
        </w:rPr>
      </w:pPr>
      <w:bookmarkStart w:id="3847" w:name="_Toc369791823"/>
      <w:r w:rsidRPr="003B2218">
        <w:rPr>
          <w:b/>
          <w:bCs/>
        </w:rPr>
        <w:t>Gói kèm EZCOM kèm Ipad</w:t>
      </w:r>
      <w:bookmarkEnd w:id="3847"/>
    </w:p>
    <w:p w:rsidR="003B2218" w:rsidRPr="00DF439F" w:rsidRDefault="00F24001" w:rsidP="003B2218">
      <w:pPr>
        <w:rPr>
          <w:b/>
          <w:bCs/>
        </w:rPr>
      </w:pPr>
      <w:r w:rsidRPr="00DF439F">
        <w:rPr>
          <w:b/>
          <w:bCs/>
        </w:rPr>
        <w:t>2.24.1. Nôi dung</w:t>
      </w:r>
    </w:p>
    <w:p w:rsidR="00F24001" w:rsidRDefault="00F24001" w:rsidP="00F24001">
      <w:pPr>
        <w:pStyle w:val="ListParagraph"/>
        <w:ind w:firstLine="720"/>
        <w:rPr>
          <w:bCs/>
        </w:rPr>
      </w:pPr>
      <w:r w:rsidRPr="00F24001">
        <w:rPr>
          <w:bCs/>
        </w:rPr>
        <w:t xml:space="preserve">Là gói </w:t>
      </w:r>
      <w:r>
        <w:rPr>
          <w:bCs/>
        </w:rPr>
        <w:t>khuyến mại cho thuê bao dùng Ipad</w:t>
      </w:r>
    </w:p>
    <w:p w:rsidR="00F24001" w:rsidRPr="00DF439F" w:rsidRDefault="00F24001" w:rsidP="00DF439F">
      <w:pPr>
        <w:rPr>
          <w:b/>
          <w:sz w:val="26"/>
          <w:szCs w:val="26"/>
        </w:rPr>
      </w:pPr>
      <w:r w:rsidRPr="00DF439F">
        <w:rPr>
          <w:b/>
          <w:bCs/>
        </w:rPr>
        <w:t>2.24.2</w:t>
      </w:r>
      <w:r w:rsidR="00DF439F" w:rsidRPr="00DF439F">
        <w:rPr>
          <w:b/>
          <w:bCs/>
        </w:rPr>
        <w:t xml:space="preserve">. </w:t>
      </w:r>
      <w:r w:rsidRPr="00DF439F">
        <w:rPr>
          <w:b/>
          <w:sz w:val="26"/>
          <w:szCs w:val="26"/>
        </w:rPr>
        <w:t>Bảng cước</w:t>
      </w:r>
    </w:p>
    <w:p w:rsidR="00F24001" w:rsidRDefault="00F24001" w:rsidP="00F24001">
      <w:pPr>
        <w:pStyle w:val="msolistparagraphcxspmiddle"/>
        <w:spacing w:before="40" w:beforeAutospacing="0" w:after="40" w:afterAutospacing="0"/>
        <w:ind w:left="567"/>
        <w:jc w:val="both"/>
        <w:rPr>
          <w:b/>
          <w:sz w:val="26"/>
          <w:szCs w:val="26"/>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2"/>
        <w:gridCol w:w="2203"/>
        <w:gridCol w:w="2268"/>
        <w:gridCol w:w="1985"/>
        <w:gridCol w:w="1482"/>
      </w:tblGrid>
      <w:tr w:rsidR="00F24001" w:rsidTr="008F19EE">
        <w:tc>
          <w:tcPr>
            <w:tcW w:w="632" w:type="dxa"/>
            <w:shd w:val="clear" w:color="auto" w:fill="auto"/>
          </w:tcPr>
          <w:p w:rsidR="00F24001" w:rsidRPr="00CA5C93" w:rsidRDefault="00F24001" w:rsidP="008F19EE">
            <w:pPr>
              <w:pStyle w:val="msolistparagraphcxspmiddle"/>
              <w:spacing w:before="40" w:beforeAutospacing="0" w:after="40" w:afterAutospacing="0"/>
              <w:jc w:val="both"/>
              <w:rPr>
                <w:b/>
                <w:szCs w:val="22"/>
              </w:rPr>
            </w:pPr>
            <w:r w:rsidRPr="00CA5C93">
              <w:rPr>
                <w:b/>
                <w:sz w:val="22"/>
                <w:szCs w:val="22"/>
              </w:rPr>
              <w:t>STT</w:t>
            </w:r>
          </w:p>
        </w:tc>
        <w:tc>
          <w:tcPr>
            <w:tcW w:w="2203" w:type="dxa"/>
            <w:shd w:val="clear" w:color="auto" w:fill="auto"/>
          </w:tcPr>
          <w:p w:rsidR="00F24001" w:rsidRPr="00CA5C93" w:rsidRDefault="00F24001" w:rsidP="008F19EE">
            <w:pPr>
              <w:pStyle w:val="msolistparagraphcxspmiddle"/>
              <w:spacing w:before="40" w:beforeAutospacing="0" w:after="40" w:afterAutospacing="0"/>
              <w:jc w:val="both"/>
              <w:rPr>
                <w:b/>
                <w:szCs w:val="22"/>
              </w:rPr>
            </w:pPr>
            <w:r w:rsidRPr="00CA5C93">
              <w:rPr>
                <w:b/>
                <w:sz w:val="22"/>
                <w:szCs w:val="22"/>
              </w:rPr>
              <w:t>Tên Gói</w:t>
            </w:r>
          </w:p>
        </w:tc>
        <w:tc>
          <w:tcPr>
            <w:tcW w:w="2268" w:type="dxa"/>
            <w:shd w:val="clear" w:color="auto" w:fill="auto"/>
          </w:tcPr>
          <w:p w:rsidR="00F24001" w:rsidRPr="00CA5C93" w:rsidRDefault="00F24001" w:rsidP="008F19EE">
            <w:pPr>
              <w:pStyle w:val="msolistparagraphcxspmiddle"/>
              <w:spacing w:before="40" w:beforeAutospacing="0" w:after="40" w:afterAutospacing="0"/>
              <w:jc w:val="both"/>
              <w:rPr>
                <w:b/>
                <w:szCs w:val="22"/>
              </w:rPr>
            </w:pPr>
            <w:r w:rsidRPr="00CA5C93">
              <w:rPr>
                <w:b/>
                <w:sz w:val="22"/>
                <w:szCs w:val="22"/>
              </w:rPr>
              <w:t>Giá gói/tháng (đã bao gồm thuế GTGT)</w:t>
            </w:r>
          </w:p>
        </w:tc>
        <w:tc>
          <w:tcPr>
            <w:tcW w:w="1985" w:type="dxa"/>
            <w:shd w:val="clear" w:color="auto" w:fill="auto"/>
          </w:tcPr>
          <w:p w:rsidR="00F24001" w:rsidRPr="00CA5C93" w:rsidRDefault="00F24001" w:rsidP="008F19EE">
            <w:pPr>
              <w:pStyle w:val="msolistparagraphcxspmiddle"/>
              <w:spacing w:before="40" w:beforeAutospacing="0" w:after="40" w:afterAutospacing="0"/>
              <w:jc w:val="both"/>
              <w:rPr>
                <w:b/>
                <w:szCs w:val="22"/>
              </w:rPr>
            </w:pPr>
            <w:r w:rsidRPr="00CA5C93">
              <w:rPr>
                <w:b/>
                <w:sz w:val="22"/>
                <w:szCs w:val="22"/>
              </w:rPr>
              <w:t>Lưu lượng miễn phí</w:t>
            </w:r>
          </w:p>
        </w:tc>
        <w:tc>
          <w:tcPr>
            <w:tcW w:w="1482" w:type="dxa"/>
            <w:shd w:val="clear" w:color="auto" w:fill="auto"/>
          </w:tcPr>
          <w:p w:rsidR="00F24001" w:rsidRPr="00CA5C93" w:rsidRDefault="00F24001" w:rsidP="008F19EE">
            <w:pPr>
              <w:pStyle w:val="msolistparagraphcxspmiddle"/>
              <w:spacing w:before="40" w:beforeAutospacing="0" w:after="40" w:afterAutospacing="0"/>
              <w:jc w:val="both"/>
              <w:rPr>
                <w:b/>
                <w:szCs w:val="22"/>
              </w:rPr>
            </w:pPr>
            <w:r w:rsidRPr="00CA5C93">
              <w:rPr>
                <w:b/>
                <w:sz w:val="22"/>
                <w:szCs w:val="22"/>
              </w:rPr>
              <w:t>Cước data vượt gói</w:t>
            </w:r>
          </w:p>
        </w:tc>
      </w:tr>
      <w:tr w:rsidR="00F24001" w:rsidTr="008F19EE">
        <w:tc>
          <w:tcPr>
            <w:tcW w:w="632" w:type="dxa"/>
            <w:shd w:val="clear" w:color="auto" w:fill="auto"/>
          </w:tcPr>
          <w:p w:rsidR="00F24001" w:rsidRPr="00CA5C93" w:rsidRDefault="00F24001" w:rsidP="008F19EE">
            <w:pPr>
              <w:pStyle w:val="msolistparagraphcxspmiddle"/>
              <w:spacing w:before="40" w:beforeAutospacing="0" w:after="40" w:afterAutospacing="0"/>
              <w:jc w:val="both"/>
              <w:rPr>
                <w:szCs w:val="22"/>
              </w:rPr>
            </w:pPr>
            <w:r w:rsidRPr="00CA5C93">
              <w:rPr>
                <w:sz w:val="22"/>
                <w:szCs w:val="22"/>
              </w:rPr>
              <w:t>1</w:t>
            </w:r>
          </w:p>
        </w:tc>
        <w:tc>
          <w:tcPr>
            <w:tcW w:w="2203" w:type="dxa"/>
            <w:shd w:val="clear" w:color="auto" w:fill="auto"/>
          </w:tcPr>
          <w:p w:rsidR="00F24001" w:rsidRPr="00CA5C93" w:rsidRDefault="00F24001" w:rsidP="008F19EE">
            <w:pPr>
              <w:pStyle w:val="msolistparagraphcxspmiddle"/>
              <w:spacing w:before="40" w:beforeAutospacing="0" w:after="40" w:afterAutospacing="0"/>
              <w:jc w:val="both"/>
              <w:rPr>
                <w:szCs w:val="22"/>
              </w:rPr>
            </w:pPr>
            <w:r w:rsidRPr="00CA5C93">
              <w:rPr>
                <w:sz w:val="22"/>
                <w:szCs w:val="22"/>
              </w:rPr>
              <w:t>Cước hòa mạng (đồng/thuê bao/lần)</w:t>
            </w:r>
          </w:p>
        </w:tc>
        <w:tc>
          <w:tcPr>
            <w:tcW w:w="5735" w:type="dxa"/>
            <w:gridSpan w:val="3"/>
            <w:shd w:val="clear" w:color="auto" w:fill="auto"/>
          </w:tcPr>
          <w:p w:rsidR="00F24001" w:rsidRPr="00CA5C93" w:rsidRDefault="00F24001" w:rsidP="008F19EE">
            <w:pPr>
              <w:pStyle w:val="msolistparagraphcxspmiddle"/>
              <w:spacing w:before="40" w:beforeAutospacing="0" w:after="40" w:afterAutospacing="0"/>
              <w:jc w:val="center"/>
              <w:rPr>
                <w:szCs w:val="22"/>
              </w:rPr>
            </w:pPr>
            <w:r w:rsidRPr="00CA5C93">
              <w:rPr>
                <w:sz w:val="22"/>
                <w:szCs w:val="22"/>
              </w:rPr>
              <w:t>25.000 đ (đã bao gồm MaxSIM)</w:t>
            </w:r>
          </w:p>
        </w:tc>
      </w:tr>
      <w:tr w:rsidR="00F24001" w:rsidTr="008F19EE">
        <w:tc>
          <w:tcPr>
            <w:tcW w:w="632" w:type="dxa"/>
            <w:shd w:val="clear" w:color="auto" w:fill="auto"/>
          </w:tcPr>
          <w:p w:rsidR="00F24001" w:rsidRPr="00CA5C93" w:rsidRDefault="00F24001" w:rsidP="008F19EE">
            <w:pPr>
              <w:pStyle w:val="msolistparagraphcxspmiddle"/>
              <w:spacing w:before="40" w:beforeAutospacing="0" w:after="40" w:afterAutospacing="0"/>
              <w:jc w:val="both"/>
              <w:rPr>
                <w:szCs w:val="22"/>
              </w:rPr>
            </w:pPr>
            <w:r w:rsidRPr="00CA5C93">
              <w:rPr>
                <w:sz w:val="22"/>
                <w:szCs w:val="22"/>
              </w:rPr>
              <w:t>2</w:t>
            </w:r>
          </w:p>
        </w:tc>
        <w:tc>
          <w:tcPr>
            <w:tcW w:w="7938" w:type="dxa"/>
            <w:gridSpan w:val="4"/>
            <w:shd w:val="clear" w:color="auto" w:fill="auto"/>
          </w:tcPr>
          <w:p w:rsidR="00F24001" w:rsidRPr="00CA5C93" w:rsidRDefault="00F24001" w:rsidP="008F19EE">
            <w:pPr>
              <w:pStyle w:val="msolistparagraphcxspmiddle"/>
              <w:spacing w:before="40" w:beforeAutospacing="0" w:after="40" w:afterAutospacing="0"/>
              <w:jc w:val="both"/>
              <w:rPr>
                <w:szCs w:val="22"/>
              </w:rPr>
            </w:pPr>
            <w:r w:rsidRPr="00CA5C93">
              <w:rPr>
                <w:sz w:val="22"/>
                <w:szCs w:val="22"/>
              </w:rPr>
              <w:t>Cước Data</w:t>
            </w:r>
          </w:p>
        </w:tc>
      </w:tr>
      <w:tr w:rsidR="00F24001" w:rsidTr="008F19EE">
        <w:tc>
          <w:tcPr>
            <w:tcW w:w="632" w:type="dxa"/>
            <w:shd w:val="clear" w:color="auto" w:fill="auto"/>
          </w:tcPr>
          <w:p w:rsidR="00F24001" w:rsidRPr="00CA5C93" w:rsidRDefault="00F24001" w:rsidP="008F19EE">
            <w:pPr>
              <w:pStyle w:val="msolistparagraphcxspmiddle"/>
              <w:spacing w:before="40" w:beforeAutospacing="0" w:after="40" w:afterAutospacing="0"/>
              <w:jc w:val="both"/>
              <w:rPr>
                <w:szCs w:val="22"/>
              </w:rPr>
            </w:pPr>
          </w:p>
        </w:tc>
        <w:tc>
          <w:tcPr>
            <w:tcW w:w="2203" w:type="dxa"/>
            <w:shd w:val="clear" w:color="auto" w:fill="auto"/>
          </w:tcPr>
          <w:p w:rsidR="00F24001" w:rsidRPr="00CA5C93" w:rsidRDefault="00F24001" w:rsidP="008F19EE">
            <w:pPr>
              <w:pStyle w:val="msolistparagraphcxspmiddle"/>
              <w:spacing w:before="40" w:beforeAutospacing="0" w:after="40" w:afterAutospacing="0"/>
              <w:jc w:val="both"/>
              <w:rPr>
                <w:szCs w:val="22"/>
              </w:rPr>
            </w:pPr>
            <w:r w:rsidRPr="00CA5C93">
              <w:rPr>
                <w:sz w:val="22"/>
                <w:szCs w:val="22"/>
              </w:rPr>
              <w:t>EZ50</w:t>
            </w:r>
          </w:p>
        </w:tc>
        <w:tc>
          <w:tcPr>
            <w:tcW w:w="2268" w:type="dxa"/>
            <w:shd w:val="clear" w:color="auto" w:fill="auto"/>
          </w:tcPr>
          <w:p w:rsidR="00F24001" w:rsidRPr="00CA5C93" w:rsidRDefault="00F24001" w:rsidP="008F19EE">
            <w:pPr>
              <w:pStyle w:val="msolistparagraphcxspmiddle"/>
              <w:spacing w:before="40" w:beforeAutospacing="0" w:after="40" w:afterAutospacing="0"/>
              <w:jc w:val="center"/>
              <w:rPr>
                <w:szCs w:val="22"/>
              </w:rPr>
            </w:pPr>
            <w:r w:rsidRPr="00CA5C93">
              <w:rPr>
                <w:sz w:val="22"/>
                <w:szCs w:val="22"/>
              </w:rPr>
              <w:t>35.000đ</w:t>
            </w:r>
          </w:p>
        </w:tc>
        <w:tc>
          <w:tcPr>
            <w:tcW w:w="1985" w:type="dxa"/>
            <w:shd w:val="clear" w:color="auto" w:fill="auto"/>
          </w:tcPr>
          <w:p w:rsidR="00F24001" w:rsidRPr="00CA5C93" w:rsidRDefault="00F24001" w:rsidP="008F19EE">
            <w:pPr>
              <w:pStyle w:val="ListParagraph"/>
              <w:spacing w:before="20" w:after="20"/>
              <w:ind w:left="0"/>
              <w:jc w:val="center"/>
              <w:rPr>
                <w:bCs/>
              </w:rPr>
            </w:pPr>
            <w:r w:rsidRPr="00CA5C93">
              <w:rPr>
                <w:bCs/>
              </w:rPr>
              <w:t>1Gb</w:t>
            </w:r>
          </w:p>
        </w:tc>
        <w:tc>
          <w:tcPr>
            <w:tcW w:w="1482" w:type="dxa"/>
            <w:vMerge w:val="restart"/>
            <w:shd w:val="clear" w:color="auto" w:fill="auto"/>
            <w:vAlign w:val="center"/>
          </w:tcPr>
          <w:p w:rsidR="00F24001" w:rsidRPr="00CA5C93" w:rsidRDefault="00F24001" w:rsidP="00972E08">
            <w:pPr>
              <w:pStyle w:val="msolistparagraphcxspmiddle"/>
              <w:spacing w:before="40" w:beforeAutospacing="0" w:after="40" w:afterAutospacing="0"/>
              <w:jc w:val="center"/>
              <w:rPr>
                <w:szCs w:val="22"/>
              </w:rPr>
            </w:pPr>
            <w:del w:id="3848" w:author="ThaoDH" w:date="2013-10-21T15:53:00Z">
              <w:r w:rsidRPr="00CA5C93" w:rsidDel="00972E08">
                <w:rPr>
                  <w:sz w:val="22"/>
                  <w:szCs w:val="22"/>
                </w:rPr>
                <w:delText>60</w:delText>
              </w:r>
            </w:del>
            <w:ins w:id="3849" w:author="ThaoDH" w:date="2013-10-21T15:53:00Z">
              <w:r w:rsidR="00972E08">
                <w:rPr>
                  <w:sz w:val="22"/>
                  <w:szCs w:val="22"/>
                </w:rPr>
                <w:t>200</w:t>
              </w:r>
            </w:ins>
            <w:r w:rsidRPr="00CA5C93">
              <w:rPr>
                <w:sz w:val="22"/>
                <w:szCs w:val="22"/>
              </w:rPr>
              <w:t xml:space="preserve"> đ/Mb</w:t>
            </w:r>
          </w:p>
        </w:tc>
      </w:tr>
      <w:tr w:rsidR="00F24001" w:rsidTr="008F19EE">
        <w:tc>
          <w:tcPr>
            <w:tcW w:w="632" w:type="dxa"/>
            <w:shd w:val="clear" w:color="auto" w:fill="auto"/>
          </w:tcPr>
          <w:p w:rsidR="00F24001" w:rsidRPr="00CA5C93" w:rsidRDefault="00F24001" w:rsidP="008F19EE">
            <w:pPr>
              <w:pStyle w:val="msolistparagraphcxspmiddle"/>
              <w:spacing w:before="40" w:beforeAutospacing="0" w:after="40" w:afterAutospacing="0"/>
              <w:jc w:val="both"/>
              <w:rPr>
                <w:szCs w:val="22"/>
              </w:rPr>
            </w:pPr>
          </w:p>
        </w:tc>
        <w:tc>
          <w:tcPr>
            <w:tcW w:w="2203" w:type="dxa"/>
            <w:shd w:val="clear" w:color="auto" w:fill="auto"/>
          </w:tcPr>
          <w:p w:rsidR="00F24001" w:rsidRPr="00CA5C93" w:rsidRDefault="00F24001" w:rsidP="008F19EE">
            <w:pPr>
              <w:pStyle w:val="msolistparagraphcxspmiddle"/>
              <w:spacing w:before="40" w:beforeAutospacing="0" w:after="40" w:afterAutospacing="0"/>
              <w:jc w:val="both"/>
              <w:rPr>
                <w:szCs w:val="22"/>
              </w:rPr>
            </w:pPr>
            <w:r w:rsidRPr="00CA5C93">
              <w:rPr>
                <w:sz w:val="22"/>
                <w:szCs w:val="22"/>
              </w:rPr>
              <w:t>EZ80</w:t>
            </w:r>
          </w:p>
        </w:tc>
        <w:tc>
          <w:tcPr>
            <w:tcW w:w="2268" w:type="dxa"/>
            <w:shd w:val="clear" w:color="auto" w:fill="auto"/>
          </w:tcPr>
          <w:p w:rsidR="00F24001" w:rsidRPr="00CA5C93" w:rsidRDefault="00F24001" w:rsidP="008F19EE">
            <w:pPr>
              <w:pStyle w:val="msolistparagraphcxspmiddle"/>
              <w:spacing w:before="40" w:beforeAutospacing="0" w:after="40" w:afterAutospacing="0"/>
              <w:jc w:val="center"/>
              <w:rPr>
                <w:szCs w:val="22"/>
              </w:rPr>
            </w:pPr>
            <w:r w:rsidRPr="00CA5C93">
              <w:rPr>
                <w:sz w:val="22"/>
                <w:szCs w:val="22"/>
              </w:rPr>
              <w:t>56.000đ</w:t>
            </w:r>
          </w:p>
        </w:tc>
        <w:tc>
          <w:tcPr>
            <w:tcW w:w="1985" w:type="dxa"/>
            <w:shd w:val="clear" w:color="auto" w:fill="auto"/>
          </w:tcPr>
          <w:p w:rsidR="00F24001" w:rsidRPr="00CA5C93" w:rsidRDefault="00F24001" w:rsidP="008F19EE">
            <w:pPr>
              <w:pStyle w:val="ListParagraph"/>
              <w:spacing w:before="20" w:after="20"/>
              <w:ind w:left="0"/>
              <w:jc w:val="center"/>
              <w:rPr>
                <w:bCs/>
              </w:rPr>
            </w:pPr>
            <w:r w:rsidRPr="00CA5C93">
              <w:rPr>
                <w:bCs/>
              </w:rPr>
              <w:t>1,5Gb</w:t>
            </w:r>
          </w:p>
        </w:tc>
        <w:tc>
          <w:tcPr>
            <w:tcW w:w="1482" w:type="dxa"/>
            <w:vMerge/>
            <w:shd w:val="clear" w:color="auto" w:fill="auto"/>
          </w:tcPr>
          <w:p w:rsidR="00F24001" w:rsidRPr="00CA5C93" w:rsidRDefault="00F24001" w:rsidP="008F19EE">
            <w:pPr>
              <w:pStyle w:val="msolistparagraphcxspmiddle"/>
              <w:spacing w:before="40" w:beforeAutospacing="0" w:after="40" w:afterAutospacing="0"/>
              <w:jc w:val="both"/>
              <w:rPr>
                <w:szCs w:val="22"/>
              </w:rPr>
            </w:pPr>
          </w:p>
        </w:tc>
      </w:tr>
      <w:tr w:rsidR="00F24001" w:rsidTr="008F19EE">
        <w:tc>
          <w:tcPr>
            <w:tcW w:w="632" w:type="dxa"/>
            <w:shd w:val="clear" w:color="auto" w:fill="auto"/>
          </w:tcPr>
          <w:p w:rsidR="00F24001" w:rsidRPr="00CA5C93" w:rsidRDefault="00F24001" w:rsidP="008F19EE">
            <w:pPr>
              <w:pStyle w:val="msolistparagraphcxspmiddle"/>
              <w:spacing w:before="40" w:beforeAutospacing="0" w:after="40" w:afterAutospacing="0"/>
              <w:jc w:val="both"/>
              <w:rPr>
                <w:szCs w:val="22"/>
              </w:rPr>
            </w:pPr>
          </w:p>
        </w:tc>
        <w:tc>
          <w:tcPr>
            <w:tcW w:w="2203" w:type="dxa"/>
            <w:shd w:val="clear" w:color="auto" w:fill="auto"/>
          </w:tcPr>
          <w:p w:rsidR="00F24001" w:rsidRPr="00CA5C93" w:rsidRDefault="00F24001" w:rsidP="008F19EE">
            <w:pPr>
              <w:pStyle w:val="msolistparagraphcxspmiddle"/>
              <w:spacing w:before="40" w:beforeAutospacing="0" w:after="40" w:afterAutospacing="0"/>
              <w:jc w:val="both"/>
              <w:rPr>
                <w:szCs w:val="22"/>
              </w:rPr>
            </w:pPr>
            <w:r w:rsidRPr="00CA5C93">
              <w:rPr>
                <w:sz w:val="22"/>
                <w:szCs w:val="22"/>
              </w:rPr>
              <w:t>EZ120</w:t>
            </w:r>
          </w:p>
        </w:tc>
        <w:tc>
          <w:tcPr>
            <w:tcW w:w="2268" w:type="dxa"/>
            <w:shd w:val="clear" w:color="auto" w:fill="auto"/>
          </w:tcPr>
          <w:p w:rsidR="00F24001" w:rsidRPr="00CA5C93" w:rsidRDefault="00F24001" w:rsidP="008F19EE">
            <w:pPr>
              <w:pStyle w:val="msolistparagraphcxspmiddle"/>
              <w:spacing w:before="40" w:beforeAutospacing="0" w:after="40" w:afterAutospacing="0"/>
              <w:jc w:val="center"/>
              <w:rPr>
                <w:szCs w:val="22"/>
              </w:rPr>
            </w:pPr>
            <w:r w:rsidRPr="00CA5C93">
              <w:rPr>
                <w:sz w:val="22"/>
                <w:szCs w:val="22"/>
              </w:rPr>
              <w:t>84.000đ</w:t>
            </w:r>
          </w:p>
        </w:tc>
        <w:tc>
          <w:tcPr>
            <w:tcW w:w="1985" w:type="dxa"/>
            <w:shd w:val="clear" w:color="auto" w:fill="auto"/>
          </w:tcPr>
          <w:p w:rsidR="00F24001" w:rsidRPr="00CA5C93" w:rsidRDefault="00F24001" w:rsidP="008F19EE">
            <w:pPr>
              <w:pStyle w:val="ListParagraph"/>
              <w:spacing w:before="20" w:after="20"/>
              <w:ind w:left="0"/>
              <w:jc w:val="center"/>
              <w:rPr>
                <w:bCs/>
              </w:rPr>
            </w:pPr>
            <w:r w:rsidRPr="00CA5C93">
              <w:rPr>
                <w:bCs/>
              </w:rPr>
              <w:t>03Gb</w:t>
            </w:r>
          </w:p>
        </w:tc>
        <w:tc>
          <w:tcPr>
            <w:tcW w:w="1482" w:type="dxa"/>
            <w:vMerge/>
            <w:shd w:val="clear" w:color="auto" w:fill="auto"/>
          </w:tcPr>
          <w:p w:rsidR="00F24001" w:rsidRPr="00CA5C93" w:rsidRDefault="00F24001" w:rsidP="008F19EE">
            <w:pPr>
              <w:pStyle w:val="msolistparagraphcxspmiddle"/>
              <w:spacing w:before="40" w:beforeAutospacing="0" w:after="40" w:afterAutospacing="0"/>
              <w:jc w:val="both"/>
              <w:rPr>
                <w:szCs w:val="22"/>
              </w:rPr>
            </w:pPr>
          </w:p>
        </w:tc>
      </w:tr>
      <w:tr w:rsidR="00F24001" w:rsidTr="008F19EE">
        <w:tc>
          <w:tcPr>
            <w:tcW w:w="632" w:type="dxa"/>
            <w:shd w:val="clear" w:color="auto" w:fill="auto"/>
          </w:tcPr>
          <w:p w:rsidR="00F24001" w:rsidRPr="00CA5C93" w:rsidRDefault="00F24001" w:rsidP="008F19EE">
            <w:pPr>
              <w:pStyle w:val="msolistparagraphcxspmiddle"/>
              <w:spacing w:before="40" w:beforeAutospacing="0" w:after="40" w:afterAutospacing="0"/>
              <w:jc w:val="both"/>
              <w:rPr>
                <w:szCs w:val="22"/>
              </w:rPr>
            </w:pPr>
          </w:p>
        </w:tc>
        <w:tc>
          <w:tcPr>
            <w:tcW w:w="2203" w:type="dxa"/>
            <w:shd w:val="clear" w:color="auto" w:fill="auto"/>
          </w:tcPr>
          <w:p w:rsidR="00F24001" w:rsidRPr="00CA5C93" w:rsidRDefault="00F24001" w:rsidP="008F19EE">
            <w:pPr>
              <w:pStyle w:val="msolistparagraphcxspmiddle"/>
              <w:spacing w:before="40" w:beforeAutospacing="0" w:after="40" w:afterAutospacing="0"/>
              <w:jc w:val="both"/>
              <w:rPr>
                <w:szCs w:val="22"/>
              </w:rPr>
            </w:pPr>
            <w:r w:rsidRPr="00CA5C93">
              <w:rPr>
                <w:sz w:val="22"/>
                <w:szCs w:val="22"/>
              </w:rPr>
              <w:t>EZ180</w:t>
            </w:r>
          </w:p>
        </w:tc>
        <w:tc>
          <w:tcPr>
            <w:tcW w:w="2268" w:type="dxa"/>
            <w:shd w:val="clear" w:color="auto" w:fill="auto"/>
          </w:tcPr>
          <w:p w:rsidR="00F24001" w:rsidRPr="00CA5C93" w:rsidRDefault="00F24001" w:rsidP="008F19EE">
            <w:pPr>
              <w:pStyle w:val="msolistparagraphcxspmiddle"/>
              <w:spacing w:before="40" w:beforeAutospacing="0" w:after="40" w:afterAutospacing="0"/>
              <w:jc w:val="center"/>
              <w:rPr>
                <w:szCs w:val="22"/>
              </w:rPr>
            </w:pPr>
            <w:r w:rsidRPr="00CA5C93">
              <w:rPr>
                <w:sz w:val="22"/>
                <w:szCs w:val="22"/>
              </w:rPr>
              <w:t>126.000đ</w:t>
            </w:r>
          </w:p>
        </w:tc>
        <w:tc>
          <w:tcPr>
            <w:tcW w:w="1985" w:type="dxa"/>
            <w:shd w:val="clear" w:color="auto" w:fill="auto"/>
          </w:tcPr>
          <w:p w:rsidR="00F24001" w:rsidRPr="00CA5C93" w:rsidRDefault="00F24001" w:rsidP="008F19EE">
            <w:pPr>
              <w:pStyle w:val="ListParagraph"/>
              <w:spacing w:before="20" w:after="20"/>
              <w:ind w:left="0"/>
              <w:jc w:val="center"/>
              <w:rPr>
                <w:bCs/>
              </w:rPr>
            </w:pPr>
            <w:r w:rsidRPr="00CA5C93">
              <w:rPr>
                <w:bCs/>
              </w:rPr>
              <w:t>4,5Gb</w:t>
            </w:r>
          </w:p>
        </w:tc>
        <w:tc>
          <w:tcPr>
            <w:tcW w:w="1482" w:type="dxa"/>
            <w:vMerge/>
            <w:shd w:val="clear" w:color="auto" w:fill="auto"/>
          </w:tcPr>
          <w:p w:rsidR="00F24001" w:rsidRPr="00CA5C93" w:rsidRDefault="00F24001" w:rsidP="008F19EE">
            <w:pPr>
              <w:pStyle w:val="msolistparagraphcxspmiddle"/>
              <w:spacing w:before="40" w:beforeAutospacing="0" w:after="40" w:afterAutospacing="0"/>
              <w:jc w:val="both"/>
              <w:rPr>
                <w:szCs w:val="22"/>
              </w:rPr>
            </w:pPr>
          </w:p>
        </w:tc>
      </w:tr>
      <w:tr w:rsidR="00F24001" w:rsidTr="008F19EE">
        <w:tc>
          <w:tcPr>
            <w:tcW w:w="632" w:type="dxa"/>
            <w:shd w:val="clear" w:color="auto" w:fill="auto"/>
          </w:tcPr>
          <w:p w:rsidR="00F24001" w:rsidRPr="00CA5C93" w:rsidRDefault="00F24001" w:rsidP="008F19EE">
            <w:pPr>
              <w:pStyle w:val="msolistparagraphcxspmiddle"/>
              <w:spacing w:before="40" w:beforeAutospacing="0" w:after="40" w:afterAutospacing="0"/>
              <w:jc w:val="both"/>
              <w:rPr>
                <w:szCs w:val="22"/>
              </w:rPr>
            </w:pPr>
          </w:p>
        </w:tc>
        <w:tc>
          <w:tcPr>
            <w:tcW w:w="2203" w:type="dxa"/>
            <w:shd w:val="clear" w:color="auto" w:fill="auto"/>
          </w:tcPr>
          <w:p w:rsidR="00F24001" w:rsidRPr="00CA5C93" w:rsidRDefault="00F24001" w:rsidP="008F19EE">
            <w:pPr>
              <w:pStyle w:val="msolistparagraphcxspmiddle"/>
              <w:spacing w:before="40" w:beforeAutospacing="0" w:after="40" w:afterAutospacing="0"/>
              <w:jc w:val="both"/>
              <w:rPr>
                <w:szCs w:val="22"/>
              </w:rPr>
            </w:pPr>
            <w:r w:rsidRPr="00CA5C93">
              <w:rPr>
                <w:sz w:val="22"/>
                <w:szCs w:val="22"/>
              </w:rPr>
              <w:t>EZ220</w:t>
            </w:r>
          </w:p>
        </w:tc>
        <w:tc>
          <w:tcPr>
            <w:tcW w:w="2268" w:type="dxa"/>
            <w:shd w:val="clear" w:color="auto" w:fill="auto"/>
          </w:tcPr>
          <w:p w:rsidR="00F24001" w:rsidRPr="00CA5C93" w:rsidRDefault="00F24001" w:rsidP="008F19EE">
            <w:pPr>
              <w:pStyle w:val="msolistparagraphcxspmiddle"/>
              <w:spacing w:before="40" w:beforeAutospacing="0" w:after="40" w:afterAutospacing="0"/>
              <w:jc w:val="center"/>
              <w:rPr>
                <w:szCs w:val="22"/>
              </w:rPr>
            </w:pPr>
            <w:r w:rsidRPr="00CA5C93">
              <w:rPr>
                <w:sz w:val="22"/>
                <w:szCs w:val="22"/>
              </w:rPr>
              <w:t>154.000đ</w:t>
            </w:r>
          </w:p>
        </w:tc>
        <w:tc>
          <w:tcPr>
            <w:tcW w:w="1985" w:type="dxa"/>
            <w:shd w:val="clear" w:color="auto" w:fill="auto"/>
          </w:tcPr>
          <w:p w:rsidR="00F24001" w:rsidRPr="00CA5C93" w:rsidRDefault="00F24001" w:rsidP="008F19EE">
            <w:pPr>
              <w:pStyle w:val="ListParagraph"/>
              <w:spacing w:before="20" w:after="20"/>
              <w:ind w:left="0"/>
              <w:jc w:val="center"/>
              <w:rPr>
                <w:bCs/>
              </w:rPr>
            </w:pPr>
            <w:r w:rsidRPr="00CA5C93">
              <w:rPr>
                <w:bCs/>
              </w:rPr>
              <w:t>06Gb</w:t>
            </w:r>
          </w:p>
        </w:tc>
        <w:tc>
          <w:tcPr>
            <w:tcW w:w="1482" w:type="dxa"/>
            <w:vMerge/>
            <w:shd w:val="clear" w:color="auto" w:fill="auto"/>
          </w:tcPr>
          <w:p w:rsidR="00F24001" w:rsidRPr="00CA5C93" w:rsidRDefault="00F24001" w:rsidP="008F19EE">
            <w:pPr>
              <w:pStyle w:val="msolistparagraphcxspmiddle"/>
              <w:spacing w:before="40" w:beforeAutospacing="0" w:after="40" w:afterAutospacing="0"/>
              <w:jc w:val="both"/>
              <w:rPr>
                <w:szCs w:val="22"/>
              </w:rPr>
            </w:pPr>
          </w:p>
        </w:tc>
      </w:tr>
      <w:tr w:rsidR="00F24001" w:rsidTr="008F19EE">
        <w:tc>
          <w:tcPr>
            <w:tcW w:w="632" w:type="dxa"/>
            <w:shd w:val="clear" w:color="auto" w:fill="auto"/>
          </w:tcPr>
          <w:p w:rsidR="00F24001" w:rsidRPr="00CA5C93" w:rsidRDefault="00F24001" w:rsidP="008F19EE">
            <w:pPr>
              <w:pStyle w:val="msolistparagraphcxspmiddle"/>
              <w:spacing w:before="40" w:beforeAutospacing="0" w:after="40" w:afterAutospacing="0"/>
              <w:jc w:val="both"/>
              <w:rPr>
                <w:szCs w:val="22"/>
              </w:rPr>
            </w:pPr>
            <w:r w:rsidRPr="00CA5C93">
              <w:rPr>
                <w:sz w:val="22"/>
                <w:szCs w:val="22"/>
              </w:rPr>
              <w:t>3</w:t>
            </w:r>
          </w:p>
        </w:tc>
        <w:tc>
          <w:tcPr>
            <w:tcW w:w="2203" w:type="dxa"/>
            <w:shd w:val="clear" w:color="auto" w:fill="auto"/>
          </w:tcPr>
          <w:p w:rsidR="00F24001" w:rsidRPr="00CA5C93" w:rsidRDefault="00F24001" w:rsidP="008F19EE">
            <w:pPr>
              <w:pStyle w:val="msolistparagraphcxspmiddle"/>
              <w:spacing w:before="40" w:beforeAutospacing="0" w:after="40" w:afterAutospacing="0"/>
              <w:jc w:val="both"/>
              <w:rPr>
                <w:szCs w:val="22"/>
              </w:rPr>
            </w:pPr>
            <w:r w:rsidRPr="00CA5C93">
              <w:rPr>
                <w:sz w:val="22"/>
                <w:szCs w:val="22"/>
              </w:rPr>
              <w:t>Cước tin nhắn</w:t>
            </w:r>
          </w:p>
        </w:tc>
        <w:tc>
          <w:tcPr>
            <w:tcW w:w="5735" w:type="dxa"/>
            <w:gridSpan w:val="3"/>
            <w:shd w:val="clear" w:color="auto" w:fill="auto"/>
          </w:tcPr>
          <w:p w:rsidR="00F24001" w:rsidRPr="00CA5C93" w:rsidRDefault="00F24001" w:rsidP="008F19EE">
            <w:pPr>
              <w:pStyle w:val="msolistparagraphcxspmiddle"/>
              <w:spacing w:before="40" w:beforeAutospacing="0" w:after="40" w:afterAutospacing="0"/>
              <w:jc w:val="both"/>
              <w:rPr>
                <w:szCs w:val="22"/>
              </w:rPr>
            </w:pPr>
            <w:r w:rsidRPr="00CA5C93">
              <w:rPr>
                <w:bCs/>
                <w:sz w:val="22"/>
                <w:szCs w:val="22"/>
              </w:rPr>
              <w:t>Cước SMS áp dụng đối với thuê bao ezCom trả trước, trả sau: áp dụng theo tin nhắn SMS của thuê bao trả sau Vinaphone.</w:t>
            </w:r>
          </w:p>
        </w:tc>
      </w:tr>
    </w:tbl>
    <w:p w:rsidR="00F24001" w:rsidRDefault="00F24001" w:rsidP="00F24001">
      <w:pPr>
        <w:pStyle w:val="msolistparagraphcxspmiddle"/>
        <w:spacing w:before="40" w:beforeAutospacing="0" w:after="40" w:afterAutospacing="0"/>
        <w:ind w:left="360" w:firstLine="207"/>
        <w:jc w:val="both"/>
        <w:rPr>
          <w:b/>
          <w:sz w:val="26"/>
          <w:szCs w:val="26"/>
        </w:rPr>
      </w:pPr>
      <w:r>
        <w:rPr>
          <w:b/>
          <w:sz w:val="26"/>
          <w:szCs w:val="26"/>
        </w:rPr>
        <w:t>Lưu ý:</w:t>
      </w:r>
    </w:p>
    <w:p w:rsidR="00F24001" w:rsidRDefault="00F24001" w:rsidP="005C0964">
      <w:pPr>
        <w:pStyle w:val="msolistparagraphcxspmiddle"/>
        <w:numPr>
          <w:ilvl w:val="0"/>
          <w:numId w:val="54"/>
        </w:numPr>
        <w:spacing w:before="40" w:beforeAutospacing="0" w:after="40" w:afterAutospacing="0"/>
        <w:ind w:left="567" w:hanging="567"/>
        <w:jc w:val="both"/>
        <w:rPr>
          <w:sz w:val="26"/>
          <w:szCs w:val="26"/>
        </w:rPr>
      </w:pPr>
      <w:r w:rsidRPr="00654DDF">
        <w:rPr>
          <w:sz w:val="26"/>
          <w:szCs w:val="26"/>
        </w:rPr>
        <w:t>Gói cước iPad chỉ sử dụng trong vòng 1 năm kể từ ngày hòa mạng thuê bao iPad mới.</w:t>
      </w:r>
    </w:p>
    <w:p w:rsidR="00F24001" w:rsidRPr="00F07B8D" w:rsidRDefault="00F24001" w:rsidP="005C0964">
      <w:pPr>
        <w:pStyle w:val="msolistparagraphcxspmiddle"/>
        <w:numPr>
          <w:ilvl w:val="0"/>
          <w:numId w:val="54"/>
        </w:numPr>
        <w:spacing w:before="40" w:beforeAutospacing="0" w:after="40" w:afterAutospacing="0"/>
        <w:ind w:left="567" w:hanging="567"/>
        <w:jc w:val="both"/>
        <w:rPr>
          <w:sz w:val="26"/>
          <w:szCs w:val="26"/>
        </w:rPr>
      </w:pPr>
      <w:r w:rsidRPr="00F07B8D">
        <w:rPr>
          <w:rStyle w:val="apple-style-span"/>
          <w:rFonts w:eastAsia="Calibri"/>
          <w:color w:val="000000"/>
          <w:sz w:val="26"/>
          <w:szCs w:val="26"/>
        </w:rPr>
        <w:t>Thuê bao cũng được phép đăng ký tính năng EZU như các thuê bao ezCom khác</w:t>
      </w:r>
    </w:p>
    <w:p w:rsidR="00F24001" w:rsidRDefault="00F24001" w:rsidP="005C0964">
      <w:pPr>
        <w:pStyle w:val="ListParagraph"/>
        <w:numPr>
          <w:ilvl w:val="0"/>
          <w:numId w:val="54"/>
        </w:numPr>
        <w:spacing w:before="20" w:after="20" w:line="240" w:lineRule="auto"/>
        <w:ind w:left="567" w:hanging="567"/>
        <w:jc w:val="both"/>
        <w:rPr>
          <w:ins w:id="3850" w:author="ThaoDH" w:date="2013-10-04T15:18:00Z"/>
          <w:rFonts w:eastAsia="Times New Roman"/>
          <w:sz w:val="26"/>
          <w:szCs w:val="26"/>
        </w:rPr>
      </w:pPr>
      <w:r w:rsidRPr="00654DDF">
        <w:rPr>
          <w:sz w:val="26"/>
          <w:szCs w:val="26"/>
        </w:rPr>
        <w:t xml:space="preserve">Phương thức tính cước: </w:t>
      </w:r>
      <w:r w:rsidRPr="00654DDF">
        <w:rPr>
          <w:rFonts w:eastAsia="Times New Roman"/>
          <w:sz w:val="26"/>
          <w:szCs w:val="26"/>
        </w:rPr>
        <w:t xml:space="preserve">Cước sử dụng được tính trên tổng dung lượng download và upload. Đơn vị tính cước tối thiểu là </w:t>
      </w:r>
      <w:ins w:id="3851" w:author="ThaoDH" w:date="2013-10-21T15:53:00Z">
        <w:r w:rsidR="00757E8C">
          <w:rPr>
            <w:rFonts w:eastAsia="Times New Roman"/>
            <w:sz w:val="26"/>
            <w:szCs w:val="26"/>
          </w:rPr>
          <w:t>5</w:t>
        </w:r>
      </w:ins>
      <w:del w:id="3852" w:author="ThaoDH" w:date="2013-10-21T15:53:00Z">
        <w:r w:rsidRPr="00654DDF" w:rsidDel="00757E8C">
          <w:rPr>
            <w:rFonts w:eastAsia="Times New Roman"/>
            <w:sz w:val="26"/>
            <w:szCs w:val="26"/>
          </w:rPr>
          <w:delText>1</w:delText>
        </w:r>
      </w:del>
      <w:r w:rsidRPr="00654DDF">
        <w:rPr>
          <w:rFonts w:eastAsia="Times New Roman"/>
          <w:sz w:val="26"/>
          <w:szCs w:val="26"/>
        </w:rPr>
        <w:t xml:space="preserve">0 Kbyte, phần lẻ chưa đến </w:t>
      </w:r>
      <w:del w:id="3853" w:author="ThaoDH" w:date="2013-10-21T15:53:00Z">
        <w:r w:rsidRPr="00654DDF" w:rsidDel="00757E8C">
          <w:rPr>
            <w:rFonts w:eastAsia="Times New Roman"/>
            <w:sz w:val="26"/>
            <w:szCs w:val="26"/>
          </w:rPr>
          <w:delText>1</w:delText>
        </w:r>
      </w:del>
      <w:ins w:id="3854" w:author="ThaoDH" w:date="2013-10-21T15:53:00Z">
        <w:r w:rsidR="00757E8C">
          <w:rPr>
            <w:rFonts w:eastAsia="Times New Roman"/>
            <w:sz w:val="26"/>
            <w:szCs w:val="26"/>
          </w:rPr>
          <w:t>5</w:t>
        </w:r>
      </w:ins>
      <w:r w:rsidRPr="00654DDF">
        <w:rPr>
          <w:rFonts w:eastAsia="Times New Roman"/>
          <w:sz w:val="26"/>
          <w:szCs w:val="26"/>
        </w:rPr>
        <w:t xml:space="preserve">0 Kbyte được làm tròn thành </w:t>
      </w:r>
      <w:ins w:id="3855" w:author="ThaoDH" w:date="2013-10-21T15:53:00Z">
        <w:r w:rsidR="00757E8C">
          <w:rPr>
            <w:rFonts w:eastAsia="Times New Roman"/>
            <w:sz w:val="26"/>
            <w:szCs w:val="26"/>
          </w:rPr>
          <w:t>5</w:t>
        </w:r>
      </w:ins>
      <w:del w:id="3856" w:author="ThaoDH" w:date="2013-10-21T15:53:00Z">
        <w:r w:rsidRPr="00654DDF" w:rsidDel="00757E8C">
          <w:rPr>
            <w:rFonts w:eastAsia="Times New Roman"/>
            <w:sz w:val="26"/>
            <w:szCs w:val="26"/>
          </w:rPr>
          <w:delText>1</w:delText>
        </w:r>
      </w:del>
      <w:r w:rsidRPr="00654DDF">
        <w:rPr>
          <w:rFonts w:eastAsia="Times New Roman"/>
          <w:sz w:val="26"/>
          <w:szCs w:val="26"/>
        </w:rPr>
        <w:t>0 Kbyte.</w:t>
      </w:r>
    </w:p>
    <w:p w:rsidR="00255DD3" w:rsidRDefault="00255DD3" w:rsidP="005C0964">
      <w:pPr>
        <w:pStyle w:val="ListParagraph"/>
        <w:numPr>
          <w:ilvl w:val="0"/>
          <w:numId w:val="54"/>
        </w:numPr>
        <w:spacing w:before="20" w:after="20" w:line="240" w:lineRule="auto"/>
        <w:ind w:left="567" w:hanging="567"/>
        <w:jc w:val="both"/>
        <w:rPr>
          <w:ins w:id="3857" w:author="Comverse" w:date="2013-10-01T14:38:00Z"/>
          <w:rFonts w:eastAsia="Times New Roman"/>
          <w:sz w:val="26"/>
          <w:szCs w:val="26"/>
        </w:rPr>
      </w:pPr>
      <w:ins w:id="3858" w:author="ThaoDH" w:date="2013-10-04T15:18:00Z">
        <w:r>
          <w:rPr>
            <w:rFonts w:eastAsia="Times New Roman"/>
            <w:sz w:val="26"/>
            <w:szCs w:val="26"/>
          </w:rPr>
          <w:t>Thuê bao Ipad Ezcom là thuê bao mới,</w:t>
        </w:r>
        <w:r w:rsidR="00EB1E7D">
          <w:rPr>
            <w:rFonts w:eastAsia="Times New Roman"/>
            <w:sz w:val="26"/>
            <w:szCs w:val="26"/>
          </w:rPr>
          <w:t xml:space="preserve"> không cho phép thuê bao đang </w:t>
        </w:r>
      </w:ins>
      <w:ins w:id="3859" w:author="ThaoDH" w:date="2013-10-04T15:41:00Z">
        <w:r w:rsidR="00EB1E7D">
          <w:rPr>
            <w:rFonts w:eastAsia="Times New Roman"/>
            <w:sz w:val="26"/>
            <w:szCs w:val="26"/>
          </w:rPr>
          <w:t>tồn tại</w:t>
        </w:r>
      </w:ins>
      <w:ins w:id="3860" w:author="ThaoDH" w:date="2013-10-04T15:18:00Z">
        <w:r>
          <w:rPr>
            <w:rFonts w:eastAsia="Times New Roman"/>
            <w:sz w:val="26"/>
            <w:szCs w:val="26"/>
          </w:rPr>
          <w:t xml:space="preserve"> chuyển sang </w:t>
        </w:r>
      </w:ins>
    </w:p>
    <w:p w:rsidR="00BB21A7" w:rsidRDefault="00BB21A7" w:rsidP="00F664D9">
      <w:pPr>
        <w:pStyle w:val="ListParagraph"/>
        <w:numPr>
          <w:ilvl w:val="0"/>
          <w:numId w:val="54"/>
        </w:numPr>
        <w:spacing w:before="20" w:after="20" w:line="240" w:lineRule="auto"/>
        <w:ind w:left="567" w:hanging="567"/>
        <w:jc w:val="both"/>
        <w:rPr>
          <w:ins w:id="3861" w:author="ThaoDH" w:date="2013-10-02T18:15:00Z"/>
          <w:rFonts w:eastAsia="Times New Roman"/>
          <w:sz w:val="26"/>
          <w:szCs w:val="26"/>
        </w:rPr>
      </w:pPr>
      <w:ins w:id="3862" w:author="Comverse" w:date="2013-10-01T14:38:00Z">
        <w:r>
          <w:rPr>
            <w:rFonts w:eastAsia="Times New Roman"/>
            <w:sz w:val="26"/>
            <w:szCs w:val="26"/>
          </w:rPr>
          <w:t>Cach lam la se la nhieu PO</w:t>
        </w:r>
      </w:ins>
      <w:ins w:id="3863" w:author="Comverse" w:date="2013-10-01T14:40:00Z">
        <w:r w:rsidR="00F664D9">
          <w:rPr>
            <w:rFonts w:eastAsia="Times New Roman"/>
            <w:sz w:val="26"/>
            <w:szCs w:val="26"/>
          </w:rPr>
          <w:t xml:space="preserve"> hoac nhieu SO.</w:t>
        </w:r>
      </w:ins>
      <w:ins w:id="3864" w:author="Comverse" w:date="2013-10-01T14:41:00Z">
        <w:r w:rsidR="005224F1">
          <w:rPr>
            <w:rFonts w:eastAsia="Times New Roman"/>
            <w:sz w:val="26"/>
            <w:szCs w:val="26"/>
          </w:rPr>
          <w:t xml:space="preserve"> </w:t>
        </w:r>
      </w:ins>
      <w:bookmarkStart w:id="3865" w:name="OLE_LINK1"/>
      <w:bookmarkStart w:id="3866" w:name="OLE_LINK2"/>
      <w:ins w:id="3867" w:author="ThaoDH" w:date="2013-10-04T15:18:00Z">
        <w:r w:rsidR="00255DD3">
          <w:rPr>
            <w:rFonts w:eastAsia="Times New Roman"/>
            <w:sz w:val="26"/>
            <w:szCs w:val="26"/>
          </w:rPr>
          <w:t xml:space="preserve">. </w:t>
        </w:r>
      </w:ins>
      <w:bookmarkEnd w:id="3865"/>
      <w:bookmarkEnd w:id="3866"/>
    </w:p>
    <w:p w:rsidR="00D75917" w:rsidRDefault="00D75917" w:rsidP="00F664D9">
      <w:pPr>
        <w:pStyle w:val="ListParagraph"/>
        <w:numPr>
          <w:ilvl w:val="0"/>
          <w:numId w:val="54"/>
        </w:numPr>
        <w:spacing w:before="20" w:after="20" w:line="240" w:lineRule="auto"/>
        <w:ind w:left="567" w:hanging="567"/>
        <w:jc w:val="both"/>
        <w:rPr>
          <w:ins w:id="3868" w:author="ThaoDH" w:date="2013-10-16T18:17:00Z"/>
          <w:rFonts w:eastAsia="Times New Roman"/>
          <w:sz w:val="26"/>
          <w:szCs w:val="26"/>
        </w:rPr>
      </w:pPr>
      <w:ins w:id="3869" w:author="ThaoDH" w:date="2013-10-02T18:15:00Z">
        <w:r>
          <w:rPr>
            <w:rFonts w:eastAsia="Times New Roman"/>
            <w:sz w:val="26"/>
            <w:szCs w:val="26"/>
          </w:rPr>
          <w:t xml:space="preserve">Sau một năm gói cước này </w:t>
        </w:r>
      </w:ins>
      <w:ins w:id="3870" w:author="ThaoDH" w:date="2013-10-03T17:01:00Z">
        <w:r w:rsidR="00C71EF7">
          <w:rPr>
            <w:rFonts w:eastAsia="Times New Roman"/>
            <w:sz w:val="26"/>
            <w:szCs w:val="26"/>
          </w:rPr>
          <w:t xml:space="preserve">tự động </w:t>
        </w:r>
      </w:ins>
      <w:ins w:id="3871" w:author="ThaoDH" w:date="2013-10-02T18:15:00Z">
        <w:r>
          <w:rPr>
            <w:rFonts w:eastAsia="Times New Roman"/>
            <w:sz w:val="26"/>
            <w:szCs w:val="26"/>
          </w:rPr>
          <w:t>chuyển về gói cước tương ứng</w:t>
        </w:r>
      </w:ins>
      <w:ins w:id="3872" w:author="ThaoDH" w:date="2013-10-03T17:00:00Z">
        <w:r w:rsidR="00C71EF7">
          <w:rPr>
            <w:rFonts w:eastAsia="Times New Roman"/>
            <w:sz w:val="26"/>
            <w:szCs w:val="26"/>
          </w:rPr>
          <w:t xml:space="preserve">. </w:t>
        </w:r>
      </w:ins>
      <w:ins w:id="3873" w:author="ThaoDH" w:date="2013-10-02T18:15:00Z">
        <w:r>
          <w:rPr>
            <w:rFonts w:eastAsia="Times New Roman"/>
            <w:sz w:val="26"/>
            <w:szCs w:val="26"/>
          </w:rPr>
          <w:t xml:space="preserve"> </w:t>
        </w:r>
      </w:ins>
    </w:p>
    <w:p w:rsidR="00463059" w:rsidRPr="00654DDF" w:rsidRDefault="00463059" w:rsidP="00F664D9">
      <w:pPr>
        <w:pStyle w:val="ListParagraph"/>
        <w:numPr>
          <w:ilvl w:val="0"/>
          <w:numId w:val="54"/>
        </w:numPr>
        <w:spacing w:before="20" w:after="20" w:line="240" w:lineRule="auto"/>
        <w:ind w:left="567" w:hanging="567"/>
        <w:jc w:val="both"/>
        <w:rPr>
          <w:rFonts w:eastAsia="Times New Roman"/>
          <w:sz w:val="26"/>
          <w:szCs w:val="26"/>
        </w:rPr>
      </w:pPr>
      <w:ins w:id="3874" w:author="ThaoDH" w:date="2013-10-16T18:17:00Z">
        <w:r w:rsidRPr="00537EC7">
          <w:rPr>
            <w:rFonts w:cs="Times New Roman"/>
            <w:sz w:val="26"/>
            <w:szCs w:val="26"/>
          </w:rPr>
          <w:t>Elcom/Comverse:</w:t>
        </w:r>
        <w:r>
          <w:rPr>
            <w:rFonts w:cs="Times New Roman"/>
            <w:sz w:val="26"/>
            <w:szCs w:val="26"/>
          </w:rPr>
          <w:t xml:space="preserve"> OK (cần check lại sau một năm có chuyển về được gói cước tương ứng không</w:t>
        </w:r>
      </w:ins>
      <w:ins w:id="3875" w:author="ThaoDH" w:date="2013-10-16T18:18:00Z">
        <w:r>
          <w:rPr>
            <w:rFonts w:cs="Times New Roman"/>
            <w:sz w:val="26"/>
            <w:szCs w:val="26"/>
          </w:rPr>
          <w:t>)</w:t>
        </w:r>
      </w:ins>
      <w:ins w:id="3876" w:author="ThaoDH" w:date="2013-10-16T18:17:00Z">
        <w:r>
          <w:rPr>
            <w:rFonts w:cs="Times New Roman"/>
            <w:sz w:val="26"/>
            <w:szCs w:val="26"/>
          </w:rPr>
          <w:t>?</w:t>
        </w:r>
      </w:ins>
      <w:ins w:id="3877" w:author="ThaoDH" w:date="2013-10-16T18:18:00Z">
        <w:r>
          <w:rPr>
            <w:rFonts w:cs="Times New Roman"/>
            <w:sz w:val="26"/>
            <w:szCs w:val="26"/>
          </w:rPr>
          <w:t>?</w:t>
        </w:r>
      </w:ins>
    </w:p>
    <w:p w:rsidR="003B2218" w:rsidRDefault="003B2218" w:rsidP="005C0964">
      <w:pPr>
        <w:pStyle w:val="NormalWeb"/>
        <w:numPr>
          <w:ilvl w:val="0"/>
          <w:numId w:val="9"/>
        </w:numPr>
        <w:ind w:hanging="720"/>
        <w:jc w:val="both"/>
        <w:outlineLvl w:val="1"/>
        <w:rPr>
          <w:b/>
          <w:bCs/>
        </w:rPr>
      </w:pPr>
      <w:bookmarkStart w:id="3878" w:name="_Toc369791824"/>
      <w:r w:rsidRPr="003B2218">
        <w:rPr>
          <w:b/>
          <w:bCs/>
        </w:rPr>
        <w:t>Gói cước EZCOM kèm USB</w:t>
      </w:r>
      <w:r w:rsidR="00E64D07">
        <w:rPr>
          <w:b/>
          <w:bCs/>
        </w:rPr>
        <w:t xml:space="preserve"> riêng của HCM</w:t>
      </w:r>
      <w:bookmarkEnd w:id="3878"/>
    </w:p>
    <w:p w:rsidR="003B2218" w:rsidRPr="007A4F69" w:rsidRDefault="007A4F69" w:rsidP="007A4F69">
      <w:pPr>
        <w:pStyle w:val="ListParagraph"/>
        <w:rPr>
          <w:b/>
          <w:bCs/>
        </w:rPr>
      </w:pPr>
      <w:r>
        <w:rPr>
          <w:b/>
          <w:bCs/>
        </w:rPr>
        <w:t>1.</w:t>
      </w:r>
      <w:r w:rsidR="00E64D07" w:rsidRPr="007A4F69">
        <w:rPr>
          <w:b/>
          <w:bCs/>
        </w:rPr>
        <w:t>Nội dung</w:t>
      </w:r>
    </w:p>
    <w:p w:rsidR="00E64D07" w:rsidRDefault="00E64D07" w:rsidP="003B2218">
      <w:pPr>
        <w:pStyle w:val="ListParagraph"/>
        <w:rPr>
          <w:bCs/>
        </w:rPr>
      </w:pPr>
      <w:r w:rsidRPr="00E64D07">
        <w:rPr>
          <w:bCs/>
        </w:rPr>
        <w:t>Là</w:t>
      </w:r>
      <w:r>
        <w:rPr>
          <w:bCs/>
        </w:rPr>
        <w:t xml:space="preserve"> gói cước Ezcom áp dụng cho khách hàng mua USB , áp dụng riêng của HCM</w:t>
      </w:r>
    </w:p>
    <w:p w:rsidR="00E64D07" w:rsidRDefault="007A4F69" w:rsidP="003B2218">
      <w:pPr>
        <w:pStyle w:val="ListParagraph"/>
        <w:rPr>
          <w:b/>
          <w:bCs/>
        </w:rPr>
      </w:pPr>
      <w:r w:rsidRPr="007A4F69">
        <w:rPr>
          <w:b/>
          <w:bCs/>
        </w:rPr>
        <w:t>2.</w:t>
      </w:r>
      <w:r w:rsidR="00E64D07" w:rsidRPr="007A4F69">
        <w:rPr>
          <w:b/>
          <w:bCs/>
        </w:rPr>
        <w:t>Bảng giá/Khuyến mại</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2"/>
        <w:gridCol w:w="2203"/>
        <w:gridCol w:w="2268"/>
        <w:gridCol w:w="1985"/>
        <w:gridCol w:w="1482"/>
      </w:tblGrid>
      <w:tr w:rsidR="007A4F69" w:rsidRPr="00CA5C93" w:rsidTr="008F19EE">
        <w:tc>
          <w:tcPr>
            <w:tcW w:w="632" w:type="dxa"/>
            <w:shd w:val="clear" w:color="auto" w:fill="auto"/>
          </w:tcPr>
          <w:p w:rsidR="007A4F69" w:rsidRPr="00CA5C93" w:rsidRDefault="007A4F69" w:rsidP="008F19EE">
            <w:pPr>
              <w:pStyle w:val="msolistparagraphcxspmiddle"/>
              <w:spacing w:before="40" w:beforeAutospacing="0" w:after="40" w:afterAutospacing="0"/>
              <w:jc w:val="both"/>
              <w:rPr>
                <w:b/>
                <w:szCs w:val="22"/>
              </w:rPr>
            </w:pPr>
            <w:r w:rsidRPr="00CA5C93">
              <w:rPr>
                <w:b/>
                <w:sz w:val="22"/>
                <w:szCs w:val="22"/>
              </w:rPr>
              <w:lastRenderedPageBreak/>
              <w:t>STT</w:t>
            </w:r>
          </w:p>
        </w:tc>
        <w:tc>
          <w:tcPr>
            <w:tcW w:w="2203" w:type="dxa"/>
            <w:shd w:val="clear" w:color="auto" w:fill="auto"/>
          </w:tcPr>
          <w:p w:rsidR="007A4F69" w:rsidRPr="00CA5C93" w:rsidRDefault="007A4F69" w:rsidP="008F19EE">
            <w:pPr>
              <w:pStyle w:val="msolistparagraphcxspmiddle"/>
              <w:spacing w:before="40" w:beforeAutospacing="0" w:after="40" w:afterAutospacing="0"/>
              <w:jc w:val="both"/>
              <w:rPr>
                <w:b/>
                <w:szCs w:val="22"/>
              </w:rPr>
            </w:pPr>
            <w:r w:rsidRPr="00CA5C93">
              <w:rPr>
                <w:b/>
                <w:sz w:val="22"/>
                <w:szCs w:val="22"/>
              </w:rPr>
              <w:t>Tên Gói</w:t>
            </w:r>
          </w:p>
        </w:tc>
        <w:tc>
          <w:tcPr>
            <w:tcW w:w="2268" w:type="dxa"/>
            <w:shd w:val="clear" w:color="auto" w:fill="auto"/>
          </w:tcPr>
          <w:p w:rsidR="007A4F69" w:rsidRPr="00CA5C93" w:rsidRDefault="007A4F69" w:rsidP="008F19EE">
            <w:pPr>
              <w:pStyle w:val="msolistparagraphcxspmiddle"/>
              <w:spacing w:before="40" w:beforeAutospacing="0" w:after="40" w:afterAutospacing="0"/>
              <w:jc w:val="both"/>
              <w:rPr>
                <w:b/>
                <w:szCs w:val="22"/>
              </w:rPr>
            </w:pPr>
            <w:r w:rsidRPr="00CA5C93">
              <w:rPr>
                <w:b/>
                <w:sz w:val="22"/>
                <w:szCs w:val="22"/>
              </w:rPr>
              <w:t>Giá gói/tháng (đã bao gồm thuế GTGT)</w:t>
            </w:r>
          </w:p>
        </w:tc>
        <w:tc>
          <w:tcPr>
            <w:tcW w:w="1985" w:type="dxa"/>
            <w:shd w:val="clear" w:color="auto" w:fill="auto"/>
          </w:tcPr>
          <w:p w:rsidR="007A4F69" w:rsidRPr="00CA5C93" w:rsidRDefault="007A4F69" w:rsidP="008F19EE">
            <w:pPr>
              <w:pStyle w:val="msolistparagraphcxspmiddle"/>
              <w:spacing w:before="40" w:beforeAutospacing="0" w:after="40" w:afterAutospacing="0"/>
              <w:jc w:val="both"/>
              <w:rPr>
                <w:b/>
                <w:szCs w:val="22"/>
              </w:rPr>
            </w:pPr>
            <w:r w:rsidRPr="00CA5C93">
              <w:rPr>
                <w:b/>
                <w:sz w:val="22"/>
                <w:szCs w:val="22"/>
              </w:rPr>
              <w:t>Lưu lượng miễn phí</w:t>
            </w:r>
          </w:p>
        </w:tc>
        <w:tc>
          <w:tcPr>
            <w:tcW w:w="1482" w:type="dxa"/>
            <w:shd w:val="clear" w:color="auto" w:fill="auto"/>
          </w:tcPr>
          <w:p w:rsidR="007A4F69" w:rsidRPr="00CA5C93" w:rsidRDefault="007A4F69" w:rsidP="008F19EE">
            <w:pPr>
              <w:pStyle w:val="msolistparagraphcxspmiddle"/>
              <w:spacing w:before="40" w:beforeAutospacing="0" w:after="40" w:afterAutospacing="0"/>
              <w:jc w:val="both"/>
              <w:rPr>
                <w:b/>
                <w:szCs w:val="22"/>
              </w:rPr>
            </w:pPr>
            <w:r w:rsidRPr="00CA5C93">
              <w:rPr>
                <w:b/>
                <w:sz w:val="22"/>
                <w:szCs w:val="22"/>
              </w:rPr>
              <w:t>Cước data vượt gói</w:t>
            </w:r>
          </w:p>
        </w:tc>
      </w:tr>
      <w:tr w:rsidR="007A4F69" w:rsidRPr="00CA5C93" w:rsidTr="008F19EE">
        <w:tc>
          <w:tcPr>
            <w:tcW w:w="632" w:type="dxa"/>
            <w:shd w:val="clear" w:color="auto" w:fill="auto"/>
          </w:tcPr>
          <w:p w:rsidR="007A4F69" w:rsidRPr="00CA5C93" w:rsidRDefault="007A4F69" w:rsidP="008F19EE">
            <w:pPr>
              <w:pStyle w:val="msolistparagraphcxspmiddle"/>
              <w:spacing w:before="40" w:beforeAutospacing="0" w:after="40" w:afterAutospacing="0"/>
              <w:jc w:val="both"/>
              <w:rPr>
                <w:szCs w:val="22"/>
              </w:rPr>
            </w:pPr>
          </w:p>
        </w:tc>
        <w:tc>
          <w:tcPr>
            <w:tcW w:w="2203" w:type="dxa"/>
            <w:shd w:val="clear" w:color="auto" w:fill="auto"/>
          </w:tcPr>
          <w:p w:rsidR="007A4F69" w:rsidRPr="007A4F69" w:rsidRDefault="007A4F69" w:rsidP="007A4F69">
            <w:pPr>
              <w:jc w:val="both"/>
              <w:rPr>
                <w:rFonts w:ascii="Calibri" w:hAnsi="Calibri" w:cs="Calibri"/>
                <w:color w:val="000000"/>
              </w:rPr>
            </w:pPr>
            <w:r>
              <w:rPr>
                <w:rFonts w:ascii="Calibri" w:hAnsi="Calibri" w:cs="Calibri"/>
                <w:color w:val="000000"/>
                <w:sz w:val="22"/>
              </w:rPr>
              <w:t xml:space="preserve">MB_USB    </w:t>
            </w:r>
          </w:p>
        </w:tc>
        <w:tc>
          <w:tcPr>
            <w:tcW w:w="2268" w:type="dxa"/>
            <w:shd w:val="clear" w:color="auto" w:fill="auto"/>
          </w:tcPr>
          <w:p w:rsidR="007A4F69" w:rsidRPr="00CA5C93" w:rsidRDefault="007A4F69" w:rsidP="008F19EE">
            <w:pPr>
              <w:pStyle w:val="msolistparagraphcxspmiddle"/>
              <w:spacing w:before="40" w:beforeAutospacing="0" w:after="40" w:afterAutospacing="0"/>
              <w:jc w:val="center"/>
              <w:rPr>
                <w:szCs w:val="22"/>
              </w:rPr>
            </w:pPr>
            <w:r>
              <w:rPr>
                <w:sz w:val="22"/>
                <w:szCs w:val="22"/>
              </w:rPr>
              <w:t>60</w:t>
            </w:r>
            <w:r w:rsidRPr="00CA5C93">
              <w:rPr>
                <w:sz w:val="22"/>
                <w:szCs w:val="22"/>
              </w:rPr>
              <w:t>.000đ</w:t>
            </w:r>
          </w:p>
        </w:tc>
        <w:tc>
          <w:tcPr>
            <w:tcW w:w="1985" w:type="dxa"/>
            <w:shd w:val="clear" w:color="auto" w:fill="auto"/>
          </w:tcPr>
          <w:p w:rsidR="007A4F69" w:rsidRPr="00CA5C93" w:rsidRDefault="007A4F69" w:rsidP="008F19EE">
            <w:pPr>
              <w:pStyle w:val="ListParagraph"/>
              <w:spacing w:before="20" w:after="20"/>
              <w:ind w:left="0"/>
              <w:jc w:val="center"/>
              <w:rPr>
                <w:bCs/>
              </w:rPr>
            </w:pPr>
            <w:r>
              <w:rPr>
                <w:bCs/>
              </w:rPr>
              <w:t>2.5</w:t>
            </w:r>
            <w:r w:rsidRPr="00CA5C93">
              <w:rPr>
                <w:bCs/>
              </w:rPr>
              <w:t>Gb</w:t>
            </w:r>
          </w:p>
        </w:tc>
        <w:tc>
          <w:tcPr>
            <w:tcW w:w="1482" w:type="dxa"/>
            <w:shd w:val="clear" w:color="auto" w:fill="auto"/>
            <w:vAlign w:val="center"/>
          </w:tcPr>
          <w:p w:rsidR="007A4F69" w:rsidRPr="00CA5C93" w:rsidRDefault="007A4F69" w:rsidP="00D2193E">
            <w:pPr>
              <w:pStyle w:val="msolistparagraphcxspmiddle"/>
              <w:spacing w:before="40" w:beforeAutospacing="0" w:after="40" w:afterAutospacing="0"/>
              <w:jc w:val="center"/>
              <w:rPr>
                <w:szCs w:val="22"/>
              </w:rPr>
            </w:pPr>
            <w:del w:id="3879" w:author="ThaoDH" w:date="2013-10-21T15:54:00Z">
              <w:r w:rsidRPr="00CA5C93" w:rsidDel="00D2193E">
                <w:rPr>
                  <w:sz w:val="22"/>
                  <w:szCs w:val="22"/>
                </w:rPr>
                <w:delText>60</w:delText>
              </w:r>
            </w:del>
            <w:ins w:id="3880" w:author="ThaoDH" w:date="2013-10-21T15:54:00Z">
              <w:r w:rsidR="00D2193E">
                <w:rPr>
                  <w:sz w:val="22"/>
                  <w:szCs w:val="22"/>
                </w:rPr>
                <w:t>200</w:t>
              </w:r>
            </w:ins>
            <w:r w:rsidRPr="00CA5C93">
              <w:rPr>
                <w:sz w:val="22"/>
                <w:szCs w:val="22"/>
              </w:rPr>
              <w:t xml:space="preserve"> đ/Mb</w:t>
            </w:r>
          </w:p>
        </w:tc>
      </w:tr>
    </w:tbl>
    <w:p w:rsidR="00E64D07" w:rsidRDefault="00E64D07" w:rsidP="003F6C88">
      <w:pPr>
        <w:pStyle w:val="ListParagraph"/>
        <w:ind w:left="540"/>
        <w:rPr>
          <w:bCs/>
        </w:rPr>
      </w:pPr>
    </w:p>
    <w:p w:rsidR="003F6C88" w:rsidRDefault="003F6C88" w:rsidP="005C0964">
      <w:pPr>
        <w:pStyle w:val="ListParagraph"/>
        <w:numPr>
          <w:ilvl w:val="0"/>
          <w:numId w:val="54"/>
        </w:numPr>
        <w:rPr>
          <w:ins w:id="3881" w:author="ThaoDH" w:date="2013-10-04T15:38:00Z"/>
          <w:bCs/>
        </w:rPr>
      </w:pPr>
      <w:r>
        <w:rPr>
          <w:bCs/>
        </w:rPr>
        <w:t>Đăng ký: Hiệu lực từ thời điểm đăng ký</w:t>
      </w:r>
      <w:ins w:id="3882" w:author="ThaoDH" w:date="2013-10-04T15:40:00Z">
        <w:r w:rsidR="00702773">
          <w:rPr>
            <w:bCs/>
          </w:rPr>
          <w:t xml:space="preserve">. </w:t>
        </w:r>
      </w:ins>
      <w:ins w:id="3883" w:author="ThaoDH" w:date="2013-10-04T15:41:00Z">
        <w:r w:rsidR="00702773">
          <w:rPr>
            <w:bCs/>
          </w:rPr>
          <w:t>Đây là thuê bao mới, khong áp dụng với thuê bao đang tồn tại.</w:t>
        </w:r>
      </w:ins>
    </w:p>
    <w:p w:rsidR="00702773" w:rsidDel="00702773" w:rsidRDefault="00702773" w:rsidP="005C0964">
      <w:pPr>
        <w:pStyle w:val="ListParagraph"/>
        <w:numPr>
          <w:ilvl w:val="0"/>
          <w:numId w:val="54"/>
        </w:numPr>
        <w:rPr>
          <w:del w:id="3884" w:author="ThaoDH" w:date="2013-10-04T15:40:00Z"/>
          <w:bCs/>
        </w:rPr>
      </w:pPr>
    </w:p>
    <w:p w:rsidR="002C7550" w:rsidRDefault="003F6C88" w:rsidP="005C0964">
      <w:pPr>
        <w:pStyle w:val="ListParagraph"/>
        <w:numPr>
          <w:ilvl w:val="0"/>
          <w:numId w:val="54"/>
        </w:numPr>
        <w:rPr>
          <w:ins w:id="3885" w:author="ThaoDH" w:date="2013-10-03T17:04:00Z"/>
          <w:bCs/>
        </w:rPr>
      </w:pPr>
      <w:del w:id="3886" w:author="ThaoDH" w:date="2013-10-04T15:40:00Z">
        <w:r w:rsidDel="00702773">
          <w:rPr>
            <w:bCs/>
          </w:rPr>
          <w:delText>H</w:delText>
        </w:r>
      </w:del>
      <w:r>
        <w:rPr>
          <w:bCs/>
        </w:rPr>
        <w:t>iệu lực gói: 12 tháng hoặc 24 tháng. Hết thời hạn sử dụng gói, chính sách cước áp theo gói cước Ezcom tương ứng gói cước cơ bản</w:t>
      </w:r>
      <w:ins w:id="3887" w:author="ThaoDH" w:date="2013-10-03T17:04:00Z">
        <w:r w:rsidR="002C7550">
          <w:rPr>
            <w:bCs/>
          </w:rPr>
          <w:t xml:space="preserve">. Khi đăng kí ban đầu thì có gói mặc định. Sau đó khách hàng </w:t>
        </w:r>
      </w:ins>
      <w:ins w:id="3888" w:author="ThaoDH" w:date="2013-10-03T17:05:00Z">
        <w:r w:rsidR="002C7550">
          <w:rPr>
            <w:bCs/>
          </w:rPr>
          <w:t xml:space="preserve">đăng kí gói này thì có hiệu lực từ đầu tháng. Hết thời gian cam kết sẽ quay về gói cũ. </w:t>
        </w:r>
      </w:ins>
    </w:p>
    <w:p w:rsidR="003F6C88" w:rsidRDefault="00B90F8A" w:rsidP="005C0964">
      <w:pPr>
        <w:pStyle w:val="ListParagraph"/>
        <w:numPr>
          <w:ilvl w:val="0"/>
          <w:numId w:val="54"/>
        </w:numPr>
        <w:rPr>
          <w:bCs/>
        </w:rPr>
      </w:pPr>
      <w:ins w:id="3889" w:author="Comverse" w:date="2013-10-01T14:45:00Z">
        <w:r>
          <w:rPr>
            <w:bCs/>
          </w:rPr>
          <w:t xml:space="preserve"> </w:t>
        </w:r>
      </w:ins>
    </w:p>
    <w:p w:rsidR="003F6C88" w:rsidRDefault="003F6C88" w:rsidP="005C0964">
      <w:pPr>
        <w:pStyle w:val="ListParagraph"/>
        <w:numPr>
          <w:ilvl w:val="0"/>
          <w:numId w:val="54"/>
        </w:numPr>
        <w:rPr>
          <w:ins w:id="3890" w:author="ThaoDH" w:date="2013-10-16T18:20:00Z"/>
          <w:bCs/>
        </w:rPr>
      </w:pPr>
      <w:r>
        <w:rPr>
          <w:bCs/>
        </w:rPr>
        <w:t>Tương tác gói: Thuê bao không được sử dụng gói khác kèm theo</w:t>
      </w:r>
    </w:p>
    <w:p w:rsidR="00463059" w:rsidRPr="00654DDF" w:rsidRDefault="00463059" w:rsidP="00463059">
      <w:pPr>
        <w:pStyle w:val="ListParagraph"/>
        <w:numPr>
          <w:ilvl w:val="0"/>
          <w:numId w:val="54"/>
        </w:numPr>
        <w:spacing w:before="20" w:after="20" w:line="240" w:lineRule="auto"/>
        <w:ind w:left="567" w:hanging="567"/>
        <w:jc w:val="both"/>
        <w:rPr>
          <w:ins w:id="3891" w:author="ThaoDH" w:date="2013-10-16T18:21:00Z"/>
          <w:rFonts w:eastAsia="Times New Roman"/>
          <w:sz w:val="26"/>
          <w:szCs w:val="26"/>
        </w:rPr>
      </w:pPr>
      <w:ins w:id="3892" w:author="ThaoDH" w:date="2013-10-16T18:20:00Z">
        <w:r w:rsidRPr="00537EC7">
          <w:rPr>
            <w:rFonts w:cs="Times New Roman"/>
            <w:sz w:val="26"/>
            <w:szCs w:val="26"/>
          </w:rPr>
          <w:t>Elcom/Comverse:</w:t>
        </w:r>
        <w:r>
          <w:rPr>
            <w:rFonts w:cs="Times New Roman"/>
            <w:sz w:val="26"/>
            <w:szCs w:val="26"/>
          </w:rPr>
          <w:t xml:space="preserve"> OK</w:t>
        </w:r>
      </w:ins>
      <w:ins w:id="3893" w:author="ThaoDH" w:date="2013-10-16T18:21:00Z">
        <w:r>
          <w:rPr>
            <w:rFonts w:cs="Times New Roman"/>
            <w:sz w:val="26"/>
            <w:szCs w:val="26"/>
          </w:rPr>
          <w:t>. (cần check lại sau một năm có chuyển về được gói cước tương ứng không)??</w:t>
        </w:r>
      </w:ins>
    </w:p>
    <w:p w:rsidR="004244C3" w:rsidRDefault="004244C3">
      <w:pPr>
        <w:rPr>
          <w:del w:id="3894" w:author="ThaoDH" w:date="2013-10-16T18:21:00Z"/>
          <w:bCs/>
        </w:rPr>
        <w:pPrChange w:id="3895" w:author="ThaoDH" w:date="2013-10-16T18:20:00Z">
          <w:pPr>
            <w:pStyle w:val="ListParagraph"/>
            <w:numPr>
              <w:numId w:val="54"/>
            </w:numPr>
            <w:ind w:left="1085" w:hanging="360"/>
          </w:pPr>
        </w:pPrChange>
      </w:pPr>
      <w:bookmarkStart w:id="3896" w:name="_Toc369772333"/>
      <w:bookmarkEnd w:id="3896"/>
    </w:p>
    <w:p w:rsidR="00AB14E8" w:rsidRPr="00764642" w:rsidRDefault="00AB14E8" w:rsidP="005C0964">
      <w:pPr>
        <w:pStyle w:val="NormalWeb"/>
        <w:numPr>
          <w:ilvl w:val="0"/>
          <w:numId w:val="9"/>
        </w:numPr>
        <w:ind w:hanging="720"/>
        <w:jc w:val="both"/>
        <w:outlineLvl w:val="1"/>
        <w:rPr>
          <w:b/>
          <w:bCs/>
        </w:rPr>
      </w:pPr>
      <w:bookmarkStart w:id="3897" w:name="_Toc369791825"/>
      <w:r w:rsidRPr="00764642">
        <w:rPr>
          <w:b/>
          <w:bCs/>
        </w:rPr>
        <w:t>Gói cước</w:t>
      </w:r>
      <w:r w:rsidR="00764642">
        <w:rPr>
          <w:b/>
          <w:bCs/>
        </w:rPr>
        <w:t xml:space="preserve"> </w:t>
      </w:r>
      <w:r w:rsidRPr="00764642">
        <w:rPr>
          <w:b/>
          <w:bCs/>
        </w:rPr>
        <w:t>Ezcom cho công ty Fomosa Hà Tĩnh: MB_EZMAX1, MB_EZMAX2</w:t>
      </w:r>
      <w:bookmarkEnd w:id="3897"/>
    </w:p>
    <w:p w:rsidR="00AB14E8" w:rsidRDefault="00AB14E8" w:rsidP="005C0964">
      <w:pPr>
        <w:pStyle w:val="ListParagraph"/>
        <w:numPr>
          <w:ilvl w:val="3"/>
          <w:numId w:val="1"/>
        </w:numPr>
        <w:ind w:left="720"/>
        <w:rPr>
          <w:b/>
          <w:bCs/>
        </w:rPr>
      </w:pPr>
      <w:r w:rsidRPr="00AB14E8">
        <w:rPr>
          <w:b/>
          <w:bCs/>
        </w:rPr>
        <w:t>Nội dung</w:t>
      </w:r>
    </w:p>
    <w:p w:rsidR="00AB14E8" w:rsidRPr="00AB14E8" w:rsidRDefault="00AB14E8" w:rsidP="00AB14E8">
      <w:pPr>
        <w:pStyle w:val="ListParagraph"/>
        <w:rPr>
          <w:bCs/>
        </w:rPr>
      </w:pPr>
      <w:r w:rsidRPr="00AB14E8">
        <w:rPr>
          <w:bCs/>
        </w:rPr>
        <w:t>Là</w:t>
      </w:r>
      <w:r>
        <w:rPr>
          <w:bCs/>
        </w:rPr>
        <w:t xml:space="preserve"> gói cước Ezcom áp dụng riêng cho 1 doanh nghiệp của Hà Tĩnh</w:t>
      </w:r>
    </w:p>
    <w:p w:rsidR="00AB14E8" w:rsidRPr="00AB14E8" w:rsidRDefault="00AB14E8" w:rsidP="005C0964">
      <w:pPr>
        <w:pStyle w:val="ListParagraph"/>
        <w:numPr>
          <w:ilvl w:val="3"/>
          <w:numId w:val="1"/>
        </w:numPr>
        <w:ind w:left="720"/>
        <w:rPr>
          <w:b/>
          <w:bCs/>
        </w:rPr>
      </w:pPr>
      <w:r w:rsidRPr="00AB14E8">
        <w:rPr>
          <w:b/>
          <w:bCs/>
        </w:rPr>
        <w:t>Bảng cước</w:t>
      </w:r>
      <w:r>
        <w:rPr>
          <w:b/>
          <w:bCs/>
        </w:rPr>
        <w:t xml:space="preserve">/ </w:t>
      </w:r>
      <w:r w:rsidRPr="00AB14E8">
        <w:rPr>
          <w:b/>
          <w:bCs/>
        </w:rPr>
        <w:t>Khuyến mại</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3898" w:author="ThaoDH" w:date="2013-10-04T10:01:00Z">
          <w:tblPr>
            <w:tblW w:w="0" w:type="auto"/>
            <w:tblInd w:w="720" w:type="dxa"/>
            <w:tblLook w:val="04A0" w:firstRow="1" w:lastRow="0" w:firstColumn="1" w:lastColumn="0" w:noHBand="0" w:noVBand="1"/>
          </w:tblPr>
        </w:tblPrChange>
      </w:tblPr>
      <w:tblGrid>
        <w:gridCol w:w="2023"/>
        <w:gridCol w:w="1596"/>
        <w:gridCol w:w="1577"/>
        <w:gridCol w:w="1950"/>
        <w:gridCol w:w="1710"/>
        <w:tblGridChange w:id="3899">
          <w:tblGrid>
            <w:gridCol w:w="2023"/>
            <w:gridCol w:w="1596"/>
            <w:gridCol w:w="1577"/>
            <w:gridCol w:w="1950"/>
            <w:gridCol w:w="1710"/>
          </w:tblGrid>
        </w:tblGridChange>
      </w:tblGrid>
      <w:tr w:rsidR="00D012BC" w:rsidTr="00E549A4">
        <w:tc>
          <w:tcPr>
            <w:tcW w:w="2023" w:type="dxa"/>
            <w:tcPrChange w:id="3900" w:author="ThaoDH" w:date="2013-10-04T10:01:00Z">
              <w:tcPr>
                <w:tcW w:w="2023" w:type="dxa"/>
              </w:tcPr>
            </w:tcPrChange>
          </w:tcPr>
          <w:p w:rsidR="00D012BC" w:rsidRDefault="00D012BC" w:rsidP="00AB14E8">
            <w:pPr>
              <w:pStyle w:val="ListParagraph"/>
              <w:ind w:left="0"/>
              <w:rPr>
                <w:bCs/>
              </w:rPr>
            </w:pPr>
            <w:r>
              <w:rPr>
                <w:bCs/>
              </w:rPr>
              <w:t>Gói cước</w:t>
            </w:r>
          </w:p>
        </w:tc>
        <w:tc>
          <w:tcPr>
            <w:tcW w:w="1596" w:type="dxa"/>
            <w:tcPrChange w:id="3901" w:author="ThaoDH" w:date="2013-10-04T10:01:00Z">
              <w:tcPr>
                <w:tcW w:w="1596" w:type="dxa"/>
              </w:tcPr>
            </w:tcPrChange>
          </w:tcPr>
          <w:p w:rsidR="00D012BC" w:rsidRDefault="00D012BC" w:rsidP="00AB14E8">
            <w:pPr>
              <w:pStyle w:val="ListParagraph"/>
              <w:ind w:left="0"/>
              <w:rPr>
                <w:bCs/>
              </w:rPr>
            </w:pPr>
            <w:r>
              <w:rPr>
                <w:bCs/>
              </w:rPr>
              <w:t xml:space="preserve">Dung lượng </w:t>
            </w:r>
          </w:p>
        </w:tc>
        <w:tc>
          <w:tcPr>
            <w:tcW w:w="1577" w:type="dxa"/>
            <w:tcPrChange w:id="3902" w:author="ThaoDH" w:date="2013-10-04T10:01:00Z">
              <w:tcPr>
                <w:tcW w:w="1577" w:type="dxa"/>
              </w:tcPr>
            </w:tcPrChange>
          </w:tcPr>
          <w:p w:rsidR="00D012BC" w:rsidRDefault="00D012BC" w:rsidP="00AB14E8">
            <w:pPr>
              <w:pStyle w:val="ListParagraph"/>
              <w:ind w:left="0"/>
              <w:rPr>
                <w:bCs/>
              </w:rPr>
            </w:pPr>
            <w:r>
              <w:rPr>
                <w:bCs/>
              </w:rPr>
              <w:t>Tiền gói</w:t>
            </w:r>
            <w:r w:rsidR="003D36A0">
              <w:rPr>
                <w:bCs/>
              </w:rPr>
              <w:t xml:space="preserve"> (đã có VAT</w:t>
            </w:r>
            <w:r>
              <w:rPr>
                <w:bCs/>
              </w:rPr>
              <w:t>)</w:t>
            </w:r>
          </w:p>
        </w:tc>
        <w:tc>
          <w:tcPr>
            <w:tcW w:w="1950" w:type="dxa"/>
            <w:tcPrChange w:id="3903" w:author="ThaoDH" w:date="2013-10-04T10:01:00Z">
              <w:tcPr>
                <w:tcW w:w="1950" w:type="dxa"/>
              </w:tcPr>
            </w:tcPrChange>
          </w:tcPr>
          <w:p w:rsidR="00D012BC" w:rsidRDefault="00D012BC" w:rsidP="00AB14E8">
            <w:pPr>
              <w:pStyle w:val="ListParagraph"/>
              <w:ind w:left="0"/>
              <w:rPr>
                <w:bCs/>
              </w:rPr>
            </w:pPr>
            <w:r>
              <w:rPr>
                <w:bCs/>
              </w:rPr>
              <w:t>Loại gói</w:t>
            </w:r>
          </w:p>
        </w:tc>
        <w:tc>
          <w:tcPr>
            <w:tcW w:w="1710" w:type="dxa"/>
            <w:tcPrChange w:id="3904" w:author="ThaoDH" w:date="2013-10-04T10:01:00Z">
              <w:tcPr>
                <w:tcW w:w="1710" w:type="dxa"/>
              </w:tcPr>
            </w:tcPrChange>
          </w:tcPr>
          <w:p w:rsidR="00D012BC" w:rsidRDefault="00D012BC" w:rsidP="00AB14E8">
            <w:pPr>
              <w:pStyle w:val="ListParagraph"/>
              <w:ind w:left="0"/>
              <w:rPr>
                <w:bCs/>
              </w:rPr>
            </w:pPr>
            <w:r>
              <w:rPr>
                <w:bCs/>
              </w:rPr>
              <w:t>Thời gian sử dụng</w:t>
            </w:r>
          </w:p>
        </w:tc>
      </w:tr>
      <w:tr w:rsidR="00D012BC" w:rsidTr="00E549A4">
        <w:tc>
          <w:tcPr>
            <w:tcW w:w="2023" w:type="dxa"/>
            <w:tcPrChange w:id="3905" w:author="ThaoDH" w:date="2013-10-04T10:01:00Z">
              <w:tcPr>
                <w:tcW w:w="2023" w:type="dxa"/>
              </w:tcPr>
            </w:tcPrChange>
          </w:tcPr>
          <w:p w:rsidR="00D012BC" w:rsidRDefault="00D012BC" w:rsidP="00AB14E8">
            <w:pPr>
              <w:pStyle w:val="ListParagraph"/>
              <w:ind w:left="0"/>
              <w:rPr>
                <w:bCs/>
              </w:rPr>
            </w:pPr>
            <w:r>
              <w:rPr>
                <w:b/>
                <w:bCs/>
              </w:rPr>
              <w:t>MB_EZMAX1</w:t>
            </w:r>
          </w:p>
        </w:tc>
        <w:tc>
          <w:tcPr>
            <w:tcW w:w="1596" w:type="dxa"/>
            <w:tcPrChange w:id="3906" w:author="ThaoDH" w:date="2013-10-04T10:01:00Z">
              <w:tcPr>
                <w:tcW w:w="1596" w:type="dxa"/>
              </w:tcPr>
            </w:tcPrChange>
          </w:tcPr>
          <w:p w:rsidR="00D012BC" w:rsidRDefault="00D012BC" w:rsidP="00AB14E8">
            <w:pPr>
              <w:pStyle w:val="ListParagraph"/>
              <w:ind w:left="0"/>
              <w:rPr>
                <w:bCs/>
              </w:rPr>
            </w:pPr>
            <w:r>
              <w:rPr>
                <w:bCs/>
              </w:rPr>
              <w:t>1.5 GB</w:t>
            </w:r>
          </w:p>
        </w:tc>
        <w:tc>
          <w:tcPr>
            <w:tcW w:w="1577" w:type="dxa"/>
            <w:tcPrChange w:id="3907" w:author="ThaoDH" w:date="2013-10-04T10:01:00Z">
              <w:tcPr>
                <w:tcW w:w="1577" w:type="dxa"/>
              </w:tcPr>
            </w:tcPrChange>
          </w:tcPr>
          <w:p w:rsidR="00D012BC" w:rsidRDefault="00D012BC" w:rsidP="00AB14E8">
            <w:pPr>
              <w:pStyle w:val="ListParagraph"/>
              <w:ind w:left="0"/>
              <w:rPr>
                <w:bCs/>
              </w:rPr>
            </w:pPr>
            <w:r>
              <w:rPr>
                <w:bCs/>
              </w:rPr>
              <w:t>50.000</w:t>
            </w:r>
          </w:p>
        </w:tc>
        <w:tc>
          <w:tcPr>
            <w:tcW w:w="1950" w:type="dxa"/>
            <w:vMerge w:val="restart"/>
            <w:tcPrChange w:id="3908" w:author="ThaoDH" w:date="2013-10-04T10:01:00Z">
              <w:tcPr>
                <w:tcW w:w="1950" w:type="dxa"/>
                <w:vMerge w:val="restart"/>
              </w:tcPr>
            </w:tcPrChange>
          </w:tcPr>
          <w:p w:rsidR="00D012BC" w:rsidRDefault="00D012BC" w:rsidP="00AB14E8">
            <w:pPr>
              <w:pStyle w:val="ListParagraph"/>
              <w:ind w:left="0"/>
              <w:rPr>
                <w:bCs/>
              </w:rPr>
            </w:pPr>
            <w:r>
              <w:rPr>
                <w:bCs/>
              </w:rPr>
              <w:t>Không giới hạn dung lượng miễn phí</w:t>
            </w:r>
          </w:p>
        </w:tc>
        <w:tc>
          <w:tcPr>
            <w:tcW w:w="1710" w:type="dxa"/>
            <w:vMerge w:val="restart"/>
            <w:tcPrChange w:id="3909" w:author="ThaoDH" w:date="2013-10-04T10:01:00Z">
              <w:tcPr>
                <w:tcW w:w="1710" w:type="dxa"/>
                <w:vMerge w:val="restart"/>
              </w:tcPr>
            </w:tcPrChange>
          </w:tcPr>
          <w:p w:rsidR="00D012BC" w:rsidRDefault="00D012BC" w:rsidP="00AB14E8">
            <w:pPr>
              <w:pStyle w:val="ListParagraph"/>
              <w:ind w:left="0"/>
              <w:rPr>
                <w:bCs/>
              </w:rPr>
            </w:pPr>
            <w:r>
              <w:rPr>
                <w:bCs/>
              </w:rPr>
              <w:t>12 tháng</w:t>
            </w:r>
          </w:p>
        </w:tc>
      </w:tr>
      <w:tr w:rsidR="00D012BC" w:rsidTr="00E549A4">
        <w:tc>
          <w:tcPr>
            <w:tcW w:w="2023" w:type="dxa"/>
            <w:tcPrChange w:id="3910" w:author="ThaoDH" w:date="2013-10-04T10:01:00Z">
              <w:tcPr>
                <w:tcW w:w="2023" w:type="dxa"/>
              </w:tcPr>
            </w:tcPrChange>
          </w:tcPr>
          <w:p w:rsidR="00D012BC" w:rsidRDefault="00D012BC" w:rsidP="00AB14E8">
            <w:pPr>
              <w:pStyle w:val="ListParagraph"/>
              <w:ind w:left="0"/>
              <w:rPr>
                <w:bCs/>
              </w:rPr>
            </w:pPr>
            <w:r>
              <w:rPr>
                <w:b/>
                <w:bCs/>
              </w:rPr>
              <w:t>MB_EZMAX2</w:t>
            </w:r>
          </w:p>
        </w:tc>
        <w:tc>
          <w:tcPr>
            <w:tcW w:w="1596" w:type="dxa"/>
            <w:tcPrChange w:id="3911" w:author="ThaoDH" w:date="2013-10-04T10:01:00Z">
              <w:tcPr>
                <w:tcW w:w="1596" w:type="dxa"/>
              </w:tcPr>
            </w:tcPrChange>
          </w:tcPr>
          <w:p w:rsidR="00D012BC" w:rsidRDefault="00D012BC" w:rsidP="00AB14E8">
            <w:pPr>
              <w:pStyle w:val="ListParagraph"/>
              <w:ind w:left="0"/>
              <w:rPr>
                <w:bCs/>
              </w:rPr>
            </w:pPr>
            <w:r>
              <w:rPr>
                <w:bCs/>
              </w:rPr>
              <w:t>3 G</w:t>
            </w:r>
          </w:p>
        </w:tc>
        <w:tc>
          <w:tcPr>
            <w:tcW w:w="1577" w:type="dxa"/>
            <w:tcPrChange w:id="3912" w:author="ThaoDH" w:date="2013-10-04T10:01:00Z">
              <w:tcPr>
                <w:tcW w:w="1577" w:type="dxa"/>
              </w:tcPr>
            </w:tcPrChange>
          </w:tcPr>
          <w:p w:rsidR="00D012BC" w:rsidRDefault="00D012BC" w:rsidP="00AB14E8">
            <w:pPr>
              <w:pStyle w:val="ListParagraph"/>
              <w:ind w:left="0"/>
              <w:rPr>
                <w:bCs/>
              </w:rPr>
            </w:pPr>
            <w:r>
              <w:rPr>
                <w:bCs/>
              </w:rPr>
              <w:t>100.000</w:t>
            </w:r>
          </w:p>
        </w:tc>
        <w:tc>
          <w:tcPr>
            <w:tcW w:w="1950" w:type="dxa"/>
            <w:vMerge/>
            <w:tcPrChange w:id="3913" w:author="ThaoDH" w:date="2013-10-04T10:01:00Z">
              <w:tcPr>
                <w:tcW w:w="1950" w:type="dxa"/>
                <w:vMerge/>
              </w:tcPr>
            </w:tcPrChange>
          </w:tcPr>
          <w:p w:rsidR="00D012BC" w:rsidRDefault="00D012BC" w:rsidP="00AB14E8">
            <w:pPr>
              <w:pStyle w:val="ListParagraph"/>
              <w:ind w:left="0"/>
              <w:rPr>
                <w:bCs/>
              </w:rPr>
            </w:pPr>
          </w:p>
        </w:tc>
        <w:tc>
          <w:tcPr>
            <w:tcW w:w="1710" w:type="dxa"/>
            <w:vMerge/>
            <w:tcPrChange w:id="3914" w:author="ThaoDH" w:date="2013-10-04T10:01:00Z">
              <w:tcPr>
                <w:tcW w:w="1710" w:type="dxa"/>
                <w:vMerge/>
              </w:tcPr>
            </w:tcPrChange>
          </w:tcPr>
          <w:p w:rsidR="00D012BC" w:rsidRDefault="00D012BC" w:rsidP="00AB14E8">
            <w:pPr>
              <w:pStyle w:val="ListParagraph"/>
              <w:ind w:left="0"/>
              <w:rPr>
                <w:bCs/>
              </w:rPr>
            </w:pPr>
          </w:p>
        </w:tc>
      </w:tr>
    </w:tbl>
    <w:p w:rsidR="00AB14E8" w:rsidRDefault="00AB14E8" w:rsidP="00AB14E8">
      <w:pPr>
        <w:pStyle w:val="ListParagraph"/>
        <w:rPr>
          <w:ins w:id="3915" w:author="ThaoDH" w:date="2013-10-17T08:55:00Z"/>
          <w:bCs/>
        </w:rPr>
      </w:pPr>
    </w:p>
    <w:p w:rsidR="00BB49E4" w:rsidRDefault="00BB49E4" w:rsidP="00AB14E8">
      <w:pPr>
        <w:pStyle w:val="ListParagraph"/>
        <w:rPr>
          <w:bCs/>
        </w:rPr>
      </w:pPr>
      <w:ins w:id="3916" w:author="ThaoDH" w:date="2013-10-17T08:55:00Z">
        <w:r w:rsidRPr="00537EC7">
          <w:rPr>
            <w:rFonts w:cs="Times New Roman"/>
            <w:sz w:val="26"/>
            <w:szCs w:val="26"/>
          </w:rPr>
          <w:t>Elcom/Comverse:</w:t>
        </w:r>
        <w:r>
          <w:rPr>
            <w:rFonts w:cs="Times New Roman"/>
            <w:sz w:val="26"/>
            <w:szCs w:val="26"/>
          </w:rPr>
          <w:t xml:space="preserve"> OK</w:t>
        </w:r>
      </w:ins>
    </w:p>
    <w:p w:rsidR="00D012BC" w:rsidRDefault="00D012BC" w:rsidP="005C0964">
      <w:pPr>
        <w:pStyle w:val="ListParagraph"/>
        <w:numPr>
          <w:ilvl w:val="0"/>
          <w:numId w:val="1"/>
        </w:numPr>
        <w:rPr>
          <w:bCs/>
        </w:rPr>
      </w:pPr>
      <w:r>
        <w:rPr>
          <w:bCs/>
        </w:rPr>
        <w:t>Cước gói trong tháng hòa mạng:</w:t>
      </w:r>
      <w:ins w:id="3917" w:author="Comverse" w:date="2013-10-01T14:59:00Z">
        <w:r w:rsidR="00857D3D">
          <w:rPr>
            <w:bCs/>
          </w:rPr>
          <w:t xml:space="preserve"> </w:t>
        </w:r>
      </w:ins>
    </w:p>
    <w:p w:rsidR="00D012BC" w:rsidRDefault="00D012BC" w:rsidP="00D012BC">
      <w:pPr>
        <w:pStyle w:val="ListParagraph"/>
        <w:rPr>
          <w:bCs/>
        </w:rPr>
      </w:pPr>
      <w:r>
        <w:rPr>
          <w:bCs/>
        </w:rPr>
        <w:t>+ Hòa mạng trước ngày 16 tính 100% giá gói</w:t>
      </w:r>
    </w:p>
    <w:p w:rsidR="00D012BC" w:rsidRDefault="00D012BC" w:rsidP="00D012BC">
      <w:pPr>
        <w:pStyle w:val="ListParagraph"/>
        <w:rPr>
          <w:ins w:id="3918" w:author="ThaoDH" w:date="2013-10-17T08:55:00Z"/>
          <w:bCs/>
        </w:rPr>
      </w:pPr>
      <w:r>
        <w:rPr>
          <w:bCs/>
        </w:rPr>
        <w:t>+ Từ ngày 16 tính 50% giá gói</w:t>
      </w:r>
    </w:p>
    <w:p w:rsidR="00BB49E4" w:rsidRDefault="00BB49E4" w:rsidP="00D012BC">
      <w:pPr>
        <w:pStyle w:val="ListParagraph"/>
        <w:rPr>
          <w:bCs/>
        </w:rPr>
      </w:pPr>
      <w:ins w:id="3919" w:author="ThaoDH" w:date="2013-10-17T08:55:00Z">
        <w:r w:rsidRPr="00537EC7">
          <w:rPr>
            <w:rFonts w:cs="Times New Roman"/>
            <w:sz w:val="26"/>
            <w:szCs w:val="26"/>
          </w:rPr>
          <w:t>Elcom/Comverse:</w:t>
        </w:r>
        <w:r>
          <w:rPr>
            <w:rFonts w:cs="Times New Roman"/>
            <w:sz w:val="26"/>
            <w:szCs w:val="26"/>
          </w:rPr>
          <w:t xml:space="preserve"> C1RT tính 100% cả tháng, hệ thống provisioing nếu đăng kí sau ngày 15 cần điều chỉnh </w:t>
        </w:r>
      </w:ins>
      <w:ins w:id="3920" w:author="ThaoDH" w:date="2013-10-17T08:58:00Z">
        <w:r>
          <w:rPr>
            <w:rFonts w:cs="Times New Roman"/>
            <w:sz w:val="26"/>
            <w:szCs w:val="26"/>
          </w:rPr>
          <w:t xml:space="preserve">cộng </w:t>
        </w:r>
      </w:ins>
      <w:ins w:id="3921" w:author="ThaoDH" w:date="2013-10-17T08:55:00Z">
        <w:r>
          <w:rPr>
            <w:rFonts w:cs="Times New Roman"/>
            <w:sz w:val="26"/>
            <w:szCs w:val="26"/>
          </w:rPr>
          <w:t xml:space="preserve">thêm một </w:t>
        </w:r>
      </w:ins>
      <w:ins w:id="3922" w:author="ThaoDH" w:date="2013-10-17T08:58:00Z">
        <w:r>
          <w:rPr>
            <w:rFonts w:cs="Times New Roman"/>
            <w:sz w:val="26"/>
            <w:szCs w:val="26"/>
          </w:rPr>
          <w:t>một khoản tiền</w:t>
        </w:r>
      </w:ins>
      <w:ins w:id="3923" w:author="ThaoDH" w:date="2013-10-17T08:55:00Z">
        <w:r>
          <w:rPr>
            <w:rFonts w:cs="Times New Roman"/>
            <w:sz w:val="26"/>
            <w:szCs w:val="26"/>
          </w:rPr>
          <w:t xml:space="preserve"> bằng 50%</w:t>
        </w:r>
      </w:ins>
      <w:ins w:id="3924" w:author="ThaoDH" w:date="2013-10-17T08:58:00Z">
        <w:r>
          <w:rPr>
            <w:rFonts w:cs="Times New Roman"/>
            <w:sz w:val="26"/>
            <w:szCs w:val="26"/>
          </w:rPr>
          <w:t xml:space="preserve"> giá gói</w:t>
        </w:r>
      </w:ins>
    </w:p>
    <w:p w:rsidR="002636C0" w:rsidRDefault="00D012BC" w:rsidP="005C0964">
      <w:pPr>
        <w:pStyle w:val="ListParagraph"/>
        <w:numPr>
          <w:ilvl w:val="0"/>
          <w:numId w:val="1"/>
        </w:numPr>
        <w:rPr>
          <w:ins w:id="3925" w:author="ThaoDH" w:date="2013-10-17T08:58:00Z"/>
          <w:bCs/>
        </w:rPr>
      </w:pPr>
      <w:r>
        <w:rPr>
          <w:bCs/>
        </w:rPr>
        <w:t>Sau khi sử dụng hết tổng dung lượng miễn phí, hệ thống bóp băng thông và thuê bao tiếp tục được sử dụng data miễn phí ở tốc độ thấp.</w:t>
      </w:r>
    </w:p>
    <w:p w:rsidR="004244C3" w:rsidRDefault="002636C0">
      <w:pPr>
        <w:ind w:left="360"/>
        <w:rPr>
          <w:ins w:id="3926" w:author="Comverse" w:date="2013-10-01T15:00:00Z"/>
          <w:bCs/>
        </w:rPr>
        <w:pPrChange w:id="3927" w:author="ThaoDH" w:date="2013-10-17T08:58:00Z">
          <w:pPr>
            <w:pStyle w:val="ListParagraph"/>
            <w:numPr>
              <w:numId w:val="1"/>
            </w:numPr>
            <w:ind w:hanging="360"/>
          </w:pPr>
        </w:pPrChange>
      </w:pPr>
      <w:ins w:id="3928" w:author="ThaoDH" w:date="2013-10-17T08:58:00Z">
        <w:r w:rsidRPr="002636C0">
          <w:rPr>
            <w:rFonts w:cs="Times New Roman"/>
            <w:sz w:val="26"/>
            <w:szCs w:val="26"/>
          </w:rPr>
          <w:t xml:space="preserve">Elcom/Comverse: </w:t>
        </w:r>
      </w:ins>
      <w:ins w:id="3929" w:author="Comverse" w:date="2013-10-01T15:00:00Z">
        <w:r w:rsidR="00857D3D" w:rsidRPr="002636C0">
          <w:rPr>
            <w:bCs/>
          </w:rPr>
          <w:t xml:space="preserve"> sau khi dung het data balance thi </w:t>
        </w:r>
      </w:ins>
      <w:ins w:id="3930" w:author="ThaoDH" w:date="2013-10-17T08:58:00Z">
        <w:r>
          <w:rPr>
            <w:bCs/>
          </w:rPr>
          <w:t xml:space="preserve">C1RT có thể </w:t>
        </w:r>
      </w:ins>
      <w:ins w:id="3931" w:author="Comverse" w:date="2013-10-01T15:00:00Z">
        <w:r w:rsidR="00857D3D" w:rsidRPr="002636C0">
          <w:rPr>
            <w:bCs/>
          </w:rPr>
          <w:t xml:space="preserve">trigger ra ngoai de </w:t>
        </w:r>
        <w:del w:id="3932" w:author="ThaoDH" w:date="2013-10-17T08:59:00Z">
          <w:r w:rsidR="00857D3D" w:rsidRPr="002636C0" w:rsidDel="002636C0">
            <w:rPr>
              <w:bCs/>
            </w:rPr>
            <w:delText>bop bang thong</w:delText>
          </w:r>
        </w:del>
      </w:ins>
      <w:ins w:id="3933" w:author="ThaoDH" w:date="2013-10-17T08:59:00Z">
        <w:r>
          <w:rPr>
            <w:bCs/>
          </w:rPr>
          <w:t>thông báo cho hệ thống ngoài của VNP thực hiện bóp băng thông</w:t>
        </w:r>
      </w:ins>
    </w:p>
    <w:p w:rsidR="004244C3" w:rsidRDefault="002E0409">
      <w:pPr>
        <w:pStyle w:val="ListParagraph"/>
        <w:rPr>
          <w:ins w:id="3934" w:author="ThaoDH" w:date="2013-10-03T17:07:00Z"/>
          <w:bCs/>
        </w:rPr>
        <w:pPrChange w:id="3935" w:author="ThaoDH" w:date="2013-10-17T08:59:00Z">
          <w:pPr>
            <w:pStyle w:val="ListParagraph"/>
            <w:numPr>
              <w:numId w:val="1"/>
            </w:numPr>
            <w:ind w:hanging="360"/>
          </w:pPr>
        </w:pPrChange>
      </w:pPr>
      <w:ins w:id="3936" w:author="ThaoDH" w:date="2013-10-17T17:24:00Z">
        <w:r>
          <w:rPr>
            <w:bCs/>
          </w:rPr>
          <w:t xml:space="preserve">Sau 12 tháng </w:t>
        </w:r>
      </w:ins>
      <w:ins w:id="3937" w:author="ThaoDH" w:date="2013-10-17T17:25:00Z">
        <w:r>
          <w:rPr>
            <w:bCs/>
          </w:rPr>
          <w:t>(hết hạn )</w:t>
        </w:r>
      </w:ins>
      <w:ins w:id="3938" w:author="ThaoDH" w:date="2013-10-17T17:24:00Z">
        <w:r>
          <w:rPr>
            <w:bCs/>
          </w:rPr>
          <w:t xml:space="preserve">hệ thống provisioning của VNP có thể điều chỉnh về </w:t>
        </w:r>
      </w:ins>
      <w:ins w:id="3939" w:author="ThaoDH" w:date="2013-10-17T17:25:00Z">
        <w:r>
          <w:rPr>
            <w:bCs/>
          </w:rPr>
          <w:t>gói cước MAX thường</w:t>
        </w:r>
      </w:ins>
    </w:p>
    <w:p w:rsidR="004244C3" w:rsidRDefault="004244C3">
      <w:pPr>
        <w:pStyle w:val="ListParagraph"/>
        <w:rPr>
          <w:del w:id="3940" w:author="ThaoDH" w:date="2013-10-04T15:35:00Z"/>
          <w:bCs/>
        </w:rPr>
        <w:pPrChange w:id="3941" w:author="ThaoDH" w:date="2013-10-17T08:59:00Z">
          <w:pPr>
            <w:pStyle w:val="ListParagraph"/>
            <w:numPr>
              <w:numId w:val="1"/>
            </w:numPr>
            <w:ind w:hanging="360"/>
          </w:pPr>
        </w:pPrChange>
      </w:pPr>
    </w:p>
    <w:p w:rsidR="00AB14E8" w:rsidRDefault="00AB14E8" w:rsidP="005C0964">
      <w:pPr>
        <w:pStyle w:val="ListParagraph"/>
        <w:numPr>
          <w:ilvl w:val="3"/>
          <w:numId w:val="1"/>
        </w:numPr>
        <w:ind w:left="720"/>
        <w:rPr>
          <w:b/>
          <w:bCs/>
        </w:rPr>
      </w:pPr>
      <w:r>
        <w:rPr>
          <w:b/>
          <w:bCs/>
        </w:rPr>
        <w:t>Provisioning</w:t>
      </w:r>
    </w:p>
    <w:p w:rsidR="00D012BC" w:rsidRDefault="00D012BC" w:rsidP="005C0964">
      <w:pPr>
        <w:pStyle w:val="ListParagraph"/>
        <w:numPr>
          <w:ilvl w:val="1"/>
          <w:numId w:val="59"/>
        </w:numPr>
        <w:rPr>
          <w:b/>
          <w:bCs/>
        </w:rPr>
      </w:pPr>
      <w:r>
        <w:rPr>
          <w:b/>
          <w:bCs/>
        </w:rPr>
        <w:t>Đăng ký</w:t>
      </w:r>
    </w:p>
    <w:p w:rsidR="004244C3" w:rsidRDefault="00D012BC">
      <w:pPr>
        <w:rPr>
          <w:bCs/>
        </w:rPr>
        <w:pPrChange w:id="3942" w:author="ThaoDH" w:date="2013-10-17T09:00:00Z">
          <w:pPr>
            <w:pStyle w:val="ListParagraph"/>
            <w:numPr>
              <w:numId w:val="1"/>
            </w:numPr>
            <w:ind w:hanging="360"/>
          </w:pPr>
        </w:pPrChange>
      </w:pPr>
      <w:r w:rsidRPr="002636C0">
        <w:rPr>
          <w:bCs/>
        </w:rPr>
        <w:t xml:space="preserve">Hiệu lực </w:t>
      </w:r>
      <w:r w:rsidR="00CE4FF3" w:rsidRPr="002636C0">
        <w:rPr>
          <w:bCs/>
        </w:rPr>
        <w:t>gói: T</w:t>
      </w:r>
      <w:r w:rsidRPr="002636C0">
        <w:rPr>
          <w:bCs/>
        </w:rPr>
        <w:t>rong tháng</w:t>
      </w:r>
      <w:r w:rsidR="00CE4FF3" w:rsidRPr="002636C0">
        <w:rPr>
          <w:bCs/>
        </w:rPr>
        <w:t xml:space="preserve"> đăng ký</w:t>
      </w:r>
    </w:p>
    <w:p w:rsidR="00CE4FF3" w:rsidRDefault="00764642" w:rsidP="00F17008">
      <w:pPr>
        <w:pStyle w:val="ListParagraph"/>
        <w:rPr>
          <w:ins w:id="3943" w:author="ThaoDH" w:date="2013-10-17T09:00:00Z"/>
          <w:bCs/>
        </w:rPr>
      </w:pPr>
      <w:r w:rsidRPr="00C9547A">
        <w:rPr>
          <w:bCs/>
        </w:rPr>
        <w:t>Không tính cướ</w:t>
      </w:r>
      <w:r w:rsidR="00FB17E6">
        <w:rPr>
          <w:bCs/>
        </w:rPr>
        <w:t>c gói đối với Gói cước khởi tạo thuê bao, miễn phí dung lượng trước thời điểm đăng ký gói MB_EZMAX1/MB_EZMAX2</w:t>
      </w:r>
      <w:ins w:id="3944" w:author="Comverse" w:date="2013-10-01T15:02:00Z">
        <w:r w:rsidR="00FB17E6">
          <w:rPr>
            <w:bCs/>
          </w:rPr>
          <w:t xml:space="preserve">. </w:t>
        </w:r>
      </w:ins>
    </w:p>
    <w:p w:rsidR="002636C0" w:rsidRPr="00D012BC" w:rsidRDefault="002636C0" w:rsidP="00F17008">
      <w:pPr>
        <w:pStyle w:val="ListParagraph"/>
        <w:rPr>
          <w:bCs/>
        </w:rPr>
      </w:pPr>
      <w:ins w:id="3945" w:author="ThaoDH" w:date="2013-10-17T09:00:00Z">
        <w:r w:rsidRPr="002636C0">
          <w:rPr>
            <w:rFonts w:cs="Times New Roman"/>
            <w:sz w:val="26"/>
            <w:szCs w:val="26"/>
          </w:rPr>
          <w:t>Elcom/Comverse:</w:t>
        </w:r>
        <w:r>
          <w:rPr>
            <w:rFonts w:cs="Times New Roman"/>
            <w:sz w:val="26"/>
            <w:szCs w:val="26"/>
          </w:rPr>
          <w:t xml:space="preserve"> Đề xuất cho đăng kí ngay là gói MB_EZMAX1/</w:t>
        </w:r>
      </w:ins>
      <w:ins w:id="3946" w:author="ThaoDH" w:date="2013-10-17T09:01:00Z">
        <w:r w:rsidRPr="002636C0">
          <w:rPr>
            <w:bCs/>
          </w:rPr>
          <w:t xml:space="preserve"> </w:t>
        </w:r>
        <w:r>
          <w:rPr>
            <w:bCs/>
          </w:rPr>
          <w:t>MB_EZMAX2</w:t>
        </w:r>
        <w:r w:rsidR="002E70D7">
          <w:rPr>
            <w:bCs/>
          </w:rPr>
          <w:t xml:space="preserve"> do C1RT sẽ coi </w:t>
        </w:r>
      </w:ins>
      <w:ins w:id="3947" w:author="ThaoDH" w:date="2013-10-17T09:02:00Z">
        <w:r w:rsidR="002E70D7">
          <w:rPr>
            <w:bCs/>
          </w:rPr>
          <w:t xml:space="preserve">thuê bao đăng kí </w:t>
        </w:r>
      </w:ins>
      <w:ins w:id="3948" w:author="ThaoDH" w:date="2013-10-17T09:01:00Z">
        <w:r w:rsidR="002E70D7">
          <w:rPr>
            <w:bCs/>
          </w:rPr>
          <w:t xml:space="preserve">2 gói </w:t>
        </w:r>
      </w:ins>
      <w:ins w:id="3949" w:author="ThaoDH" w:date="2013-10-17T09:02:00Z">
        <w:r w:rsidR="002E70D7">
          <w:rPr>
            <w:bCs/>
          </w:rPr>
          <w:t>độc lập</w:t>
        </w:r>
      </w:ins>
      <w:ins w:id="3950" w:author="ThaoDH" w:date="2013-10-17T09:14:00Z">
        <w:r w:rsidR="00794213">
          <w:rPr>
            <w:bCs/>
          </w:rPr>
          <w:t xml:space="preserve"> và tính cước hai lần</w:t>
        </w:r>
      </w:ins>
    </w:p>
    <w:p w:rsidR="00D012BC" w:rsidRDefault="00D012BC" w:rsidP="005C0964">
      <w:pPr>
        <w:pStyle w:val="ListParagraph"/>
        <w:numPr>
          <w:ilvl w:val="1"/>
          <w:numId w:val="59"/>
        </w:numPr>
        <w:rPr>
          <w:b/>
          <w:bCs/>
        </w:rPr>
      </w:pPr>
      <w:r>
        <w:rPr>
          <w:b/>
          <w:bCs/>
        </w:rPr>
        <w:t>Chuyển đổi/ Hủy bỏ</w:t>
      </w:r>
    </w:p>
    <w:p w:rsidR="004244C3" w:rsidRDefault="00764642">
      <w:pPr>
        <w:rPr>
          <w:ins w:id="3951" w:author="ThaoDH" w:date="2013-10-17T09:02:00Z"/>
          <w:bCs/>
        </w:rPr>
        <w:pPrChange w:id="3952" w:author="ThaoDH" w:date="2013-10-17T09:02:00Z">
          <w:pPr>
            <w:pStyle w:val="ListParagraph"/>
            <w:numPr>
              <w:numId w:val="1"/>
            </w:numPr>
            <w:ind w:hanging="360"/>
          </w:pPr>
        </w:pPrChange>
      </w:pPr>
      <w:r w:rsidRPr="00735EB8">
        <w:rPr>
          <w:bCs/>
        </w:rPr>
        <w:t>Thuê bao được nâng cấp 1 lần trong tháng từ  EZMAX1</w:t>
      </w:r>
      <w:r w:rsidRPr="00764642">
        <w:sym w:font="Wingdings" w:char="F0E0"/>
      </w:r>
      <w:r w:rsidRPr="00735EB8">
        <w:rPr>
          <w:bCs/>
        </w:rPr>
        <w:t xml:space="preserve">EZMAX2 .  Hiệu lực </w:t>
      </w:r>
      <w:ins w:id="3953" w:author="ThaoDH" w:date="2013-10-04T15:31:00Z">
        <w:r w:rsidR="00CE01E7" w:rsidRPr="00735EB8">
          <w:rPr>
            <w:bCs/>
          </w:rPr>
          <w:t xml:space="preserve">từ </w:t>
        </w:r>
      </w:ins>
      <w:r w:rsidRPr="00735EB8">
        <w:rPr>
          <w:bCs/>
        </w:rPr>
        <w:t>tháng sau.</w:t>
      </w:r>
    </w:p>
    <w:p w:rsidR="004244C3" w:rsidRDefault="00811579">
      <w:pPr>
        <w:ind w:left="360"/>
        <w:rPr>
          <w:bCs/>
        </w:rPr>
        <w:pPrChange w:id="3954" w:author="ThaoDH" w:date="2013-10-17T09:02:00Z">
          <w:pPr>
            <w:pStyle w:val="ListParagraph"/>
            <w:numPr>
              <w:numId w:val="1"/>
            </w:numPr>
            <w:ind w:hanging="360"/>
          </w:pPr>
        </w:pPrChange>
      </w:pPr>
      <w:ins w:id="3955" w:author="ThaoDH" w:date="2013-10-17T09:02:00Z">
        <w:r w:rsidRPr="00811579">
          <w:rPr>
            <w:rFonts w:cs="Times New Roman"/>
            <w:sz w:val="26"/>
            <w:szCs w:val="26"/>
            <w:rPrChange w:id="3956" w:author="ThaoDH" w:date="2013-10-17T09:02:00Z">
              <w:rPr/>
            </w:rPrChange>
          </w:rPr>
          <w:t>Elcom/Comverse:</w:t>
        </w:r>
      </w:ins>
      <w:ins w:id="3957" w:author="ThaoDH" w:date="2013-10-17T09:03:00Z">
        <w:r w:rsidR="00735EB8">
          <w:rPr>
            <w:rFonts w:cs="Times New Roman"/>
            <w:sz w:val="26"/>
            <w:szCs w:val="26"/>
          </w:rPr>
          <w:t xml:space="preserve"> Hệ thống provisioning của VNP thực hiện trigger vào C1RT đầu tháng sau</w:t>
        </w:r>
      </w:ins>
    </w:p>
    <w:p w:rsidR="004244C3" w:rsidRDefault="00764642">
      <w:pPr>
        <w:ind w:left="360"/>
        <w:rPr>
          <w:bCs/>
        </w:rPr>
        <w:pPrChange w:id="3958" w:author="ThaoDH" w:date="2013-10-17T09:03:00Z">
          <w:pPr>
            <w:pStyle w:val="ListParagraph"/>
            <w:numPr>
              <w:numId w:val="1"/>
            </w:numPr>
            <w:ind w:hanging="360"/>
          </w:pPr>
        </w:pPrChange>
      </w:pPr>
      <w:r w:rsidRPr="00735EB8">
        <w:rPr>
          <w:bCs/>
        </w:rPr>
        <w:t>Hủy gói: Hiệu lực tháng kế tiếp</w:t>
      </w:r>
      <w:ins w:id="3959" w:author="Comverse" w:date="2013-10-01T15:03:00Z">
        <w:r w:rsidR="00C945AE" w:rsidRPr="00735EB8">
          <w:rPr>
            <w:bCs/>
          </w:rPr>
          <w:t xml:space="preserve"> </w:t>
        </w:r>
      </w:ins>
    </w:p>
    <w:p w:rsidR="00D012BC" w:rsidRDefault="000C1663" w:rsidP="00A753DB">
      <w:ins w:id="3960" w:author="ThaoDH" w:date="2013-10-17T09:11:00Z">
        <w:r w:rsidRPr="00735EB8">
          <w:rPr>
            <w:rFonts w:cs="Times New Roman"/>
            <w:sz w:val="26"/>
            <w:szCs w:val="26"/>
          </w:rPr>
          <w:t>Elcom/Comverse:</w:t>
        </w:r>
        <w:r w:rsidR="00CF2FD0">
          <w:rPr>
            <w:rFonts w:cs="Times New Roman"/>
            <w:sz w:val="26"/>
            <w:szCs w:val="26"/>
          </w:rPr>
          <w:t xml:space="preserve"> Hệ thống provisioning </w:t>
        </w:r>
      </w:ins>
      <w:ins w:id="3961" w:author="ThaoDH" w:date="2013-10-17T09:12:00Z">
        <w:r w:rsidR="00CF2FD0">
          <w:rPr>
            <w:rFonts w:cs="Times New Roman"/>
            <w:sz w:val="26"/>
            <w:szCs w:val="26"/>
          </w:rPr>
          <w:t xml:space="preserve">của VNP thực hiện trigger </w:t>
        </w:r>
      </w:ins>
      <w:ins w:id="3962" w:author="ThaoDH" w:date="2013-10-17T09:11:00Z">
        <w:r w:rsidR="00CF2FD0">
          <w:rPr>
            <w:rFonts w:cs="Times New Roman"/>
            <w:sz w:val="26"/>
            <w:szCs w:val="26"/>
          </w:rPr>
          <w:t xml:space="preserve">hủy gói </w:t>
        </w:r>
      </w:ins>
      <w:ins w:id="3963" w:author="ThaoDH" w:date="2013-10-17T09:12:00Z">
        <w:r w:rsidR="00CF2FD0">
          <w:rPr>
            <w:rFonts w:cs="Times New Roman"/>
            <w:sz w:val="26"/>
            <w:szCs w:val="26"/>
          </w:rPr>
          <w:t>vào đầu</w:t>
        </w:r>
      </w:ins>
      <w:ins w:id="3964" w:author="ThaoDH" w:date="2013-10-17T09:11:00Z">
        <w:r w:rsidR="00CF2FD0">
          <w:rPr>
            <w:rFonts w:cs="Times New Roman"/>
            <w:sz w:val="26"/>
            <w:szCs w:val="26"/>
          </w:rPr>
          <w:t xml:space="preserve"> tháng </w:t>
        </w:r>
      </w:ins>
      <w:ins w:id="3965" w:author="ThaoDH" w:date="2013-10-17T09:12:00Z">
        <w:r w:rsidR="00CF2FD0">
          <w:rPr>
            <w:rFonts w:cs="Times New Roman"/>
            <w:sz w:val="26"/>
            <w:szCs w:val="26"/>
          </w:rPr>
          <w:t>sau</w:t>
        </w:r>
      </w:ins>
    </w:p>
    <w:p w:rsidR="00AB14E8" w:rsidRDefault="00AB14E8" w:rsidP="005C0964">
      <w:pPr>
        <w:pStyle w:val="ListParagraph"/>
        <w:numPr>
          <w:ilvl w:val="3"/>
          <w:numId w:val="1"/>
        </w:numPr>
        <w:ind w:left="720"/>
        <w:rPr>
          <w:b/>
          <w:bCs/>
        </w:rPr>
      </w:pPr>
      <w:r>
        <w:rPr>
          <w:b/>
          <w:bCs/>
        </w:rPr>
        <w:t>Tương tác giữa các gói</w:t>
      </w:r>
    </w:p>
    <w:p w:rsidR="00764642" w:rsidRPr="00764642" w:rsidRDefault="00764642" w:rsidP="00764642">
      <w:pPr>
        <w:pStyle w:val="ListParagraph"/>
        <w:rPr>
          <w:bCs/>
        </w:rPr>
      </w:pPr>
      <w:r w:rsidRPr="00764642">
        <w:rPr>
          <w:bCs/>
        </w:rPr>
        <w:t>Không sử dụng đồng thời gói EZMAX1/EZMAX2 với các gói khác</w:t>
      </w:r>
    </w:p>
    <w:p w:rsidR="008612C0" w:rsidRDefault="008612C0" w:rsidP="008612C0">
      <w:pPr>
        <w:pStyle w:val="ListParagraph"/>
        <w:rPr>
          <w:b/>
          <w:bCs/>
        </w:rPr>
      </w:pPr>
    </w:p>
    <w:p w:rsidR="008612C0" w:rsidRDefault="008612C0" w:rsidP="005C0964">
      <w:pPr>
        <w:pStyle w:val="NormalWeb"/>
        <w:numPr>
          <w:ilvl w:val="0"/>
          <w:numId w:val="9"/>
        </w:numPr>
        <w:ind w:hanging="720"/>
        <w:jc w:val="both"/>
        <w:outlineLvl w:val="1"/>
        <w:rPr>
          <w:b/>
          <w:bCs/>
        </w:rPr>
      </w:pPr>
      <w:bookmarkStart w:id="3966" w:name="_Toc369791826"/>
      <w:r w:rsidRPr="008612C0">
        <w:rPr>
          <w:b/>
          <w:bCs/>
        </w:rPr>
        <w:t>Goi EzMAX 3GB cho VP Ban</w:t>
      </w:r>
      <w:r w:rsidR="000B39BA">
        <w:rPr>
          <w:b/>
          <w:bCs/>
        </w:rPr>
        <w:t>k</w:t>
      </w:r>
      <w:bookmarkEnd w:id="3966"/>
    </w:p>
    <w:p w:rsidR="00A753DB" w:rsidRPr="00A753DB" w:rsidRDefault="00A753DB" w:rsidP="00A753DB">
      <w:pPr>
        <w:rPr>
          <w:b/>
        </w:rPr>
      </w:pPr>
      <w:r w:rsidRPr="00A753DB">
        <w:rPr>
          <w:b/>
        </w:rPr>
        <w:t>1. Nội dung</w:t>
      </w:r>
    </w:p>
    <w:p w:rsidR="00A753DB" w:rsidRDefault="00A753DB" w:rsidP="00A753DB">
      <w:r>
        <w:t>Là gói cước EzCom cung cấp cho ngân hàng VP Bank thuộc Hồ Chí Minh</w:t>
      </w:r>
    </w:p>
    <w:p w:rsidR="00A753DB" w:rsidRPr="00A753DB" w:rsidRDefault="00A753DB" w:rsidP="00A753DB">
      <w:pPr>
        <w:rPr>
          <w:b/>
        </w:rPr>
      </w:pPr>
      <w:r w:rsidRPr="00A753DB">
        <w:rPr>
          <w:b/>
        </w:rPr>
        <w:t>2. Bảng cước /Khuyến mại</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3967" w:author="ThaoDH" w:date="2013-10-04T10:01:00Z">
          <w:tblPr>
            <w:tblW w:w="0" w:type="auto"/>
            <w:tblInd w:w="720" w:type="dxa"/>
            <w:tblLook w:val="04A0" w:firstRow="1" w:lastRow="0" w:firstColumn="1" w:lastColumn="0" w:noHBand="0" w:noVBand="1"/>
          </w:tblPr>
        </w:tblPrChange>
      </w:tblPr>
      <w:tblGrid>
        <w:gridCol w:w="2123"/>
        <w:gridCol w:w="2232"/>
        <w:gridCol w:w="2339"/>
        <w:gridCol w:w="2162"/>
        <w:tblGridChange w:id="3968">
          <w:tblGrid>
            <w:gridCol w:w="2123"/>
            <w:gridCol w:w="2232"/>
            <w:gridCol w:w="2339"/>
            <w:gridCol w:w="2162"/>
          </w:tblGrid>
        </w:tblGridChange>
      </w:tblGrid>
      <w:tr w:rsidR="00A753DB" w:rsidTr="00E549A4">
        <w:tc>
          <w:tcPr>
            <w:tcW w:w="2123" w:type="dxa"/>
            <w:shd w:val="clear" w:color="auto" w:fill="D9D9D9" w:themeFill="background1" w:themeFillShade="D9"/>
            <w:tcPrChange w:id="3969" w:author="ThaoDH" w:date="2013-10-04T10:01:00Z">
              <w:tcPr>
                <w:tcW w:w="2123" w:type="dxa"/>
                <w:shd w:val="clear" w:color="auto" w:fill="D9D9D9" w:themeFill="background1" w:themeFillShade="D9"/>
              </w:tcPr>
            </w:tcPrChange>
          </w:tcPr>
          <w:p w:rsidR="00A753DB" w:rsidRDefault="00A753DB" w:rsidP="00A753DB">
            <w:pPr>
              <w:spacing w:before="120" w:after="120"/>
            </w:pPr>
            <w:r>
              <w:t>Gói cước</w:t>
            </w:r>
          </w:p>
        </w:tc>
        <w:tc>
          <w:tcPr>
            <w:tcW w:w="2232" w:type="dxa"/>
            <w:shd w:val="clear" w:color="auto" w:fill="D9D9D9" w:themeFill="background1" w:themeFillShade="D9"/>
            <w:tcPrChange w:id="3970" w:author="ThaoDH" w:date="2013-10-04T10:01:00Z">
              <w:tcPr>
                <w:tcW w:w="2232" w:type="dxa"/>
                <w:shd w:val="clear" w:color="auto" w:fill="D9D9D9" w:themeFill="background1" w:themeFillShade="D9"/>
              </w:tcPr>
            </w:tcPrChange>
          </w:tcPr>
          <w:p w:rsidR="00A753DB" w:rsidRDefault="00A753DB" w:rsidP="00A753DB">
            <w:pPr>
              <w:spacing w:before="120" w:after="120"/>
            </w:pPr>
            <w:r>
              <w:t>Dung lượng</w:t>
            </w:r>
          </w:p>
        </w:tc>
        <w:tc>
          <w:tcPr>
            <w:tcW w:w="2339" w:type="dxa"/>
            <w:shd w:val="clear" w:color="auto" w:fill="D9D9D9" w:themeFill="background1" w:themeFillShade="D9"/>
            <w:tcPrChange w:id="3971" w:author="ThaoDH" w:date="2013-10-04T10:01:00Z">
              <w:tcPr>
                <w:tcW w:w="2339" w:type="dxa"/>
                <w:shd w:val="clear" w:color="auto" w:fill="D9D9D9" w:themeFill="background1" w:themeFillShade="D9"/>
              </w:tcPr>
            </w:tcPrChange>
          </w:tcPr>
          <w:p w:rsidR="00A753DB" w:rsidRDefault="00A753DB" w:rsidP="00A753DB">
            <w:pPr>
              <w:spacing w:before="120" w:after="120"/>
            </w:pPr>
            <w:r>
              <w:t>Tiền gói</w:t>
            </w:r>
            <w:r w:rsidR="003D36A0">
              <w:t xml:space="preserve"> (đã có VAT)</w:t>
            </w:r>
          </w:p>
        </w:tc>
        <w:tc>
          <w:tcPr>
            <w:tcW w:w="2162" w:type="dxa"/>
            <w:shd w:val="clear" w:color="auto" w:fill="D9D9D9" w:themeFill="background1" w:themeFillShade="D9"/>
            <w:tcPrChange w:id="3972" w:author="ThaoDH" w:date="2013-10-04T10:01:00Z">
              <w:tcPr>
                <w:tcW w:w="2162" w:type="dxa"/>
                <w:shd w:val="clear" w:color="auto" w:fill="D9D9D9" w:themeFill="background1" w:themeFillShade="D9"/>
              </w:tcPr>
            </w:tcPrChange>
          </w:tcPr>
          <w:p w:rsidR="00A753DB" w:rsidRDefault="00A753DB" w:rsidP="00A753DB">
            <w:pPr>
              <w:spacing w:before="120" w:after="120"/>
            </w:pPr>
            <w:r>
              <w:t>Tính chất</w:t>
            </w:r>
          </w:p>
        </w:tc>
      </w:tr>
      <w:tr w:rsidR="00A753DB" w:rsidTr="00E549A4">
        <w:tc>
          <w:tcPr>
            <w:tcW w:w="2123" w:type="dxa"/>
            <w:tcPrChange w:id="3973" w:author="ThaoDH" w:date="2013-10-04T10:01:00Z">
              <w:tcPr>
                <w:tcW w:w="2123" w:type="dxa"/>
              </w:tcPr>
            </w:tcPrChange>
          </w:tcPr>
          <w:p w:rsidR="00A753DB" w:rsidRPr="00A753DB" w:rsidRDefault="00A753DB" w:rsidP="00A753DB">
            <w:pPr>
              <w:rPr>
                <w:rFonts w:ascii="Calibri" w:hAnsi="Calibri" w:cs="Calibri"/>
                <w:color w:val="000000"/>
              </w:rPr>
            </w:pPr>
            <w:r>
              <w:rPr>
                <w:rFonts w:ascii="Calibri" w:hAnsi="Calibri" w:cs="Calibri"/>
                <w:color w:val="000000"/>
              </w:rPr>
              <w:t xml:space="preserve">MB_MAX3GB     </w:t>
            </w:r>
          </w:p>
        </w:tc>
        <w:tc>
          <w:tcPr>
            <w:tcW w:w="2232" w:type="dxa"/>
            <w:tcPrChange w:id="3974" w:author="ThaoDH" w:date="2013-10-04T10:01:00Z">
              <w:tcPr>
                <w:tcW w:w="2232" w:type="dxa"/>
              </w:tcPr>
            </w:tcPrChange>
          </w:tcPr>
          <w:p w:rsidR="00A753DB" w:rsidRDefault="00A753DB" w:rsidP="00A753DB">
            <w:pPr>
              <w:spacing w:before="120" w:after="120"/>
            </w:pPr>
            <w:r>
              <w:t>3 GB</w:t>
            </w:r>
          </w:p>
        </w:tc>
        <w:tc>
          <w:tcPr>
            <w:tcW w:w="2339" w:type="dxa"/>
            <w:tcPrChange w:id="3975" w:author="ThaoDH" w:date="2013-10-04T10:01:00Z">
              <w:tcPr>
                <w:tcW w:w="2339" w:type="dxa"/>
              </w:tcPr>
            </w:tcPrChange>
          </w:tcPr>
          <w:p w:rsidR="00A753DB" w:rsidRDefault="00A753DB" w:rsidP="00A753DB">
            <w:pPr>
              <w:spacing w:before="120" w:after="120"/>
            </w:pPr>
            <w:r>
              <w:t>90.000</w:t>
            </w:r>
          </w:p>
        </w:tc>
        <w:tc>
          <w:tcPr>
            <w:tcW w:w="2162" w:type="dxa"/>
            <w:tcPrChange w:id="3976" w:author="ThaoDH" w:date="2013-10-04T10:01:00Z">
              <w:tcPr>
                <w:tcW w:w="2162" w:type="dxa"/>
              </w:tcPr>
            </w:tcPrChange>
          </w:tcPr>
          <w:p w:rsidR="00A753DB" w:rsidRDefault="00A753DB" w:rsidP="00A753DB">
            <w:pPr>
              <w:spacing w:before="120" w:after="120"/>
            </w:pPr>
            <w:r>
              <w:t>Không giới hạn dung lượng miễn phí</w:t>
            </w:r>
          </w:p>
        </w:tc>
      </w:tr>
    </w:tbl>
    <w:p w:rsidR="00A753DB" w:rsidRDefault="00794213" w:rsidP="00A753DB">
      <w:pPr>
        <w:spacing w:before="120" w:after="120" w:line="240" w:lineRule="auto"/>
        <w:ind w:left="720"/>
      </w:pPr>
      <w:ins w:id="3977" w:author="ThaoDH" w:date="2013-10-17T09:13:00Z">
        <w:r w:rsidRPr="00735EB8">
          <w:rPr>
            <w:rFonts w:cs="Times New Roman"/>
            <w:sz w:val="26"/>
            <w:szCs w:val="26"/>
          </w:rPr>
          <w:t>Elcom/Comverse:</w:t>
        </w:r>
        <w:r>
          <w:rPr>
            <w:rFonts w:cs="Times New Roman"/>
            <w:sz w:val="26"/>
            <w:szCs w:val="26"/>
          </w:rPr>
          <w:t xml:space="preserve"> Bảng cước OK</w:t>
        </w:r>
      </w:ins>
    </w:p>
    <w:p w:rsidR="00A753DB" w:rsidRDefault="00A753DB" w:rsidP="005C0964">
      <w:pPr>
        <w:numPr>
          <w:ilvl w:val="0"/>
          <w:numId w:val="60"/>
        </w:numPr>
        <w:spacing w:before="120" w:after="120" w:line="240" w:lineRule="auto"/>
        <w:rPr>
          <w:ins w:id="3978" w:author="ThaoDH" w:date="2013-10-17T09:13:00Z"/>
        </w:rPr>
      </w:pPr>
      <w:r>
        <w:t>Gói cước tháng, tiền gói 90000/tháng. Đăng ký trước ngày 15 thu 100% tiền gói, sau ngày 15 thu 50% tiền gói;</w:t>
      </w:r>
    </w:p>
    <w:p w:rsidR="00794213" w:rsidRDefault="00794213" w:rsidP="00794213">
      <w:pPr>
        <w:pStyle w:val="ListParagraph"/>
        <w:rPr>
          <w:ins w:id="3979" w:author="ThaoDH" w:date="2013-10-17T09:14:00Z"/>
          <w:bCs/>
        </w:rPr>
      </w:pPr>
      <w:ins w:id="3980" w:author="ThaoDH" w:date="2013-10-17T09:13:00Z">
        <w:r w:rsidRPr="00735EB8">
          <w:rPr>
            <w:rFonts w:cs="Times New Roman"/>
            <w:sz w:val="26"/>
            <w:szCs w:val="26"/>
          </w:rPr>
          <w:t>Elcom/Comverse:</w:t>
        </w:r>
        <w:r>
          <w:rPr>
            <w:rFonts w:cs="Times New Roman"/>
            <w:sz w:val="26"/>
            <w:szCs w:val="26"/>
          </w:rPr>
          <w:t xml:space="preserve"> </w:t>
        </w:r>
      </w:ins>
      <w:ins w:id="3981" w:author="ThaoDH" w:date="2013-10-17T09:14:00Z">
        <w:r w:rsidRPr="00537EC7">
          <w:rPr>
            <w:rFonts w:cs="Times New Roman"/>
            <w:sz w:val="26"/>
            <w:szCs w:val="26"/>
          </w:rPr>
          <w:t>Elcom/Comverse:</w:t>
        </w:r>
        <w:r>
          <w:rPr>
            <w:rFonts w:cs="Times New Roman"/>
            <w:sz w:val="26"/>
            <w:szCs w:val="26"/>
          </w:rPr>
          <w:t xml:space="preserve"> C1RT tính 100% cả tháng, hệ thống provisioing nếu đăng kí sau ngày 15 cần điều chỉnh cộng thêm một một khoản tiền bằng 50% giá gói</w:t>
        </w:r>
      </w:ins>
    </w:p>
    <w:p w:rsidR="004244C3" w:rsidRDefault="004244C3">
      <w:pPr>
        <w:spacing w:before="120" w:after="120" w:line="240" w:lineRule="auto"/>
        <w:rPr>
          <w:del w:id="3982" w:author="ThaoDH" w:date="2013-10-17T09:14:00Z"/>
        </w:rPr>
        <w:pPrChange w:id="3983" w:author="ThaoDH" w:date="2013-10-17T09:13:00Z">
          <w:pPr>
            <w:numPr>
              <w:numId w:val="60"/>
            </w:numPr>
            <w:spacing w:before="120" w:after="120" w:line="240" w:lineRule="auto"/>
            <w:ind w:left="720" w:hanging="360"/>
          </w:pPr>
        </w:pPrChange>
      </w:pPr>
    </w:p>
    <w:p w:rsidR="00A753DB" w:rsidRDefault="00A753DB" w:rsidP="005C0964">
      <w:pPr>
        <w:numPr>
          <w:ilvl w:val="0"/>
          <w:numId w:val="60"/>
        </w:numPr>
        <w:spacing w:before="120" w:after="120" w:line="240" w:lineRule="auto"/>
      </w:pPr>
      <w:r>
        <w:t>Miễn phí 3G cước data ở tốc độ cao, bóp băng thông khi dung lượng sử dụng quá 3G;</w:t>
      </w:r>
    </w:p>
    <w:p w:rsidR="00483272" w:rsidRDefault="00A753DB" w:rsidP="00483272">
      <w:pPr>
        <w:numPr>
          <w:ilvl w:val="0"/>
          <w:numId w:val="60"/>
        </w:numPr>
        <w:spacing w:before="120" w:after="120" w:line="240" w:lineRule="auto"/>
        <w:rPr>
          <w:ins w:id="3984" w:author="ThaoDH" w:date="2013-10-17T09:15:00Z"/>
        </w:rPr>
      </w:pPr>
      <w:r>
        <w:lastRenderedPageBreak/>
        <w:t>Chặ</w:t>
      </w:r>
      <w:r w:rsidR="00DB7AAF">
        <w:t>n SMS</w:t>
      </w:r>
    </w:p>
    <w:p w:rsidR="004244C3" w:rsidRDefault="00483272">
      <w:pPr>
        <w:spacing w:before="120" w:after="120" w:line="240" w:lineRule="auto"/>
        <w:ind w:left="360"/>
        <w:rPr>
          <w:ins w:id="3985" w:author="Comverse" w:date="2013-10-01T15:09:00Z"/>
        </w:rPr>
        <w:pPrChange w:id="3986" w:author="ThaoDH" w:date="2013-10-17T09:15:00Z">
          <w:pPr>
            <w:numPr>
              <w:numId w:val="60"/>
            </w:numPr>
            <w:spacing w:before="120" w:after="120" w:line="240" w:lineRule="auto"/>
            <w:ind w:left="720" w:hanging="360"/>
          </w:pPr>
        </w:pPrChange>
      </w:pPr>
      <w:ins w:id="3987" w:author="ThaoDH" w:date="2013-10-17T09:15:00Z">
        <w:r w:rsidRPr="002636C0">
          <w:rPr>
            <w:rFonts w:cs="Times New Roman"/>
            <w:sz w:val="26"/>
            <w:szCs w:val="26"/>
          </w:rPr>
          <w:t xml:space="preserve">Elcom/Comverse: </w:t>
        </w:r>
        <w:r w:rsidRPr="002636C0">
          <w:rPr>
            <w:bCs/>
          </w:rPr>
          <w:t xml:space="preserve"> sau khi dung het data balance thi </w:t>
        </w:r>
        <w:r>
          <w:rPr>
            <w:bCs/>
          </w:rPr>
          <w:t xml:space="preserve">C1RT có thể </w:t>
        </w:r>
        <w:r w:rsidRPr="002636C0">
          <w:rPr>
            <w:bCs/>
          </w:rPr>
          <w:t xml:space="preserve">trigger ra ngoai de </w:t>
        </w:r>
        <w:r>
          <w:rPr>
            <w:bCs/>
          </w:rPr>
          <w:t>thông báo cho hệ thống ngoài của VNP thực hiện bóp băng thông</w:t>
        </w:r>
      </w:ins>
    </w:p>
    <w:p w:rsidR="00A753DB" w:rsidRPr="00DB7AAF" w:rsidRDefault="00A753DB" w:rsidP="00DB7AAF">
      <w:pPr>
        <w:rPr>
          <w:b/>
        </w:rPr>
      </w:pPr>
      <w:r w:rsidRPr="00DB7AAF">
        <w:rPr>
          <w:b/>
        </w:rPr>
        <w:t>3. Provisioning</w:t>
      </w:r>
    </w:p>
    <w:p w:rsidR="00A753DB" w:rsidRPr="00DB7AAF" w:rsidRDefault="00A753DB" w:rsidP="00DB7AAF">
      <w:pPr>
        <w:rPr>
          <w:b/>
        </w:rPr>
      </w:pPr>
      <w:r w:rsidRPr="00DB7AAF">
        <w:rPr>
          <w:b/>
        </w:rPr>
        <w:t>3.1. Đăng ký</w:t>
      </w:r>
    </w:p>
    <w:p w:rsidR="00A753DB" w:rsidRDefault="00A753DB" w:rsidP="00DB7AAF">
      <w:r>
        <w:t xml:space="preserve">- </w:t>
      </w:r>
      <w:r w:rsidRPr="00A753DB">
        <w:t>Hiệu lực trong tháng</w:t>
      </w:r>
      <w:r w:rsidR="00FD4425">
        <w:t>.</w:t>
      </w:r>
    </w:p>
    <w:p w:rsidR="00FD4425" w:rsidRDefault="00FD4425" w:rsidP="00DB7AAF">
      <w:r>
        <w:t>- Thời hạn gói: Không xác định</w:t>
      </w:r>
    </w:p>
    <w:p w:rsidR="001973F1" w:rsidRDefault="00FD4425" w:rsidP="00DB7AAF">
      <w:pPr>
        <w:rPr>
          <w:ins w:id="3988" w:author="ThaoDH" w:date="2013-10-17T09:16:00Z"/>
        </w:rPr>
      </w:pPr>
      <w:r>
        <w:t xml:space="preserve">- Gia hạn: </w:t>
      </w:r>
      <w:del w:id="3989" w:author="ThaoDH" w:date="2013-10-04T15:35:00Z">
        <w:r w:rsidDel="00265B37">
          <w:delText>Không gia hạn</w:delText>
        </w:r>
      </w:del>
      <w:ins w:id="3990" w:author="Comverse" w:date="2013-10-01T15:10:00Z">
        <w:del w:id="3991" w:author="ThaoDH" w:date="2013-10-04T15:35:00Z">
          <w:r w:rsidR="008C19AB" w:rsidDel="00265B37">
            <w:delText xml:space="preserve"> nghia la </w:delText>
          </w:r>
        </w:del>
        <w:r w:rsidR="008C19AB">
          <w:t>hang thang tu dong thu phi 90.000vnd va duoc huong 3GB mien ph</w:t>
        </w:r>
      </w:ins>
      <w:ins w:id="3992" w:author="Comverse" w:date="2013-10-01T15:11:00Z">
        <w:r w:rsidR="00E0714E">
          <w:t>i</w:t>
        </w:r>
        <w:r w:rsidR="00C75078">
          <w:t>. Sau khi het 3GB thi trigger notif de bop bang thong</w:t>
        </w:r>
      </w:ins>
      <w:ins w:id="3993" w:author="ThaoDH" w:date="2013-10-02T18:19:00Z">
        <w:r w:rsidR="00E473E0">
          <w:t>.</w:t>
        </w:r>
      </w:ins>
    </w:p>
    <w:p w:rsidR="00FD4425" w:rsidRDefault="001973F1" w:rsidP="00DB7AAF">
      <w:pPr>
        <w:rPr>
          <w:ins w:id="3994" w:author="ThaoDH" w:date="2013-10-02T18:19:00Z"/>
        </w:rPr>
      </w:pPr>
      <w:ins w:id="3995" w:author="ThaoDH" w:date="2013-10-17T09:16:00Z">
        <w:r w:rsidRPr="002636C0">
          <w:rPr>
            <w:rFonts w:cs="Times New Roman"/>
            <w:sz w:val="26"/>
            <w:szCs w:val="26"/>
          </w:rPr>
          <w:t xml:space="preserve">Elcom/Comverse: </w:t>
        </w:r>
        <w:r>
          <w:rPr>
            <w:rFonts w:cs="Times New Roman"/>
            <w:sz w:val="26"/>
            <w:szCs w:val="26"/>
          </w:rPr>
          <w:t>OK</w:t>
        </w:r>
      </w:ins>
      <w:ins w:id="3996" w:author="ThaoDH" w:date="2013-10-02T18:19:00Z">
        <w:r w:rsidR="00E473E0">
          <w:t xml:space="preserve"> </w:t>
        </w:r>
      </w:ins>
    </w:p>
    <w:p w:rsidR="00E473E0" w:rsidRDefault="00E473E0" w:rsidP="00DB7AAF">
      <w:pPr>
        <w:rPr>
          <w:ins w:id="3997" w:author="ThaoDH" w:date="2013-10-17T09:16:00Z"/>
        </w:rPr>
      </w:pPr>
      <w:ins w:id="3998" w:author="ThaoDH" w:date="2013-10-02T18:21:00Z">
        <w:r>
          <w:t xml:space="preserve">Lưư lương gói cước cũ đang sử dụng </w:t>
        </w:r>
      </w:ins>
      <w:ins w:id="3999" w:author="ThaoDH" w:date="2013-10-04T15:37:00Z">
        <w:r w:rsidR="00460EB9">
          <w:t xml:space="preserve">từ đầu tháng đến thời điểm đăng kí </w:t>
        </w:r>
      </w:ins>
      <w:ins w:id="4000" w:author="ThaoDH" w:date="2013-10-02T18:21:00Z">
        <w:r>
          <w:t xml:space="preserve">sẽ </w:t>
        </w:r>
      </w:ins>
      <w:ins w:id="4001" w:author="ThaoDH" w:date="2013-10-04T15:30:00Z">
        <w:r w:rsidR="00664FC5">
          <w:t>đ</w:t>
        </w:r>
      </w:ins>
      <w:ins w:id="4002" w:author="ThaoDH" w:date="2013-10-03T17:11:00Z">
        <w:r w:rsidR="00B15417">
          <w:t xml:space="preserve">ược </w:t>
        </w:r>
      </w:ins>
      <w:ins w:id="4003" w:author="ThaoDH" w:date="2013-10-04T15:36:00Z">
        <w:r w:rsidR="00460EB9">
          <w:t xml:space="preserve">miễn phí </w:t>
        </w:r>
      </w:ins>
    </w:p>
    <w:p w:rsidR="001973F1" w:rsidRDefault="001973F1" w:rsidP="00DB7AAF">
      <w:ins w:id="4004" w:author="ThaoDH" w:date="2013-10-17T09:16:00Z">
        <w:r w:rsidRPr="002636C0">
          <w:rPr>
            <w:rFonts w:cs="Times New Roman"/>
            <w:sz w:val="26"/>
            <w:szCs w:val="26"/>
          </w:rPr>
          <w:t>Elcom/Comverse:</w:t>
        </w:r>
        <w:r>
          <w:rPr>
            <w:rFonts w:cs="Times New Roman"/>
            <w:sz w:val="26"/>
            <w:szCs w:val="26"/>
          </w:rPr>
          <w:t xml:space="preserve"> </w:t>
        </w:r>
      </w:ins>
      <w:ins w:id="4005" w:author="ThaoDH" w:date="2013-10-17T09:17:00Z">
        <w:r>
          <w:rPr>
            <w:rFonts w:cs="Times New Roman"/>
            <w:sz w:val="26"/>
            <w:szCs w:val="26"/>
          </w:rPr>
          <w:t>Khi tổng hợp cước thì hệ thống Billing của VNP loại các lưu lượng từ đầu tháng đến trước khi đăng kí do C1RT vẫn sẽ charge bình thường.</w:t>
        </w:r>
      </w:ins>
    </w:p>
    <w:p w:rsidR="00A753DB" w:rsidRPr="00DB7AAF" w:rsidRDefault="00A753DB" w:rsidP="00DB7AAF">
      <w:pPr>
        <w:rPr>
          <w:b/>
        </w:rPr>
      </w:pPr>
      <w:r w:rsidRPr="00DB7AAF">
        <w:rPr>
          <w:b/>
        </w:rPr>
        <w:t>3.2. Chuyển đổi/Hủy</w:t>
      </w:r>
    </w:p>
    <w:p w:rsidR="00A753DB" w:rsidRDefault="00DB7AAF" w:rsidP="00DB7AAF">
      <w:pPr>
        <w:rPr>
          <w:ins w:id="4006" w:author="ThaoDH" w:date="2013-10-17T09:18:00Z"/>
        </w:rPr>
      </w:pPr>
      <w:r>
        <w:t xml:space="preserve">- </w:t>
      </w:r>
      <w:r w:rsidR="00FD4425" w:rsidRPr="00FD4425">
        <w:t>Hiệu lực ngay trong tháng</w:t>
      </w:r>
    </w:p>
    <w:p w:rsidR="00CD57D3" w:rsidRDefault="00CD57D3" w:rsidP="00CD57D3">
      <w:pPr>
        <w:rPr>
          <w:ins w:id="4007" w:author="ThaoDH" w:date="2013-10-17T09:18:00Z"/>
        </w:rPr>
      </w:pPr>
      <w:ins w:id="4008" w:author="ThaoDH" w:date="2013-10-17T09:18:00Z">
        <w:r w:rsidRPr="002636C0">
          <w:rPr>
            <w:rFonts w:cs="Times New Roman"/>
            <w:sz w:val="26"/>
            <w:szCs w:val="26"/>
          </w:rPr>
          <w:t xml:space="preserve">Elcom/Comverse: </w:t>
        </w:r>
        <w:r>
          <w:rPr>
            <w:rFonts w:cs="Times New Roman"/>
            <w:sz w:val="26"/>
            <w:szCs w:val="26"/>
          </w:rPr>
          <w:t>C1RT có hiệu lực tức thời</w:t>
        </w:r>
      </w:ins>
    </w:p>
    <w:p w:rsidR="00CD57D3" w:rsidRDefault="00CD57D3" w:rsidP="00DB7AAF"/>
    <w:p w:rsidR="00DB7AAF" w:rsidRPr="00DB7AAF" w:rsidRDefault="00DB7AAF" w:rsidP="00DB7AAF">
      <w:pPr>
        <w:rPr>
          <w:b/>
        </w:rPr>
      </w:pPr>
      <w:r w:rsidRPr="00DB7AAF">
        <w:rPr>
          <w:b/>
        </w:rPr>
        <w:t>4.Tương tác các gói</w:t>
      </w:r>
    </w:p>
    <w:p w:rsidR="00DB7AAF" w:rsidRPr="00DB7AAF" w:rsidRDefault="00DB7AAF" w:rsidP="00DB7AAF">
      <w:r>
        <w:t xml:space="preserve">- </w:t>
      </w:r>
      <w:r w:rsidRPr="00DB7AAF">
        <w:t>Không sử dụng đồng thời các gói</w:t>
      </w:r>
      <w:ins w:id="4009" w:author="ThaoDH" w:date="2013-10-02T18:19:00Z">
        <w:r w:rsidR="00E473E0">
          <w:t xml:space="preserve"> </w:t>
        </w:r>
      </w:ins>
    </w:p>
    <w:p w:rsidR="004244C3" w:rsidRDefault="004244C3">
      <w:pPr>
        <w:pStyle w:val="NormalWeb"/>
        <w:jc w:val="both"/>
        <w:outlineLvl w:val="1"/>
        <w:rPr>
          <w:ins w:id="4010" w:author="ThaoDH" w:date="2013-10-04T14:00:00Z"/>
          <w:b/>
          <w:bCs/>
        </w:rPr>
        <w:pPrChange w:id="4011" w:author="ThaoDH" w:date="2013-10-04T14:00:00Z">
          <w:pPr>
            <w:pStyle w:val="NormalWeb"/>
            <w:numPr>
              <w:numId w:val="9"/>
            </w:numPr>
            <w:ind w:left="720" w:hanging="720"/>
            <w:jc w:val="both"/>
            <w:outlineLvl w:val="1"/>
          </w:pPr>
        </w:pPrChange>
      </w:pPr>
    </w:p>
    <w:p w:rsidR="004244C3" w:rsidRDefault="000B1893">
      <w:pPr>
        <w:pStyle w:val="NormalWeb"/>
        <w:numPr>
          <w:ilvl w:val="0"/>
          <w:numId w:val="9"/>
        </w:numPr>
        <w:ind w:hanging="720"/>
        <w:jc w:val="both"/>
        <w:outlineLvl w:val="1"/>
        <w:rPr>
          <w:b/>
          <w:bCs/>
        </w:rPr>
        <w:pPrChange w:id="4012" w:author="ThaoDH" w:date="2013-10-04T14:00:00Z">
          <w:pPr>
            <w:pStyle w:val="ListParagraph"/>
            <w:numPr>
              <w:numId w:val="5"/>
            </w:numPr>
            <w:ind w:hanging="720"/>
            <w:jc w:val="both"/>
            <w:outlineLvl w:val="1"/>
          </w:pPr>
        </w:pPrChange>
      </w:pPr>
      <w:bookmarkStart w:id="4013" w:name="_Toc369791827"/>
      <w:r w:rsidRPr="000B1893">
        <w:rPr>
          <w:b/>
          <w:bCs/>
        </w:rPr>
        <w:t>Gói Blackberry  cho khách hàng cá nhân</w:t>
      </w:r>
      <w:bookmarkEnd w:id="4013"/>
    </w:p>
    <w:p w:rsidR="000B1893" w:rsidRPr="00DB6E0C" w:rsidRDefault="000B1893" w:rsidP="000B1893">
      <w:pPr>
        <w:pStyle w:val="ListParagraph"/>
        <w:jc w:val="both"/>
        <w:outlineLvl w:val="1"/>
        <w:rPr>
          <w:rFonts w:cs="Times New Roman"/>
          <w:b/>
          <w:szCs w:val="24"/>
        </w:rPr>
      </w:pPr>
    </w:p>
    <w:p w:rsidR="004244C3" w:rsidRDefault="000B1893">
      <w:pPr>
        <w:pStyle w:val="ListParagraph"/>
        <w:numPr>
          <w:ilvl w:val="0"/>
          <w:numId w:val="26"/>
        </w:numPr>
        <w:jc w:val="both"/>
        <w:rPr>
          <w:rFonts w:cs="Times New Roman"/>
          <w:b/>
          <w:szCs w:val="24"/>
        </w:rPr>
        <w:pPrChange w:id="4014" w:author="ThaoDH" w:date="2013-10-04T14:02:00Z">
          <w:pPr>
            <w:pStyle w:val="ListParagraph"/>
            <w:numPr>
              <w:numId w:val="26"/>
            </w:numPr>
            <w:ind w:hanging="720"/>
            <w:jc w:val="both"/>
          </w:pPr>
        </w:pPrChange>
      </w:pPr>
      <w:r w:rsidRPr="00DB6E0C">
        <w:rPr>
          <w:rFonts w:cs="Times New Roman"/>
          <w:b/>
          <w:szCs w:val="24"/>
        </w:rPr>
        <w:t>Nội dung</w:t>
      </w:r>
    </w:p>
    <w:p w:rsidR="000B1893" w:rsidRPr="00DB6E0C" w:rsidRDefault="000B1893" w:rsidP="000B1893">
      <w:pPr>
        <w:jc w:val="both"/>
        <w:rPr>
          <w:rFonts w:cs="Times New Roman"/>
          <w:szCs w:val="24"/>
        </w:rPr>
      </w:pPr>
      <w:r w:rsidRPr="00DB6E0C">
        <w:rPr>
          <w:rFonts w:cs="Times New Roman"/>
          <w:szCs w:val="24"/>
        </w:rPr>
        <w:t xml:space="preserve">Thuê bao sử dụng điện thoại Blackberry được phép sử dụng gói cước này. Chia ra làm ba loại gói bao gồm BlackBerry Max, BlackBerry Chat, BlackBerry Max Unlimited. </w:t>
      </w:r>
    </w:p>
    <w:p w:rsidR="000B1893" w:rsidRPr="00DB6E0C" w:rsidRDefault="000B1893" w:rsidP="000B1893">
      <w:pPr>
        <w:pStyle w:val="ListParagraph"/>
        <w:numPr>
          <w:ilvl w:val="0"/>
          <w:numId w:val="26"/>
        </w:numPr>
        <w:ind w:hanging="720"/>
        <w:jc w:val="both"/>
        <w:rPr>
          <w:rFonts w:cs="Times New Roman"/>
          <w:b/>
          <w:szCs w:val="24"/>
        </w:rPr>
      </w:pPr>
      <w:r w:rsidRPr="00DB6E0C">
        <w:rPr>
          <w:rFonts w:cs="Times New Roman"/>
          <w:b/>
          <w:szCs w:val="24"/>
        </w:rPr>
        <w:t xml:space="preserve"> Bảng cước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9"/>
        <w:gridCol w:w="2699"/>
        <w:gridCol w:w="1890"/>
        <w:gridCol w:w="1890"/>
        <w:gridCol w:w="2400"/>
      </w:tblGrid>
      <w:tr w:rsidR="000B1893" w:rsidRPr="00DB6E0C" w:rsidTr="00724767">
        <w:tc>
          <w:tcPr>
            <w:tcW w:w="589" w:type="dxa"/>
          </w:tcPr>
          <w:p w:rsidR="000B1893" w:rsidRPr="00DB6E0C" w:rsidRDefault="000B1893" w:rsidP="00724767">
            <w:pPr>
              <w:pStyle w:val="NormalWeb"/>
              <w:jc w:val="both"/>
            </w:pPr>
            <w:r w:rsidRPr="00DB6E0C">
              <w:t>1</w:t>
            </w:r>
          </w:p>
        </w:tc>
        <w:tc>
          <w:tcPr>
            <w:tcW w:w="2699" w:type="dxa"/>
          </w:tcPr>
          <w:p w:rsidR="000B1893" w:rsidRPr="00DB6E0C" w:rsidRDefault="000B1893" w:rsidP="00724767">
            <w:pPr>
              <w:pStyle w:val="NormalWeb"/>
              <w:jc w:val="both"/>
            </w:pPr>
            <w:r w:rsidRPr="00DB6E0C">
              <w:t>Tên gói cước</w:t>
            </w:r>
          </w:p>
        </w:tc>
        <w:tc>
          <w:tcPr>
            <w:tcW w:w="1890" w:type="dxa"/>
          </w:tcPr>
          <w:p w:rsidR="000B1893" w:rsidRPr="00DB6E0C" w:rsidRDefault="000B1893" w:rsidP="00724767">
            <w:pPr>
              <w:pStyle w:val="NormalWeb"/>
              <w:jc w:val="both"/>
            </w:pPr>
            <w:r w:rsidRPr="00DB6E0C">
              <w:t xml:space="preserve">BlackBerry Max </w:t>
            </w:r>
          </w:p>
        </w:tc>
        <w:tc>
          <w:tcPr>
            <w:tcW w:w="1890" w:type="dxa"/>
          </w:tcPr>
          <w:p w:rsidR="000B1893" w:rsidRPr="00DB6E0C" w:rsidRDefault="000B1893" w:rsidP="00724767">
            <w:pPr>
              <w:pStyle w:val="NormalWeb"/>
              <w:jc w:val="both"/>
            </w:pPr>
            <w:r w:rsidRPr="00DB6E0C">
              <w:t>BlackBerry Chat</w:t>
            </w:r>
          </w:p>
        </w:tc>
        <w:tc>
          <w:tcPr>
            <w:tcW w:w="2400" w:type="dxa"/>
          </w:tcPr>
          <w:p w:rsidR="000B1893" w:rsidRPr="00DB6E0C" w:rsidRDefault="000B1893" w:rsidP="00724767">
            <w:pPr>
              <w:pStyle w:val="NormalWeb"/>
              <w:jc w:val="both"/>
            </w:pPr>
            <w:r w:rsidRPr="00DB6E0C">
              <w:t>BlackBerry Max Unlimited</w:t>
            </w:r>
          </w:p>
        </w:tc>
      </w:tr>
      <w:tr w:rsidR="000B1893" w:rsidRPr="00DB6E0C" w:rsidTr="00724767">
        <w:tc>
          <w:tcPr>
            <w:tcW w:w="589" w:type="dxa"/>
            <w:vAlign w:val="center"/>
          </w:tcPr>
          <w:p w:rsidR="000B1893" w:rsidRPr="00DB6E0C" w:rsidRDefault="000B1893" w:rsidP="00724767">
            <w:pPr>
              <w:jc w:val="both"/>
              <w:rPr>
                <w:rFonts w:eastAsia="Times New Roman" w:cs="Times New Roman"/>
                <w:szCs w:val="24"/>
              </w:rPr>
            </w:pPr>
            <w:r w:rsidRPr="00DB6E0C">
              <w:rPr>
                <w:rFonts w:eastAsia="Times New Roman" w:cs="Times New Roman"/>
                <w:szCs w:val="24"/>
              </w:rPr>
              <w:t>2</w:t>
            </w:r>
          </w:p>
        </w:tc>
        <w:tc>
          <w:tcPr>
            <w:tcW w:w="2699" w:type="dxa"/>
          </w:tcPr>
          <w:p w:rsidR="000B1893" w:rsidRPr="00DB6E0C" w:rsidRDefault="000B1893" w:rsidP="00724767">
            <w:pPr>
              <w:pStyle w:val="NormalWeb"/>
              <w:jc w:val="both"/>
            </w:pPr>
            <w:r w:rsidRPr="00DB6E0C">
              <w:t>Mã gói</w:t>
            </w:r>
          </w:p>
        </w:tc>
        <w:tc>
          <w:tcPr>
            <w:tcW w:w="1890" w:type="dxa"/>
          </w:tcPr>
          <w:p w:rsidR="000B1893" w:rsidRPr="00DB6E0C" w:rsidRDefault="000B1893" w:rsidP="00724767">
            <w:pPr>
              <w:pStyle w:val="NormalWeb"/>
              <w:jc w:val="both"/>
            </w:pPr>
            <w:r w:rsidRPr="00DB6E0C">
              <w:t>BBM</w:t>
            </w:r>
          </w:p>
        </w:tc>
        <w:tc>
          <w:tcPr>
            <w:tcW w:w="1890" w:type="dxa"/>
          </w:tcPr>
          <w:p w:rsidR="000B1893" w:rsidRPr="00DB6E0C" w:rsidRDefault="000B1893" w:rsidP="00724767">
            <w:pPr>
              <w:pStyle w:val="NormalWeb"/>
              <w:jc w:val="both"/>
            </w:pPr>
            <w:r w:rsidRPr="00DB6E0C">
              <w:t>BBC</w:t>
            </w:r>
          </w:p>
        </w:tc>
        <w:tc>
          <w:tcPr>
            <w:tcW w:w="2400" w:type="dxa"/>
          </w:tcPr>
          <w:p w:rsidR="000B1893" w:rsidRPr="00DB6E0C" w:rsidRDefault="000B1893" w:rsidP="00724767">
            <w:pPr>
              <w:pStyle w:val="NormalWeb"/>
              <w:jc w:val="both"/>
            </w:pPr>
            <w:r w:rsidRPr="00DB6E0C">
              <w:t>BBMU</w:t>
            </w:r>
          </w:p>
        </w:tc>
      </w:tr>
      <w:tr w:rsidR="000B1893" w:rsidRPr="00DB6E0C" w:rsidTr="00724767">
        <w:tc>
          <w:tcPr>
            <w:tcW w:w="589" w:type="dxa"/>
            <w:vMerge w:val="restart"/>
            <w:vAlign w:val="center"/>
          </w:tcPr>
          <w:p w:rsidR="000B1893" w:rsidRPr="00DB6E0C" w:rsidRDefault="000B1893" w:rsidP="00724767">
            <w:pPr>
              <w:jc w:val="both"/>
              <w:rPr>
                <w:rFonts w:eastAsia="Times New Roman" w:cs="Times New Roman"/>
                <w:szCs w:val="24"/>
              </w:rPr>
            </w:pPr>
            <w:r w:rsidRPr="00DB6E0C">
              <w:rPr>
                <w:rFonts w:eastAsia="Times New Roman" w:cs="Times New Roman"/>
                <w:szCs w:val="24"/>
              </w:rPr>
              <w:t>3</w:t>
            </w:r>
          </w:p>
        </w:tc>
        <w:tc>
          <w:tcPr>
            <w:tcW w:w="8879" w:type="dxa"/>
            <w:gridSpan w:val="4"/>
          </w:tcPr>
          <w:p w:rsidR="000B1893" w:rsidRPr="00DB6E0C" w:rsidRDefault="000B1893" w:rsidP="00724767">
            <w:pPr>
              <w:pStyle w:val="NormalWeb"/>
              <w:jc w:val="both"/>
            </w:pPr>
            <w:r w:rsidRPr="00DB6E0C">
              <w:t>Các dịch vụ ứng dụng</w:t>
            </w:r>
          </w:p>
        </w:tc>
      </w:tr>
      <w:tr w:rsidR="000B1893" w:rsidRPr="00DB6E0C" w:rsidTr="00724767">
        <w:tc>
          <w:tcPr>
            <w:tcW w:w="589" w:type="dxa"/>
            <w:vMerge/>
            <w:vAlign w:val="center"/>
          </w:tcPr>
          <w:p w:rsidR="000B1893" w:rsidRPr="00DB6E0C" w:rsidRDefault="000B1893" w:rsidP="00724767">
            <w:pPr>
              <w:jc w:val="both"/>
              <w:rPr>
                <w:rFonts w:eastAsia="Times New Roman" w:cs="Times New Roman"/>
                <w:szCs w:val="24"/>
              </w:rPr>
            </w:pPr>
          </w:p>
        </w:tc>
        <w:tc>
          <w:tcPr>
            <w:tcW w:w="2699" w:type="dxa"/>
            <w:vAlign w:val="center"/>
          </w:tcPr>
          <w:p w:rsidR="000B1893" w:rsidRPr="00DB6E0C" w:rsidRDefault="000B1893" w:rsidP="00724767">
            <w:pPr>
              <w:jc w:val="both"/>
              <w:rPr>
                <w:rFonts w:eastAsia="Times New Roman" w:cs="Times New Roman"/>
                <w:szCs w:val="24"/>
              </w:rPr>
            </w:pPr>
            <w:r w:rsidRPr="00DB6E0C">
              <w:rPr>
                <w:rFonts w:eastAsia="Times New Roman" w:cs="Times New Roman"/>
                <w:szCs w:val="24"/>
              </w:rPr>
              <w:t>Email</w:t>
            </w:r>
          </w:p>
        </w:tc>
        <w:tc>
          <w:tcPr>
            <w:tcW w:w="1890" w:type="dxa"/>
            <w:vAlign w:val="center"/>
          </w:tcPr>
          <w:p w:rsidR="000B1893" w:rsidRPr="00DB6E0C" w:rsidRDefault="000B1893" w:rsidP="00724767">
            <w:pPr>
              <w:rPr>
                <w:rFonts w:eastAsia="Times New Roman" w:cs="Times New Roman"/>
                <w:szCs w:val="24"/>
              </w:rPr>
            </w:pPr>
            <w:r w:rsidRPr="00DB6E0C">
              <w:rPr>
                <w:rFonts w:eastAsia="Times New Roman" w:cs="Times New Roman"/>
                <w:szCs w:val="24"/>
              </w:rPr>
              <w:t>X</w:t>
            </w:r>
          </w:p>
        </w:tc>
        <w:tc>
          <w:tcPr>
            <w:tcW w:w="1890" w:type="dxa"/>
          </w:tcPr>
          <w:p w:rsidR="000B1893" w:rsidRPr="00DB6E0C" w:rsidRDefault="000B1893" w:rsidP="00724767">
            <w:pPr>
              <w:jc w:val="both"/>
              <w:rPr>
                <w:rFonts w:eastAsia="Times New Roman" w:cs="Times New Roman"/>
                <w:szCs w:val="24"/>
              </w:rPr>
            </w:pPr>
          </w:p>
        </w:tc>
        <w:tc>
          <w:tcPr>
            <w:tcW w:w="2400" w:type="dxa"/>
            <w:vAlign w:val="center"/>
          </w:tcPr>
          <w:p w:rsidR="000B1893" w:rsidRPr="00DB6E0C" w:rsidRDefault="000B1893" w:rsidP="00724767">
            <w:pPr>
              <w:jc w:val="both"/>
              <w:rPr>
                <w:rFonts w:eastAsia="Times New Roman" w:cs="Times New Roman"/>
                <w:szCs w:val="24"/>
              </w:rPr>
            </w:pPr>
            <w:r w:rsidRPr="00DB6E0C">
              <w:rPr>
                <w:rFonts w:eastAsia="Times New Roman" w:cs="Times New Roman"/>
                <w:szCs w:val="24"/>
              </w:rPr>
              <w:t>X</w:t>
            </w:r>
          </w:p>
        </w:tc>
      </w:tr>
      <w:tr w:rsidR="000B1893" w:rsidRPr="00DB6E0C" w:rsidTr="00724767">
        <w:tc>
          <w:tcPr>
            <w:tcW w:w="589" w:type="dxa"/>
            <w:vMerge/>
            <w:vAlign w:val="center"/>
          </w:tcPr>
          <w:p w:rsidR="000B1893" w:rsidRPr="00DB6E0C" w:rsidRDefault="000B1893" w:rsidP="00724767">
            <w:pPr>
              <w:jc w:val="both"/>
              <w:rPr>
                <w:rFonts w:eastAsia="Times New Roman" w:cs="Times New Roman"/>
                <w:szCs w:val="24"/>
              </w:rPr>
            </w:pPr>
          </w:p>
        </w:tc>
        <w:tc>
          <w:tcPr>
            <w:tcW w:w="2699" w:type="dxa"/>
            <w:vAlign w:val="center"/>
          </w:tcPr>
          <w:p w:rsidR="000B1893" w:rsidRPr="00DB6E0C" w:rsidRDefault="000B1893" w:rsidP="00724767">
            <w:pPr>
              <w:jc w:val="both"/>
              <w:rPr>
                <w:rFonts w:eastAsia="Times New Roman" w:cs="Times New Roman"/>
                <w:szCs w:val="24"/>
              </w:rPr>
            </w:pPr>
            <w:r w:rsidRPr="00DB6E0C">
              <w:rPr>
                <w:rFonts w:eastAsia="Times New Roman" w:cs="Times New Roman"/>
                <w:szCs w:val="24"/>
              </w:rPr>
              <w:t>SN (Mạng xã hội)</w:t>
            </w:r>
          </w:p>
        </w:tc>
        <w:tc>
          <w:tcPr>
            <w:tcW w:w="1890" w:type="dxa"/>
            <w:vAlign w:val="center"/>
          </w:tcPr>
          <w:p w:rsidR="000B1893" w:rsidRPr="00DB6E0C" w:rsidRDefault="000B1893" w:rsidP="00724767">
            <w:pPr>
              <w:rPr>
                <w:rFonts w:eastAsia="Times New Roman" w:cs="Times New Roman"/>
                <w:szCs w:val="24"/>
              </w:rPr>
            </w:pPr>
            <w:r w:rsidRPr="00DB6E0C">
              <w:rPr>
                <w:rFonts w:eastAsia="Times New Roman" w:cs="Times New Roman"/>
                <w:szCs w:val="24"/>
              </w:rPr>
              <w:t>X</w:t>
            </w:r>
          </w:p>
        </w:tc>
        <w:tc>
          <w:tcPr>
            <w:tcW w:w="1890" w:type="dxa"/>
          </w:tcPr>
          <w:p w:rsidR="000B1893" w:rsidRPr="00DB6E0C" w:rsidRDefault="000B1893" w:rsidP="00724767">
            <w:pPr>
              <w:jc w:val="both"/>
              <w:rPr>
                <w:rFonts w:eastAsia="Times New Roman" w:cs="Times New Roman"/>
                <w:szCs w:val="24"/>
              </w:rPr>
            </w:pPr>
          </w:p>
        </w:tc>
        <w:tc>
          <w:tcPr>
            <w:tcW w:w="2400" w:type="dxa"/>
            <w:vAlign w:val="center"/>
          </w:tcPr>
          <w:p w:rsidR="000B1893" w:rsidRPr="00DB6E0C" w:rsidRDefault="000B1893" w:rsidP="00724767">
            <w:pPr>
              <w:jc w:val="both"/>
              <w:rPr>
                <w:rFonts w:eastAsia="Times New Roman" w:cs="Times New Roman"/>
                <w:szCs w:val="24"/>
              </w:rPr>
            </w:pPr>
            <w:r w:rsidRPr="00DB6E0C">
              <w:rPr>
                <w:rFonts w:eastAsia="Times New Roman" w:cs="Times New Roman"/>
                <w:szCs w:val="24"/>
              </w:rPr>
              <w:t>X</w:t>
            </w:r>
          </w:p>
        </w:tc>
      </w:tr>
      <w:tr w:rsidR="000B1893" w:rsidRPr="00DB6E0C" w:rsidTr="00724767">
        <w:tc>
          <w:tcPr>
            <w:tcW w:w="589" w:type="dxa"/>
            <w:vMerge/>
            <w:vAlign w:val="center"/>
          </w:tcPr>
          <w:p w:rsidR="000B1893" w:rsidRPr="00DB6E0C" w:rsidRDefault="000B1893" w:rsidP="00724767">
            <w:pPr>
              <w:jc w:val="both"/>
              <w:rPr>
                <w:rFonts w:eastAsia="Times New Roman" w:cs="Times New Roman"/>
                <w:szCs w:val="24"/>
              </w:rPr>
            </w:pPr>
          </w:p>
        </w:tc>
        <w:tc>
          <w:tcPr>
            <w:tcW w:w="2699" w:type="dxa"/>
            <w:vAlign w:val="center"/>
          </w:tcPr>
          <w:p w:rsidR="000B1893" w:rsidRPr="00DB6E0C" w:rsidRDefault="000B1893" w:rsidP="00724767">
            <w:pPr>
              <w:jc w:val="both"/>
              <w:rPr>
                <w:rFonts w:eastAsia="Times New Roman" w:cs="Times New Roman"/>
                <w:szCs w:val="24"/>
              </w:rPr>
            </w:pPr>
            <w:r w:rsidRPr="00DB6E0C">
              <w:rPr>
                <w:rFonts w:eastAsia="Times New Roman" w:cs="Times New Roman"/>
                <w:szCs w:val="24"/>
              </w:rPr>
              <w:t>APP (Kho ứng dụng)</w:t>
            </w:r>
          </w:p>
        </w:tc>
        <w:tc>
          <w:tcPr>
            <w:tcW w:w="1890" w:type="dxa"/>
            <w:vAlign w:val="center"/>
          </w:tcPr>
          <w:p w:rsidR="000B1893" w:rsidRPr="00DB6E0C" w:rsidRDefault="000B1893" w:rsidP="00724767">
            <w:pPr>
              <w:rPr>
                <w:rFonts w:eastAsia="Times New Roman" w:cs="Times New Roman"/>
                <w:szCs w:val="24"/>
              </w:rPr>
            </w:pPr>
            <w:r w:rsidRPr="00DB6E0C">
              <w:rPr>
                <w:rFonts w:eastAsia="Times New Roman" w:cs="Times New Roman"/>
                <w:szCs w:val="24"/>
              </w:rPr>
              <w:t>X</w:t>
            </w:r>
          </w:p>
        </w:tc>
        <w:tc>
          <w:tcPr>
            <w:tcW w:w="1890" w:type="dxa"/>
          </w:tcPr>
          <w:p w:rsidR="000B1893" w:rsidRPr="00DB6E0C" w:rsidRDefault="000B1893" w:rsidP="00724767">
            <w:pPr>
              <w:jc w:val="both"/>
              <w:rPr>
                <w:rFonts w:eastAsia="Times New Roman" w:cs="Times New Roman"/>
                <w:szCs w:val="24"/>
              </w:rPr>
            </w:pPr>
          </w:p>
        </w:tc>
        <w:tc>
          <w:tcPr>
            <w:tcW w:w="2400" w:type="dxa"/>
            <w:vAlign w:val="center"/>
          </w:tcPr>
          <w:p w:rsidR="000B1893" w:rsidRPr="00DB6E0C" w:rsidRDefault="000B1893" w:rsidP="00724767">
            <w:pPr>
              <w:jc w:val="both"/>
              <w:rPr>
                <w:rFonts w:eastAsia="Times New Roman" w:cs="Times New Roman"/>
                <w:szCs w:val="24"/>
              </w:rPr>
            </w:pPr>
            <w:r w:rsidRPr="00DB6E0C">
              <w:rPr>
                <w:rFonts w:eastAsia="Times New Roman" w:cs="Times New Roman"/>
                <w:szCs w:val="24"/>
              </w:rPr>
              <w:t>X</w:t>
            </w:r>
          </w:p>
        </w:tc>
      </w:tr>
      <w:tr w:rsidR="000B1893" w:rsidRPr="00DB6E0C" w:rsidTr="00724767">
        <w:tc>
          <w:tcPr>
            <w:tcW w:w="589" w:type="dxa"/>
            <w:vMerge/>
            <w:vAlign w:val="center"/>
          </w:tcPr>
          <w:p w:rsidR="000B1893" w:rsidRPr="00DB6E0C" w:rsidRDefault="000B1893" w:rsidP="00724767">
            <w:pPr>
              <w:jc w:val="both"/>
              <w:rPr>
                <w:rFonts w:eastAsia="Times New Roman" w:cs="Times New Roman"/>
                <w:szCs w:val="24"/>
              </w:rPr>
            </w:pPr>
          </w:p>
        </w:tc>
        <w:tc>
          <w:tcPr>
            <w:tcW w:w="2699" w:type="dxa"/>
            <w:vAlign w:val="center"/>
          </w:tcPr>
          <w:p w:rsidR="000B1893" w:rsidRPr="00DB6E0C" w:rsidRDefault="000B1893" w:rsidP="00724767">
            <w:pPr>
              <w:jc w:val="both"/>
              <w:rPr>
                <w:rFonts w:eastAsia="Times New Roman" w:cs="Times New Roman"/>
                <w:szCs w:val="24"/>
              </w:rPr>
            </w:pPr>
            <w:r w:rsidRPr="00DB6E0C">
              <w:rPr>
                <w:rFonts w:eastAsia="Times New Roman" w:cs="Times New Roman"/>
                <w:szCs w:val="24"/>
              </w:rPr>
              <w:t>BBM( nhắn tin giữa các thuê bao BB)</w:t>
            </w:r>
          </w:p>
        </w:tc>
        <w:tc>
          <w:tcPr>
            <w:tcW w:w="1890" w:type="dxa"/>
            <w:vAlign w:val="center"/>
          </w:tcPr>
          <w:p w:rsidR="000B1893" w:rsidRPr="00DB6E0C" w:rsidRDefault="000B1893" w:rsidP="00724767">
            <w:pPr>
              <w:rPr>
                <w:rFonts w:eastAsia="Times New Roman" w:cs="Times New Roman"/>
                <w:szCs w:val="24"/>
              </w:rPr>
            </w:pPr>
            <w:r w:rsidRPr="00DB6E0C">
              <w:rPr>
                <w:rFonts w:eastAsia="Times New Roman" w:cs="Times New Roman"/>
                <w:szCs w:val="24"/>
              </w:rPr>
              <w:t>X</w:t>
            </w:r>
          </w:p>
        </w:tc>
        <w:tc>
          <w:tcPr>
            <w:tcW w:w="1890" w:type="dxa"/>
            <w:vAlign w:val="center"/>
          </w:tcPr>
          <w:p w:rsidR="000B1893" w:rsidRPr="00DB6E0C" w:rsidRDefault="000B1893" w:rsidP="00724767">
            <w:pPr>
              <w:rPr>
                <w:rFonts w:eastAsia="Times New Roman" w:cs="Times New Roman"/>
                <w:szCs w:val="24"/>
              </w:rPr>
            </w:pPr>
            <w:r w:rsidRPr="00DB6E0C">
              <w:rPr>
                <w:rFonts w:eastAsia="Times New Roman" w:cs="Times New Roman"/>
                <w:szCs w:val="24"/>
              </w:rPr>
              <w:t>X</w:t>
            </w:r>
          </w:p>
        </w:tc>
        <w:tc>
          <w:tcPr>
            <w:tcW w:w="2400" w:type="dxa"/>
            <w:vAlign w:val="center"/>
          </w:tcPr>
          <w:p w:rsidR="000B1893" w:rsidRPr="00DB6E0C" w:rsidRDefault="000B1893" w:rsidP="00724767">
            <w:pPr>
              <w:jc w:val="both"/>
              <w:rPr>
                <w:rFonts w:eastAsia="Times New Roman" w:cs="Times New Roman"/>
                <w:szCs w:val="24"/>
              </w:rPr>
            </w:pPr>
            <w:r w:rsidRPr="00DB6E0C">
              <w:rPr>
                <w:rFonts w:eastAsia="Times New Roman" w:cs="Times New Roman"/>
                <w:szCs w:val="24"/>
              </w:rPr>
              <w:t>X</w:t>
            </w:r>
          </w:p>
        </w:tc>
      </w:tr>
      <w:tr w:rsidR="000B1893" w:rsidRPr="00DB6E0C" w:rsidTr="00724767">
        <w:tc>
          <w:tcPr>
            <w:tcW w:w="589" w:type="dxa"/>
            <w:vMerge/>
            <w:vAlign w:val="center"/>
          </w:tcPr>
          <w:p w:rsidR="000B1893" w:rsidRPr="00DB6E0C" w:rsidRDefault="000B1893" w:rsidP="00724767">
            <w:pPr>
              <w:jc w:val="both"/>
              <w:rPr>
                <w:rFonts w:eastAsia="Times New Roman" w:cs="Times New Roman"/>
                <w:szCs w:val="24"/>
              </w:rPr>
            </w:pPr>
          </w:p>
        </w:tc>
        <w:tc>
          <w:tcPr>
            <w:tcW w:w="2699" w:type="dxa"/>
            <w:vAlign w:val="center"/>
          </w:tcPr>
          <w:p w:rsidR="000B1893" w:rsidRPr="00DB6E0C" w:rsidRDefault="000B1893" w:rsidP="00724767">
            <w:pPr>
              <w:jc w:val="both"/>
              <w:rPr>
                <w:rFonts w:eastAsia="Times New Roman" w:cs="Times New Roman"/>
                <w:szCs w:val="24"/>
              </w:rPr>
            </w:pPr>
            <w:r w:rsidRPr="00DB6E0C">
              <w:rPr>
                <w:rFonts w:eastAsia="Times New Roman" w:cs="Times New Roman"/>
                <w:szCs w:val="24"/>
              </w:rPr>
              <w:t>Browser ( bộ duyệt tìm)</w:t>
            </w:r>
          </w:p>
        </w:tc>
        <w:tc>
          <w:tcPr>
            <w:tcW w:w="1890" w:type="dxa"/>
            <w:vAlign w:val="center"/>
          </w:tcPr>
          <w:p w:rsidR="000B1893" w:rsidRPr="00DB6E0C" w:rsidRDefault="000B1893" w:rsidP="00724767">
            <w:pPr>
              <w:rPr>
                <w:rFonts w:eastAsia="Times New Roman" w:cs="Times New Roman"/>
                <w:szCs w:val="24"/>
              </w:rPr>
            </w:pPr>
            <w:r w:rsidRPr="00DB6E0C">
              <w:rPr>
                <w:rFonts w:eastAsia="Times New Roman" w:cs="Times New Roman"/>
                <w:szCs w:val="24"/>
              </w:rPr>
              <w:t>X</w:t>
            </w:r>
          </w:p>
        </w:tc>
        <w:tc>
          <w:tcPr>
            <w:tcW w:w="1890" w:type="dxa"/>
            <w:vAlign w:val="center"/>
          </w:tcPr>
          <w:p w:rsidR="000B1893" w:rsidRPr="00DB6E0C" w:rsidRDefault="000B1893" w:rsidP="00724767">
            <w:pPr>
              <w:rPr>
                <w:rFonts w:eastAsia="Times New Roman" w:cs="Times New Roman"/>
                <w:szCs w:val="24"/>
              </w:rPr>
            </w:pPr>
            <w:r w:rsidRPr="00DB6E0C">
              <w:rPr>
                <w:rFonts w:eastAsia="Times New Roman" w:cs="Times New Roman"/>
                <w:szCs w:val="24"/>
              </w:rPr>
              <w:t> </w:t>
            </w:r>
          </w:p>
        </w:tc>
        <w:tc>
          <w:tcPr>
            <w:tcW w:w="2400" w:type="dxa"/>
            <w:vAlign w:val="center"/>
          </w:tcPr>
          <w:p w:rsidR="000B1893" w:rsidRPr="00DB6E0C" w:rsidRDefault="000B1893" w:rsidP="00724767">
            <w:pPr>
              <w:jc w:val="both"/>
              <w:rPr>
                <w:rFonts w:eastAsia="Times New Roman" w:cs="Times New Roman"/>
                <w:szCs w:val="24"/>
              </w:rPr>
            </w:pPr>
            <w:r w:rsidRPr="00DB6E0C">
              <w:rPr>
                <w:rFonts w:eastAsia="Times New Roman" w:cs="Times New Roman"/>
                <w:szCs w:val="24"/>
              </w:rPr>
              <w:t>X</w:t>
            </w:r>
          </w:p>
        </w:tc>
      </w:tr>
      <w:tr w:rsidR="000B1893" w:rsidRPr="00DB6E0C" w:rsidTr="00724767">
        <w:tc>
          <w:tcPr>
            <w:tcW w:w="589" w:type="dxa"/>
            <w:vMerge/>
            <w:vAlign w:val="center"/>
          </w:tcPr>
          <w:p w:rsidR="000B1893" w:rsidRPr="00DB6E0C" w:rsidRDefault="000B1893" w:rsidP="00724767">
            <w:pPr>
              <w:jc w:val="both"/>
              <w:rPr>
                <w:rFonts w:eastAsia="Times New Roman" w:cs="Times New Roman"/>
                <w:szCs w:val="24"/>
              </w:rPr>
            </w:pPr>
          </w:p>
        </w:tc>
        <w:tc>
          <w:tcPr>
            <w:tcW w:w="2699" w:type="dxa"/>
            <w:vAlign w:val="center"/>
          </w:tcPr>
          <w:p w:rsidR="000B1893" w:rsidRPr="00DB6E0C" w:rsidRDefault="000B1893" w:rsidP="00724767">
            <w:pPr>
              <w:jc w:val="both"/>
              <w:rPr>
                <w:rFonts w:eastAsia="Times New Roman" w:cs="Times New Roman"/>
                <w:szCs w:val="24"/>
              </w:rPr>
            </w:pPr>
            <w:r w:rsidRPr="00DB6E0C">
              <w:rPr>
                <w:rFonts w:eastAsia="Times New Roman" w:cs="Times New Roman"/>
                <w:szCs w:val="24"/>
              </w:rPr>
              <w:t>IM (chat)</w:t>
            </w:r>
          </w:p>
        </w:tc>
        <w:tc>
          <w:tcPr>
            <w:tcW w:w="1890" w:type="dxa"/>
            <w:vAlign w:val="center"/>
          </w:tcPr>
          <w:p w:rsidR="000B1893" w:rsidRPr="00DB6E0C" w:rsidRDefault="000B1893" w:rsidP="00724767">
            <w:pPr>
              <w:rPr>
                <w:rFonts w:eastAsia="Times New Roman" w:cs="Times New Roman"/>
                <w:szCs w:val="24"/>
              </w:rPr>
            </w:pPr>
            <w:r w:rsidRPr="00DB6E0C">
              <w:rPr>
                <w:rFonts w:eastAsia="Times New Roman" w:cs="Times New Roman"/>
                <w:szCs w:val="24"/>
              </w:rPr>
              <w:t>X</w:t>
            </w:r>
          </w:p>
        </w:tc>
        <w:tc>
          <w:tcPr>
            <w:tcW w:w="1890" w:type="dxa"/>
            <w:vAlign w:val="center"/>
          </w:tcPr>
          <w:p w:rsidR="000B1893" w:rsidRPr="00DB6E0C" w:rsidRDefault="000B1893" w:rsidP="00724767">
            <w:pPr>
              <w:rPr>
                <w:rFonts w:eastAsia="Times New Roman" w:cs="Times New Roman"/>
                <w:szCs w:val="24"/>
              </w:rPr>
            </w:pPr>
            <w:r w:rsidRPr="00DB6E0C">
              <w:rPr>
                <w:rFonts w:eastAsia="Times New Roman" w:cs="Times New Roman"/>
                <w:szCs w:val="24"/>
              </w:rPr>
              <w:t>X</w:t>
            </w:r>
          </w:p>
        </w:tc>
        <w:tc>
          <w:tcPr>
            <w:tcW w:w="2400" w:type="dxa"/>
            <w:vAlign w:val="center"/>
          </w:tcPr>
          <w:p w:rsidR="000B1893" w:rsidRPr="00DB6E0C" w:rsidRDefault="000B1893" w:rsidP="00724767">
            <w:pPr>
              <w:jc w:val="both"/>
              <w:rPr>
                <w:rFonts w:eastAsia="Times New Roman" w:cs="Times New Roman"/>
                <w:szCs w:val="24"/>
              </w:rPr>
            </w:pPr>
            <w:r w:rsidRPr="00DB6E0C">
              <w:rPr>
                <w:rFonts w:eastAsia="Times New Roman" w:cs="Times New Roman"/>
                <w:szCs w:val="24"/>
              </w:rPr>
              <w:t>X</w:t>
            </w:r>
          </w:p>
        </w:tc>
      </w:tr>
      <w:tr w:rsidR="000B1893" w:rsidRPr="00DB6E0C" w:rsidTr="00724767">
        <w:tc>
          <w:tcPr>
            <w:tcW w:w="589" w:type="dxa"/>
            <w:vAlign w:val="center"/>
          </w:tcPr>
          <w:p w:rsidR="000B1893" w:rsidRPr="00DB6E0C" w:rsidRDefault="000B1893" w:rsidP="00724767">
            <w:pPr>
              <w:jc w:val="both"/>
              <w:rPr>
                <w:rFonts w:eastAsia="Times New Roman" w:cs="Times New Roman"/>
                <w:szCs w:val="24"/>
              </w:rPr>
            </w:pPr>
            <w:r w:rsidRPr="00DB6E0C">
              <w:rPr>
                <w:rFonts w:eastAsia="Times New Roman" w:cs="Times New Roman"/>
                <w:szCs w:val="24"/>
              </w:rPr>
              <w:lastRenderedPageBreak/>
              <w:t>4</w:t>
            </w:r>
          </w:p>
        </w:tc>
        <w:tc>
          <w:tcPr>
            <w:tcW w:w="2699" w:type="dxa"/>
            <w:vAlign w:val="center"/>
          </w:tcPr>
          <w:p w:rsidR="000B1893" w:rsidRPr="00DB6E0C" w:rsidRDefault="000B1893" w:rsidP="00724767">
            <w:pPr>
              <w:jc w:val="both"/>
              <w:rPr>
                <w:rFonts w:eastAsia="Times New Roman" w:cs="Times New Roman"/>
                <w:szCs w:val="24"/>
              </w:rPr>
            </w:pPr>
            <w:r w:rsidRPr="00DB6E0C">
              <w:rPr>
                <w:rFonts w:eastAsia="Times New Roman" w:cs="Times New Roman"/>
                <w:szCs w:val="24"/>
              </w:rPr>
              <w:t>Data</w:t>
            </w:r>
          </w:p>
        </w:tc>
        <w:tc>
          <w:tcPr>
            <w:tcW w:w="1890" w:type="dxa"/>
            <w:vAlign w:val="center"/>
          </w:tcPr>
          <w:p w:rsidR="000B1893" w:rsidRPr="00DB6E0C" w:rsidRDefault="000B1893" w:rsidP="00724767">
            <w:pPr>
              <w:jc w:val="both"/>
              <w:rPr>
                <w:rFonts w:eastAsia="Times New Roman" w:cs="Times New Roman"/>
                <w:szCs w:val="24"/>
              </w:rPr>
            </w:pPr>
            <w:r w:rsidRPr="00DB6E0C">
              <w:rPr>
                <w:rFonts w:eastAsia="Times New Roman" w:cs="Times New Roman"/>
                <w:szCs w:val="24"/>
              </w:rPr>
              <w:t>300MB</w:t>
            </w:r>
          </w:p>
        </w:tc>
        <w:tc>
          <w:tcPr>
            <w:tcW w:w="1890" w:type="dxa"/>
            <w:vAlign w:val="center"/>
          </w:tcPr>
          <w:p w:rsidR="000B1893" w:rsidRPr="00DB6E0C" w:rsidRDefault="000B1893" w:rsidP="00724767">
            <w:pPr>
              <w:rPr>
                <w:rFonts w:eastAsia="Times New Roman" w:cs="Times New Roman"/>
                <w:szCs w:val="24"/>
              </w:rPr>
            </w:pPr>
            <w:r w:rsidRPr="00DB6E0C">
              <w:rPr>
                <w:rFonts w:eastAsia="Times New Roman" w:cs="Times New Roman"/>
                <w:szCs w:val="24"/>
              </w:rPr>
              <w:t>50MB</w:t>
            </w:r>
          </w:p>
        </w:tc>
        <w:tc>
          <w:tcPr>
            <w:tcW w:w="2400" w:type="dxa"/>
            <w:vAlign w:val="center"/>
          </w:tcPr>
          <w:p w:rsidR="000B1893" w:rsidRPr="00DB6E0C" w:rsidRDefault="000B1893" w:rsidP="00724767">
            <w:pPr>
              <w:jc w:val="both"/>
              <w:rPr>
                <w:rFonts w:eastAsia="Times New Roman" w:cs="Times New Roman"/>
                <w:szCs w:val="24"/>
              </w:rPr>
            </w:pPr>
            <w:r w:rsidRPr="00DB6E0C">
              <w:rPr>
                <w:rFonts w:eastAsia="Times New Roman" w:cs="Times New Roman"/>
                <w:szCs w:val="24"/>
              </w:rPr>
              <w:t>350MB</w:t>
            </w:r>
          </w:p>
        </w:tc>
      </w:tr>
      <w:tr w:rsidR="000B1893" w:rsidRPr="00DB6E0C" w:rsidTr="00724767">
        <w:trPr>
          <w:trHeight w:val="693"/>
        </w:trPr>
        <w:tc>
          <w:tcPr>
            <w:tcW w:w="589" w:type="dxa"/>
            <w:vMerge w:val="restart"/>
            <w:vAlign w:val="center"/>
          </w:tcPr>
          <w:p w:rsidR="000B1893" w:rsidRPr="00DB6E0C" w:rsidRDefault="000B1893" w:rsidP="00724767">
            <w:pPr>
              <w:jc w:val="both"/>
              <w:rPr>
                <w:rFonts w:eastAsia="Times New Roman" w:cs="Times New Roman"/>
                <w:szCs w:val="24"/>
              </w:rPr>
            </w:pPr>
            <w:r w:rsidRPr="00DB6E0C">
              <w:rPr>
                <w:rFonts w:eastAsia="Times New Roman" w:cs="Times New Roman"/>
                <w:szCs w:val="24"/>
              </w:rPr>
              <w:t>5</w:t>
            </w:r>
          </w:p>
        </w:tc>
        <w:tc>
          <w:tcPr>
            <w:tcW w:w="2699" w:type="dxa"/>
            <w:vMerge w:val="restart"/>
            <w:vAlign w:val="center"/>
          </w:tcPr>
          <w:p w:rsidR="000B1893" w:rsidRPr="00DB6E0C" w:rsidRDefault="000B1893" w:rsidP="00724767">
            <w:pPr>
              <w:jc w:val="both"/>
              <w:rPr>
                <w:rFonts w:eastAsia="Times New Roman" w:cs="Times New Roman"/>
                <w:szCs w:val="24"/>
              </w:rPr>
            </w:pPr>
            <w:r w:rsidRPr="00DB6E0C">
              <w:rPr>
                <w:rFonts w:eastAsia="Times New Roman" w:cs="Times New Roman"/>
                <w:szCs w:val="24"/>
              </w:rPr>
              <w:t>Cước data vượt gói</w:t>
            </w:r>
          </w:p>
        </w:tc>
        <w:tc>
          <w:tcPr>
            <w:tcW w:w="1890" w:type="dxa"/>
            <w:vAlign w:val="center"/>
          </w:tcPr>
          <w:p w:rsidR="000B1893" w:rsidRPr="00DB6E0C" w:rsidRDefault="000B1893" w:rsidP="00724767">
            <w:pPr>
              <w:rPr>
                <w:rFonts w:eastAsia="Times New Roman" w:cs="Times New Roman"/>
                <w:szCs w:val="24"/>
              </w:rPr>
            </w:pPr>
            <w:r w:rsidRPr="00DB6E0C">
              <w:rPr>
                <w:rFonts w:eastAsia="Times New Roman" w:cs="Times New Roman"/>
                <w:szCs w:val="24"/>
              </w:rPr>
              <w:t>25đ/50KB</w:t>
            </w:r>
          </w:p>
        </w:tc>
        <w:tc>
          <w:tcPr>
            <w:tcW w:w="1890" w:type="dxa"/>
            <w:vAlign w:val="center"/>
          </w:tcPr>
          <w:p w:rsidR="000B1893" w:rsidRPr="00DB6E0C" w:rsidRDefault="000B1893" w:rsidP="00724767">
            <w:pPr>
              <w:rPr>
                <w:rFonts w:eastAsia="Times New Roman" w:cs="Times New Roman"/>
                <w:szCs w:val="24"/>
              </w:rPr>
            </w:pPr>
            <w:r w:rsidRPr="00DB6E0C">
              <w:rPr>
                <w:rFonts w:eastAsia="Times New Roman" w:cs="Times New Roman"/>
                <w:szCs w:val="24"/>
              </w:rPr>
              <w:t>25đ/50KB</w:t>
            </w:r>
          </w:p>
        </w:tc>
        <w:tc>
          <w:tcPr>
            <w:tcW w:w="2400" w:type="dxa"/>
            <w:vMerge w:val="restart"/>
          </w:tcPr>
          <w:p w:rsidR="000B1893" w:rsidRDefault="000B1893" w:rsidP="00724767">
            <w:pPr>
              <w:pStyle w:val="NormalWeb"/>
              <w:jc w:val="both"/>
              <w:rPr>
                <w:color w:val="FF0000"/>
              </w:rPr>
            </w:pPr>
            <w:r w:rsidRPr="00DB6E0C">
              <w:t>Miễn phí </w:t>
            </w:r>
            <w:r w:rsidRPr="00DB6E0C">
              <w:rPr>
                <w:color w:val="FF0000"/>
              </w:rPr>
              <w:t>(Miễn phí đối với toàn bộ các data bất kể sử dụng APN Blackbery hay không ?)</w:t>
            </w:r>
          </w:p>
          <w:p w:rsidR="000B1893" w:rsidRPr="00DB6E0C" w:rsidRDefault="000B1893" w:rsidP="00724767">
            <w:pPr>
              <w:pStyle w:val="NormalWeb"/>
              <w:jc w:val="both"/>
            </w:pPr>
            <w:r>
              <w:rPr>
                <w:color w:val="FF0000"/>
              </w:rPr>
              <w:t>AUT cho cac APN cua Bl</w:t>
            </w:r>
            <w:ins w:id="4015" w:author="ThaoDH" w:date="2013-10-04T15:42:00Z">
              <w:r w:rsidR="00E67353">
                <w:rPr>
                  <w:color w:val="FF0000"/>
                </w:rPr>
                <w:t>a</w:t>
              </w:r>
            </w:ins>
            <w:del w:id="4016" w:author="ThaoDH" w:date="2013-10-04T15:42:00Z">
              <w:r w:rsidDel="00E67353">
                <w:rPr>
                  <w:color w:val="FF0000"/>
                </w:rPr>
                <w:delText>e</w:delText>
              </w:r>
            </w:del>
            <w:r>
              <w:rPr>
                <w:color w:val="FF0000"/>
              </w:rPr>
              <w:t>ckbery se free cho ca 3 goi. AUT nay se khong dc tinh vao balance data o tren</w:t>
            </w:r>
          </w:p>
        </w:tc>
      </w:tr>
      <w:tr w:rsidR="000B1893" w:rsidRPr="00DB6E0C" w:rsidTr="00724767">
        <w:trPr>
          <w:trHeight w:val="679"/>
        </w:trPr>
        <w:tc>
          <w:tcPr>
            <w:tcW w:w="589" w:type="dxa"/>
            <w:vMerge/>
            <w:vAlign w:val="center"/>
          </w:tcPr>
          <w:p w:rsidR="000B1893" w:rsidRPr="00DB6E0C" w:rsidRDefault="000B1893" w:rsidP="00724767">
            <w:pPr>
              <w:jc w:val="both"/>
              <w:rPr>
                <w:rFonts w:eastAsia="Times New Roman" w:cs="Times New Roman"/>
                <w:szCs w:val="24"/>
              </w:rPr>
            </w:pPr>
          </w:p>
        </w:tc>
        <w:tc>
          <w:tcPr>
            <w:tcW w:w="2699" w:type="dxa"/>
            <w:vMerge/>
            <w:vAlign w:val="center"/>
          </w:tcPr>
          <w:p w:rsidR="000B1893" w:rsidRPr="00DB6E0C" w:rsidRDefault="000B1893" w:rsidP="00724767">
            <w:pPr>
              <w:jc w:val="both"/>
              <w:rPr>
                <w:rFonts w:eastAsia="Times New Roman" w:cs="Times New Roman"/>
                <w:szCs w:val="24"/>
              </w:rPr>
            </w:pPr>
          </w:p>
        </w:tc>
        <w:tc>
          <w:tcPr>
            <w:tcW w:w="3780" w:type="dxa"/>
            <w:gridSpan w:val="2"/>
          </w:tcPr>
          <w:p w:rsidR="000B1893" w:rsidRPr="00DB6E0C" w:rsidRDefault="000B1893" w:rsidP="00724767">
            <w:pPr>
              <w:pStyle w:val="NormalWeb"/>
              <w:jc w:val="both"/>
            </w:pPr>
            <w:r w:rsidRPr="00DB6E0C">
              <w:t>Không quá 900.000 đồng/tháng/chu kỳ cước đối với phần data phát sinh ngoài gói</w:t>
            </w:r>
          </w:p>
        </w:tc>
        <w:tc>
          <w:tcPr>
            <w:tcW w:w="2400" w:type="dxa"/>
            <w:vMerge/>
          </w:tcPr>
          <w:p w:rsidR="000B1893" w:rsidRPr="00DB6E0C" w:rsidRDefault="000B1893" w:rsidP="00724767">
            <w:pPr>
              <w:pStyle w:val="NormalWeb"/>
              <w:jc w:val="both"/>
            </w:pPr>
          </w:p>
        </w:tc>
      </w:tr>
      <w:tr w:rsidR="000B1893" w:rsidRPr="00DB6E0C" w:rsidTr="00724767">
        <w:tc>
          <w:tcPr>
            <w:tcW w:w="589" w:type="dxa"/>
            <w:vAlign w:val="center"/>
          </w:tcPr>
          <w:p w:rsidR="000B1893" w:rsidRPr="00DB6E0C" w:rsidRDefault="000B1893" w:rsidP="00724767">
            <w:pPr>
              <w:jc w:val="both"/>
              <w:rPr>
                <w:rFonts w:eastAsia="Times New Roman" w:cs="Times New Roman"/>
                <w:szCs w:val="24"/>
              </w:rPr>
            </w:pPr>
            <w:r w:rsidRPr="00DB6E0C">
              <w:rPr>
                <w:rFonts w:eastAsia="Times New Roman" w:cs="Times New Roman"/>
                <w:szCs w:val="24"/>
              </w:rPr>
              <w:t>6</w:t>
            </w:r>
          </w:p>
        </w:tc>
        <w:tc>
          <w:tcPr>
            <w:tcW w:w="2699" w:type="dxa"/>
            <w:vAlign w:val="center"/>
          </w:tcPr>
          <w:p w:rsidR="000B1893" w:rsidRPr="00DB6E0C" w:rsidRDefault="000B1893" w:rsidP="00724767">
            <w:pPr>
              <w:jc w:val="both"/>
              <w:rPr>
                <w:rFonts w:eastAsia="Times New Roman" w:cs="Times New Roman"/>
                <w:szCs w:val="24"/>
              </w:rPr>
            </w:pPr>
            <w:r w:rsidRPr="00DB6E0C">
              <w:rPr>
                <w:rFonts w:eastAsia="Times New Roman" w:cs="Times New Roman"/>
                <w:szCs w:val="24"/>
              </w:rPr>
              <w:t>Thời gian</w:t>
            </w:r>
          </w:p>
        </w:tc>
        <w:tc>
          <w:tcPr>
            <w:tcW w:w="1890" w:type="dxa"/>
            <w:vAlign w:val="center"/>
          </w:tcPr>
          <w:p w:rsidR="000B1893" w:rsidRPr="00DB6E0C" w:rsidRDefault="000B1893" w:rsidP="00724767">
            <w:pPr>
              <w:rPr>
                <w:rFonts w:eastAsia="Times New Roman" w:cs="Times New Roman"/>
                <w:szCs w:val="24"/>
              </w:rPr>
            </w:pPr>
            <w:r w:rsidRPr="00DB6E0C">
              <w:rPr>
                <w:rFonts w:eastAsia="Times New Roman" w:cs="Times New Roman"/>
                <w:szCs w:val="24"/>
              </w:rPr>
              <w:t> 01 tháng</w:t>
            </w:r>
          </w:p>
        </w:tc>
        <w:tc>
          <w:tcPr>
            <w:tcW w:w="1890" w:type="dxa"/>
            <w:vAlign w:val="center"/>
          </w:tcPr>
          <w:p w:rsidR="000B1893" w:rsidRPr="00DB6E0C" w:rsidRDefault="000B1893" w:rsidP="00724767">
            <w:pPr>
              <w:rPr>
                <w:rFonts w:eastAsia="Times New Roman" w:cs="Times New Roman"/>
                <w:szCs w:val="24"/>
              </w:rPr>
            </w:pPr>
            <w:r w:rsidRPr="00DB6E0C">
              <w:rPr>
                <w:rFonts w:eastAsia="Times New Roman" w:cs="Times New Roman"/>
                <w:szCs w:val="24"/>
              </w:rPr>
              <w:t> 01 tháng</w:t>
            </w:r>
          </w:p>
        </w:tc>
        <w:tc>
          <w:tcPr>
            <w:tcW w:w="2400" w:type="dxa"/>
            <w:vAlign w:val="center"/>
          </w:tcPr>
          <w:p w:rsidR="000B1893" w:rsidRPr="00DB6E0C" w:rsidRDefault="000B1893" w:rsidP="00724767">
            <w:pPr>
              <w:jc w:val="both"/>
              <w:rPr>
                <w:rFonts w:eastAsia="Times New Roman" w:cs="Times New Roman"/>
                <w:szCs w:val="24"/>
              </w:rPr>
            </w:pPr>
            <w:r w:rsidRPr="00DB6E0C">
              <w:rPr>
                <w:rFonts w:eastAsia="Times New Roman" w:cs="Times New Roman"/>
                <w:szCs w:val="24"/>
              </w:rPr>
              <w:t> 01 tháng</w:t>
            </w:r>
          </w:p>
        </w:tc>
      </w:tr>
      <w:tr w:rsidR="000B1893" w:rsidRPr="00DB6E0C" w:rsidTr="00724767">
        <w:tc>
          <w:tcPr>
            <w:tcW w:w="589" w:type="dxa"/>
            <w:vAlign w:val="center"/>
          </w:tcPr>
          <w:p w:rsidR="000B1893" w:rsidRPr="00DB6E0C" w:rsidRDefault="000B1893" w:rsidP="00724767">
            <w:pPr>
              <w:jc w:val="both"/>
              <w:rPr>
                <w:rFonts w:eastAsia="Times New Roman" w:cs="Times New Roman"/>
                <w:szCs w:val="24"/>
              </w:rPr>
            </w:pPr>
            <w:r w:rsidRPr="00DB6E0C">
              <w:rPr>
                <w:rFonts w:eastAsia="Times New Roman" w:cs="Times New Roman"/>
                <w:szCs w:val="24"/>
              </w:rPr>
              <w:t>7</w:t>
            </w:r>
          </w:p>
        </w:tc>
        <w:tc>
          <w:tcPr>
            <w:tcW w:w="2699" w:type="dxa"/>
            <w:vAlign w:val="center"/>
          </w:tcPr>
          <w:p w:rsidR="000B1893" w:rsidRPr="00DB6E0C" w:rsidRDefault="000B1893" w:rsidP="00724767">
            <w:pPr>
              <w:jc w:val="both"/>
              <w:rPr>
                <w:rFonts w:eastAsia="Times New Roman" w:cs="Times New Roman"/>
                <w:szCs w:val="24"/>
              </w:rPr>
            </w:pPr>
            <w:r w:rsidRPr="00DB6E0C">
              <w:rPr>
                <w:rFonts w:eastAsia="Times New Roman" w:cs="Times New Roman"/>
                <w:szCs w:val="24"/>
              </w:rPr>
              <w:t>Giá gói (đã bao gồm VAT)</w:t>
            </w:r>
          </w:p>
        </w:tc>
        <w:tc>
          <w:tcPr>
            <w:tcW w:w="1890" w:type="dxa"/>
            <w:vAlign w:val="center"/>
          </w:tcPr>
          <w:p w:rsidR="000B1893" w:rsidRPr="00DB6E0C" w:rsidRDefault="000B1893" w:rsidP="00724767">
            <w:pPr>
              <w:rPr>
                <w:rFonts w:eastAsia="Times New Roman" w:cs="Times New Roman"/>
                <w:szCs w:val="24"/>
              </w:rPr>
            </w:pPr>
            <w:r w:rsidRPr="00DB6E0C">
              <w:rPr>
                <w:rFonts w:eastAsia="Times New Roman" w:cs="Times New Roman"/>
                <w:szCs w:val="24"/>
              </w:rPr>
              <w:t>100.000</w:t>
            </w:r>
          </w:p>
        </w:tc>
        <w:tc>
          <w:tcPr>
            <w:tcW w:w="1890" w:type="dxa"/>
            <w:vAlign w:val="center"/>
          </w:tcPr>
          <w:p w:rsidR="000B1893" w:rsidRPr="00DB6E0C" w:rsidRDefault="000B1893" w:rsidP="00724767">
            <w:pPr>
              <w:rPr>
                <w:rFonts w:eastAsia="Times New Roman" w:cs="Times New Roman"/>
                <w:szCs w:val="24"/>
              </w:rPr>
            </w:pPr>
            <w:r w:rsidRPr="00DB6E0C">
              <w:rPr>
                <w:rFonts w:eastAsia="Times New Roman" w:cs="Times New Roman"/>
                <w:szCs w:val="24"/>
              </w:rPr>
              <w:t>65.000</w:t>
            </w:r>
          </w:p>
        </w:tc>
        <w:tc>
          <w:tcPr>
            <w:tcW w:w="2400" w:type="dxa"/>
            <w:vAlign w:val="center"/>
          </w:tcPr>
          <w:p w:rsidR="000B1893" w:rsidRPr="00DB6E0C" w:rsidRDefault="000B1893" w:rsidP="00724767">
            <w:pPr>
              <w:jc w:val="both"/>
              <w:rPr>
                <w:rFonts w:eastAsia="Times New Roman" w:cs="Times New Roman"/>
                <w:szCs w:val="24"/>
              </w:rPr>
            </w:pPr>
            <w:r w:rsidRPr="00DB6E0C">
              <w:rPr>
                <w:rFonts w:eastAsia="Times New Roman" w:cs="Times New Roman"/>
                <w:szCs w:val="24"/>
              </w:rPr>
              <w:t>50.000 (</w:t>
            </w:r>
            <w:r w:rsidRPr="00DB6E0C">
              <w:rPr>
                <w:rFonts w:eastAsia="Times New Roman" w:cs="Times New Roman"/>
                <w:color w:val="FF0000"/>
                <w:szCs w:val="24"/>
              </w:rPr>
              <w:t>chưa bao gồm tiền thuê bao tháng ?</w:t>
            </w:r>
            <w:r w:rsidRPr="00DB6E0C">
              <w:rPr>
                <w:rFonts w:eastAsia="Times New Roman" w:cs="Times New Roman"/>
                <w:szCs w:val="24"/>
              </w:rPr>
              <w:t>)</w:t>
            </w:r>
          </w:p>
        </w:tc>
      </w:tr>
    </w:tbl>
    <w:p w:rsidR="000B1893" w:rsidRPr="00DB6E0C" w:rsidRDefault="000B1893" w:rsidP="000B1893">
      <w:pPr>
        <w:jc w:val="both"/>
        <w:rPr>
          <w:rFonts w:cs="Times New Roman"/>
          <w:szCs w:val="24"/>
        </w:rPr>
      </w:pPr>
    </w:p>
    <w:p w:rsidR="000B1893" w:rsidRPr="00DB6E0C" w:rsidRDefault="000B1893" w:rsidP="000B1893">
      <w:pPr>
        <w:jc w:val="both"/>
        <w:rPr>
          <w:rFonts w:cs="Times New Roman"/>
          <w:szCs w:val="24"/>
        </w:rPr>
      </w:pPr>
    </w:p>
    <w:p w:rsidR="000B1893" w:rsidRPr="00DB6E0C" w:rsidRDefault="000B1893" w:rsidP="000B1893">
      <w:pPr>
        <w:jc w:val="both"/>
        <w:rPr>
          <w:rFonts w:cs="Times New Roman"/>
          <w:szCs w:val="24"/>
        </w:rPr>
      </w:pPr>
      <w:r w:rsidRPr="00DB6E0C">
        <w:rPr>
          <w:rFonts w:cs="Times New Roman"/>
          <w:szCs w:val="24"/>
        </w:rPr>
        <w:t>Bảng giá dịch vụ Voice và SMS giống như thuê bao trả sau thông thường</w:t>
      </w:r>
    </w:p>
    <w:p w:rsidR="000B1893" w:rsidRDefault="000B1893" w:rsidP="000B1893">
      <w:pPr>
        <w:jc w:val="both"/>
        <w:rPr>
          <w:rFonts w:cs="Times New Roman"/>
          <w:szCs w:val="24"/>
        </w:rPr>
      </w:pPr>
      <w:r w:rsidRPr="00DB6E0C">
        <w:rPr>
          <w:rFonts w:cs="Times New Roman"/>
          <w:szCs w:val="24"/>
        </w:rPr>
        <w:t>Chú ý : Thuê bao VinaPhone dùng máy BlackBerry và sử dụng một trong các gói cước BlackBerry, khi sử dụng các dịch vụ có dữ liệu đi qua APN BlackBerry.net thì sẽ được miễn cước dữ liệu.</w:t>
      </w:r>
    </w:p>
    <w:p w:rsidR="000B1893" w:rsidRDefault="000B1893" w:rsidP="000B1893">
      <w:pPr>
        <w:jc w:val="both"/>
        <w:rPr>
          <w:rFonts w:cs="Times New Roman"/>
          <w:szCs w:val="24"/>
        </w:rPr>
      </w:pPr>
      <w:r>
        <w:rPr>
          <w:rFonts w:cs="Times New Roman"/>
          <w:szCs w:val="24"/>
        </w:rPr>
        <w:t>Các gói MAX, chat unlimited là gói cộng thêm của thuê bao postpaid thông thường. Có thể tham gia các gói Voice khác ? Không thể tham gia các gói data khác ? Các thuê bao cơ bản khác như itouch, Vip có được tham gia các gói này không ?</w:t>
      </w:r>
    </w:p>
    <w:p w:rsidR="000B1893" w:rsidRDefault="000B1893" w:rsidP="000B1893">
      <w:pPr>
        <w:jc w:val="both"/>
        <w:rPr>
          <w:ins w:id="4017" w:author="ThaoDH" w:date="2013-10-17T09:19:00Z"/>
          <w:rFonts w:cs="Times New Roman"/>
          <w:szCs w:val="24"/>
        </w:rPr>
      </w:pPr>
      <w:r>
        <w:rPr>
          <w:rFonts w:cs="Times New Roman"/>
          <w:szCs w:val="24"/>
        </w:rPr>
        <w:t xml:space="preserve">Trả lời: Là gói cộng thêm thông thường. Nếu đã đăng kí gói BB thì không đc sử dụng các gói có lưu lượng data khác. Tuy nhiên được phép dùng Alo có gói data. </w:t>
      </w:r>
    </w:p>
    <w:p w:rsidR="00FC060D" w:rsidRDefault="00FC060D" w:rsidP="000B1893">
      <w:pPr>
        <w:jc w:val="both"/>
        <w:rPr>
          <w:ins w:id="4018" w:author="ThaoDH" w:date="2013-10-17T09:19:00Z"/>
          <w:rFonts w:cs="Times New Roman"/>
          <w:szCs w:val="24"/>
        </w:rPr>
      </w:pPr>
    </w:p>
    <w:p w:rsidR="00FC060D" w:rsidRDefault="00FC060D" w:rsidP="000B1893">
      <w:pPr>
        <w:jc w:val="both"/>
        <w:rPr>
          <w:ins w:id="4019" w:author="ThaoDH" w:date="2013-10-17T09:19:00Z"/>
          <w:rFonts w:cs="Times New Roman"/>
          <w:szCs w:val="24"/>
        </w:rPr>
      </w:pPr>
      <w:ins w:id="4020" w:author="ThaoDH" w:date="2013-10-17T09:20:00Z">
        <w:r w:rsidRPr="002636C0">
          <w:rPr>
            <w:rFonts w:cs="Times New Roman"/>
            <w:sz w:val="26"/>
            <w:szCs w:val="26"/>
          </w:rPr>
          <w:t>Elcom/Comverse:</w:t>
        </w:r>
        <w:r>
          <w:rPr>
            <w:rFonts w:cs="Times New Roman"/>
            <w:sz w:val="26"/>
            <w:szCs w:val="26"/>
          </w:rPr>
          <w:t xml:space="preserve"> OK</w:t>
        </w:r>
      </w:ins>
    </w:p>
    <w:p w:rsidR="00FC060D" w:rsidRPr="00DB6E0C" w:rsidRDefault="00FC060D" w:rsidP="000B1893">
      <w:pPr>
        <w:jc w:val="both"/>
        <w:rPr>
          <w:rFonts w:cs="Times New Roman"/>
          <w:szCs w:val="24"/>
        </w:rPr>
      </w:pPr>
    </w:p>
    <w:p w:rsidR="000B1893" w:rsidRPr="00DB6E0C" w:rsidRDefault="000B1893" w:rsidP="000B1893">
      <w:pPr>
        <w:pStyle w:val="ListParagraph"/>
        <w:numPr>
          <w:ilvl w:val="0"/>
          <w:numId w:val="26"/>
        </w:numPr>
        <w:ind w:hanging="720"/>
        <w:jc w:val="both"/>
        <w:rPr>
          <w:rFonts w:cs="Times New Roman"/>
          <w:b/>
          <w:szCs w:val="24"/>
        </w:rPr>
      </w:pPr>
      <w:r w:rsidRPr="00DB6E0C">
        <w:rPr>
          <w:rFonts w:cs="Times New Roman"/>
          <w:b/>
          <w:szCs w:val="24"/>
        </w:rPr>
        <w:t>Provisioning</w:t>
      </w:r>
    </w:p>
    <w:p w:rsidR="000B1893" w:rsidRPr="00DB6E0C" w:rsidRDefault="000B1893" w:rsidP="000B1893">
      <w:pPr>
        <w:pStyle w:val="ListParagraph"/>
        <w:jc w:val="both"/>
        <w:rPr>
          <w:rFonts w:cs="Times New Roman"/>
          <w:b/>
          <w:szCs w:val="24"/>
        </w:rPr>
      </w:pPr>
    </w:p>
    <w:p w:rsidR="004244C3" w:rsidRDefault="000B1893">
      <w:pPr>
        <w:pStyle w:val="ListParagraph"/>
        <w:numPr>
          <w:ilvl w:val="0"/>
          <w:numId w:val="27"/>
        </w:numPr>
        <w:jc w:val="both"/>
        <w:rPr>
          <w:rFonts w:cs="Times New Roman"/>
          <w:b/>
          <w:szCs w:val="24"/>
        </w:rPr>
        <w:pPrChange w:id="4021" w:author="ThaoDH" w:date="2013-10-04T14:02:00Z">
          <w:pPr>
            <w:pStyle w:val="ListParagraph"/>
            <w:numPr>
              <w:numId w:val="27"/>
            </w:numPr>
            <w:ind w:hanging="720"/>
            <w:jc w:val="both"/>
          </w:pPr>
        </w:pPrChange>
      </w:pPr>
      <w:r w:rsidRPr="00DB6E0C">
        <w:rPr>
          <w:rFonts w:cs="Times New Roman"/>
          <w:b/>
          <w:szCs w:val="24"/>
        </w:rPr>
        <w:t>Đăng kí</w:t>
      </w:r>
    </w:p>
    <w:p w:rsidR="000B1893" w:rsidRDefault="000B1893" w:rsidP="000B1893">
      <w:pPr>
        <w:pStyle w:val="NormalWeb"/>
        <w:numPr>
          <w:ilvl w:val="0"/>
          <w:numId w:val="6"/>
        </w:numPr>
        <w:jc w:val="both"/>
        <w:rPr>
          <w:ins w:id="4022" w:author="ThaoDH" w:date="2013-10-17T09:22:00Z"/>
        </w:rPr>
      </w:pPr>
      <w:r w:rsidRPr="00DB6E0C">
        <w:t>Thuê bao đang không sử dụng 1 trong các gói cước có miễn phí dung lượng data như: VIP, iTouch, ezCom, …..và gói cước Mobile Internet.</w:t>
      </w:r>
      <w:r>
        <w:t xml:space="preserve"> He thong BCCS se quan ly viec nay</w:t>
      </w:r>
    </w:p>
    <w:p w:rsidR="004244C3" w:rsidRDefault="00FC060D">
      <w:pPr>
        <w:pStyle w:val="NormalWeb"/>
        <w:jc w:val="both"/>
        <w:pPrChange w:id="4023" w:author="ThaoDH" w:date="2013-10-17T09:22:00Z">
          <w:pPr>
            <w:pStyle w:val="NormalWeb"/>
            <w:numPr>
              <w:numId w:val="6"/>
            </w:numPr>
            <w:tabs>
              <w:tab w:val="num" w:pos="720"/>
            </w:tabs>
            <w:ind w:left="720" w:hanging="360"/>
            <w:jc w:val="both"/>
          </w:pPr>
        </w:pPrChange>
      </w:pPr>
      <w:ins w:id="4024" w:author="ThaoDH" w:date="2013-10-17T09:22:00Z">
        <w:r w:rsidRPr="002636C0">
          <w:rPr>
            <w:sz w:val="26"/>
            <w:szCs w:val="26"/>
          </w:rPr>
          <w:t>Elcom/Comverse:</w:t>
        </w:r>
        <w:r>
          <w:rPr>
            <w:sz w:val="26"/>
            <w:szCs w:val="26"/>
          </w:rPr>
          <w:t xml:space="preserve"> Hệ thống provisioning</w:t>
        </w:r>
      </w:ins>
      <w:ins w:id="4025" w:author="ThaoDH" w:date="2013-10-17T09:23:00Z">
        <w:r>
          <w:rPr>
            <w:sz w:val="26"/>
            <w:szCs w:val="26"/>
          </w:rPr>
          <w:t xml:space="preserve"> </w:t>
        </w:r>
        <w:r>
          <w:rPr>
            <w:color w:val="FF0000"/>
          </w:rPr>
          <w:t>của VNP</w:t>
        </w:r>
      </w:ins>
      <w:ins w:id="4026" w:author="ThaoDH" w:date="2013-10-17T09:22:00Z">
        <w:r>
          <w:rPr>
            <w:sz w:val="26"/>
            <w:szCs w:val="26"/>
          </w:rPr>
          <w:t xml:space="preserve"> đảm bảo việc này</w:t>
        </w:r>
      </w:ins>
    </w:p>
    <w:p w:rsidR="00FC060D" w:rsidRDefault="000B1893" w:rsidP="000B1893">
      <w:pPr>
        <w:pStyle w:val="NormalWeb"/>
        <w:numPr>
          <w:ilvl w:val="0"/>
          <w:numId w:val="6"/>
        </w:numPr>
        <w:jc w:val="both"/>
        <w:rPr>
          <w:ins w:id="4027" w:author="ThaoDH" w:date="2013-10-17T09:23:00Z"/>
        </w:rPr>
      </w:pPr>
      <w:r w:rsidRPr="00DB6E0C">
        <w:t xml:space="preserve">Đối với thuê bao đang sử dụng gói Mobile Internet: Phần data còn lại của gói Mobile Internet khách hàng đã đăng ký trong tháng và chưa sử dụng sẽ được cộng dồn vào gói cước BlackBerry của tháng đăng ký. </w:t>
      </w:r>
    </w:p>
    <w:p w:rsidR="004244C3" w:rsidRDefault="00FC060D">
      <w:pPr>
        <w:pStyle w:val="NormalWeb"/>
        <w:jc w:val="both"/>
        <w:rPr>
          <w:ins w:id="4028" w:author="ThaoDH" w:date="2013-10-17T09:24:00Z"/>
          <w:color w:val="FF0000"/>
        </w:rPr>
        <w:pPrChange w:id="4029" w:author="ThaoDH" w:date="2013-10-17T09:24:00Z">
          <w:pPr>
            <w:pStyle w:val="NormalWeb"/>
            <w:numPr>
              <w:numId w:val="6"/>
            </w:numPr>
            <w:tabs>
              <w:tab w:val="num" w:pos="720"/>
            </w:tabs>
            <w:ind w:left="720" w:hanging="360"/>
            <w:jc w:val="both"/>
          </w:pPr>
        </w:pPrChange>
      </w:pPr>
      <w:ins w:id="4030" w:author="ThaoDH" w:date="2013-10-17T09:23:00Z">
        <w:r w:rsidRPr="002636C0">
          <w:rPr>
            <w:sz w:val="26"/>
            <w:szCs w:val="26"/>
          </w:rPr>
          <w:lastRenderedPageBreak/>
          <w:t>Elcom/Comverse:</w:t>
        </w:r>
        <w:r>
          <w:rPr>
            <w:sz w:val="26"/>
            <w:szCs w:val="26"/>
          </w:rPr>
          <w:t xml:space="preserve"> </w:t>
        </w:r>
      </w:ins>
      <w:r w:rsidR="00811579" w:rsidRPr="00811579">
        <w:rPr>
          <w:color w:val="FF0000"/>
          <w:rPrChange w:id="4031" w:author="ThaoDH" w:date="2013-10-04T15:44:00Z">
            <w:rPr/>
          </w:rPrChange>
        </w:rPr>
        <w:t xml:space="preserve">He thong </w:t>
      </w:r>
      <w:ins w:id="4032" w:author="ThaoDH" w:date="2013-10-17T09:23:00Z">
        <w:r>
          <w:rPr>
            <w:color w:val="FF0000"/>
          </w:rPr>
          <w:t>Provisioning của VNP</w:t>
        </w:r>
      </w:ins>
      <w:r w:rsidR="00811579" w:rsidRPr="00811579">
        <w:rPr>
          <w:color w:val="FF0000"/>
          <w:rPrChange w:id="4033" w:author="ThaoDH" w:date="2013-10-04T15:44:00Z">
            <w:rPr/>
          </w:rPrChange>
        </w:rPr>
        <w:t xml:space="preserve"> s</w:t>
      </w:r>
      <w:ins w:id="4034" w:author="ThaoDH" w:date="2013-10-17T09:23:00Z">
        <w:r w:rsidR="006A320A">
          <w:rPr>
            <w:color w:val="FF0000"/>
          </w:rPr>
          <w:t xml:space="preserve">ẽ kiếm tra tài khoản gói của MI trước khi chuyển sang gói </w:t>
        </w:r>
      </w:ins>
      <w:r w:rsidR="00811579" w:rsidRPr="00811579">
        <w:rPr>
          <w:color w:val="FF0000"/>
          <w:rPrChange w:id="4035" w:author="ThaoDH" w:date="2013-10-04T15:44:00Z">
            <w:rPr/>
          </w:rPrChange>
        </w:rPr>
        <w:t>Blackbery</w:t>
      </w:r>
      <w:ins w:id="4036" w:author="ThaoDH" w:date="2013-10-17T09:24:00Z">
        <w:r w:rsidR="006A320A">
          <w:rPr>
            <w:color w:val="FF0000"/>
          </w:rPr>
          <w:t xml:space="preserve"> sau đó cộng vào gói BB</w:t>
        </w:r>
      </w:ins>
    </w:p>
    <w:p w:rsidR="004244C3" w:rsidRDefault="000B1893">
      <w:pPr>
        <w:pStyle w:val="NormalWeb"/>
        <w:jc w:val="both"/>
        <w:pPrChange w:id="4037" w:author="ThaoDH" w:date="2013-10-17T09:24:00Z">
          <w:pPr>
            <w:pStyle w:val="NormalWeb"/>
            <w:numPr>
              <w:numId w:val="6"/>
            </w:numPr>
            <w:tabs>
              <w:tab w:val="num" w:pos="720"/>
            </w:tabs>
            <w:ind w:left="720" w:hanging="360"/>
            <w:jc w:val="both"/>
          </w:pPr>
        </w:pPrChange>
      </w:pPr>
      <w:r w:rsidRPr="00E55D4E">
        <w:t>Trường hợp đăng ký sử dụng gói cước không tròn tháng (theo tháng dương lịch), khách hàng vẫn được hưởng toàn bộ các ưu đãi của gói cước và phải trả cước thuê bao của tháng đó như sau:</w:t>
      </w:r>
      <w:r>
        <w:t xml:space="preserve"> </w:t>
      </w:r>
    </w:p>
    <w:p w:rsidR="006A320A" w:rsidRDefault="000B1893" w:rsidP="000B1893">
      <w:pPr>
        <w:pStyle w:val="NormalWeb"/>
        <w:jc w:val="both"/>
        <w:rPr>
          <w:ins w:id="4038" w:author="ThaoDH" w:date="2013-10-17T09:25:00Z"/>
          <w:rStyle w:val="apple-style-span"/>
        </w:rPr>
      </w:pPr>
      <w:r w:rsidRPr="00DB6E0C">
        <w:rPr>
          <w:rStyle w:val="apple-style-span"/>
        </w:rPr>
        <w:t>+  Đăng ký sử dụng trước ngày 15 của tháng: trả toàn bộ cước thuê bao của tháng đó. </w:t>
      </w:r>
    </w:p>
    <w:p w:rsidR="006A320A" w:rsidRDefault="006A320A" w:rsidP="000B1893">
      <w:pPr>
        <w:pStyle w:val="NormalWeb"/>
        <w:jc w:val="both"/>
        <w:rPr>
          <w:ins w:id="4039" w:author="ThaoDH" w:date="2013-10-17T09:25:00Z"/>
          <w:rStyle w:val="apple-style-span"/>
        </w:rPr>
      </w:pPr>
      <w:ins w:id="4040" w:author="ThaoDH" w:date="2013-10-17T09:25:00Z">
        <w:r w:rsidRPr="002636C0">
          <w:rPr>
            <w:sz w:val="26"/>
            <w:szCs w:val="26"/>
          </w:rPr>
          <w:t>Elcom/Comverse:</w:t>
        </w:r>
        <w:r>
          <w:rPr>
            <w:sz w:val="26"/>
            <w:szCs w:val="26"/>
          </w:rPr>
          <w:t xml:space="preserve"> OK</w:t>
        </w:r>
      </w:ins>
    </w:p>
    <w:p w:rsidR="006A320A" w:rsidRDefault="000B1893" w:rsidP="000B1893">
      <w:pPr>
        <w:pStyle w:val="NormalWeb"/>
        <w:jc w:val="both"/>
        <w:rPr>
          <w:ins w:id="4041" w:author="ThaoDH" w:date="2013-10-17T09:25:00Z"/>
          <w:rStyle w:val="apple-style-span"/>
        </w:rPr>
      </w:pPr>
      <w:r w:rsidRPr="00DB6E0C">
        <w:rPr>
          <w:rStyle w:val="apple-style-span"/>
        </w:rPr>
        <w:t xml:space="preserve">+  Đăng ký sử dụng từ ngày thứ 16 của tháng: trả 50% cước thuê bao của tháng đó. </w:t>
      </w:r>
    </w:p>
    <w:p w:rsidR="006A320A" w:rsidRDefault="006A320A" w:rsidP="000B1893">
      <w:pPr>
        <w:pStyle w:val="NormalWeb"/>
        <w:jc w:val="both"/>
        <w:rPr>
          <w:ins w:id="4042" w:author="ThaoDH" w:date="2013-10-17T09:25:00Z"/>
          <w:rStyle w:val="apple-style-span"/>
        </w:rPr>
      </w:pPr>
      <w:ins w:id="4043" w:author="ThaoDH" w:date="2013-10-17T09:25:00Z">
        <w:r w:rsidRPr="002636C0">
          <w:rPr>
            <w:sz w:val="26"/>
            <w:szCs w:val="26"/>
          </w:rPr>
          <w:t>Elcom/Comverse:</w:t>
        </w:r>
      </w:ins>
      <w:ins w:id="4044" w:author="ThaoDH" w:date="2013-10-17T09:26:00Z">
        <w:r>
          <w:rPr>
            <w:sz w:val="26"/>
            <w:szCs w:val="26"/>
          </w:rPr>
          <w:t xml:space="preserve"> C1RT tính 100% cả tháng, hệ thống provisioing nếu đăng kí sau ngày 15 cần điều chỉnh cộng thêm một một khoản tiền bằng 50% giá gói</w:t>
        </w:r>
      </w:ins>
    </w:p>
    <w:p w:rsidR="000B1893" w:rsidRDefault="000B1893" w:rsidP="000B1893">
      <w:pPr>
        <w:pStyle w:val="NormalWeb"/>
        <w:jc w:val="both"/>
        <w:rPr>
          <w:ins w:id="4045" w:author="ThaoDH" w:date="2013-10-17T09:26:00Z"/>
        </w:rPr>
      </w:pPr>
      <w:r w:rsidRPr="00DB6E0C">
        <w:t>+ Hiệu lực của gói cước được tính từ thời điểm đăng ký thành công đến cuối tháng dương lịch và Quý Khách vẫn được hưởng 100% lưu lượng miễn phí của gói.</w:t>
      </w:r>
    </w:p>
    <w:p w:rsidR="006A320A" w:rsidRPr="00DB6E0C" w:rsidRDefault="006A320A" w:rsidP="000B1893">
      <w:pPr>
        <w:pStyle w:val="NormalWeb"/>
        <w:jc w:val="both"/>
        <w:rPr>
          <w:rStyle w:val="apple-style-span"/>
        </w:rPr>
      </w:pPr>
      <w:ins w:id="4046" w:author="ThaoDH" w:date="2013-10-17T09:26:00Z">
        <w:r w:rsidRPr="002636C0">
          <w:rPr>
            <w:sz w:val="26"/>
            <w:szCs w:val="26"/>
          </w:rPr>
          <w:t>Elcom/Comverse:</w:t>
        </w:r>
        <w:r>
          <w:rPr>
            <w:sz w:val="26"/>
            <w:szCs w:val="26"/>
          </w:rPr>
          <w:t xml:space="preserve"> OK</w:t>
        </w:r>
      </w:ins>
    </w:p>
    <w:p w:rsidR="000B1893" w:rsidRPr="00DB6E0C" w:rsidRDefault="000B1893" w:rsidP="000B1893">
      <w:pPr>
        <w:pStyle w:val="ListParagraph"/>
        <w:numPr>
          <w:ilvl w:val="0"/>
          <w:numId w:val="27"/>
        </w:numPr>
        <w:ind w:hanging="720"/>
        <w:jc w:val="both"/>
        <w:rPr>
          <w:rFonts w:cs="Times New Roman"/>
          <w:b/>
          <w:szCs w:val="24"/>
        </w:rPr>
      </w:pPr>
      <w:r w:rsidRPr="00DB6E0C">
        <w:rPr>
          <w:rFonts w:cs="Times New Roman"/>
          <w:b/>
          <w:szCs w:val="24"/>
        </w:rPr>
        <w:t>Gia hạn</w:t>
      </w:r>
    </w:p>
    <w:p w:rsidR="000B1893" w:rsidRDefault="000B1893" w:rsidP="000B1893">
      <w:pPr>
        <w:jc w:val="both"/>
        <w:rPr>
          <w:ins w:id="4047" w:author="ThaoDH" w:date="2013-10-17T09:26:00Z"/>
          <w:rFonts w:cs="Times New Roman"/>
          <w:szCs w:val="24"/>
        </w:rPr>
      </w:pPr>
      <w:r w:rsidRPr="00DB6E0C">
        <w:rPr>
          <w:rFonts w:cs="Times New Roman"/>
          <w:szCs w:val="24"/>
        </w:rPr>
        <w:t xml:space="preserve">Thuê bao của gói cước đựoc tự động gia hạn theo tháng dương lịch cho đến khi thuê bao hủy bỏ hoặc chuyển sang gói cước mới. </w:t>
      </w:r>
    </w:p>
    <w:p w:rsidR="00EF3BA5" w:rsidRPr="00DB6E0C" w:rsidRDefault="00EF3BA5" w:rsidP="00EF3BA5">
      <w:pPr>
        <w:pStyle w:val="NormalWeb"/>
        <w:jc w:val="both"/>
        <w:rPr>
          <w:ins w:id="4048" w:author="ThaoDH" w:date="2013-10-17T09:26:00Z"/>
          <w:rStyle w:val="apple-style-span"/>
        </w:rPr>
      </w:pPr>
      <w:ins w:id="4049" w:author="ThaoDH" w:date="2013-10-17T09:26:00Z">
        <w:r w:rsidRPr="002636C0">
          <w:rPr>
            <w:sz w:val="26"/>
            <w:szCs w:val="26"/>
          </w:rPr>
          <w:t>Elcom/Comverse:</w:t>
        </w:r>
        <w:r>
          <w:rPr>
            <w:sz w:val="26"/>
            <w:szCs w:val="26"/>
          </w:rPr>
          <w:t xml:space="preserve"> OK</w:t>
        </w:r>
      </w:ins>
    </w:p>
    <w:p w:rsidR="00EF3BA5" w:rsidRPr="00DB6E0C" w:rsidRDefault="00EF3BA5" w:rsidP="000B1893">
      <w:pPr>
        <w:jc w:val="both"/>
        <w:rPr>
          <w:rFonts w:cs="Times New Roman"/>
          <w:szCs w:val="24"/>
        </w:rPr>
      </w:pPr>
    </w:p>
    <w:p w:rsidR="000B1893" w:rsidRPr="00DB6E0C" w:rsidRDefault="000B1893" w:rsidP="000B1893">
      <w:pPr>
        <w:pStyle w:val="ListParagraph"/>
        <w:numPr>
          <w:ilvl w:val="0"/>
          <w:numId w:val="27"/>
        </w:numPr>
        <w:ind w:hanging="720"/>
        <w:jc w:val="both"/>
        <w:rPr>
          <w:rFonts w:cs="Times New Roman"/>
          <w:b/>
          <w:szCs w:val="24"/>
        </w:rPr>
      </w:pPr>
      <w:r w:rsidRPr="00DB6E0C">
        <w:rPr>
          <w:rFonts w:cs="Times New Roman"/>
          <w:b/>
          <w:szCs w:val="24"/>
        </w:rPr>
        <w:t>Chuyển đổi gói cước</w:t>
      </w:r>
    </w:p>
    <w:p w:rsidR="00EF3BA5" w:rsidRDefault="000B1893" w:rsidP="000B1893">
      <w:pPr>
        <w:jc w:val="both"/>
        <w:rPr>
          <w:ins w:id="4050" w:author="ThaoDH" w:date="2013-10-17T09:27:00Z"/>
          <w:rFonts w:cs="Times New Roman"/>
          <w:szCs w:val="24"/>
        </w:rPr>
      </w:pPr>
      <w:r w:rsidRPr="00DB6E0C">
        <w:rPr>
          <w:rFonts w:cs="Times New Roman"/>
          <w:szCs w:val="24"/>
        </w:rPr>
        <w:t>Khi thuê bao chuyển đổi từ gói cước Blackbery sang các gói cước cơ bản khác, hiệu lực của gói cước mới có tác dụng từ tháng tiếp theo. Thuê bao vẫn được hưởng các chính sách của gói cước hiện tại đến hết tháng.</w:t>
      </w:r>
    </w:p>
    <w:p w:rsidR="00EF3BA5" w:rsidRPr="00DB6E0C" w:rsidRDefault="00EF3BA5" w:rsidP="00EF3BA5">
      <w:pPr>
        <w:pStyle w:val="NormalWeb"/>
        <w:jc w:val="both"/>
        <w:rPr>
          <w:ins w:id="4051" w:author="ThaoDH" w:date="2013-10-17T09:27:00Z"/>
          <w:rStyle w:val="apple-style-span"/>
        </w:rPr>
      </w:pPr>
      <w:ins w:id="4052" w:author="ThaoDH" w:date="2013-10-17T09:27:00Z">
        <w:r w:rsidRPr="002636C0">
          <w:rPr>
            <w:sz w:val="26"/>
            <w:szCs w:val="26"/>
          </w:rPr>
          <w:t>Elcom/Comverse:</w:t>
        </w:r>
        <w:r>
          <w:rPr>
            <w:sz w:val="26"/>
            <w:szCs w:val="26"/>
          </w:rPr>
          <w:t xml:space="preserve"> hệ thống Prov của VNP cần trigger vào C1RT đầu tháng tiếp theo để chuyển đổi</w:t>
        </w:r>
      </w:ins>
    </w:p>
    <w:p w:rsidR="000B1893" w:rsidRDefault="000B1893" w:rsidP="000B1893">
      <w:pPr>
        <w:jc w:val="both"/>
        <w:rPr>
          <w:ins w:id="4053" w:author="ThaoDH" w:date="2013-10-17T09:28:00Z"/>
          <w:rFonts w:cs="Times New Roman"/>
          <w:szCs w:val="24"/>
        </w:rPr>
      </w:pPr>
      <w:r w:rsidRPr="00DB6E0C">
        <w:rPr>
          <w:rFonts w:cs="Times New Roman"/>
          <w:szCs w:val="24"/>
        </w:rPr>
        <w:t>Thuê bao BB không được đồng thời là các thuê bao Itouch, VIP</w:t>
      </w:r>
      <w:r>
        <w:rPr>
          <w:rFonts w:cs="Times New Roman"/>
          <w:szCs w:val="24"/>
        </w:rPr>
        <w:t xml:space="preserve"> cũng như các gói cước cơ bản khác.</w:t>
      </w:r>
    </w:p>
    <w:p w:rsidR="00EF3BA5" w:rsidRPr="00DB6E0C" w:rsidRDefault="00EF3BA5" w:rsidP="000B1893">
      <w:pPr>
        <w:jc w:val="both"/>
        <w:rPr>
          <w:rFonts w:cs="Times New Roman"/>
          <w:szCs w:val="24"/>
        </w:rPr>
      </w:pPr>
      <w:ins w:id="4054" w:author="ThaoDH" w:date="2013-10-17T09:28:00Z">
        <w:r w:rsidRPr="002636C0">
          <w:rPr>
            <w:rFonts w:cs="Times New Roman"/>
            <w:sz w:val="26"/>
            <w:szCs w:val="26"/>
          </w:rPr>
          <w:t>Elcom/Comverse:</w:t>
        </w:r>
        <w:r>
          <w:rPr>
            <w:sz w:val="26"/>
            <w:szCs w:val="26"/>
          </w:rPr>
          <w:t xml:space="preserve"> hệ thống Prov của VNP đảm bảo điều này</w:t>
        </w:r>
      </w:ins>
    </w:p>
    <w:p w:rsidR="000B1893" w:rsidRPr="00DB6E0C" w:rsidRDefault="000B1893" w:rsidP="000B1893">
      <w:pPr>
        <w:pStyle w:val="ListParagraph"/>
        <w:numPr>
          <w:ilvl w:val="0"/>
          <w:numId w:val="26"/>
        </w:numPr>
        <w:ind w:hanging="720"/>
        <w:jc w:val="both"/>
        <w:rPr>
          <w:rFonts w:cs="Times New Roman"/>
          <w:b/>
          <w:szCs w:val="24"/>
        </w:rPr>
      </w:pPr>
      <w:r w:rsidRPr="00DB6E0C">
        <w:rPr>
          <w:rFonts w:cs="Times New Roman"/>
          <w:b/>
          <w:szCs w:val="24"/>
        </w:rPr>
        <w:t>Tương tác gói cước.</w:t>
      </w:r>
    </w:p>
    <w:p w:rsidR="000B1893" w:rsidRPr="00DB6E0C" w:rsidRDefault="000B1893" w:rsidP="000B1893">
      <w:pPr>
        <w:pStyle w:val="NormalWeb"/>
        <w:jc w:val="both"/>
      </w:pPr>
      <w:r w:rsidRPr="00DB6E0C">
        <w:t xml:space="preserve">Thuê bao Blackbery không được phép đồng thời sử dụng các gói cước cơ bản khác. Việc sử dụng các gói cước cộng thêm như sau: </w:t>
      </w:r>
      <w:r>
        <w:t>he thong BCCS se quan ly viec nay</w:t>
      </w:r>
    </w:p>
    <w:p w:rsidR="000B1893" w:rsidRDefault="000B1893" w:rsidP="000B1893">
      <w:pPr>
        <w:pStyle w:val="NormalWeb"/>
        <w:numPr>
          <w:ilvl w:val="0"/>
          <w:numId w:val="6"/>
        </w:numPr>
        <w:jc w:val="both"/>
        <w:rPr>
          <w:ins w:id="4055" w:author="ThaoDH" w:date="2013-10-17T09:28:00Z"/>
        </w:rPr>
      </w:pPr>
      <w:r w:rsidRPr="00DB6E0C">
        <w:lastRenderedPageBreak/>
        <w:t xml:space="preserve">Thuê bao BB không được phép đăng ký các gói cước của dịch vụ Mobile Internet cũng các gói dịch vụ có data khác. </w:t>
      </w:r>
    </w:p>
    <w:p w:rsidR="004244C3" w:rsidRDefault="00811579">
      <w:pPr>
        <w:jc w:val="both"/>
        <w:pPrChange w:id="4056" w:author="ThaoDH" w:date="2013-10-17T09:29:00Z">
          <w:pPr>
            <w:pStyle w:val="NormalWeb"/>
            <w:numPr>
              <w:numId w:val="6"/>
            </w:numPr>
            <w:tabs>
              <w:tab w:val="num" w:pos="720"/>
            </w:tabs>
            <w:ind w:left="720" w:hanging="360"/>
            <w:jc w:val="both"/>
          </w:pPr>
        </w:pPrChange>
      </w:pPr>
      <w:ins w:id="4057" w:author="ThaoDH" w:date="2013-10-17T09:28:00Z">
        <w:r w:rsidRPr="00811579">
          <w:rPr>
            <w:rFonts w:cs="Times New Roman"/>
            <w:sz w:val="26"/>
            <w:szCs w:val="26"/>
            <w:rPrChange w:id="4058" w:author="ThaoDH" w:date="2013-10-17T09:29:00Z">
              <w:rPr/>
            </w:rPrChange>
          </w:rPr>
          <w:t>Elcom/Comverse:</w:t>
        </w:r>
        <w:r w:rsidRPr="00811579">
          <w:rPr>
            <w:sz w:val="26"/>
            <w:szCs w:val="26"/>
            <w:rPrChange w:id="4059" w:author="ThaoDH" w:date="2013-10-17T09:29:00Z">
              <w:rPr/>
            </w:rPrChange>
          </w:rPr>
          <w:t xml:space="preserve"> hệ thống Prov của VNP đảm bảo điều này</w:t>
        </w:r>
      </w:ins>
    </w:p>
    <w:p w:rsidR="000B1893" w:rsidRDefault="000B1893" w:rsidP="000B1893">
      <w:pPr>
        <w:pStyle w:val="NormalWeb"/>
        <w:numPr>
          <w:ilvl w:val="0"/>
          <w:numId w:val="6"/>
        </w:numPr>
        <w:jc w:val="both"/>
        <w:rPr>
          <w:ins w:id="4060" w:author="ThaoDH" w:date="2013-10-17T09:29:00Z"/>
        </w:rPr>
      </w:pPr>
      <w:r w:rsidRPr="00DB6E0C">
        <w:rPr>
          <w:rStyle w:val="apple-style-span"/>
        </w:rPr>
        <w:t xml:space="preserve">Thuê bao BB cũng có thể sử dụng một trong các gói Alô. </w:t>
      </w:r>
      <w:r w:rsidRPr="00DB6E0C">
        <w:t>sử dụng các gói cước data bổ sung</w:t>
      </w:r>
      <w:r>
        <w:t xml:space="preserve"> của gói Alo</w:t>
      </w:r>
      <w:r w:rsidRPr="00DB6E0C">
        <w:t xml:space="preserve">. </w:t>
      </w:r>
      <w:r>
        <w:t>Các thuê bao BB khác được phép sử dụng và lưu lượng data được cộng dồn.</w:t>
      </w:r>
    </w:p>
    <w:p w:rsidR="004244C3" w:rsidRDefault="00EF3BA5">
      <w:pPr>
        <w:pStyle w:val="NormalWeb"/>
        <w:jc w:val="both"/>
        <w:rPr>
          <w:del w:id="4061" w:author="ThaoDH" w:date="2013-10-17T09:29:00Z"/>
          <w:rStyle w:val="apple-style-span"/>
          <w:rFonts w:eastAsiaTheme="minorHAnsi" w:cstheme="minorBidi"/>
          <w:szCs w:val="22"/>
        </w:rPr>
        <w:pPrChange w:id="4062" w:author="ThaoDH" w:date="2013-10-17T09:29:00Z">
          <w:pPr>
            <w:pStyle w:val="NormalWeb"/>
            <w:numPr>
              <w:numId w:val="6"/>
            </w:numPr>
            <w:tabs>
              <w:tab w:val="num" w:pos="720"/>
            </w:tabs>
            <w:ind w:left="720" w:hanging="360"/>
            <w:jc w:val="both"/>
          </w:pPr>
        </w:pPrChange>
      </w:pPr>
      <w:ins w:id="4063" w:author="ThaoDH" w:date="2013-10-17T09:29:00Z">
        <w:r w:rsidRPr="00EF3BA5">
          <w:rPr>
            <w:sz w:val="26"/>
            <w:szCs w:val="26"/>
          </w:rPr>
          <w:t>Elcom/Comverse:</w:t>
        </w:r>
        <w:r>
          <w:rPr>
            <w:b/>
            <w:bCs/>
          </w:rPr>
          <w:t xml:space="preserve"> OK</w:t>
        </w:r>
      </w:ins>
    </w:p>
    <w:p w:rsidR="004244C3" w:rsidRDefault="004244C3">
      <w:pPr>
        <w:pStyle w:val="NormalWeb"/>
        <w:jc w:val="both"/>
        <w:rPr>
          <w:ins w:id="4064" w:author="ThaoDH" w:date="2013-10-04T14:00:00Z"/>
          <w:b/>
          <w:bCs/>
        </w:rPr>
        <w:pPrChange w:id="4065" w:author="ThaoDH" w:date="2013-10-17T09:29:00Z">
          <w:pPr>
            <w:pStyle w:val="NormalWeb"/>
            <w:numPr>
              <w:numId w:val="9"/>
            </w:numPr>
            <w:ind w:left="720" w:hanging="720"/>
            <w:jc w:val="both"/>
            <w:outlineLvl w:val="1"/>
          </w:pPr>
        </w:pPrChange>
      </w:pPr>
    </w:p>
    <w:p w:rsidR="00A753DB" w:rsidRDefault="00A753DB" w:rsidP="001B5ABD">
      <w:pPr>
        <w:pStyle w:val="NormalWeb"/>
        <w:numPr>
          <w:ilvl w:val="0"/>
          <w:numId w:val="9"/>
        </w:numPr>
        <w:ind w:hanging="720"/>
        <w:jc w:val="both"/>
        <w:outlineLvl w:val="1"/>
        <w:rPr>
          <w:ins w:id="4066" w:author="ThaoDH" w:date="2013-10-09T16:29:00Z"/>
          <w:b/>
          <w:bCs/>
        </w:rPr>
      </w:pPr>
      <w:bookmarkStart w:id="4067" w:name="_Toc369791828"/>
      <w:r>
        <w:rPr>
          <w:b/>
          <w:bCs/>
        </w:rPr>
        <w:t>Gói</w:t>
      </w:r>
      <w:ins w:id="4068" w:author="ThaoDH" w:date="2013-10-04T09:26:00Z">
        <w:r w:rsidR="00A14F41">
          <w:rPr>
            <w:b/>
            <w:bCs/>
          </w:rPr>
          <w:t xml:space="preserve"> EZ10 điện lực</w:t>
        </w:r>
      </w:ins>
      <w:bookmarkEnd w:id="4067"/>
    </w:p>
    <w:p w:rsidR="00724767" w:rsidRPr="00DD2845" w:rsidRDefault="00724767" w:rsidP="00724767">
      <w:pPr>
        <w:rPr>
          <w:ins w:id="4069" w:author="ThaoDH" w:date="2013-10-09T16:29:00Z"/>
          <w:b/>
        </w:rPr>
      </w:pPr>
      <w:ins w:id="4070" w:author="ThaoDH" w:date="2013-10-09T16:29:00Z">
        <w:r w:rsidRPr="00DD2845">
          <w:rPr>
            <w:b/>
          </w:rPr>
          <w:t>1.Nội dung</w:t>
        </w:r>
      </w:ins>
    </w:p>
    <w:p w:rsidR="00724767" w:rsidRDefault="00724767" w:rsidP="00724767">
      <w:pPr>
        <w:rPr>
          <w:ins w:id="4071" w:author="ThaoDH" w:date="2013-10-09T16:29:00Z"/>
        </w:rPr>
      </w:pPr>
      <w:ins w:id="4072" w:author="ThaoDH" w:date="2013-10-09T16:29:00Z">
        <w:r>
          <w:t>Là gói Ezcom cung cấp riêng cho điện lực các tỉnh</w:t>
        </w:r>
      </w:ins>
    </w:p>
    <w:p w:rsidR="00724767" w:rsidRPr="00DD2845" w:rsidRDefault="00724767" w:rsidP="00724767">
      <w:pPr>
        <w:rPr>
          <w:ins w:id="4073" w:author="ThaoDH" w:date="2013-10-09T16:29:00Z"/>
          <w:b/>
        </w:rPr>
      </w:pPr>
      <w:ins w:id="4074" w:author="ThaoDH" w:date="2013-10-09T16:29:00Z">
        <w:r w:rsidRPr="00DD2845">
          <w:rPr>
            <w:b/>
          </w:rPr>
          <w:t>2.Bảng cước/Khuyến mại</w:t>
        </w:r>
      </w:ins>
    </w:p>
    <w:tbl>
      <w:tblPr>
        <w:tblStyle w:val="TableGrid"/>
        <w:tblW w:w="0" w:type="auto"/>
        <w:tblLook w:val="04A0" w:firstRow="1" w:lastRow="0" w:firstColumn="1" w:lastColumn="0" w:noHBand="0" w:noVBand="1"/>
      </w:tblPr>
      <w:tblGrid>
        <w:gridCol w:w="2898"/>
        <w:gridCol w:w="6678"/>
      </w:tblGrid>
      <w:tr w:rsidR="00724767" w:rsidTr="00724767">
        <w:trPr>
          <w:ins w:id="4075" w:author="ThaoDH" w:date="2013-10-09T16:29:00Z"/>
        </w:trPr>
        <w:tc>
          <w:tcPr>
            <w:tcW w:w="2898" w:type="dxa"/>
          </w:tcPr>
          <w:p w:rsidR="00724767" w:rsidRDefault="00724767" w:rsidP="00724767">
            <w:pPr>
              <w:rPr>
                <w:ins w:id="4076" w:author="ThaoDH" w:date="2013-10-09T16:29:00Z"/>
              </w:rPr>
            </w:pPr>
          </w:p>
        </w:tc>
        <w:tc>
          <w:tcPr>
            <w:tcW w:w="6678" w:type="dxa"/>
          </w:tcPr>
          <w:p w:rsidR="00724767" w:rsidRDefault="00724767" w:rsidP="00724767">
            <w:pPr>
              <w:rPr>
                <w:ins w:id="4077" w:author="ThaoDH" w:date="2013-10-09T16:29:00Z"/>
              </w:rPr>
            </w:pPr>
          </w:p>
        </w:tc>
      </w:tr>
      <w:tr w:rsidR="00724767" w:rsidTr="00724767">
        <w:trPr>
          <w:ins w:id="4078" w:author="ThaoDH" w:date="2013-10-09T16:29:00Z"/>
        </w:trPr>
        <w:tc>
          <w:tcPr>
            <w:tcW w:w="2898" w:type="dxa"/>
          </w:tcPr>
          <w:p w:rsidR="00724767" w:rsidRDefault="00724767" w:rsidP="00724767">
            <w:pPr>
              <w:rPr>
                <w:ins w:id="4079" w:author="ThaoDH" w:date="2013-10-09T16:29:00Z"/>
              </w:rPr>
            </w:pPr>
            <w:ins w:id="4080" w:author="ThaoDH" w:date="2013-10-09T16:29:00Z">
              <w:r>
                <w:t>EZ10 Tiền Giang</w:t>
              </w:r>
            </w:ins>
          </w:p>
        </w:tc>
        <w:tc>
          <w:tcPr>
            <w:tcW w:w="6678" w:type="dxa"/>
          </w:tcPr>
          <w:p w:rsidR="00724767" w:rsidRDefault="00724767" w:rsidP="00724767">
            <w:pPr>
              <w:rPr>
                <w:ins w:id="4081" w:author="ThaoDH" w:date="2013-10-09T16:29:00Z"/>
              </w:rPr>
            </w:pPr>
            <w:ins w:id="4082" w:author="ThaoDH" w:date="2013-10-09T16:29:00Z">
              <w:r>
                <w:t>Giá gói: 10.000đ</w:t>
              </w:r>
            </w:ins>
          </w:p>
          <w:p w:rsidR="00724767" w:rsidRDefault="00724767" w:rsidP="00724767">
            <w:pPr>
              <w:rPr>
                <w:ins w:id="4083" w:author="ThaoDH" w:date="2013-10-09T16:29:00Z"/>
              </w:rPr>
            </w:pPr>
            <w:ins w:id="4084" w:author="ThaoDH" w:date="2013-10-09T16:29:00Z">
              <w:r>
                <w:t>Dung lượng miễn phí: 15MB</w:t>
              </w:r>
            </w:ins>
          </w:p>
        </w:tc>
      </w:tr>
      <w:tr w:rsidR="00724767" w:rsidTr="00724767">
        <w:trPr>
          <w:ins w:id="4085" w:author="ThaoDH" w:date="2013-10-09T16:29:00Z"/>
        </w:trPr>
        <w:tc>
          <w:tcPr>
            <w:tcW w:w="2898" w:type="dxa"/>
          </w:tcPr>
          <w:p w:rsidR="00724767" w:rsidRDefault="00724767" w:rsidP="00724767">
            <w:pPr>
              <w:rPr>
                <w:ins w:id="4086" w:author="ThaoDH" w:date="2013-10-09T16:29:00Z"/>
              </w:rPr>
            </w:pPr>
            <w:ins w:id="4087" w:author="ThaoDH" w:date="2013-10-09T16:29:00Z">
              <w:r>
                <w:t>EZ10MAX Bình Dương</w:t>
              </w:r>
            </w:ins>
          </w:p>
        </w:tc>
        <w:tc>
          <w:tcPr>
            <w:tcW w:w="6678" w:type="dxa"/>
          </w:tcPr>
          <w:p w:rsidR="00724767" w:rsidRDefault="00724767" w:rsidP="00724767">
            <w:pPr>
              <w:rPr>
                <w:ins w:id="4088" w:author="ThaoDH" w:date="2013-10-09T16:29:00Z"/>
              </w:rPr>
            </w:pPr>
            <w:ins w:id="4089" w:author="ThaoDH" w:date="2013-10-09T16:29:00Z">
              <w:r>
                <w:t>Giá gói: 10.000đ</w:t>
              </w:r>
            </w:ins>
          </w:p>
          <w:p w:rsidR="00724767" w:rsidRDefault="00724767" w:rsidP="00724767">
            <w:pPr>
              <w:rPr>
                <w:ins w:id="4090" w:author="ThaoDH" w:date="2013-10-09T16:29:00Z"/>
              </w:rPr>
            </w:pPr>
            <w:ins w:id="4091" w:author="ThaoDH" w:date="2013-10-09T16:29:00Z">
              <w:r>
                <w:t>Dung lượng miễn phí: Không giới hạn</w:t>
              </w:r>
            </w:ins>
          </w:p>
          <w:p w:rsidR="00724767" w:rsidRDefault="00724767" w:rsidP="00724767">
            <w:pPr>
              <w:rPr>
                <w:ins w:id="4092" w:author="ThaoDH" w:date="2013-10-09T16:29:00Z"/>
              </w:rPr>
            </w:pPr>
            <w:ins w:id="4093" w:author="ThaoDH" w:date="2013-10-09T16:29:00Z">
              <w:r>
                <w:t>Dung lượng ở tốc độ cao: 30MB</w:t>
              </w:r>
            </w:ins>
          </w:p>
        </w:tc>
      </w:tr>
      <w:tr w:rsidR="00724767" w:rsidTr="00724767">
        <w:trPr>
          <w:ins w:id="4094" w:author="ThaoDH" w:date="2013-10-09T16:29:00Z"/>
        </w:trPr>
        <w:tc>
          <w:tcPr>
            <w:tcW w:w="2898" w:type="dxa"/>
          </w:tcPr>
          <w:p w:rsidR="00724767" w:rsidRDefault="00724767" w:rsidP="00724767">
            <w:pPr>
              <w:rPr>
                <w:ins w:id="4095" w:author="ThaoDH" w:date="2013-10-09T16:29:00Z"/>
              </w:rPr>
            </w:pPr>
            <w:ins w:id="4096" w:author="ThaoDH" w:date="2013-10-09T16:29:00Z">
              <w:r>
                <w:t>EZ10 Vũng Tầu,Vĩnh Long</w:t>
              </w:r>
            </w:ins>
          </w:p>
        </w:tc>
        <w:tc>
          <w:tcPr>
            <w:tcW w:w="6678" w:type="dxa"/>
          </w:tcPr>
          <w:p w:rsidR="00724767" w:rsidRDefault="00724767" w:rsidP="00724767">
            <w:pPr>
              <w:rPr>
                <w:ins w:id="4097" w:author="ThaoDH" w:date="2013-10-09T16:29:00Z"/>
              </w:rPr>
            </w:pPr>
            <w:ins w:id="4098" w:author="ThaoDH" w:date="2013-10-09T16:29:00Z">
              <w:r>
                <w:t>Giá gói: 10.000đ</w:t>
              </w:r>
            </w:ins>
          </w:p>
          <w:p w:rsidR="00724767" w:rsidRDefault="00724767" w:rsidP="00724767">
            <w:pPr>
              <w:rPr>
                <w:ins w:id="4099" w:author="ThaoDH" w:date="2013-10-09T16:29:00Z"/>
              </w:rPr>
            </w:pPr>
            <w:ins w:id="4100" w:author="ThaoDH" w:date="2013-10-09T16:29:00Z">
              <w:r>
                <w:t>Dung lượng miễn phí: 50MB</w:t>
              </w:r>
            </w:ins>
          </w:p>
          <w:p w:rsidR="00724767" w:rsidRDefault="00724767" w:rsidP="00724767">
            <w:pPr>
              <w:rPr>
                <w:ins w:id="4101" w:author="ThaoDH" w:date="2013-10-09T16:29:00Z"/>
              </w:rPr>
            </w:pPr>
          </w:p>
        </w:tc>
      </w:tr>
    </w:tbl>
    <w:p w:rsidR="00724767" w:rsidRDefault="00724767" w:rsidP="00724767">
      <w:pPr>
        <w:rPr>
          <w:ins w:id="4102" w:author="ThaoDH" w:date="2013-10-09T16:29:00Z"/>
        </w:rPr>
      </w:pPr>
    </w:p>
    <w:p w:rsidR="00724767" w:rsidRDefault="00724767" w:rsidP="00724767">
      <w:pPr>
        <w:rPr>
          <w:ins w:id="4103" w:author="ThaoDH" w:date="2013-10-09T16:29:00Z"/>
        </w:rPr>
      </w:pPr>
      <w:ins w:id="4104" w:author="ThaoDH" w:date="2013-10-09T16:29:00Z">
        <w:r>
          <w:t xml:space="preserve">Lưu ý: </w:t>
        </w:r>
      </w:ins>
    </w:p>
    <w:p w:rsidR="00BE2D18" w:rsidRDefault="00724767" w:rsidP="00BE2D18">
      <w:pPr>
        <w:pStyle w:val="ListParagraph"/>
        <w:numPr>
          <w:ilvl w:val="0"/>
          <w:numId w:val="6"/>
        </w:numPr>
        <w:rPr>
          <w:ins w:id="4105" w:author="ThaoDH" w:date="2013-10-17T09:31:00Z"/>
        </w:rPr>
      </w:pPr>
      <w:ins w:id="4106" w:author="ThaoDH" w:date="2013-10-09T16:29:00Z">
        <w:r>
          <w:t>Giá gói, giá cước vượt gói: Tính theo quy định chung gói EZCOM</w:t>
        </w:r>
      </w:ins>
    </w:p>
    <w:p w:rsidR="004244C3" w:rsidRDefault="00811579">
      <w:pPr>
        <w:rPr>
          <w:ins w:id="4107" w:author="ThaoDH" w:date="2013-10-09T16:29:00Z"/>
        </w:rPr>
        <w:pPrChange w:id="4108" w:author="ThaoDH" w:date="2013-10-17T09:31:00Z">
          <w:pPr>
            <w:pStyle w:val="ListParagraph"/>
            <w:numPr>
              <w:numId w:val="6"/>
            </w:numPr>
            <w:tabs>
              <w:tab w:val="num" w:pos="720"/>
            </w:tabs>
            <w:ind w:hanging="360"/>
          </w:pPr>
        </w:pPrChange>
      </w:pPr>
      <w:ins w:id="4109" w:author="ThaoDH" w:date="2013-10-17T09:31:00Z">
        <w:r w:rsidRPr="00811579">
          <w:rPr>
            <w:rFonts w:cs="Times New Roman"/>
            <w:sz w:val="26"/>
            <w:szCs w:val="26"/>
            <w:rPrChange w:id="4110" w:author="ThaoDH" w:date="2013-10-17T09:31:00Z">
              <w:rPr/>
            </w:rPrChange>
          </w:rPr>
          <w:t>Elcom/Comverse:OK</w:t>
        </w:r>
      </w:ins>
    </w:p>
    <w:p w:rsidR="00724767" w:rsidRPr="00DD2845" w:rsidRDefault="00724767" w:rsidP="00724767">
      <w:pPr>
        <w:rPr>
          <w:ins w:id="4111" w:author="ThaoDH" w:date="2013-10-09T16:29:00Z"/>
          <w:b/>
        </w:rPr>
      </w:pPr>
      <w:ins w:id="4112" w:author="ThaoDH" w:date="2013-10-09T16:29:00Z">
        <w:r w:rsidRPr="00DD2845">
          <w:rPr>
            <w:b/>
          </w:rPr>
          <w:t>3.Provisioning</w:t>
        </w:r>
      </w:ins>
    </w:p>
    <w:p w:rsidR="00F0501B" w:rsidRDefault="00724767" w:rsidP="00F0501B">
      <w:pPr>
        <w:pStyle w:val="ListParagraph"/>
        <w:numPr>
          <w:ilvl w:val="0"/>
          <w:numId w:val="6"/>
        </w:numPr>
        <w:rPr>
          <w:ins w:id="4113" w:author="ThaoDH" w:date="2013-10-17T09:32:00Z"/>
        </w:rPr>
      </w:pPr>
      <w:ins w:id="4114" w:author="ThaoDH" w:date="2013-10-09T16:29:00Z">
        <w:r>
          <w:t>Hiệu lực: Từ thời điểm đăng ký, không tính gói cũ nếu đăng ký cùng ngày</w:t>
        </w:r>
      </w:ins>
    </w:p>
    <w:p w:rsidR="004244C3" w:rsidRDefault="00F0501B">
      <w:pPr>
        <w:ind w:left="360"/>
        <w:rPr>
          <w:ins w:id="4115" w:author="ThaoDH" w:date="2013-10-17T09:32:00Z"/>
          <w:rFonts w:cs="Times New Roman"/>
          <w:sz w:val="26"/>
          <w:szCs w:val="26"/>
        </w:rPr>
        <w:pPrChange w:id="4116" w:author="ThaoDH" w:date="2013-10-17T09:32:00Z">
          <w:pPr>
            <w:pStyle w:val="ListParagraph"/>
            <w:numPr>
              <w:numId w:val="6"/>
            </w:numPr>
            <w:tabs>
              <w:tab w:val="num" w:pos="720"/>
            </w:tabs>
            <w:ind w:hanging="360"/>
          </w:pPr>
        </w:pPrChange>
      </w:pPr>
      <w:ins w:id="4117" w:author="ThaoDH" w:date="2013-10-17T09:32:00Z">
        <w:r w:rsidRPr="00BE2D18">
          <w:rPr>
            <w:rFonts w:cs="Times New Roman"/>
            <w:sz w:val="26"/>
            <w:szCs w:val="26"/>
          </w:rPr>
          <w:t>Elcom/Comverse:</w:t>
        </w:r>
        <w:r>
          <w:rPr>
            <w:rFonts w:cs="Times New Roman"/>
            <w:sz w:val="26"/>
            <w:szCs w:val="26"/>
          </w:rPr>
          <w:t xml:space="preserve"> C1RT vẫn coi là 2 gói và tính cước cả hai gói. Hệ thống VNP Billing khi tổng hợp cước cần bỏ qua các </w:t>
        </w:r>
      </w:ins>
      <w:ins w:id="4118" w:author="ThaoDH" w:date="2013-10-17T09:33:00Z">
        <w:r>
          <w:rPr>
            <w:rFonts w:cs="Times New Roman"/>
            <w:sz w:val="26"/>
            <w:szCs w:val="26"/>
          </w:rPr>
          <w:t xml:space="preserve">rated </w:t>
        </w:r>
      </w:ins>
      <w:ins w:id="4119" w:author="ThaoDH" w:date="2013-10-17T09:32:00Z">
        <w:r>
          <w:rPr>
            <w:rFonts w:cs="Times New Roman"/>
            <w:sz w:val="26"/>
            <w:szCs w:val="26"/>
          </w:rPr>
          <w:t xml:space="preserve">CDR </w:t>
        </w:r>
      </w:ins>
      <w:ins w:id="4120" w:author="ThaoDH" w:date="2013-10-17T09:33:00Z">
        <w:r>
          <w:rPr>
            <w:rFonts w:cs="Times New Roman"/>
            <w:sz w:val="26"/>
            <w:szCs w:val="26"/>
          </w:rPr>
          <w:t xml:space="preserve">phát sinh </w:t>
        </w:r>
      </w:ins>
      <w:ins w:id="4121" w:author="ThaoDH" w:date="2013-10-17T09:34:00Z">
        <w:r>
          <w:rPr>
            <w:rFonts w:cs="Times New Roman"/>
            <w:sz w:val="26"/>
            <w:szCs w:val="26"/>
          </w:rPr>
          <w:t xml:space="preserve">nếu đăng kí trong cùng ngày </w:t>
        </w:r>
      </w:ins>
      <w:ins w:id="4122" w:author="ThaoDH" w:date="2013-10-17T09:35:00Z">
        <w:r>
          <w:rPr>
            <w:rFonts w:cs="Times New Roman"/>
            <w:sz w:val="26"/>
            <w:szCs w:val="26"/>
          </w:rPr>
          <w:t>với</w:t>
        </w:r>
      </w:ins>
      <w:ins w:id="4123" w:author="ThaoDH" w:date="2013-10-17T09:33:00Z">
        <w:r>
          <w:rPr>
            <w:rFonts w:cs="Times New Roman"/>
            <w:sz w:val="26"/>
            <w:szCs w:val="26"/>
          </w:rPr>
          <w:t xml:space="preserve"> EZ10 </w:t>
        </w:r>
      </w:ins>
    </w:p>
    <w:p w:rsidR="004244C3" w:rsidRDefault="004244C3">
      <w:pPr>
        <w:ind w:left="360"/>
        <w:rPr>
          <w:ins w:id="4124" w:author="ThaoDH" w:date="2013-10-09T16:29:00Z"/>
        </w:rPr>
        <w:pPrChange w:id="4125" w:author="ThaoDH" w:date="2013-10-17T09:32:00Z">
          <w:pPr>
            <w:pStyle w:val="ListParagraph"/>
            <w:numPr>
              <w:numId w:val="6"/>
            </w:numPr>
            <w:tabs>
              <w:tab w:val="num" w:pos="720"/>
            </w:tabs>
            <w:ind w:hanging="360"/>
          </w:pPr>
        </w:pPrChange>
      </w:pPr>
    </w:p>
    <w:p w:rsidR="00724767" w:rsidRDefault="00724767" w:rsidP="00724767">
      <w:pPr>
        <w:pStyle w:val="ListParagraph"/>
        <w:numPr>
          <w:ilvl w:val="0"/>
          <w:numId w:val="6"/>
        </w:numPr>
        <w:rPr>
          <w:ins w:id="4126" w:author="ThaoDH" w:date="2013-10-17T09:35:00Z"/>
        </w:rPr>
      </w:pPr>
      <w:ins w:id="4127" w:author="ThaoDH" w:date="2013-10-09T16:29:00Z">
        <w:r>
          <w:t>Chuyển đổi/Hủy gói: Hủy gói trước khi chuyển đôi. Hiệu lực hủy/chuyển đổi tại thời điểm hủy/chuyển đổi</w:t>
        </w:r>
      </w:ins>
    </w:p>
    <w:p w:rsidR="00451AEF" w:rsidRDefault="00451AEF" w:rsidP="00724767">
      <w:pPr>
        <w:pStyle w:val="ListParagraph"/>
        <w:numPr>
          <w:ilvl w:val="0"/>
          <w:numId w:val="6"/>
        </w:numPr>
        <w:rPr>
          <w:ins w:id="4128" w:author="ThaoDH" w:date="2013-10-09T16:29:00Z"/>
        </w:rPr>
      </w:pPr>
      <w:ins w:id="4129" w:author="ThaoDH" w:date="2013-10-17T09:35:00Z">
        <w:r w:rsidRPr="00BE2D18">
          <w:rPr>
            <w:rFonts w:cs="Times New Roman"/>
            <w:sz w:val="26"/>
            <w:szCs w:val="26"/>
          </w:rPr>
          <w:t>Elcom/Comverse:</w:t>
        </w:r>
        <w:r>
          <w:rPr>
            <w:rFonts w:cs="Times New Roman"/>
            <w:sz w:val="26"/>
            <w:szCs w:val="26"/>
          </w:rPr>
          <w:t>OK</w:t>
        </w:r>
      </w:ins>
    </w:p>
    <w:p w:rsidR="00724767" w:rsidRDefault="00724767" w:rsidP="00724767">
      <w:pPr>
        <w:pStyle w:val="NormalWeb"/>
        <w:numPr>
          <w:ilvl w:val="0"/>
          <w:numId w:val="9"/>
        </w:numPr>
        <w:ind w:hanging="720"/>
        <w:jc w:val="both"/>
        <w:outlineLvl w:val="1"/>
        <w:rPr>
          <w:ins w:id="4130" w:author="ThaoDH" w:date="2013-10-09T16:29:00Z"/>
          <w:b/>
          <w:bCs/>
        </w:rPr>
      </w:pPr>
      <w:bookmarkStart w:id="4131" w:name="_Toc369791829"/>
      <w:ins w:id="4132" w:author="ThaoDH" w:date="2013-10-09T16:29:00Z">
        <w:r>
          <w:rPr>
            <w:b/>
            <w:bCs/>
          </w:rPr>
          <w:t>Các gói khuyến mại chăm sóc khách hàng</w:t>
        </w:r>
        <w:bookmarkEnd w:id="4131"/>
      </w:ins>
    </w:p>
    <w:p w:rsidR="004244C3" w:rsidRDefault="00724767">
      <w:pPr>
        <w:pStyle w:val="NormalWeb"/>
        <w:numPr>
          <w:ilvl w:val="2"/>
          <w:numId w:val="9"/>
        </w:numPr>
        <w:jc w:val="both"/>
        <w:rPr>
          <w:ins w:id="4133" w:author="ThaoDH" w:date="2013-10-09T16:31:00Z"/>
          <w:b/>
          <w:bCs/>
        </w:rPr>
        <w:pPrChange w:id="4134" w:author="ThaoDH" w:date="2013-10-09T17:00:00Z">
          <w:pPr>
            <w:pStyle w:val="NormalWeb"/>
            <w:numPr>
              <w:ilvl w:val="2"/>
              <w:numId w:val="9"/>
            </w:numPr>
            <w:ind w:left="2160" w:hanging="180"/>
            <w:jc w:val="both"/>
            <w:outlineLvl w:val="1"/>
          </w:pPr>
        </w:pPrChange>
      </w:pPr>
      <w:ins w:id="4135" w:author="ThaoDH" w:date="2013-10-09T16:31:00Z">
        <w:r w:rsidRPr="002F0E20">
          <w:rPr>
            <w:b/>
            <w:bCs/>
          </w:rPr>
          <w:t>Khuyến mại Chúc mừng sinh nhật</w:t>
        </w:r>
      </w:ins>
    </w:p>
    <w:p w:rsidR="006803EA" w:rsidRDefault="00724767">
      <w:pPr>
        <w:rPr>
          <w:ins w:id="4136" w:author="ThaoDH" w:date="2013-10-09T16:31:00Z"/>
        </w:rPr>
      </w:pPr>
      <w:ins w:id="4137" w:author="ThaoDH" w:date="2013-10-09T16:31:00Z">
        <w:r>
          <w:lastRenderedPageBreak/>
          <w:t xml:space="preserve">1.Nội dung: </w:t>
        </w:r>
      </w:ins>
    </w:p>
    <w:p w:rsidR="006803EA" w:rsidRDefault="00724767">
      <w:pPr>
        <w:rPr>
          <w:ins w:id="4138" w:author="ThaoDH" w:date="2013-10-09T16:31:00Z"/>
        </w:rPr>
      </w:pPr>
      <w:ins w:id="4139" w:author="ThaoDH" w:date="2013-10-09T16:31:00Z">
        <w:r w:rsidRPr="009458DB">
          <w:t>Khuyến mại chúc mừng sinh nhật cá nhân theo ngày sinh, thuê bao thành viên trong doanh nghiệp  nhân ngày thành lập doanh nghiệp</w:t>
        </w:r>
      </w:ins>
    </w:p>
    <w:p w:rsidR="006803EA" w:rsidRDefault="00724767">
      <w:pPr>
        <w:rPr>
          <w:ins w:id="4140" w:author="ThaoDH" w:date="2013-10-09T16:31:00Z"/>
        </w:rPr>
      </w:pPr>
      <w:ins w:id="4141" w:author="ThaoDH" w:date="2013-10-09T16:31:00Z">
        <w:r>
          <w:t xml:space="preserve">2. </w:t>
        </w:r>
        <w:r w:rsidRPr="002F0E20">
          <w:t>Bảng cước/Khuyến mại</w:t>
        </w:r>
      </w:ins>
    </w:p>
    <w:tbl>
      <w:tblPr>
        <w:tblStyle w:val="TableGrid"/>
        <w:tblW w:w="0" w:type="auto"/>
        <w:tblLook w:val="04A0" w:firstRow="1" w:lastRow="0" w:firstColumn="1" w:lastColumn="0" w:noHBand="0" w:noVBand="1"/>
      </w:tblPr>
      <w:tblGrid>
        <w:gridCol w:w="1458"/>
        <w:gridCol w:w="657"/>
        <w:gridCol w:w="3690"/>
        <w:gridCol w:w="2055"/>
      </w:tblGrid>
      <w:tr w:rsidR="00724767" w:rsidRPr="009458DB" w:rsidTr="00724767">
        <w:trPr>
          <w:ins w:id="4142" w:author="ThaoDH" w:date="2013-10-09T16:31:00Z"/>
        </w:trPr>
        <w:tc>
          <w:tcPr>
            <w:tcW w:w="1458" w:type="dxa"/>
          </w:tcPr>
          <w:p w:rsidR="004244C3" w:rsidRDefault="00724767">
            <w:pPr>
              <w:pStyle w:val="NormalWeb"/>
              <w:jc w:val="both"/>
              <w:rPr>
                <w:ins w:id="4143" w:author="ThaoDH" w:date="2013-10-09T16:31:00Z"/>
                <w:bCs/>
                <w:sz w:val="24"/>
              </w:rPr>
              <w:pPrChange w:id="4144" w:author="ThaoDH" w:date="2013-10-09T17:00:00Z">
                <w:pPr>
                  <w:pStyle w:val="NormalWeb"/>
                  <w:jc w:val="both"/>
                  <w:outlineLvl w:val="1"/>
                </w:pPr>
              </w:pPrChange>
            </w:pPr>
            <w:ins w:id="4145" w:author="ThaoDH" w:date="2013-10-09T16:31:00Z">
              <w:r w:rsidRPr="009458DB">
                <w:rPr>
                  <w:bCs/>
                </w:rPr>
                <w:t>Hình thức</w:t>
              </w:r>
            </w:ins>
          </w:p>
        </w:tc>
        <w:tc>
          <w:tcPr>
            <w:tcW w:w="4320" w:type="dxa"/>
            <w:gridSpan w:val="2"/>
          </w:tcPr>
          <w:p w:rsidR="004244C3" w:rsidRDefault="00724767">
            <w:pPr>
              <w:pStyle w:val="NormalWeb"/>
              <w:jc w:val="both"/>
              <w:rPr>
                <w:ins w:id="4146" w:author="ThaoDH" w:date="2013-10-09T16:31:00Z"/>
                <w:bCs/>
                <w:sz w:val="24"/>
              </w:rPr>
              <w:pPrChange w:id="4147" w:author="ThaoDH" w:date="2013-10-09T17:00:00Z">
                <w:pPr>
                  <w:pStyle w:val="NormalWeb"/>
                  <w:jc w:val="both"/>
                  <w:outlineLvl w:val="1"/>
                </w:pPr>
              </w:pPrChange>
            </w:pPr>
            <w:ins w:id="4148" w:author="ThaoDH" w:date="2013-10-09T16:31:00Z">
              <w:r w:rsidRPr="009458DB">
                <w:rPr>
                  <w:bCs/>
                </w:rPr>
                <w:t>Khuyến mại</w:t>
              </w:r>
            </w:ins>
          </w:p>
        </w:tc>
        <w:tc>
          <w:tcPr>
            <w:tcW w:w="2055" w:type="dxa"/>
          </w:tcPr>
          <w:p w:rsidR="004244C3" w:rsidRDefault="00724767">
            <w:pPr>
              <w:pStyle w:val="NormalWeb"/>
              <w:jc w:val="both"/>
              <w:rPr>
                <w:ins w:id="4149" w:author="ThaoDH" w:date="2013-10-09T16:31:00Z"/>
                <w:bCs/>
                <w:sz w:val="24"/>
              </w:rPr>
              <w:pPrChange w:id="4150" w:author="ThaoDH" w:date="2013-10-09T17:00:00Z">
                <w:pPr>
                  <w:pStyle w:val="NormalWeb"/>
                  <w:jc w:val="both"/>
                  <w:outlineLvl w:val="1"/>
                </w:pPr>
              </w:pPrChange>
            </w:pPr>
            <w:ins w:id="4151" w:author="ThaoDH" w:date="2013-10-09T16:31:00Z">
              <w:r w:rsidRPr="009458DB">
                <w:rPr>
                  <w:bCs/>
                </w:rPr>
                <w:t>Thời gian</w:t>
              </w:r>
            </w:ins>
          </w:p>
        </w:tc>
      </w:tr>
      <w:tr w:rsidR="00724767" w:rsidRPr="009458DB" w:rsidTr="00724767">
        <w:trPr>
          <w:ins w:id="4152" w:author="ThaoDH" w:date="2013-10-09T16:31:00Z"/>
        </w:trPr>
        <w:tc>
          <w:tcPr>
            <w:tcW w:w="1458" w:type="dxa"/>
          </w:tcPr>
          <w:p w:rsidR="004244C3" w:rsidRDefault="00724767">
            <w:pPr>
              <w:pStyle w:val="NormalWeb"/>
              <w:jc w:val="both"/>
              <w:rPr>
                <w:ins w:id="4153" w:author="ThaoDH" w:date="2013-10-09T16:31:00Z"/>
                <w:bCs/>
                <w:sz w:val="24"/>
              </w:rPr>
              <w:pPrChange w:id="4154" w:author="ThaoDH" w:date="2013-10-09T17:00:00Z">
                <w:pPr>
                  <w:pStyle w:val="NormalWeb"/>
                  <w:jc w:val="both"/>
                  <w:outlineLvl w:val="1"/>
                </w:pPr>
              </w:pPrChange>
            </w:pPr>
            <w:ins w:id="4155" w:author="ThaoDH" w:date="2013-10-09T16:31:00Z">
              <w:r w:rsidRPr="009458DB">
                <w:rPr>
                  <w:bCs/>
                </w:rPr>
                <w:t>1</w:t>
              </w:r>
            </w:ins>
          </w:p>
        </w:tc>
        <w:tc>
          <w:tcPr>
            <w:tcW w:w="630" w:type="dxa"/>
          </w:tcPr>
          <w:p w:rsidR="004244C3" w:rsidRDefault="00724767">
            <w:pPr>
              <w:pStyle w:val="NormalWeb"/>
              <w:jc w:val="both"/>
              <w:rPr>
                <w:ins w:id="4156" w:author="ThaoDH" w:date="2013-10-09T16:31:00Z"/>
                <w:bCs/>
                <w:sz w:val="24"/>
              </w:rPr>
              <w:pPrChange w:id="4157" w:author="ThaoDH" w:date="2013-10-09T17:00:00Z">
                <w:pPr>
                  <w:pStyle w:val="NormalWeb"/>
                  <w:jc w:val="both"/>
                  <w:outlineLvl w:val="1"/>
                </w:pPr>
              </w:pPrChange>
            </w:pPr>
            <w:ins w:id="4158" w:author="ThaoDH" w:date="2013-10-09T16:31:00Z">
              <w:r w:rsidRPr="009458DB">
                <w:rPr>
                  <w:bCs/>
                </w:rPr>
                <w:t>Data</w:t>
              </w:r>
            </w:ins>
          </w:p>
        </w:tc>
        <w:tc>
          <w:tcPr>
            <w:tcW w:w="3690" w:type="dxa"/>
          </w:tcPr>
          <w:p w:rsidR="004244C3" w:rsidRDefault="00724767">
            <w:pPr>
              <w:pStyle w:val="NormalWeb"/>
              <w:jc w:val="both"/>
              <w:rPr>
                <w:ins w:id="4159" w:author="ThaoDH" w:date="2013-10-17T09:43:00Z"/>
                <w:bCs/>
                <w:sz w:val="24"/>
              </w:rPr>
              <w:pPrChange w:id="4160" w:author="Comverse" w:date="2013-10-11T14:44:00Z">
                <w:pPr>
                  <w:pStyle w:val="NormalWeb"/>
                  <w:jc w:val="both"/>
                  <w:outlineLvl w:val="1"/>
                </w:pPr>
              </w:pPrChange>
            </w:pPr>
            <w:ins w:id="4161" w:author="ThaoDH" w:date="2013-10-09T16:31:00Z">
              <w:r w:rsidRPr="009458DB">
                <w:rPr>
                  <w:bCs/>
                </w:rPr>
                <w:t>Gói MAX hoặc 500M</w:t>
              </w:r>
            </w:ins>
            <w:ins w:id="4162" w:author="Comverse" w:date="2013-10-11T11:20:00Z">
              <w:r w:rsidR="008E0D09">
                <w:rPr>
                  <w:bCs/>
                </w:rPr>
                <w:t xml:space="preserve"> goi MAX o day se nhu the nao? </w:t>
              </w:r>
            </w:ins>
            <w:ins w:id="4163" w:author="Comverse" w:date="2013-10-11T14:44:00Z">
              <w:r w:rsidR="000B33D1">
                <w:rPr>
                  <w:bCs/>
                </w:rPr>
                <w:t>0vnd</w:t>
              </w:r>
            </w:ins>
            <w:ins w:id="4164" w:author="Comverse" w:date="2013-10-11T11:20:00Z">
              <w:r w:rsidR="008E0D09">
                <w:rPr>
                  <w:bCs/>
                </w:rPr>
                <w:t xml:space="preserve"> tien goi va </w:t>
              </w:r>
            </w:ins>
            <w:ins w:id="4165" w:author="Comverse" w:date="2013-10-11T11:21:00Z">
              <w:r w:rsidR="008E0D09">
                <w:rPr>
                  <w:bCs/>
                </w:rPr>
                <w:t>2G data toc do cao sau do la mien phi</w:t>
              </w:r>
            </w:ins>
            <w:ins w:id="4166" w:author="Comverse" w:date="2013-10-11T14:44:00Z">
              <w:r w:rsidR="000B33D1">
                <w:rPr>
                  <w:bCs/>
                </w:rPr>
                <w:t>.</w:t>
              </w:r>
            </w:ins>
          </w:p>
          <w:p w:rsidR="004244C3" w:rsidRDefault="004A3C44">
            <w:pPr>
              <w:pStyle w:val="NormalWeb"/>
              <w:jc w:val="both"/>
              <w:rPr>
                <w:ins w:id="4167" w:author="ThaoDH" w:date="2013-10-09T16:31:00Z"/>
                <w:bCs/>
                <w:sz w:val="24"/>
              </w:rPr>
              <w:pPrChange w:id="4168" w:author="Comverse" w:date="2013-10-11T14:44:00Z">
                <w:pPr>
                  <w:pStyle w:val="NormalWeb"/>
                  <w:jc w:val="both"/>
                  <w:outlineLvl w:val="1"/>
                </w:pPr>
              </w:pPrChange>
            </w:pPr>
            <w:ins w:id="4169" w:author="ThaoDH" w:date="2013-10-17T09:43:00Z">
              <w:r w:rsidRPr="00BE2D18">
                <w:rPr>
                  <w:sz w:val="26"/>
                  <w:szCs w:val="26"/>
                </w:rPr>
                <w:t>Elcom/Comverse:</w:t>
              </w:r>
              <w:r>
                <w:rPr>
                  <w:sz w:val="26"/>
                  <w:szCs w:val="26"/>
                </w:rPr>
                <w:t xml:space="preserve"> OK</w:t>
              </w:r>
            </w:ins>
          </w:p>
        </w:tc>
        <w:tc>
          <w:tcPr>
            <w:tcW w:w="2055" w:type="dxa"/>
          </w:tcPr>
          <w:p w:rsidR="004244C3" w:rsidRDefault="00724767">
            <w:pPr>
              <w:pStyle w:val="NormalWeb"/>
              <w:jc w:val="both"/>
              <w:rPr>
                <w:ins w:id="4170" w:author="ThaoDH" w:date="2013-10-09T16:31:00Z"/>
                <w:bCs/>
                <w:sz w:val="24"/>
              </w:rPr>
              <w:pPrChange w:id="4171" w:author="ThaoDH" w:date="2013-10-09T17:00:00Z">
                <w:pPr>
                  <w:pStyle w:val="NormalWeb"/>
                  <w:jc w:val="both"/>
                  <w:outlineLvl w:val="1"/>
                </w:pPr>
              </w:pPrChange>
            </w:pPr>
            <w:ins w:id="4172" w:author="ThaoDH" w:date="2013-10-09T16:31:00Z">
              <w:r w:rsidRPr="009458DB">
                <w:rPr>
                  <w:bCs/>
                </w:rPr>
                <w:t>1 tháng</w:t>
              </w:r>
            </w:ins>
          </w:p>
        </w:tc>
      </w:tr>
      <w:tr w:rsidR="00724767" w:rsidRPr="009458DB" w:rsidTr="00724767">
        <w:trPr>
          <w:ins w:id="4173" w:author="ThaoDH" w:date="2013-10-09T16:31:00Z"/>
        </w:trPr>
        <w:tc>
          <w:tcPr>
            <w:tcW w:w="1458" w:type="dxa"/>
            <w:vMerge w:val="restart"/>
          </w:tcPr>
          <w:p w:rsidR="004244C3" w:rsidRDefault="00724767">
            <w:pPr>
              <w:pStyle w:val="NormalWeb"/>
              <w:jc w:val="both"/>
              <w:rPr>
                <w:ins w:id="4174" w:author="ThaoDH" w:date="2013-10-09T16:31:00Z"/>
                <w:bCs/>
                <w:sz w:val="24"/>
              </w:rPr>
              <w:pPrChange w:id="4175" w:author="ThaoDH" w:date="2013-10-09T17:00:00Z">
                <w:pPr>
                  <w:pStyle w:val="NormalWeb"/>
                  <w:jc w:val="both"/>
                  <w:outlineLvl w:val="1"/>
                </w:pPr>
              </w:pPrChange>
            </w:pPr>
            <w:ins w:id="4176" w:author="ThaoDH" w:date="2013-10-09T16:31:00Z">
              <w:r w:rsidRPr="009458DB">
                <w:rPr>
                  <w:bCs/>
                </w:rPr>
                <w:t>2</w:t>
              </w:r>
            </w:ins>
          </w:p>
        </w:tc>
        <w:tc>
          <w:tcPr>
            <w:tcW w:w="630" w:type="dxa"/>
          </w:tcPr>
          <w:p w:rsidR="004244C3" w:rsidRDefault="00724767">
            <w:pPr>
              <w:pStyle w:val="NormalWeb"/>
              <w:jc w:val="both"/>
              <w:rPr>
                <w:ins w:id="4177" w:author="ThaoDH" w:date="2013-10-09T16:31:00Z"/>
                <w:bCs/>
                <w:sz w:val="24"/>
              </w:rPr>
              <w:pPrChange w:id="4178" w:author="ThaoDH" w:date="2013-10-09T17:00:00Z">
                <w:pPr>
                  <w:pStyle w:val="NormalWeb"/>
                  <w:jc w:val="both"/>
                  <w:outlineLvl w:val="1"/>
                </w:pPr>
              </w:pPrChange>
            </w:pPr>
            <w:ins w:id="4179" w:author="ThaoDH" w:date="2013-10-09T16:31:00Z">
              <w:r w:rsidRPr="009458DB">
                <w:rPr>
                  <w:bCs/>
                </w:rPr>
                <w:t>SMS</w:t>
              </w:r>
            </w:ins>
          </w:p>
        </w:tc>
        <w:tc>
          <w:tcPr>
            <w:tcW w:w="3690" w:type="dxa"/>
          </w:tcPr>
          <w:p w:rsidR="004244C3" w:rsidRDefault="00724767">
            <w:pPr>
              <w:pStyle w:val="NormalWeb"/>
              <w:jc w:val="both"/>
              <w:rPr>
                <w:ins w:id="4180" w:author="ThaoDH" w:date="2013-10-17T09:45:00Z"/>
                <w:bCs/>
                <w:sz w:val="24"/>
              </w:rPr>
              <w:pPrChange w:id="4181" w:author="ThaoDH" w:date="2013-10-09T17:00:00Z">
                <w:pPr>
                  <w:pStyle w:val="NormalWeb"/>
                  <w:jc w:val="both"/>
                  <w:outlineLvl w:val="1"/>
                </w:pPr>
              </w:pPrChange>
            </w:pPr>
            <w:ins w:id="4182" w:author="ThaoDH" w:date="2013-10-09T16:31:00Z">
              <w:r w:rsidRPr="009458DB">
                <w:rPr>
                  <w:bCs/>
                </w:rPr>
                <w:t>30 SMS nội mạng</w:t>
              </w:r>
            </w:ins>
          </w:p>
          <w:p w:rsidR="004244C3" w:rsidRDefault="004A3C44">
            <w:pPr>
              <w:pStyle w:val="NormalWeb"/>
              <w:jc w:val="both"/>
              <w:rPr>
                <w:ins w:id="4183" w:author="ThaoDH" w:date="2013-10-09T16:31:00Z"/>
                <w:bCs/>
                <w:sz w:val="24"/>
              </w:rPr>
              <w:pPrChange w:id="4184" w:author="ThaoDH" w:date="2013-10-09T17:00:00Z">
                <w:pPr>
                  <w:pStyle w:val="NormalWeb"/>
                  <w:jc w:val="both"/>
                  <w:outlineLvl w:val="1"/>
                </w:pPr>
              </w:pPrChange>
            </w:pPr>
            <w:ins w:id="4185" w:author="ThaoDH" w:date="2013-10-17T09:45:00Z">
              <w:r w:rsidRPr="00BE2D18">
                <w:rPr>
                  <w:sz w:val="26"/>
                  <w:szCs w:val="26"/>
                </w:rPr>
                <w:t>Elcom/Comverse:</w:t>
              </w:r>
              <w:r>
                <w:rPr>
                  <w:sz w:val="26"/>
                  <w:szCs w:val="26"/>
                </w:rPr>
                <w:t>OK</w:t>
              </w:r>
            </w:ins>
          </w:p>
        </w:tc>
        <w:tc>
          <w:tcPr>
            <w:tcW w:w="2055" w:type="dxa"/>
          </w:tcPr>
          <w:p w:rsidR="004244C3" w:rsidRDefault="00724767">
            <w:pPr>
              <w:pStyle w:val="NormalWeb"/>
              <w:jc w:val="both"/>
              <w:rPr>
                <w:ins w:id="4186" w:author="ThaoDH" w:date="2013-10-09T16:31:00Z"/>
                <w:bCs/>
                <w:sz w:val="24"/>
              </w:rPr>
              <w:pPrChange w:id="4187" w:author="ThaoDH" w:date="2013-10-09T17:00:00Z">
                <w:pPr>
                  <w:pStyle w:val="NormalWeb"/>
                  <w:jc w:val="both"/>
                  <w:outlineLvl w:val="1"/>
                </w:pPr>
              </w:pPrChange>
            </w:pPr>
            <w:ins w:id="4188" w:author="ThaoDH" w:date="2013-10-09T16:31:00Z">
              <w:r w:rsidRPr="009458DB">
                <w:rPr>
                  <w:bCs/>
                </w:rPr>
                <w:t>1 tháng</w:t>
              </w:r>
            </w:ins>
          </w:p>
        </w:tc>
      </w:tr>
      <w:tr w:rsidR="00724767" w:rsidRPr="009458DB" w:rsidTr="00724767">
        <w:trPr>
          <w:ins w:id="4189" w:author="ThaoDH" w:date="2013-10-09T16:31:00Z"/>
        </w:trPr>
        <w:tc>
          <w:tcPr>
            <w:tcW w:w="1458" w:type="dxa"/>
            <w:vMerge/>
          </w:tcPr>
          <w:p w:rsidR="004244C3" w:rsidRDefault="004244C3">
            <w:pPr>
              <w:pStyle w:val="NormalWeb"/>
              <w:jc w:val="both"/>
              <w:rPr>
                <w:ins w:id="4190" w:author="ThaoDH" w:date="2013-10-09T16:31:00Z"/>
                <w:bCs/>
                <w:sz w:val="24"/>
              </w:rPr>
              <w:pPrChange w:id="4191" w:author="ThaoDH" w:date="2013-10-09T17:00:00Z">
                <w:pPr>
                  <w:pStyle w:val="NormalWeb"/>
                  <w:jc w:val="both"/>
                  <w:outlineLvl w:val="1"/>
                </w:pPr>
              </w:pPrChange>
            </w:pPr>
          </w:p>
        </w:tc>
        <w:tc>
          <w:tcPr>
            <w:tcW w:w="630" w:type="dxa"/>
          </w:tcPr>
          <w:p w:rsidR="004244C3" w:rsidRDefault="00724767">
            <w:pPr>
              <w:pStyle w:val="NormalWeb"/>
              <w:jc w:val="both"/>
              <w:rPr>
                <w:ins w:id="4192" w:author="ThaoDH" w:date="2013-10-09T16:31:00Z"/>
                <w:bCs/>
                <w:sz w:val="24"/>
              </w:rPr>
              <w:pPrChange w:id="4193" w:author="ThaoDH" w:date="2013-10-09T17:00:00Z">
                <w:pPr>
                  <w:pStyle w:val="NormalWeb"/>
                  <w:jc w:val="both"/>
                  <w:outlineLvl w:val="1"/>
                </w:pPr>
              </w:pPrChange>
            </w:pPr>
            <w:ins w:id="4194" w:author="ThaoDH" w:date="2013-10-09T16:31:00Z">
              <w:r w:rsidRPr="009458DB">
                <w:rPr>
                  <w:bCs/>
                </w:rPr>
                <w:t>Tiền</w:t>
              </w:r>
            </w:ins>
          </w:p>
        </w:tc>
        <w:tc>
          <w:tcPr>
            <w:tcW w:w="3690" w:type="dxa"/>
          </w:tcPr>
          <w:p w:rsidR="004244C3" w:rsidRDefault="00724767">
            <w:pPr>
              <w:pStyle w:val="NormalWeb"/>
              <w:jc w:val="both"/>
              <w:rPr>
                <w:ins w:id="4195" w:author="ThaoDH" w:date="2013-10-17T09:45:00Z"/>
                <w:bCs/>
                <w:sz w:val="24"/>
              </w:rPr>
              <w:pPrChange w:id="4196" w:author="ThaoDH" w:date="2013-10-09T17:00:00Z">
                <w:pPr>
                  <w:pStyle w:val="NormalWeb"/>
                  <w:jc w:val="both"/>
                  <w:outlineLvl w:val="1"/>
                </w:pPr>
              </w:pPrChange>
            </w:pPr>
            <w:ins w:id="4197" w:author="ThaoDH" w:date="2013-10-09T16:31:00Z">
              <w:r w:rsidRPr="009458DB">
                <w:rPr>
                  <w:bCs/>
                </w:rPr>
                <w:t>100k;200k;500k;1000k</w:t>
              </w:r>
            </w:ins>
            <w:ins w:id="4198" w:author="Comverse" w:date="2013-10-11T15:00:00Z">
              <w:r w:rsidR="00FC561D">
                <w:rPr>
                  <w:bCs/>
                </w:rPr>
                <w:t xml:space="preserve"> </w:t>
              </w:r>
            </w:ins>
          </w:p>
          <w:p w:rsidR="004244C3" w:rsidRDefault="004A3C44">
            <w:pPr>
              <w:pStyle w:val="NormalWeb"/>
              <w:jc w:val="both"/>
              <w:rPr>
                <w:ins w:id="4199" w:author="ThaoDH" w:date="2013-10-17T09:45:00Z"/>
                <w:bCs/>
                <w:sz w:val="24"/>
              </w:rPr>
              <w:pPrChange w:id="4200" w:author="ThaoDH" w:date="2013-10-09T17:00:00Z">
                <w:pPr>
                  <w:pStyle w:val="NormalWeb"/>
                  <w:jc w:val="both"/>
                  <w:outlineLvl w:val="1"/>
                </w:pPr>
              </w:pPrChange>
            </w:pPr>
            <w:ins w:id="4201" w:author="ThaoDH" w:date="2013-10-17T09:45:00Z">
              <w:r w:rsidRPr="00BE2D18">
                <w:rPr>
                  <w:sz w:val="26"/>
                  <w:szCs w:val="26"/>
                </w:rPr>
                <w:t>Elcom/Comverse:</w:t>
              </w:r>
            </w:ins>
            <w:ins w:id="4202" w:author="ThaoDH" w:date="2013-10-17T09:46:00Z">
              <w:r>
                <w:rPr>
                  <w:sz w:val="26"/>
                  <w:szCs w:val="26"/>
                </w:rPr>
                <w:t xml:space="preserve"> Tiền được giảm trừ trên hóa đơn. Tuy nhiên C1RT không chịu trách nhiệm tổng hợp cước và </w:t>
              </w:r>
            </w:ins>
            <w:ins w:id="4203" w:author="ThaoDH" w:date="2013-10-17T09:47:00Z">
              <w:r>
                <w:rPr>
                  <w:sz w:val="26"/>
                  <w:szCs w:val="26"/>
                </w:rPr>
                <w:t xml:space="preserve">tạo ra hóa đơn. Do đó việc giảm trừ tiền sẽ phải do hệ thống của VNP thực hiện </w:t>
              </w:r>
            </w:ins>
          </w:p>
          <w:p w:rsidR="004244C3" w:rsidRDefault="004244C3">
            <w:pPr>
              <w:pStyle w:val="NormalWeb"/>
              <w:jc w:val="both"/>
              <w:rPr>
                <w:ins w:id="4204" w:author="ThaoDH" w:date="2013-10-09T16:31:00Z"/>
                <w:bCs/>
                <w:sz w:val="24"/>
              </w:rPr>
              <w:pPrChange w:id="4205" w:author="ThaoDH" w:date="2013-10-09T17:00:00Z">
                <w:pPr>
                  <w:pStyle w:val="NormalWeb"/>
                  <w:jc w:val="both"/>
                  <w:outlineLvl w:val="1"/>
                </w:pPr>
              </w:pPrChange>
            </w:pPr>
          </w:p>
        </w:tc>
        <w:tc>
          <w:tcPr>
            <w:tcW w:w="2055" w:type="dxa"/>
          </w:tcPr>
          <w:p w:rsidR="004244C3" w:rsidRDefault="00724767">
            <w:pPr>
              <w:pStyle w:val="NormalWeb"/>
              <w:jc w:val="both"/>
              <w:rPr>
                <w:ins w:id="4206" w:author="ThaoDH" w:date="2013-10-09T16:31:00Z"/>
                <w:bCs/>
                <w:sz w:val="24"/>
              </w:rPr>
              <w:pPrChange w:id="4207" w:author="ThaoDH" w:date="2013-10-09T17:00:00Z">
                <w:pPr>
                  <w:pStyle w:val="NormalWeb"/>
                  <w:jc w:val="both"/>
                  <w:outlineLvl w:val="1"/>
                </w:pPr>
              </w:pPrChange>
            </w:pPr>
            <w:ins w:id="4208" w:author="ThaoDH" w:date="2013-10-09T16:31:00Z">
              <w:r w:rsidRPr="009458DB">
                <w:rPr>
                  <w:bCs/>
                </w:rPr>
                <w:t>1 tháng</w:t>
              </w:r>
            </w:ins>
          </w:p>
        </w:tc>
      </w:tr>
    </w:tbl>
    <w:p w:rsidR="006803EA" w:rsidRDefault="00724767">
      <w:pPr>
        <w:rPr>
          <w:ins w:id="4209" w:author="ThaoDH" w:date="2013-10-09T16:31:00Z"/>
        </w:rPr>
      </w:pPr>
      <w:ins w:id="4210" w:author="ThaoDH" w:date="2013-10-09T16:31:00Z">
        <w:r>
          <w:t>Mỗi</w:t>
        </w:r>
        <w:r w:rsidRPr="009458DB">
          <w:t xml:space="preserve"> thuê bao sẽ đựoc KM theo 1 trong 2 hình thức trên</w:t>
        </w:r>
      </w:ins>
    </w:p>
    <w:p w:rsidR="006803EA" w:rsidRDefault="00724767">
      <w:pPr>
        <w:rPr>
          <w:ins w:id="4211" w:author="ThaoDH" w:date="2013-10-09T16:31:00Z"/>
        </w:rPr>
      </w:pPr>
      <w:ins w:id="4212" w:author="ThaoDH" w:date="2013-10-09T16:31:00Z">
        <w:r>
          <w:t>Chỉ áp dụng cho thuê bao di động (không cho EZCOM)</w:t>
        </w:r>
      </w:ins>
    </w:p>
    <w:p w:rsidR="004244C3" w:rsidRDefault="00724767">
      <w:pPr>
        <w:pStyle w:val="NormalWeb"/>
        <w:numPr>
          <w:ilvl w:val="2"/>
          <w:numId w:val="9"/>
        </w:numPr>
        <w:jc w:val="both"/>
        <w:rPr>
          <w:ins w:id="4213" w:author="ThaoDH" w:date="2013-10-09T16:31:00Z"/>
          <w:b/>
          <w:bCs/>
        </w:rPr>
        <w:pPrChange w:id="4214" w:author="ThaoDH" w:date="2013-10-09T17:00:00Z">
          <w:pPr>
            <w:pStyle w:val="NormalWeb"/>
            <w:numPr>
              <w:ilvl w:val="2"/>
              <w:numId w:val="9"/>
            </w:numPr>
            <w:ind w:left="2160" w:hanging="180"/>
            <w:jc w:val="both"/>
            <w:outlineLvl w:val="1"/>
          </w:pPr>
        </w:pPrChange>
      </w:pPr>
      <w:ins w:id="4215" w:author="ThaoDH" w:date="2013-10-09T16:31:00Z">
        <w:r w:rsidRPr="002F0E20">
          <w:rPr>
            <w:b/>
            <w:bCs/>
          </w:rPr>
          <w:t>Khuy</w:t>
        </w:r>
        <w:r>
          <w:rPr>
            <w:b/>
            <w:bCs/>
          </w:rPr>
          <w:t>ến mại thuê bao nguy cơ rời mạng</w:t>
        </w:r>
      </w:ins>
    </w:p>
    <w:p w:rsidR="006803EA" w:rsidRDefault="00724767">
      <w:pPr>
        <w:rPr>
          <w:ins w:id="4216" w:author="ThaoDH" w:date="2013-10-09T16:31:00Z"/>
        </w:rPr>
      </w:pPr>
      <w:ins w:id="4217" w:author="ThaoDH" w:date="2013-10-09T16:31:00Z">
        <w:r>
          <w:t>1.Nội dung</w:t>
        </w:r>
      </w:ins>
    </w:p>
    <w:p w:rsidR="006803EA" w:rsidRDefault="00724767">
      <w:pPr>
        <w:rPr>
          <w:ins w:id="4218" w:author="ThaoDH" w:date="2013-10-09T16:31:00Z"/>
        </w:rPr>
      </w:pPr>
      <w:ins w:id="4219" w:author="ThaoDH" w:date="2013-10-09T16:31:00Z">
        <w:r w:rsidRPr="002F0E20">
          <w:t>Áp dụng cho thuê bao có nguy cơ rời mạng (theo danh sách)</w:t>
        </w:r>
      </w:ins>
    </w:p>
    <w:p w:rsidR="006803EA" w:rsidRDefault="00724767">
      <w:pPr>
        <w:rPr>
          <w:ins w:id="4220" w:author="ThaoDH" w:date="2013-10-09T16:31:00Z"/>
        </w:rPr>
      </w:pPr>
      <w:ins w:id="4221" w:author="ThaoDH" w:date="2013-10-09T16:31:00Z">
        <w:r>
          <w:t>2.Bảng cước/Khuyến mại</w:t>
        </w:r>
      </w:ins>
    </w:p>
    <w:tbl>
      <w:tblPr>
        <w:tblStyle w:val="TableGrid"/>
        <w:tblW w:w="0" w:type="auto"/>
        <w:tblLook w:val="04A0" w:firstRow="1" w:lastRow="0" w:firstColumn="1" w:lastColumn="0" w:noHBand="0" w:noVBand="1"/>
      </w:tblPr>
      <w:tblGrid>
        <w:gridCol w:w="1008"/>
        <w:gridCol w:w="1226"/>
        <w:gridCol w:w="4804"/>
        <w:gridCol w:w="1980"/>
      </w:tblGrid>
      <w:tr w:rsidR="00724767" w:rsidRPr="009458DB" w:rsidTr="00724767">
        <w:trPr>
          <w:ins w:id="4222" w:author="ThaoDH" w:date="2013-10-09T16:31:00Z"/>
        </w:trPr>
        <w:tc>
          <w:tcPr>
            <w:tcW w:w="1008" w:type="dxa"/>
          </w:tcPr>
          <w:p w:rsidR="004244C3" w:rsidRDefault="00724767">
            <w:pPr>
              <w:pStyle w:val="NormalWeb"/>
              <w:jc w:val="both"/>
              <w:rPr>
                <w:ins w:id="4223" w:author="ThaoDH" w:date="2013-10-09T16:31:00Z"/>
                <w:bCs/>
                <w:sz w:val="24"/>
              </w:rPr>
              <w:pPrChange w:id="4224" w:author="ThaoDH" w:date="2013-10-09T17:00:00Z">
                <w:pPr>
                  <w:pStyle w:val="NormalWeb"/>
                  <w:jc w:val="both"/>
                  <w:outlineLvl w:val="1"/>
                </w:pPr>
              </w:pPrChange>
            </w:pPr>
            <w:ins w:id="4225" w:author="ThaoDH" w:date="2013-10-09T16:31:00Z">
              <w:r w:rsidRPr="009458DB">
                <w:rPr>
                  <w:bCs/>
                </w:rPr>
                <w:t>Hình thức</w:t>
              </w:r>
            </w:ins>
          </w:p>
        </w:tc>
        <w:tc>
          <w:tcPr>
            <w:tcW w:w="6030" w:type="dxa"/>
            <w:gridSpan w:val="2"/>
          </w:tcPr>
          <w:p w:rsidR="004244C3" w:rsidRDefault="00724767">
            <w:pPr>
              <w:pStyle w:val="NormalWeb"/>
              <w:jc w:val="both"/>
              <w:rPr>
                <w:ins w:id="4226" w:author="ThaoDH" w:date="2013-10-09T16:31:00Z"/>
                <w:bCs/>
                <w:sz w:val="24"/>
              </w:rPr>
              <w:pPrChange w:id="4227" w:author="ThaoDH" w:date="2013-10-09T17:00:00Z">
                <w:pPr>
                  <w:pStyle w:val="NormalWeb"/>
                  <w:jc w:val="both"/>
                  <w:outlineLvl w:val="1"/>
                </w:pPr>
              </w:pPrChange>
            </w:pPr>
            <w:ins w:id="4228" w:author="ThaoDH" w:date="2013-10-09T16:31:00Z">
              <w:r w:rsidRPr="009458DB">
                <w:rPr>
                  <w:bCs/>
                </w:rPr>
                <w:t>Khuyến mại</w:t>
              </w:r>
            </w:ins>
          </w:p>
        </w:tc>
        <w:tc>
          <w:tcPr>
            <w:tcW w:w="1980" w:type="dxa"/>
          </w:tcPr>
          <w:p w:rsidR="004244C3" w:rsidRDefault="00724767">
            <w:pPr>
              <w:pStyle w:val="NormalWeb"/>
              <w:jc w:val="both"/>
              <w:rPr>
                <w:ins w:id="4229" w:author="ThaoDH" w:date="2013-10-09T16:31:00Z"/>
                <w:bCs/>
                <w:sz w:val="24"/>
              </w:rPr>
              <w:pPrChange w:id="4230" w:author="ThaoDH" w:date="2013-10-09T17:00:00Z">
                <w:pPr>
                  <w:pStyle w:val="NormalWeb"/>
                  <w:jc w:val="both"/>
                  <w:outlineLvl w:val="1"/>
                </w:pPr>
              </w:pPrChange>
            </w:pPr>
            <w:ins w:id="4231" w:author="ThaoDH" w:date="2013-10-09T16:31:00Z">
              <w:r w:rsidRPr="009458DB">
                <w:rPr>
                  <w:bCs/>
                </w:rPr>
                <w:t>Thời gian</w:t>
              </w:r>
            </w:ins>
          </w:p>
        </w:tc>
      </w:tr>
      <w:tr w:rsidR="00724767" w:rsidRPr="009458DB" w:rsidTr="00724767">
        <w:trPr>
          <w:ins w:id="4232" w:author="ThaoDH" w:date="2013-10-09T16:31:00Z"/>
        </w:trPr>
        <w:tc>
          <w:tcPr>
            <w:tcW w:w="1008" w:type="dxa"/>
          </w:tcPr>
          <w:p w:rsidR="004244C3" w:rsidRDefault="00724767">
            <w:pPr>
              <w:pStyle w:val="NormalWeb"/>
              <w:jc w:val="both"/>
              <w:rPr>
                <w:ins w:id="4233" w:author="ThaoDH" w:date="2013-10-09T16:31:00Z"/>
                <w:bCs/>
                <w:sz w:val="24"/>
              </w:rPr>
              <w:pPrChange w:id="4234" w:author="ThaoDH" w:date="2013-10-09T17:00:00Z">
                <w:pPr>
                  <w:pStyle w:val="NormalWeb"/>
                  <w:jc w:val="both"/>
                  <w:outlineLvl w:val="1"/>
                </w:pPr>
              </w:pPrChange>
            </w:pPr>
            <w:ins w:id="4235" w:author="ThaoDH" w:date="2013-10-09T16:31:00Z">
              <w:r w:rsidRPr="009458DB">
                <w:rPr>
                  <w:bCs/>
                </w:rPr>
                <w:t>1</w:t>
              </w:r>
            </w:ins>
          </w:p>
        </w:tc>
        <w:tc>
          <w:tcPr>
            <w:tcW w:w="1226" w:type="dxa"/>
          </w:tcPr>
          <w:p w:rsidR="004244C3" w:rsidRDefault="00724767">
            <w:pPr>
              <w:pStyle w:val="NormalWeb"/>
              <w:jc w:val="both"/>
              <w:rPr>
                <w:ins w:id="4236" w:author="ThaoDH" w:date="2013-10-09T16:31:00Z"/>
                <w:bCs/>
                <w:sz w:val="24"/>
              </w:rPr>
              <w:pPrChange w:id="4237" w:author="ThaoDH" w:date="2013-10-09T17:00:00Z">
                <w:pPr>
                  <w:pStyle w:val="NormalWeb"/>
                  <w:jc w:val="both"/>
                  <w:outlineLvl w:val="1"/>
                </w:pPr>
              </w:pPrChange>
            </w:pPr>
            <w:ins w:id="4238" w:author="ThaoDH" w:date="2013-10-09T16:31:00Z">
              <w:r w:rsidRPr="009458DB">
                <w:rPr>
                  <w:bCs/>
                </w:rPr>
                <w:t>Data</w:t>
              </w:r>
            </w:ins>
          </w:p>
        </w:tc>
        <w:tc>
          <w:tcPr>
            <w:tcW w:w="4804" w:type="dxa"/>
          </w:tcPr>
          <w:p w:rsidR="004244C3" w:rsidRDefault="00724767">
            <w:pPr>
              <w:pStyle w:val="NormalWeb"/>
              <w:jc w:val="both"/>
              <w:rPr>
                <w:ins w:id="4239" w:author="ThaoDH" w:date="2013-10-17T09:49:00Z"/>
                <w:bCs/>
                <w:sz w:val="24"/>
              </w:rPr>
              <w:pPrChange w:id="4240" w:author="ThaoDH" w:date="2013-10-09T17:00:00Z">
                <w:pPr>
                  <w:pStyle w:val="NormalWeb"/>
                  <w:jc w:val="both"/>
                  <w:outlineLvl w:val="1"/>
                </w:pPr>
              </w:pPrChange>
            </w:pPr>
            <w:ins w:id="4241" w:author="ThaoDH" w:date="2013-10-09T16:31:00Z">
              <w:r w:rsidRPr="009458DB">
                <w:rPr>
                  <w:bCs/>
                </w:rPr>
                <w:t>Gói MAX hoặc 500M</w:t>
              </w:r>
            </w:ins>
          </w:p>
          <w:p w:rsidR="004244C3" w:rsidRDefault="009F39C4">
            <w:pPr>
              <w:pStyle w:val="NormalWeb"/>
              <w:jc w:val="both"/>
              <w:rPr>
                <w:ins w:id="4242" w:author="ThaoDH" w:date="2013-10-09T16:31:00Z"/>
                <w:bCs/>
                <w:sz w:val="24"/>
              </w:rPr>
              <w:pPrChange w:id="4243" w:author="ThaoDH" w:date="2013-10-09T17:00:00Z">
                <w:pPr>
                  <w:pStyle w:val="NormalWeb"/>
                  <w:jc w:val="both"/>
                  <w:outlineLvl w:val="1"/>
                </w:pPr>
              </w:pPrChange>
            </w:pPr>
            <w:ins w:id="4244" w:author="ThaoDH" w:date="2013-10-17T09:49:00Z">
              <w:r w:rsidRPr="00BE2D18">
                <w:rPr>
                  <w:sz w:val="26"/>
                  <w:szCs w:val="26"/>
                </w:rPr>
                <w:t>Elcom/Comverse:</w:t>
              </w:r>
              <w:r>
                <w:rPr>
                  <w:sz w:val="26"/>
                  <w:szCs w:val="26"/>
                </w:rPr>
                <w:t>OK</w:t>
              </w:r>
            </w:ins>
          </w:p>
        </w:tc>
        <w:tc>
          <w:tcPr>
            <w:tcW w:w="1980" w:type="dxa"/>
            <w:vMerge w:val="restart"/>
          </w:tcPr>
          <w:p w:rsidR="004244C3" w:rsidRDefault="00724767">
            <w:pPr>
              <w:pStyle w:val="NormalWeb"/>
              <w:jc w:val="both"/>
              <w:rPr>
                <w:ins w:id="4245" w:author="ThaoDH" w:date="2013-10-09T16:31:00Z"/>
                <w:bCs/>
                <w:sz w:val="24"/>
              </w:rPr>
              <w:pPrChange w:id="4246" w:author="ThaoDH" w:date="2013-10-09T17:00:00Z">
                <w:pPr>
                  <w:pStyle w:val="NormalWeb"/>
                  <w:jc w:val="both"/>
                  <w:outlineLvl w:val="1"/>
                </w:pPr>
              </w:pPrChange>
            </w:pPr>
            <w:ins w:id="4247" w:author="ThaoDH" w:date="2013-10-09T16:31:00Z">
              <w:r>
                <w:rPr>
                  <w:bCs/>
                </w:rPr>
                <w:t>Từ 1-3 tháng</w:t>
              </w:r>
            </w:ins>
          </w:p>
        </w:tc>
      </w:tr>
      <w:tr w:rsidR="00724767" w:rsidRPr="009458DB" w:rsidTr="00724767">
        <w:trPr>
          <w:ins w:id="4248" w:author="ThaoDH" w:date="2013-10-09T16:31:00Z"/>
        </w:trPr>
        <w:tc>
          <w:tcPr>
            <w:tcW w:w="1008" w:type="dxa"/>
          </w:tcPr>
          <w:p w:rsidR="004244C3" w:rsidRDefault="00724767">
            <w:pPr>
              <w:pStyle w:val="NormalWeb"/>
              <w:jc w:val="both"/>
              <w:rPr>
                <w:ins w:id="4249" w:author="ThaoDH" w:date="2013-10-09T16:31:00Z"/>
                <w:bCs/>
                <w:sz w:val="24"/>
              </w:rPr>
              <w:pPrChange w:id="4250" w:author="ThaoDH" w:date="2013-10-09T17:00:00Z">
                <w:pPr>
                  <w:pStyle w:val="NormalWeb"/>
                  <w:jc w:val="both"/>
                  <w:outlineLvl w:val="1"/>
                </w:pPr>
              </w:pPrChange>
            </w:pPr>
            <w:ins w:id="4251" w:author="ThaoDH" w:date="2013-10-09T16:31:00Z">
              <w:r w:rsidRPr="009458DB">
                <w:rPr>
                  <w:bCs/>
                </w:rPr>
                <w:t>2</w:t>
              </w:r>
            </w:ins>
          </w:p>
        </w:tc>
        <w:tc>
          <w:tcPr>
            <w:tcW w:w="1226" w:type="dxa"/>
          </w:tcPr>
          <w:p w:rsidR="004244C3" w:rsidRDefault="00724767">
            <w:pPr>
              <w:pStyle w:val="NormalWeb"/>
              <w:jc w:val="both"/>
              <w:rPr>
                <w:ins w:id="4252" w:author="ThaoDH" w:date="2013-10-09T16:31:00Z"/>
                <w:bCs/>
                <w:sz w:val="24"/>
              </w:rPr>
              <w:pPrChange w:id="4253" w:author="ThaoDH" w:date="2013-10-09T17:00:00Z">
                <w:pPr>
                  <w:pStyle w:val="NormalWeb"/>
                  <w:jc w:val="both"/>
                  <w:outlineLvl w:val="1"/>
                </w:pPr>
              </w:pPrChange>
            </w:pPr>
            <w:ins w:id="4254" w:author="ThaoDH" w:date="2013-10-09T16:31:00Z">
              <w:r w:rsidRPr="009458DB">
                <w:rPr>
                  <w:bCs/>
                </w:rPr>
                <w:t>SMS</w:t>
              </w:r>
            </w:ins>
          </w:p>
        </w:tc>
        <w:tc>
          <w:tcPr>
            <w:tcW w:w="4804" w:type="dxa"/>
          </w:tcPr>
          <w:p w:rsidR="004244C3" w:rsidRDefault="00724767">
            <w:pPr>
              <w:pStyle w:val="NormalWeb"/>
              <w:jc w:val="both"/>
              <w:rPr>
                <w:ins w:id="4255" w:author="ThaoDH" w:date="2013-10-17T09:49:00Z"/>
                <w:bCs/>
                <w:sz w:val="24"/>
              </w:rPr>
              <w:pPrChange w:id="4256" w:author="ThaoDH" w:date="2013-10-09T17:00:00Z">
                <w:pPr>
                  <w:pStyle w:val="NormalWeb"/>
                  <w:jc w:val="both"/>
                  <w:outlineLvl w:val="1"/>
                </w:pPr>
              </w:pPrChange>
            </w:pPr>
            <w:ins w:id="4257" w:author="ThaoDH" w:date="2013-10-09T16:31:00Z">
              <w:r w:rsidRPr="009458DB">
                <w:rPr>
                  <w:bCs/>
                </w:rPr>
                <w:t>30 SMS nội mạng</w:t>
              </w:r>
            </w:ins>
          </w:p>
          <w:p w:rsidR="004244C3" w:rsidRDefault="009F39C4">
            <w:pPr>
              <w:pStyle w:val="NormalWeb"/>
              <w:jc w:val="both"/>
              <w:rPr>
                <w:ins w:id="4258" w:author="ThaoDH" w:date="2013-10-09T16:31:00Z"/>
                <w:bCs/>
                <w:sz w:val="24"/>
              </w:rPr>
              <w:pPrChange w:id="4259" w:author="ThaoDH" w:date="2013-10-09T17:00:00Z">
                <w:pPr>
                  <w:pStyle w:val="NormalWeb"/>
                  <w:jc w:val="both"/>
                  <w:outlineLvl w:val="1"/>
                </w:pPr>
              </w:pPrChange>
            </w:pPr>
            <w:ins w:id="4260" w:author="ThaoDH" w:date="2013-10-17T09:49:00Z">
              <w:r w:rsidRPr="00BE2D18">
                <w:rPr>
                  <w:sz w:val="26"/>
                  <w:szCs w:val="26"/>
                </w:rPr>
                <w:t>Elcom/Comverse:</w:t>
              </w:r>
              <w:r>
                <w:rPr>
                  <w:sz w:val="26"/>
                  <w:szCs w:val="26"/>
                </w:rPr>
                <w:t>OK</w:t>
              </w:r>
            </w:ins>
          </w:p>
        </w:tc>
        <w:tc>
          <w:tcPr>
            <w:tcW w:w="1980" w:type="dxa"/>
            <w:vMerge/>
          </w:tcPr>
          <w:p w:rsidR="004244C3" w:rsidRDefault="004244C3">
            <w:pPr>
              <w:pStyle w:val="NormalWeb"/>
              <w:jc w:val="both"/>
              <w:rPr>
                <w:ins w:id="4261" w:author="ThaoDH" w:date="2013-10-09T16:31:00Z"/>
                <w:bCs/>
                <w:sz w:val="24"/>
              </w:rPr>
              <w:pPrChange w:id="4262" w:author="ThaoDH" w:date="2013-10-09T17:00:00Z">
                <w:pPr>
                  <w:pStyle w:val="NormalWeb"/>
                  <w:jc w:val="both"/>
                  <w:outlineLvl w:val="1"/>
                </w:pPr>
              </w:pPrChange>
            </w:pPr>
          </w:p>
        </w:tc>
      </w:tr>
      <w:tr w:rsidR="00724767" w:rsidRPr="009458DB" w:rsidTr="00724767">
        <w:trPr>
          <w:ins w:id="4263" w:author="ThaoDH" w:date="2013-10-09T16:31:00Z"/>
        </w:trPr>
        <w:tc>
          <w:tcPr>
            <w:tcW w:w="1008" w:type="dxa"/>
          </w:tcPr>
          <w:p w:rsidR="004244C3" w:rsidRDefault="00724767">
            <w:pPr>
              <w:pStyle w:val="NormalWeb"/>
              <w:jc w:val="both"/>
              <w:rPr>
                <w:ins w:id="4264" w:author="ThaoDH" w:date="2013-10-09T16:31:00Z"/>
                <w:bCs/>
                <w:sz w:val="24"/>
              </w:rPr>
              <w:pPrChange w:id="4265" w:author="ThaoDH" w:date="2013-10-09T17:00:00Z">
                <w:pPr>
                  <w:pStyle w:val="NormalWeb"/>
                  <w:jc w:val="both"/>
                  <w:outlineLvl w:val="1"/>
                </w:pPr>
              </w:pPrChange>
            </w:pPr>
            <w:ins w:id="4266" w:author="ThaoDH" w:date="2013-10-09T16:31:00Z">
              <w:r>
                <w:rPr>
                  <w:bCs/>
                </w:rPr>
                <w:t>3</w:t>
              </w:r>
            </w:ins>
          </w:p>
        </w:tc>
        <w:tc>
          <w:tcPr>
            <w:tcW w:w="1226" w:type="dxa"/>
          </w:tcPr>
          <w:p w:rsidR="004244C3" w:rsidRDefault="00724767">
            <w:pPr>
              <w:pStyle w:val="NormalWeb"/>
              <w:jc w:val="both"/>
              <w:rPr>
                <w:ins w:id="4267" w:author="ThaoDH" w:date="2013-10-09T16:31:00Z"/>
                <w:bCs/>
                <w:sz w:val="24"/>
              </w:rPr>
              <w:pPrChange w:id="4268" w:author="ThaoDH" w:date="2013-10-09T17:00:00Z">
                <w:pPr>
                  <w:pStyle w:val="NormalWeb"/>
                  <w:jc w:val="both"/>
                  <w:outlineLvl w:val="1"/>
                </w:pPr>
              </w:pPrChange>
            </w:pPr>
            <w:ins w:id="4269" w:author="ThaoDH" w:date="2013-10-09T16:31:00Z">
              <w:r>
                <w:rPr>
                  <w:bCs/>
                </w:rPr>
                <w:t>Thoại</w:t>
              </w:r>
            </w:ins>
          </w:p>
        </w:tc>
        <w:tc>
          <w:tcPr>
            <w:tcW w:w="4804" w:type="dxa"/>
          </w:tcPr>
          <w:p w:rsidR="004244C3" w:rsidRDefault="00724767">
            <w:pPr>
              <w:pStyle w:val="NormalWeb"/>
              <w:jc w:val="both"/>
              <w:rPr>
                <w:ins w:id="4270" w:author="ThaoDH" w:date="2013-10-17T09:49:00Z"/>
                <w:bCs/>
                <w:sz w:val="24"/>
              </w:rPr>
              <w:pPrChange w:id="4271" w:author="ThaoDH" w:date="2013-10-09T17:00:00Z">
                <w:pPr>
                  <w:pStyle w:val="NormalWeb"/>
                  <w:jc w:val="both"/>
                  <w:outlineLvl w:val="1"/>
                </w:pPr>
              </w:pPrChange>
            </w:pPr>
            <w:ins w:id="4272" w:author="ThaoDH" w:date="2013-10-09T16:31:00Z">
              <w:r>
                <w:rPr>
                  <w:bCs/>
                </w:rPr>
                <w:t>100 phút nội mạng VNP</w:t>
              </w:r>
            </w:ins>
          </w:p>
          <w:p w:rsidR="004244C3" w:rsidRDefault="009F39C4">
            <w:pPr>
              <w:pStyle w:val="NormalWeb"/>
              <w:jc w:val="both"/>
              <w:rPr>
                <w:ins w:id="4273" w:author="ThaoDH" w:date="2013-10-09T16:31:00Z"/>
                <w:bCs/>
                <w:sz w:val="24"/>
              </w:rPr>
              <w:pPrChange w:id="4274" w:author="ThaoDH" w:date="2013-10-09T17:00:00Z">
                <w:pPr>
                  <w:pStyle w:val="NormalWeb"/>
                  <w:jc w:val="both"/>
                  <w:outlineLvl w:val="1"/>
                </w:pPr>
              </w:pPrChange>
            </w:pPr>
            <w:ins w:id="4275" w:author="ThaoDH" w:date="2013-10-17T09:49:00Z">
              <w:r w:rsidRPr="00BE2D18">
                <w:rPr>
                  <w:sz w:val="26"/>
                  <w:szCs w:val="26"/>
                </w:rPr>
                <w:t>Elcom/Comverse:</w:t>
              </w:r>
              <w:r>
                <w:rPr>
                  <w:sz w:val="26"/>
                  <w:szCs w:val="26"/>
                </w:rPr>
                <w:t xml:space="preserve"> OK</w:t>
              </w:r>
            </w:ins>
          </w:p>
        </w:tc>
        <w:tc>
          <w:tcPr>
            <w:tcW w:w="1980" w:type="dxa"/>
            <w:vMerge/>
          </w:tcPr>
          <w:p w:rsidR="004244C3" w:rsidRDefault="004244C3">
            <w:pPr>
              <w:pStyle w:val="NormalWeb"/>
              <w:jc w:val="both"/>
              <w:rPr>
                <w:ins w:id="4276" w:author="ThaoDH" w:date="2013-10-09T16:31:00Z"/>
                <w:bCs/>
                <w:sz w:val="24"/>
              </w:rPr>
              <w:pPrChange w:id="4277" w:author="ThaoDH" w:date="2013-10-09T17:00:00Z">
                <w:pPr>
                  <w:pStyle w:val="NormalWeb"/>
                  <w:jc w:val="both"/>
                  <w:outlineLvl w:val="1"/>
                </w:pPr>
              </w:pPrChange>
            </w:pPr>
          </w:p>
        </w:tc>
      </w:tr>
      <w:tr w:rsidR="00724767" w:rsidRPr="009458DB" w:rsidTr="00724767">
        <w:trPr>
          <w:ins w:id="4278" w:author="ThaoDH" w:date="2013-10-09T16:31:00Z"/>
        </w:trPr>
        <w:tc>
          <w:tcPr>
            <w:tcW w:w="1008" w:type="dxa"/>
          </w:tcPr>
          <w:p w:rsidR="004244C3" w:rsidRDefault="00724767">
            <w:pPr>
              <w:pStyle w:val="NormalWeb"/>
              <w:jc w:val="both"/>
              <w:rPr>
                <w:ins w:id="4279" w:author="ThaoDH" w:date="2013-10-09T16:31:00Z"/>
                <w:bCs/>
                <w:sz w:val="24"/>
              </w:rPr>
              <w:pPrChange w:id="4280" w:author="ThaoDH" w:date="2013-10-09T17:00:00Z">
                <w:pPr>
                  <w:pStyle w:val="NormalWeb"/>
                  <w:jc w:val="both"/>
                  <w:outlineLvl w:val="1"/>
                </w:pPr>
              </w:pPrChange>
            </w:pPr>
            <w:ins w:id="4281" w:author="ThaoDH" w:date="2013-10-09T16:31:00Z">
              <w:r>
                <w:rPr>
                  <w:bCs/>
                </w:rPr>
                <w:t>4</w:t>
              </w:r>
            </w:ins>
          </w:p>
        </w:tc>
        <w:tc>
          <w:tcPr>
            <w:tcW w:w="1226" w:type="dxa"/>
          </w:tcPr>
          <w:p w:rsidR="004244C3" w:rsidRDefault="00724767">
            <w:pPr>
              <w:pStyle w:val="NormalWeb"/>
              <w:jc w:val="both"/>
              <w:rPr>
                <w:ins w:id="4282" w:author="ThaoDH" w:date="2013-10-09T16:31:00Z"/>
                <w:bCs/>
                <w:sz w:val="24"/>
              </w:rPr>
              <w:pPrChange w:id="4283" w:author="ThaoDH" w:date="2013-10-09T17:00:00Z">
                <w:pPr>
                  <w:pStyle w:val="NormalWeb"/>
                  <w:jc w:val="both"/>
                  <w:outlineLvl w:val="1"/>
                </w:pPr>
              </w:pPrChange>
            </w:pPr>
            <w:ins w:id="4284" w:author="ThaoDH" w:date="2013-10-09T16:31:00Z">
              <w:r>
                <w:rPr>
                  <w:bCs/>
                </w:rPr>
                <w:t>Cước thuê bao</w:t>
              </w:r>
            </w:ins>
          </w:p>
        </w:tc>
        <w:tc>
          <w:tcPr>
            <w:tcW w:w="4804" w:type="dxa"/>
          </w:tcPr>
          <w:p w:rsidR="004244C3" w:rsidRDefault="00724767">
            <w:pPr>
              <w:pStyle w:val="NormalWeb"/>
              <w:jc w:val="both"/>
              <w:rPr>
                <w:ins w:id="4285" w:author="ThaoDH" w:date="2013-10-17T09:49:00Z"/>
                <w:bCs/>
                <w:sz w:val="24"/>
              </w:rPr>
              <w:pPrChange w:id="4286" w:author="ThaoDH" w:date="2013-10-09T17:00:00Z">
                <w:pPr>
                  <w:pStyle w:val="NormalWeb"/>
                  <w:jc w:val="both"/>
                  <w:outlineLvl w:val="1"/>
                </w:pPr>
              </w:pPrChange>
            </w:pPr>
            <w:ins w:id="4287" w:author="ThaoDH" w:date="2013-10-09T16:31:00Z">
              <w:r>
                <w:rPr>
                  <w:bCs/>
                </w:rPr>
                <w:t>Cước thuê bao tháng</w:t>
              </w:r>
            </w:ins>
            <w:ins w:id="4288" w:author="Comverse" w:date="2013-10-11T11:42:00Z">
              <w:r w:rsidR="00A03B8F">
                <w:rPr>
                  <w:bCs/>
                </w:rPr>
                <w:t xml:space="preserve"> </w:t>
              </w:r>
            </w:ins>
          </w:p>
          <w:p w:rsidR="004244C3" w:rsidRDefault="00A03B8F">
            <w:pPr>
              <w:pStyle w:val="NormalWeb"/>
              <w:jc w:val="both"/>
              <w:rPr>
                <w:ins w:id="4289" w:author="ThaoDH" w:date="2013-10-09T16:31:00Z"/>
                <w:bCs/>
                <w:sz w:val="24"/>
              </w:rPr>
              <w:pPrChange w:id="4290" w:author="ThaoDH" w:date="2013-10-17T17:28:00Z">
                <w:pPr>
                  <w:pStyle w:val="NormalWeb"/>
                  <w:jc w:val="both"/>
                  <w:outlineLvl w:val="1"/>
                </w:pPr>
              </w:pPrChange>
            </w:pPr>
            <w:ins w:id="4291" w:author="Comverse" w:date="2013-10-11T11:42:00Z">
              <w:del w:id="4292" w:author="ThaoDH" w:date="2013-10-17T09:49:00Z">
                <w:r w:rsidDel="009F39C4">
                  <w:rPr>
                    <w:bCs/>
                  </w:rPr>
                  <w:delText>49000vnd</w:delText>
                </w:r>
              </w:del>
            </w:ins>
            <w:ins w:id="4293" w:author="ThaoDH" w:date="2013-10-17T09:49:00Z">
              <w:r w:rsidR="009F39C4" w:rsidRPr="00BE2D18">
                <w:rPr>
                  <w:sz w:val="26"/>
                  <w:szCs w:val="26"/>
                </w:rPr>
                <w:t xml:space="preserve"> Elcom/Comverse:</w:t>
              </w:r>
              <w:r w:rsidR="009F39C4">
                <w:rPr>
                  <w:sz w:val="26"/>
                  <w:szCs w:val="26"/>
                </w:rPr>
                <w:t xml:space="preserve"> </w:t>
              </w:r>
            </w:ins>
            <w:ins w:id="4294" w:author="ThaoDH" w:date="2013-10-17T09:50:00Z">
              <w:r w:rsidR="009F39C4">
                <w:rPr>
                  <w:sz w:val="26"/>
                  <w:szCs w:val="26"/>
                </w:rPr>
                <w:t xml:space="preserve">C1RT vẫn sẽ </w:t>
              </w:r>
              <w:r w:rsidR="00323AE3">
                <w:rPr>
                  <w:sz w:val="26"/>
                  <w:szCs w:val="26"/>
                </w:rPr>
                <w:lastRenderedPageBreak/>
                <w:t>sinh ra cước thuê bao tháng</w:t>
              </w:r>
            </w:ins>
            <w:ins w:id="4295" w:author="ThaoDH" w:date="2013-10-17T17:27:00Z">
              <w:r w:rsidR="00323AE3">
                <w:rPr>
                  <w:sz w:val="26"/>
                  <w:szCs w:val="26"/>
                </w:rPr>
                <w:t xml:space="preserve"> n</w:t>
              </w:r>
            </w:ins>
            <w:ins w:id="4296" w:author="ThaoDH" w:date="2013-10-17T17:28:00Z">
              <w:r w:rsidR="00323AE3">
                <w:rPr>
                  <w:sz w:val="26"/>
                  <w:szCs w:val="26"/>
                </w:rPr>
                <w:t>hưng đông thời cấu hình thêm một gói khuyến mại cộng tiền cho thuê bao bằng cước thuê bao tháng.</w:t>
              </w:r>
            </w:ins>
            <w:ins w:id="4297" w:author="ThaoDH" w:date="2013-10-17T09:49:00Z">
              <w:r w:rsidR="009F39C4">
                <w:rPr>
                  <w:sz w:val="26"/>
                  <w:szCs w:val="26"/>
                </w:rPr>
                <w:t xml:space="preserve"> </w:t>
              </w:r>
            </w:ins>
          </w:p>
        </w:tc>
        <w:tc>
          <w:tcPr>
            <w:tcW w:w="1980" w:type="dxa"/>
            <w:vMerge/>
          </w:tcPr>
          <w:p w:rsidR="004244C3" w:rsidRDefault="004244C3">
            <w:pPr>
              <w:pStyle w:val="NormalWeb"/>
              <w:jc w:val="both"/>
              <w:rPr>
                <w:ins w:id="4298" w:author="ThaoDH" w:date="2013-10-09T16:31:00Z"/>
                <w:bCs/>
                <w:sz w:val="24"/>
              </w:rPr>
              <w:pPrChange w:id="4299" w:author="ThaoDH" w:date="2013-10-09T17:00:00Z">
                <w:pPr>
                  <w:pStyle w:val="NormalWeb"/>
                  <w:jc w:val="both"/>
                  <w:outlineLvl w:val="1"/>
                </w:pPr>
              </w:pPrChange>
            </w:pPr>
          </w:p>
        </w:tc>
      </w:tr>
      <w:tr w:rsidR="00724767" w:rsidRPr="009458DB" w:rsidTr="00724767">
        <w:trPr>
          <w:ins w:id="4300" w:author="ThaoDH" w:date="2013-10-09T16:31:00Z"/>
        </w:trPr>
        <w:tc>
          <w:tcPr>
            <w:tcW w:w="1008" w:type="dxa"/>
          </w:tcPr>
          <w:p w:rsidR="004244C3" w:rsidRDefault="00724767">
            <w:pPr>
              <w:pStyle w:val="NormalWeb"/>
              <w:jc w:val="both"/>
              <w:rPr>
                <w:ins w:id="4301" w:author="ThaoDH" w:date="2013-10-09T16:31:00Z"/>
                <w:bCs/>
                <w:sz w:val="24"/>
              </w:rPr>
              <w:pPrChange w:id="4302" w:author="ThaoDH" w:date="2013-10-09T17:00:00Z">
                <w:pPr>
                  <w:pStyle w:val="NormalWeb"/>
                  <w:jc w:val="both"/>
                  <w:outlineLvl w:val="1"/>
                </w:pPr>
              </w:pPrChange>
            </w:pPr>
            <w:ins w:id="4303" w:author="ThaoDH" w:date="2013-10-09T16:31:00Z">
              <w:r>
                <w:rPr>
                  <w:bCs/>
                </w:rPr>
                <w:lastRenderedPageBreak/>
                <w:t>5</w:t>
              </w:r>
            </w:ins>
          </w:p>
        </w:tc>
        <w:tc>
          <w:tcPr>
            <w:tcW w:w="1226" w:type="dxa"/>
          </w:tcPr>
          <w:p w:rsidR="004244C3" w:rsidRDefault="00724767">
            <w:pPr>
              <w:pStyle w:val="NormalWeb"/>
              <w:jc w:val="both"/>
              <w:rPr>
                <w:ins w:id="4304" w:author="ThaoDH" w:date="2013-10-09T16:31:00Z"/>
                <w:bCs/>
                <w:sz w:val="24"/>
              </w:rPr>
              <w:pPrChange w:id="4305" w:author="ThaoDH" w:date="2013-10-09T17:00:00Z">
                <w:pPr>
                  <w:pStyle w:val="NormalWeb"/>
                  <w:jc w:val="both"/>
                  <w:outlineLvl w:val="1"/>
                </w:pPr>
              </w:pPrChange>
            </w:pPr>
            <w:ins w:id="4306" w:author="ThaoDH" w:date="2013-10-09T16:31:00Z">
              <w:r>
                <w:rPr>
                  <w:bCs/>
                </w:rPr>
                <w:t>Tiền</w:t>
              </w:r>
            </w:ins>
          </w:p>
        </w:tc>
        <w:tc>
          <w:tcPr>
            <w:tcW w:w="4804" w:type="dxa"/>
          </w:tcPr>
          <w:p w:rsidR="004244C3" w:rsidRDefault="00724767">
            <w:pPr>
              <w:pStyle w:val="NormalWeb"/>
              <w:jc w:val="both"/>
              <w:rPr>
                <w:ins w:id="4307" w:author="ThaoDH" w:date="2013-10-09T16:31:00Z"/>
                <w:bCs/>
                <w:sz w:val="24"/>
              </w:rPr>
              <w:pPrChange w:id="4308" w:author="ThaoDH" w:date="2013-10-09T17:00:00Z">
                <w:pPr>
                  <w:pStyle w:val="NormalWeb"/>
                  <w:jc w:val="both"/>
                  <w:outlineLvl w:val="1"/>
                </w:pPr>
              </w:pPrChange>
            </w:pPr>
            <w:ins w:id="4309" w:author="ThaoDH" w:date="2013-10-09T16:31:00Z">
              <w:r>
                <w:rPr>
                  <w:bCs/>
                </w:rPr>
                <w:t>100k cước gọi nội mạng VNP</w:t>
              </w:r>
            </w:ins>
          </w:p>
        </w:tc>
        <w:tc>
          <w:tcPr>
            <w:tcW w:w="1980" w:type="dxa"/>
            <w:vMerge/>
          </w:tcPr>
          <w:p w:rsidR="004244C3" w:rsidRDefault="004244C3">
            <w:pPr>
              <w:pStyle w:val="NormalWeb"/>
              <w:jc w:val="both"/>
              <w:rPr>
                <w:ins w:id="4310" w:author="ThaoDH" w:date="2013-10-09T16:31:00Z"/>
                <w:bCs/>
                <w:sz w:val="24"/>
              </w:rPr>
              <w:pPrChange w:id="4311" w:author="ThaoDH" w:date="2013-10-09T17:00:00Z">
                <w:pPr>
                  <w:pStyle w:val="NormalWeb"/>
                  <w:jc w:val="both"/>
                  <w:outlineLvl w:val="1"/>
                </w:pPr>
              </w:pPrChange>
            </w:pPr>
          </w:p>
        </w:tc>
      </w:tr>
    </w:tbl>
    <w:p w:rsidR="006803EA" w:rsidRDefault="00724767">
      <w:pPr>
        <w:rPr>
          <w:ins w:id="4312" w:author="ThaoDH" w:date="2013-10-09T16:31:00Z"/>
        </w:rPr>
      </w:pPr>
      <w:ins w:id="4313" w:author="ThaoDH" w:date="2013-10-09T16:31:00Z">
        <w:r w:rsidRPr="00FE5E5D">
          <w:t>Mỗi thuê bao được áp  dụng một hình thức</w:t>
        </w:r>
      </w:ins>
    </w:p>
    <w:p w:rsidR="006803EA" w:rsidRDefault="00724767">
      <w:pPr>
        <w:rPr>
          <w:ins w:id="4314" w:author="ThaoDH" w:date="2013-10-17T10:01:00Z"/>
        </w:rPr>
      </w:pPr>
      <w:ins w:id="4315" w:author="ThaoDH" w:date="2013-10-09T16:31:00Z">
        <w:r>
          <w:t>Áp dụng sau gói cước/khuyến mại hiện có (không hạn chế gói cước)</w:t>
        </w:r>
      </w:ins>
    </w:p>
    <w:p w:rsidR="00EF3825" w:rsidRDefault="00811579">
      <w:pPr>
        <w:rPr>
          <w:ins w:id="4316" w:author="ThaoDH" w:date="2013-10-09T16:31:00Z"/>
        </w:rPr>
      </w:pPr>
      <w:ins w:id="4317" w:author="ThaoDH" w:date="2013-10-17T10:01:00Z">
        <w:r w:rsidRPr="00811579">
          <w:rPr>
            <w:rFonts w:cs="Times New Roman"/>
            <w:sz w:val="26"/>
            <w:szCs w:val="26"/>
            <w:highlight w:val="cyan"/>
            <w:rPrChange w:id="4318" w:author="ThaoDH" w:date="2013-10-17T10:05:00Z">
              <w:rPr>
                <w:rFonts w:cs="Times New Roman"/>
                <w:sz w:val="26"/>
                <w:szCs w:val="26"/>
              </w:rPr>
            </w:rPrChange>
          </w:rPr>
          <w:t>Elcom/Comverse: Có vấn đề nếu là thuê bao Alo</w:t>
        </w:r>
      </w:ins>
    </w:p>
    <w:p w:rsidR="006803EA" w:rsidRDefault="00724767">
      <w:pPr>
        <w:rPr>
          <w:ins w:id="4319" w:author="ThaoDH" w:date="2013-10-17T10:05:00Z"/>
        </w:rPr>
      </w:pPr>
      <w:ins w:id="4320" w:author="ThaoDH" w:date="2013-10-09T16:31:00Z">
        <w:r>
          <w:t>Áp dụng cho thuê bao di động (bỏ Ezcom)</w:t>
        </w:r>
      </w:ins>
      <w:ins w:id="4321" w:author="Comverse" w:date="2013-10-11T11:29:00Z">
        <w:r w:rsidR="008E0D09">
          <w:t xml:space="preserve"> </w:t>
        </w:r>
      </w:ins>
    </w:p>
    <w:p w:rsidR="00EF3825" w:rsidRDefault="00EF3825">
      <w:pPr>
        <w:rPr>
          <w:ins w:id="4322" w:author="ThaoDH" w:date="2013-10-09T16:31:00Z"/>
        </w:rPr>
      </w:pPr>
      <w:ins w:id="4323" w:author="ThaoDH" w:date="2013-10-17T10:05:00Z">
        <w:r w:rsidRPr="00BE2D18">
          <w:rPr>
            <w:rFonts w:cs="Times New Roman"/>
            <w:sz w:val="26"/>
            <w:szCs w:val="26"/>
          </w:rPr>
          <w:t>Elcom/Comverse:</w:t>
        </w:r>
        <w:r>
          <w:rPr>
            <w:rFonts w:cs="Times New Roman"/>
            <w:sz w:val="26"/>
            <w:szCs w:val="26"/>
          </w:rPr>
          <w:t xml:space="preserve"> OK, chương trình provisioning sẽ đảm bảo việc này</w:t>
        </w:r>
      </w:ins>
    </w:p>
    <w:p w:rsidR="00EF3825" w:rsidRDefault="00724767">
      <w:pPr>
        <w:rPr>
          <w:ins w:id="4324" w:author="ThaoDH" w:date="2013-10-17T10:06:00Z"/>
        </w:rPr>
      </w:pPr>
      <w:ins w:id="4325" w:author="ThaoDH" w:date="2013-10-09T16:31:00Z">
        <w:r>
          <w:t>Áp dụng tháng tiếp theo tháng cập nhật</w:t>
        </w:r>
      </w:ins>
      <w:ins w:id="4326" w:author="Comverse" w:date="2013-10-11T11:29:00Z">
        <w:r w:rsidR="008E0D09">
          <w:t xml:space="preserve">. </w:t>
        </w:r>
      </w:ins>
    </w:p>
    <w:p w:rsidR="006803EA" w:rsidRDefault="00EF3825">
      <w:pPr>
        <w:rPr>
          <w:ins w:id="4327" w:author="ThaoDH" w:date="2013-10-09T16:31:00Z"/>
        </w:rPr>
      </w:pPr>
      <w:ins w:id="4328" w:author="ThaoDH" w:date="2013-10-17T10:06:00Z">
        <w:r w:rsidRPr="00BE2D18">
          <w:rPr>
            <w:rFonts w:cs="Times New Roman"/>
            <w:sz w:val="26"/>
            <w:szCs w:val="26"/>
          </w:rPr>
          <w:t>Elcom/Comverse:</w:t>
        </w:r>
        <w:r>
          <w:rPr>
            <w:rFonts w:cs="Times New Roman"/>
            <w:sz w:val="26"/>
            <w:szCs w:val="26"/>
          </w:rPr>
          <w:t xml:space="preserve"> Hệ thống Provisioning của VNP </w:t>
        </w:r>
      </w:ins>
      <w:ins w:id="4329" w:author="ThaoDH" w:date="2013-10-17T10:07:00Z">
        <w:r>
          <w:rPr>
            <w:rFonts w:cs="Times New Roman"/>
            <w:sz w:val="26"/>
            <w:szCs w:val="26"/>
          </w:rPr>
          <w:t>c</w:t>
        </w:r>
      </w:ins>
      <w:ins w:id="4330" w:author="ThaoDH" w:date="2013-10-17T10:06:00Z">
        <w:r>
          <w:rPr>
            <w:rFonts w:cs="Times New Roman"/>
            <w:sz w:val="26"/>
            <w:szCs w:val="26"/>
          </w:rPr>
          <w:t xml:space="preserve">ần thực hiện </w:t>
        </w:r>
        <w:r>
          <w:t xml:space="preserve">provisioning vào đầu tháng tiếp theo </w:t>
        </w:r>
      </w:ins>
    </w:p>
    <w:p w:rsidR="00735EB8" w:rsidRDefault="00735EB8">
      <w:pPr>
        <w:pStyle w:val="NormalWeb"/>
        <w:jc w:val="both"/>
        <w:outlineLvl w:val="1"/>
        <w:rPr>
          <w:b/>
          <w:bCs/>
        </w:rPr>
      </w:pPr>
    </w:p>
    <w:p w:rsidR="00724767" w:rsidRPr="00724767" w:rsidRDefault="00A753DB" w:rsidP="00724767">
      <w:pPr>
        <w:pStyle w:val="NormalWeb"/>
        <w:numPr>
          <w:ilvl w:val="0"/>
          <w:numId w:val="9"/>
        </w:numPr>
        <w:ind w:hanging="720"/>
        <w:jc w:val="both"/>
        <w:outlineLvl w:val="1"/>
        <w:rPr>
          <w:ins w:id="4331" w:author="ThaoDH" w:date="2013-10-09T16:33:00Z"/>
          <w:b/>
          <w:bCs/>
        </w:rPr>
      </w:pPr>
      <w:bookmarkStart w:id="4332" w:name="_Toc369791830"/>
      <w:r>
        <w:rPr>
          <w:b/>
          <w:bCs/>
        </w:rPr>
        <w:t>Gói</w:t>
      </w:r>
      <w:ins w:id="4333" w:author="ThaoDH" w:date="2013-10-04T09:27:00Z">
        <w:r w:rsidR="00A14F41">
          <w:rPr>
            <w:b/>
            <w:bCs/>
          </w:rPr>
          <w:t xml:space="preserve"> Alo Taxi Mai Linh</w:t>
        </w:r>
      </w:ins>
      <w:ins w:id="4334" w:author="ThaoDH" w:date="2013-10-09T16:33:00Z">
        <w:r w:rsidR="00724767">
          <w:rPr>
            <w:b/>
            <w:bCs/>
          </w:rPr>
          <w:t xml:space="preserve"> giai đoạn 1</w:t>
        </w:r>
        <w:bookmarkEnd w:id="4332"/>
      </w:ins>
    </w:p>
    <w:p w:rsidR="004244C3" w:rsidRPr="004244C3" w:rsidRDefault="00811579">
      <w:pPr>
        <w:rPr>
          <w:ins w:id="4335" w:author="ThaoDH" w:date="2013-10-09T16:34:00Z"/>
          <w:b/>
          <w:rPrChange w:id="4336" w:author="ThaoDH" w:date="2013-10-09T16:35:00Z">
            <w:rPr>
              <w:ins w:id="4337" w:author="ThaoDH" w:date="2013-10-09T16:34:00Z"/>
            </w:rPr>
          </w:rPrChange>
        </w:rPr>
        <w:pPrChange w:id="4338" w:author="ThaoDH" w:date="2013-10-09T17:00:00Z">
          <w:pPr>
            <w:pStyle w:val="ListParagraph"/>
            <w:numPr>
              <w:numId w:val="9"/>
            </w:numPr>
            <w:ind w:hanging="360"/>
          </w:pPr>
        </w:pPrChange>
      </w:pPr>
      <w:ins w:id="4339" w:author="ThaoDH" w:date="2013-10-09T16:34:00Z">
        <w:r w:rsidRPr="00811579">
          <w:rPr>
            <w:b/>
            <w:rPrChange w:id="4340" w:author="ThaoDH" w:date="2013-10-09T16:35:00Z">
              <w:rPr/>
            </w:rPrChange>
          </w:rPr>
          <w:t>1.Nội dung</w:t>
        </w:r>
      </w:ins>
    </w:p>
    <w:p w:rsidR="004244C3" w:rsidRDefault="00724767">
      <w:pPr>
        <w:rPr>
          <w:ins w:id="4341" w:author="ThaoDH" w:date="2013-10-09T16:34:00Z"/>
        </w:rPr>
        <w:pPrChange w:id="4342" w:author="ThaoDH" w:date="2013-10-09T17:00:00Z">
          <w:pPr>
            <w:pStyle w:val="ListParagraph"/>
            <w:numPr>
              <w:numId w:val="9"/>
            </w:numPr>
            <w:ind w:hanging="360"/>
          </w:pPr>
        </w:pPrChange>
      </w:pPr>
      <w:ins w:id="4343" w:author="ThaoDH" w:date="2013-10-09T16:34:00Z">
        <w:r>
          <w:t xml:space="preserve">Là gói cước dành riêng doanh nghiệp Taxi Mai Linh giai đoạn 1 </w:t>
        </w:r>
      </w:ins>
    </w:p>
    <w:p w:rsidR="004244C3" w:rsidRPr="004244C3" w:rsidRDefault="00811579">
      <w:pPr>
        <w:rPr>
          <w:ins w:id="4344" w:author="ThaoDH" w:date="2013-10-09T16:34:00Z"/>
          <w:b/>
          <w:rPrChange w:id="4345" w:author="ThaoDH" w:date="2013-10-09T16:35:00Z">
            <w:rPr>
              <w:ins w:id="4346" w:author="ThaoDH" w:date="2013-10-09T16:34:00Z"/>
            </w:rPr>
          </w:rPrChange>
        </w:rPr>
        <w:pPrChange w:id="4347" w:author="ThaoDH" w:date="2013-10-09T17:00:00Z">
          <w:pPr>
            <w:pStyle w:val="ListParagraph"/>
            <w:numPr>
              <w:numId w:val="9"/>
            </w:numPr>
            <w:ind w:hanging="360"/>
          </w:pPr>
        </w:pPrChange>
      </w:pPr>
      <w:ins w:id="4348" w:author="ThaoDH" w:date="2013-10-09T16:34:00Z">
        <w:r w:rsidRPr="00811579">
          <w:rPr>
            <w:b/>
            <w:rPrChange w:id="4349" w:author="ThaoDH" w:date="2013-10-09T16:35:00Z">
              <w:rPr/>
            </w:rPrChange>
          </w:rPr>
          <w:t>2.Bảng cước/Khuyến mại</w:t>
        </w:r>
      </w:ins>
    </w:p>
    <w:p w:rsidR="004244C3" w:rsidRDefault="00724767">
      <w:pPr>
        <w:rPr>
          <w:ins w:id="4350" w:author="ThaoDH" w:date="2013-10-09T16:34:00Z"/>
        </w:rPr>
        <w:pPrChange w:id="4351" w:author="ThaoDH" w:date="2013-10-09T17:00:00Z">
          <w:pPr>
            <w:pStyle w:val="ListParagraph"/>
            <w:numPr>
              <w:numId w:val="9"/>
            </w:numPr>
            <w:ind w:hanging="360"/>
          </w:pPr>
        </w:pPrChange>
      </w:pPr>
      <w:ins w:id="4352" w:author="ThaoDH" w:date="2013-10-09T16:34:00Z">
        <w:r>
          <w:t>a.Tiền gói 70.000 đ/tháng (đã bao gồm cước thuê bao, VAT)</w:t>
        </w:r>
      </w:ins>
    </w:p>
    <w:p w:rsidR="004244C3" w:rsidRDefault="00724767">
      <w:pPr>
        <w:rPr>
          <w:ins w:id="4353" w:author="ThaoDH" w:date="2013-10-09T16:34:00Z"/>
        </w:rPr>
        <w:pPrChange w:id="4354" w:author="ThaoDH" w:date="2013-10-09T17:00:00Z">
          <w:pPr>
            <w:pStyle w:val="ListParagraph"/>
            <w:numPr>
              <w:numId w:val="9"/>
            </w:numPr>
            <w:ind w:hanging="360"/>
          </w:pPr>
        </w:pPrChange>
      </w:pPr>
      <w:ins w:id="4355" w:author="ThaoDH" w:date="2013-10-09T16:34:00Z">
        <w:r>
          <w:t xml:space="preserve">b.Khuyến mại: </w:t>
        </w:r>
      </w:ins>
    </w:p>
    <w:p w:rsidR="004244C3" w:rsidRDefault="00724767">
      <w:pPr>
        <w:rPr>
          <w:ins w:id="4356" w:author="ThaoDH" w:date="2013-10-09T16:34:00Z"/>
        </w:rPr>
        <w:pPrChange w:id="4357" w:author="ThaoDH" w:date="2013-10-09T17:00:00Z">
          <w:pPr>
            <w:pStyle w:val="ListParagraph"/>
            <w:numPr>
              <w:numId w:val="9"/>
            </w:numPr>
            <w:ind w:hanging="360"/>
          </w:pPr>
        </w:pPrChange>
      </w:pPr>
      <w:ins w:id="4358" w:author="ThaoDH" w:date="2013-10-09T16:34:00Z">
        <w:r>
          <w:t>-Miễn phí các hướng:</w:t>
        </w:r>
      </w:ins>
    </w:p>
    <w:p w:rsidR="004244C3" w:rsidRDefault="00724767">
      <w:pPr>
        <w:rPr>
          <w:ins w:id="4359" w:author="ThaoDH" w:date="2013-10-09T16:34:00Z"/>
        </w:rPr>
        <w:pPrChange w:id="4360" w:author="ThaoDH" w:date="2013-10-09T17:00:00Z">
          <w:pPr>
            <w:pStyle w:val="ListParagraph"/>
            <w:numPr>
              <w:numId w:val="9"/>
            </w:numPr>
            <w:ind w:hanging="360"/>
          </w:pPr>
        </w:pPrChange>
      </w:pPr>
      <w:ins w:id="4361" w:author="ThaoDH" w:date="2013-10-09T16:34:00Z">
        <w:r>
          <w:t>+Nội mạng VNP</w:t>
        </w:r>
      </w:ins>
    </w:p>
    <w:p w:rsidR="004244C3" w:rsidRDefault="00724767">
      <w:pPr>
        <w:rPr>
          <w:ins w:id="4362" w:author="ThaoDH" w:date="2013-10-09T16:34:00Z"/>
        </w:rPr>
        <w:pPrChange w:id="4363" w:author="ThaoDH" w:date="2013-10-09T17:00:00Z">
          <w:pPr>
            <w:pStyle w:val="ListParagraph"/>
            <w:numPr>
              <w:numId w:val="9"/>
            </w:numPr>
            <w:ind w:hanging="360"/>
          </w:pPr>
        </w:pPrChange>
      </w:pPr>
      <w:ins w:id="4364" w:author="ThaoDH" w:date="2013-10-09T16:34:00Z">
        <w:r>
          <w:t>+Cố định VNPT/ Gphone toàn quốc</w:t>
        </w:r>
      </w:ins>
    </w:p>
    <w:p w:rsidR="004244C3" w:rsidRDefault="00724767">
      <w:pPr>
        <w:rPr>
          <w:ins w:id="4365" w:author="ThaoDH" w:date="2013-10-09T16:34:00Z"/>
        </w:rPr>
        <w:pPrChange w:id="4366" w:author="ThaoDH" w:date="2013-10-09T17:00:00Z">
          <w:pPr>
            <w:pStyle w:val="ListParagraph"/>
            <w:numPr>
              <w:numId w:val="9"/>
            </w:numPr>
            <w:ind w:hanging="360"/>
          </w:pPr>
        </w:pPrChange>
      </w:pPr>
      <w:ins w:id="4367" w:author="ThaoDH" w:date="2013-10-09T16:34:00Z">
        <w:r>
          <w:t>-Không giới hạn số phút miễn phí trong mỗi cuộc gọi</w:t>
        </w:r>
      </w:ins>
    </w:p>
    <w:p w:rsidR="004244C3" w:rsidRDefault="00724767">
      <w:pPr>
        <w:rPr>
          <w:ins w:id="4368" w:author="ThaoDH" w:date="2013-10-17T10:08:00Z"/>
        </w:rPr>
        <w:pPrChange w:id="4369" w:author="ThaoDH" w:date="2013-10-09T17:00:00Z">
          <w:pPr>
            <w:pStyle w:val="ListParagraph"/>
            <w:numPr>
              <w:numId w:val="9"/>
            </w:numPr>
            <w:ind w:hanging="360"/>
          </w:pPr>
        </w:pPrChange>
      </w:pPr>
      <w:ins w:id="4370" w:author="ThaoDH" w:date="2013-10-09T16:34:00Z">
        <w:r>
          <w:t>-Giới hạn số phút miễn phí 1500 phút</w:t>
        </w:r>
      </w:ins>
    </w:p>
    <w:p w:rsidR="004244C3" w:rsidRDefault="00CC49E6">
      <w:pPr>
        <w:rPr>
          <w:ins w:id="4371" w:author="ThaoDH" w:date="2013-10-17T10:08:00Z"/>
        </w:rPr>
        <w:pPrChange w:id="4372" w:author="ThaoDH" w:date="2013-10-09T17:00:00Z">
          <w:pPr>
            <w:pStyle w:val="ListParagraph"/>
            <w:numPr>
              <w:numId w:val="9"/>
            </w:numPr>
            <w:ind w:hanging="360"/>
          </w:pPr>
        </w:pPrChange>
      </w:pPr>
      <w:ins w:id="4373" w:author="ThaoDH" w:date="2013-10-17T10:08:00Z">
        <w:r w:rsidRPr="00BE2D18">
          <w:rPr>
            <w:rFonts w:cs="Times New Roman"/>
            <w:sz w:val="26"/>
            <w:szCs w:val="26"/>
          </w:rPr>
          <w:t>Elcom/Comverse:</w:t>
        </w:r>
        <w:r>
          <w:rPr>
            <w:rFonts w:cs="Times New Roman"/>
            <w:sz w:val="26"/>
            <w:szCs w:val="26"/>
          </w:rPr>
          <w:t>OK</w:t>
        </w:r>
      </w:ins>
    </w:p>
    <w:p w:rsidR="004244C3" w:rsidRDefault="004244C3">
      <w:pPr>
        <w:rPr>
          <w:ins w:id="4374" w:author="ThaoDH" w:date="2013-10-09T16:34:00Z"/>
        </w:rPr>
        <w:pPrChange w:id="4375" w:author="ThaoDH" w:date="2013-10-09T17:00:00Z">
          <w:pPr>
            <w:pStyle w:val="ListParagraph"/>
            <w:numPr>
              <w:numId w:val="9"/>
            </w:numPr>
            <w:ind w:hanging="360"/>
          </w:pPr>
        </w:pPrChange>
      </w:pPr>
    </w:p>
    <w:p w:rsidR="004244C3" w:rsidRPr="004244C3" w:rsidRDefault="00811579">
      <w:pPr>
        <w:rPr>
          <w:ins w:id="4376" w:author="ThaoDH" w:date="2013-10-09T16:34:00Z"/>
          <w:b/>
          <w:rPrChange w:id="4377" w:author="ThaoDH" w:date="2013-10-09T16:35:00Z">
            <w:rPr>
              <w:ins w:id="4378" w:author="ThaoDH" w:date="2013-10-09T16:34:00Z"/>
            </w:rPr>
          </w:rPrChange>
        </w:rPr>
        <w:pPrChange w:id="4379" w:author="ThaoDH" w:date="2013-10-09T17:00:00Z">
          <w:pPr>
            <w:pStyle w:val="ListParagraph"/>
            <w:numPr>
              <w:numId w:val="9"/>
            </w:numPr>
            <w:ind w:hanging="360"/>
          </w:pPr>
        </w:pPrChange>
      </w:pPr>
      <w:ins w:id="4380" w:author="ThaoDH" w:date="2013-10-09T16:34:00Z">
        <w:r w:rsidRPr="00811579">
          <w:rPr>
            <w:b/>
            <w:rPrChange w:id="4381" w:author="ThaoDH" w:date="2013-10-09T16:35:00Z">
              <w:rPr/>
            </w:rPrChange>
          </w:rPr>
          <w:t>3.Provisioning</w:t>
        </w:r>
      </w:ins>
    </w:p>
    <w:p w:rsidR="004244C3" w:rsidRDefault="00724767">
      <w:pPr>
        <w:rPr>
          <w:ins w:id="4382" w:author="Comverse" w:date="2013-10-11T15:03:00Z"/>
        </w:rPr>
        <w:pPrChange w:id="4383" w:author="ThaoDH" w:date="2013-10-09T17:00:00Z">
          <w:pPr>
            <w:pStyle w:val="ListParagraph"/>
            <w:numPr>
              <w:numId w:val="9"/>
            </w:numPr>
            <w:ind w:hanging="360"/>
          </w:pPr>
        </w:pPrChange>
      </w:pPr>
      <w:ins w:id="4384" w:author="ThaoDH" w:date="2013-10-09T16:34:00Z">
        <w:r w:rsidRPr="000529CA">
          <w:t>Theo danh sách cố định</w:t>
        </w:r>
      </w:ins>
    </w:p>
    <w:p w:rsidR="004244C3" w:rsidRDefault="004244C3">
      <w:pPr>
        <w:rPr>
          <w:ins w:id="4385" w:author="ThaoDH" w:date="2013-10-17T10:09:00Z"/>
        </w:rPr>
        <w:pPrChange w:id="4386" w:author="ThaoDH" w:date="2013-10-09T17:00:00Z">
          <w:pPr>
            <w:pStyle w:val="ListParagraph"/>
            <w:numPr>
              <w:numId w:val="9"/>
            </w:numPr>
            <w:ind w:hanging="360"/>
          </w:pPr>
        </w:pPrChange>
      </w:pPr>
    </w:p>
    <w:p w:rsidR="004244C3" w:rsidRDefault="00FC561D">
      <w:pPr>
        <w:rPr>
          <w:ins w:id="4387" w:author="ThaoDH" w:date="2013-10-17T10:09:00Z"/>
        </w:rPr>
        <w:pPrChange w:id="4388" w:author="ThaoDH" w:date="2013-10-09T17:00:00Z">
          <w:pPr>
            <w:pStyle w:val="ListParagraph"/>
            <w:numPr>
              <w:numId w:val="9"/>
            </w:numPr>
            <w:ind w:hanging="360"/>
          </w:pPr>
        </w:pPrChange>
      </w:pPr>
      <w:ins w:id="4389" w:author="Comverse" w:date="2013-10-11T15:03:00Z">
        <w:r>
          <w:t>Het han trong vong 2 nam</w:t>
        </w:r>
      </w:ins>
    </w:p>
    <w:p w:rsidR="004244C3" w:rsidRDefault="004244C3">
      <w:pPr>
        <w:rPr>
          <w:ins w:id="4390" w:author="ThaoDH" w:date="2013-10-17T10:09:00Z"/>
        </w:rPr>
        <w:pPrChange w:id="4391" w:author="ThaoDH" w:date="2013-10-09T17:00:00Z">
          <w:pPr>
            <w:pStyle w:val="ListParagraph"/>
            <w:numPr>
              <w:numId w:val="9"/>
            </w:numPr>
            <w:ind w:hanging="360"/>
          </w:pPr>
        </w:pPrChange>
      </w:pPr>
    </w:p>
    <w:p w:rsidR="004244C3" w:rsidRDefault="00CC49E6">
      <w:pPr>
        <w:rPr>
          <w:ins w:id="4392" w:author="ThaoDH" w:date="2013-10-17T10:10:00Z"/>
        </w:rPr>
        <w:pPrChange w:id="4393" w:author="Comverse" w:date="2013-10-11T15:03:00Z">
          <w:pPr>
            <w:pStyle w:val="ListParagraph"/>
            <w:numPr>
              <w:numId w:val="9"/>
            </w:numPr>
            <w:ind w:hanging="360"/>
          </w:pPr>
        </w:pPrChange>
      </w:pPr>
      <w:ins w:id="4394" w:author="ThaoDH" w:date="2013-10-17T10:09:00Z">
        <w:r w:rsidRPr="00BE2D18">
          <w:rPr>
            <w:rFonts w:cs="Times New Roman"/>
            <w:sz w:val="26"/>
            <w:szCs w:val="26"/>
          </w:rPr>
          <w:t>Elcom/Comverse:</w:t>
        </w:r>
        <w:r>
          <w:rPr>
            <w:rFonts w:cs="Times New Roman"/>
            <w:sz w:val="26"/>
            <w:szCs w:val="26"/>
          </w:rPr>
          <w:t>OK. Sẽ cấu hình là SO đi kèm theo gói trả sau cơ bản</w:t>
        </w:r>
      </w:ins>
      <w:ins w:id="4395" w:author="ThaoDH" w:date="2013-10-17T10:10:00Z">
        <w:r>
          <w:rPr>
            <w:rFonts w:cs="Times New Roman"/>
            <w:sz w:val="26"/>
            <w:szCs w:val="26"/>
          </w:rPr>
          <w:t>. Tuy nhiên có một chú ý khi provisioning sẽ có hiệu lực trên C1RT bắt đầu từ thời điểm đăng kí</w:t>
        </w:r>
      </w:ins>
      <w:ins w:id="4396" w:author="ThaoDH" w:date="2013-10-17T17:29:00Z">
        <w:r w:rsidR="00996184">
          <w:rPr>
            <w:rFonts w:cs="Times New Roman"/>
            <w:sz w:val="26"/>
            <w:szCs w:val="26"/>
          </w:rPr>
          <w:t>. Sau hai năm hệ thống provisioning của VNP cần điều chỉnh về thuê bao thường</w:t>
        </w:r>
      </w:ins>
    </w:p>
    <w:p w:rsidR="004244C3" w:rsidRDefault="004244C3">
      <w:pPr>
        <w:rPr>
          <w:ins w:id="4397" w:author="ThaoDH" w:date="2013-10-09T16:34:00Z"/>
        </w:rPr>
        <w:pPrChange w:id="4398" w:author="Comverse" w:date="2013-10-11T15:03:00Z">
          <w:pPr>
            <w:pStyle w:val="ListParagraph"/>
            <w:numPr>
              <w:numId w:val="9"/>
            </w:numPr>
            <w:ind w:hanging="360"/>
          </w:pPr>
        </w:pPrChange>
      </w:pPr>
    </w:p>
    <w:p w:rsidR="00724767" w:rsidRDefault="00724767" w:rsidP="00724767">
      <w:pPr>
        <w:pStyle w:val="NormalWeb"/>
        <w:numPr>
          <w:ilvl w:val="0"/>
          <w:numId w:val="9"/>
        </w:numPr>
        <w:ind w:hanging="720"/>
        <w:jc w:val="both"/>
        <w:outlineLvl w:val="1"/>
        <w:rPr>
          <w:ins w:id="4399" w:author="ThaoDH" w:date="2013-10-09T16:35:00Z"/>
          <w:b/>
          <w:bCs/>
        </w:rPr>
      </w:pPr>
      <w:bookmarkStart w:id="4400" w:name="_Toc369791831"/>
      <w:ins w:id="4401" w:author="ThaoDH" w:date="2013-10-09T16:35:00Z">
        <w:r>
          <w:rPr>
            <w:b/>
            <w:bCs/>
          </w:rPr>
          <w:t>Gói  Taxi Mai Linh giai đoạn 2 (gói gia hạn)</w:t>
        </w:r>
        <w:bookmarkEnd w:id="4400"/>
      </w:ins>
    </w:p>
    <w:p w:rsidR="006803EA" w:rsidRDefault="00724767">
      <w:pPr>
        <w:rPr>
          <w:ins w:id="4402" w:author="ThaoDH" w:date="2013-10-09T16:35:00Z"/>
          <w:b/>
        </w:rPr>
      </w:pPr>
      <w:ins w:id="4403" w:author="ThaoDH" w:date="2013-10-09T16:35:00Z">
        <w:r>
          <w:rPr>
            <w:b/>
          </w:rPr>
          <w:lastRenderedPageBreak/>
          <w:t>1.</w:t>
        </w:r>
        <w:r w:rsidRPr="004821C6">
          <w:rPr>
            <w:b/>
          </w:rPr>
          <w:t>Nội dung</w:t>
        </w:r>
      </w:ins>
    </w:p>
    <w:p w:rsidR="006803EA" w:rsidRDefault="00724767">
      <w:pPr>
        <w:rPr>
          <w:ins w:id="4404" w:author="ThaoDH" w:date="2013-10-09T16:35:00Z"/>
        </w:rPr>
      </w:pPr>
      <w:ins w:id="4405" w:author="ThaoDH" w:date="2013-10-09T16:35:00Z">
        <w:r>
          <w:t>Là gói cước dành riêng doanh nghiệp Taxi Mai Linh giai đoạn 2</w:t>
        </w:r>
      </w:ins>
    </w:p>
    <w:p w:rsidR="006803EA" w:rsidRDefault="00724767">
      <w:pPr>
        <w:rPr>
          <w:ins w:id="4406" w:author="ThaoDH" w:date="2013-10-09T16:35:00Z"/>
          <w:b/>
        </w:rPr>
      </w:pPr>
      <w:ins w:id="4407" w:author="ThaoDH" w:date="2013-10-09T16:35:00Z">
        <w:r w:rsidRPr="004821C6">
          <w:rPr>
            <w:b/>
          </w:rPr>
          <w:t>2.Bảng cước/Khuyến mai</w:t>
        </w:r>
      </w:ins>
    </w:p>
    <w:tbl>
      <w:tblPr>
        <w:tblStyle w:val="TableGrid"/>
        <w:tblW w:w="0" w:type="auto"/>
        <w:tblLook w:val="04A0" w:firstRow="1" w:lastRow="0" w:firstColumn="1" w:lastColumn="0" w:noHBand="0" w:noVBand="1"/>
      </w:tblPr>
      <w:tblGrid>
        <w:gridCol w:w="3192"/>
        <w:gridCol w:w="3192"/>
        <w:gridCol w:w="3192"/>
      </w:tblGrid>
      <w:tr w:rsidR="00724767" w:rsidTr="00724767">
        <w:trPr>
          <w:ins w:id="4408" w:author="ThaoDH" w:date="2013-10-09T16:35:00Z"/>
        </w:trPr>
        <w:tc>
          <w:tcPr>
            <w:tcW w:w="3192" w:type="dxa"/>
          </w:tcPr>
          <w:p w:rsidR="004244C3" w:rsidRDefault="004244C3">
            <w:pPr>
              <w:rPr>
                <w:ins w:id="4409" w:author="ThaoDH" w:date="2013-10-09T16:35:00Z"/>
                <w:b/>
                <w:bCs/>
                <w:sz w:val="24"/>
              </w:rPr>
              <w:pPrChange w:id="4410" w:author="ThaoDH" w:date="2013-10-09T17:03:00Z">
                <w:pPr>
                  <w:pStyle w:val="NormalWeb"/>
                  <w:jc w:val="both"/>
                  <w:outlineLvl w:val="1"/>
                </w:pPr>
              </w:pPrChange>
            </w:pPr>
          </w:p>
        </w:tc>
        <w:tc>
          <w:tcPr>
            <w:tcW w:w="3192" w:type="dxa"/>
          </w:tcPr>
          <w:p w:rsidR="004244C3" w:rsidRDefault="00724767">
            <w:pPr>
              <w:rPr>
                <w:ins w:id="4411" w:author="ThaoDH" w:date="2013-10-09T16:35:00Z"/>
                <w:b/>
                <w:bCs/>
                <w:sz w:val="24"/>
              </w:rPr>
              <w:pPrChange w:id="4412" w:author="ThaoDH" w:date="2013-10-09T17:03:00Z">
                <w:pPr>
                  <w:pStyle w:val="NormalWeb"/>
                  <w:jc w:val="both"/>
                  <w:outlineLvl w:val="1"/>
                </w:pPr>
              </w:pPrChange>
            </w:pPr>
            <w:ins w:id="4413" w:author="ThaoDH" w:date="2013-10-09T16:35:00Z">
              <w:r>
                <w:rPr>
                  <w:b/>
                  <w:bCs/>
                </w:rPr>
                <w:t>Gói 40k</w:t>
              </w:r>
            </w:ins>
          </w:p>
        </w:tc>
        <w:tc>
          <w:tcPr>
            <w:tcW w:w="3192" w:type="dxa"/>
          </w:tcPr>
          <w:p w:rsidR="004244C3" w:rsidRDefault="00724767">
            <w:pPr>
              <w:rPr>
                <w:ins w:id="4414" w:author="ThaoDH" w:date="2013-10-09T16:35:00Z"/>
                <w:b/>
                <w:bCs/>
                <w:sz w:val="24"/>
              </w:rPr>
              <w:pPrChange w:id="4415" w:author="ThaoDH" w:date="2013-10-09T17:03:00Z">
                <w:pPr>
                  <w:pStyle w:val="NormalWeb"/>
                  <w:jc w:val="both"/>
                  <w:outlineLvl w:val="1"/>
                </w:pPr>
              </w:pPrChange>
            </w:pPr>
            <w:ins w:id="4416" w:author="ThaoDH" w:date="2013-10-09T16:35:00Z">
              <w:r>
                <w:rPr>
                  <w:b/>
                  <w:bCs/>
                </w:rPr>
                <w:t>Gói 65k</w:t>
              </w:r>
            </w:ins>
          </w:p>
        </w:tc>
      </w:tr>
      <w:tr w:rsidR="00724767" w:rsidTr="00724767">
        <w:trPr>
          <w:ins w:id="4417" w:author="ThaoDH" w:date="2013-10-09T16:35:00Z"/>
        </w:trPr>
        <w:tc>
          <w:tcPr>
            <w:tcW w:w="3192" w:type="dxa"/>
          </w:tcPr>
          <w:p w:rsidR="004244C3" w:rsidRDefault="00724767">
            <w:pPr>
              <w:rPr>
                <w:ins w:id="4418" w:author="ThaoDH" w:date="2013-10-09T16:35:00Z"/>
                <w:bCs/>
                <w:sz w:val="24"/>
              </w:rPr>
              <w:pPrChange w:id="4419" w:author="ThaoDH" w:date="2013-10-09T17:03:00Z">
                <w:pPr>
                  <w:pStyle w:val="NormalWeb"/>
                  <w:jc w:val="both"/>
                  <w:outlineLvl w:val="1"/>
                </w:pPr>
              </w:pPrChange>
            </w:pPr>
            <w:ins w:id="4420" w:author="ThaoDH" w:date="2013-10-09T16:35:00Z">
              <w:r w:rsidRPr="0062203E">
                <w:rPr>
                  <w:bCs/>
                </w:rPr>
                <w:t>Tiền gói (đã bao gồm VAT, cước thuê bao)</w:t>
              </w:r>
            </w:ins>
          </w:p>
        </w:tc>
        <w:tc>
          <w:tcPr>
            <w:tcW w:w="3192" w:type="dxa"/>
          </w:tcPr>
          <w:p w:rsidR="004244C3" w:rsidRDefault="00724767">
            <w:pPr>
              <w:rPr>
                <w:ins w:id="4421" w:author="ThaoDH" w:date="2013-10-09T16:35:00Z"/>
                <w:bCs/>
                <w:sz w:val="24"/>
              </w:rPr>
              <w:pPrChange w:id="4422" w:author="ThaoDH" w:date="2013-10-09T17:03:00Z">
                <w:pPr>
                  <w:pStyle w:val="NormalWeb"/>
                  <w:jc w:val="both"/>
                  <w:outlineLvl w:val="1"/>
                </w:pPr>
              </w:pPrChange>
            </w:pPr>
            <w:ins w:id="4423" w:author="ThaoDH" w:date="2013-10-09T16:35:00Z">
              <w:r w:rsidRPr="0062203E">
                <w:rPr>
                  <w:bCs/>
                </w:rPr>
                <w:t>40.000</w:t>
              </w:r>
            </w:ins>
          </w:p>
        </w:tc>
        <w:tc>
          <w:tcPr>
            <w:tcW w:w="3192" w:type="dxa"/>
          </w:tcPr>
          <w:p w:rsidR="004244C3" w:rsidRDefault="00724767">
            <w:pPr>
              <w:rPr>
                <w:ins w:id="4424" w:author="ThaoDH" w:date="2013-10-09T16:35:00Z"/>
                <w:bCs/>
                <w:sz w:val="24"/>
              </w:rPr>
              <w:pPrChange w:id="4425" w:author="ThaoDH" w:date="2013-10-09T17:03:00Z">
                <w:pPr>
                  <w:pStyle w:val="NormalWeb"/>
                  <w:jc w:val="both"/>
                  <w:outlineLvl w:val="1"/>
                </w:pPr>
              </w:pPrChange>
            </w:pPr>
            <w:ins w:id="4426" w:author="ThaoDH" w:date="2013-10-09T16:35:00Z">
              <w:r w:rsidRPr="0062203E">
                <w:rPr>
                  <w:bCs/>
                </w:rPr>
                <w:t>65.000</w:t>
              </w:r>
            </w:ins>
          </w:p>
        </w:tc>
      </w:tr>
      <w:tr w:rsidR="00724767" w:rsidTr="00724767">
        <w:trPr>
          <w:ins w:id="4427" w:author="ThaoDH" w:date="2013-10-09T16:35:00Z"/>
        </w:trPr>
        <w:tc>
          <w:tcPr>
            <w:tcW w:w="3192" w:type="dxa"/>
          </w:tcPr>
          <w:p w:rsidR="004244C3" w:rsidRDefault="00724767">
            <w:pPr>
              <w:rPr>
                <w:ins w:id="4428" w:author="ThaoDH" w:date="2013-10-09T16:35:00Z"/>
                <w:bCs/>
                <w:sz w:val="24"/>
              </w:rPr>
              <w:pPrChange w:id="4429" w:author="ThaoDH" w:date="2013-10-09T17:03:00Z">
                <w:pPr>
                  <w:pStyle w:val="NormalWeb"/>
                  <w:jc w:val="both"/>
                  <w:outlineLvl w:val="1"/>
                </w:pPr>
              </w:pPrChange>
            </w:pPr>
            <w:ins w:id="4430" w:author="ThaoDH" w:date="2013-10-09T16:35:00Z">
              <w:r w:rsidRPr="0062203E">
                <w:rPr>
                  <w:bCs/>
                </w:rPr>
                <w:t>Khuyến mại</w:t>
              </w:r>
            </w:ins>
          </w:p>
        </w:tc>
        <w:tc>
          <w:tcPr>
            <w:tcW w:w="3192" w:type="dxa"/>
          </w:tcPr>
          <w:p w:rsidR="004244C3" w:rsidRDefault="00724767">
            <w:pPr>
              <w:rPr>
                <w:ins w:id="4431" w:author="ThaoDH" w:date="2013-10-09T16:35:00Z"/>
                <w:bCs/>
                <w:sz w:val="24"/>
              </w:rPr>
              <w:pPrChange w:id="4432" w:author="ThaoDH" w:date="2013-10-09T17:03:00Z">
                <w:pPr>
                  <w:pStyle w:val="NormalWeb"/>
                  <w:jc w:val="both"/>
                  <w:outlineLvl w:val="1"/>
                </w:pPr>
              </w:pPrChange>
            </w:pPr>
            <w:ins w:id="4433" w:author="ThaoDH" w:date="2013-10-09T16:35:00Z">
              <w:r>
                <w:rPr>
                  <w:bCs/>
                </w:rPr>
                <w:t>Không</w:t>
              </w:r>
            </w:ins>
          </w:p>
        </w:tc>
        <w:tc>
          <w:tcPr>
            <w:tcW w:w="3192" w:type="dxa"/>
          </w:tcPr>
          <w:p w:rsidR="004244C3" w:rsidRDefault="00724767">
            <w:pPr>
              <w:rPr>
                <w:ins w:id="4434" w:author="ThaoDH" w:date="2013-10-09T16:35:00Z"/>
                <w:bCs/>
                <w:sz w:val="24"/>
              </w:rPr>
              <w:pPrChange w:id="4435" w:author="ThaoDH" w:date="2013-10-09T17:03:00Z">
                <w:pPr>
                  <w:pStyle w:val="NormalWeb"/>
                  <w:spacing w:before="0" w:beforeAutospacing="0" w:after="0" w:afterAutospacing="0"/>
                  <w:jc w:val="both"/>
                  <w:outlineLvl w:val="1"/>
                </w:pPr>
              </w:pPrChange>
            </w:pPr>
            <w:ins w:id="4436" w:author="ThaoDH" w:date="2013-10-09T16:35:00Z">
              <w:r>
                <w:rPr>
                  <w:bCs/>
                </w:rPr>
                <w:t>-Miễn phí các hướng:</w:t>
              </w:r>
            </w:ins>
          </w:p>
          <w:p w:rsidR="004244C3" w:rsidRDefault="00724767">
            <w:pPr>
              <w:rPr>
                <w:ins w:id="4437" w:author="ThaoDH" w:date="2013-10-09T16:35:00Z"/>
                <w:bCs/>
                <w:sz w:val="24"/>
              </w:rPr>
              <w:pPrChange w:id="4438" w:author="ThaoDH" w:date="2013-10-09T17:03:00Z">
                <w:pPr>
                  <w:pStyle w:val="NormalWeb"/>
                  <w:spacing w:before="0" w:beforeAutospacing="0" w:after="0" w:afterAutospacing="0"/>
                  <w:ind w:left="186"/>
                  <w:jc w:val="both"/>
                  <w:outlineLvl w:val="1"/>
                </w:pPr>
              </w:pPrChange>
            </w:pPr>
            <w:ins w:id="4439" w:author="ThaoDH" w:date="2013-10-09T16:35:00Z">
              <w:r>
                <w:rPr>
                  <w:bCs/>
                </w:rPr>
                <w:t>+Nội mạng VNP</w:t>
              </w:r>
            </w:ins>
          </w:p>
          <w:p w:rsidR="004244C3" w:rsidRDefault="00724767">
            <w:pPr>
              <w:rPr>
                <w:ins w:id="4440" w:author="ThaoDH" w:date="2013-10-09T16:35:00Z"/>
                <w:bCs/>
                <w:sz w:val="24"/>
              </w:rPr>
              <w:pPrChange w:id="4441" w:author="ThaoDH" w:date="2013-10-09T17:03:00Z">
                <w:pPr>
                  <w:pStyle w:val="NormalWeb"/>
                  <w:spacing w:before="0" w:beforeAutospacing="0" w:after="0" w:afterAutospacing="0"/>
                  <w:ind w:left="186"/>
                  <w:jc w:val="both"/>
                  <w:outlineLvl w:val="1"/>
                </w:pPr>
              </w:pPrChange>
            </w:pPr>
            <w:ins w:id="4442" w:author="ThaoDH" w:date="2013-10-09T16:35:00Z">
              <w:r>
                <w:rPr>
                  <w:bCs/>
                </w:rPr>
                <w:t>+Cố định VNPT/ Gphone toàn quốc</w:t>
              </w:r>
            </w:ins>
          </w:p>
          <w:p w:rsidR="004244C3" w:rsidRDefault="00724767">
            <w:pPr>
              <w:rPr>
                <w:ins w:id="4443" w:author="ThaoDH" w:date="2013-10-09T16:35:00Z"/>
                <w:bCs/>
                <w:sz w:val="24"/>
              </w:rPr>
              <w:pPrChange w:id="4444" w:author="ThaoDH" w:date="2013-10-09T17:03:00Z">
                <w:pPr>
                  <w:pStyle w:val="NormalWeb"/>
                  <w:spacing w:before="0" w:beforeAutospacing="0" w:after="0" w:afterAutospacing="0"/>
                  <w:jc w:val="both"/>
                  <w:outlineLvl w:val="1"/>
                </w:pPr>
              </w:pPrChange>
            </w:pPr>
            <w:ins w:id="4445" w:author="ThaoDH" w:date="2013-10-09T16:35:00Z">
              <w:r>
                <w:rPr>
                  <w:bCs/>
                </w:rPr>
                <w:t>-Không giới hạn số phút miễn phí trong mỗi cuộc gọi</w:t>
              </w:r>
            </w:ins>
          </w:p>
          <w:p w:rsidR="004244C3" w:rsidRDefault="00724767">
            <w:pPr>
              <w:rPr>
                <w:ins w:id="4446" w:author="ThaoDH" w:date="2013-10-09T16:35:00Z"/>
                <w:b/>
                <w:bCs/>
                <w:sz w:val="24"/>
              </w:rPr>
              <w:pPrChange w:id="4447" w:author="ThaoDH" w:date="2013-10-09T17:03:00Z">
                <w:pPr>
                  <w:pStyle w:val="NormalWeb"/>
                  <w:spacing w:before="0" w:beforeAutospacing="0" w:after="0" w:afterAutospacing="0"/>
                  <w:jc w:val="both"/>
                  <w:outlineLvl w:val="1"/>
                </w:pPr>
              </w:pPrChange>
            </w:pPr>
            <w:ins w:id="4448" w:author="ThaoDH" w:date="2013-10-09T16:35:00Z">
              <w:r>
                <w:rPr>
                  <w:bCs/>
                </w:rPr>
                <w:t>-Giới hạn số phút miễn phí 1500 phút</w:t>
              </w:r>
            </w:ins>
          </w:p>
          <w:p w:rsidR="004244C3" w:rsidRDefault="004244C3">
            <w:pPr>
              <w:rPr>
                <w:ins w:id="4449" w:author="ThaoDH" w:date="2013-10-09T16:35:00Z"/>
                <w:bCs/>
                <w:sz w:val="24"/>
              </w:rPr>
              <w:pPrChange w:id="4450" w:author="ThaoDH" w:date="2013-10-09T17:03:00Z">
                <w:pPr>
                  <w:pStyle w:val="NormalWeb"/>
                  <w:jc w:val="both"/>
                  <w:outlineLvl w:val="1"/>
                </w:pPr>
              </w:pPrChange>
            </w:pPr>
          </w:p>
        </w:tc>
      </w:tr>
    </w:tbl>
    <w:p w:rsidR="00423745" w:rsidRDefault="00423745">
      <w:pPr>
        <w:rPr>
          <w:ins w:id="4451" w:author="ThaoDH" w:date="2013-10-17T10:11:00Z"/>
          <w:b/>
        </w:rPr>
      </w:pPr>
    </w:p>
    <w:p w:rsidR="00423745" w:rsidRDefault="00423745">
      <w:pPr>
        <w:rPr>
          <w:ins w:id="4452" w:author="ThaoDH" w:date="2013-10-17T10:11:00Z"/>
          <w:b/>
        </w:rPr>
      </w:pPr>
      <w:ins w:id="4453" w:author="ThaoDH" w:date="2013-10-17T10:11:00Z">
        <w:r w:rsidRPr="00BE2D18">
          <w:rPr>
            <w:rFonts w:cs="Times New Roman"/>
            <w:sz w:val="26"/>
            <w:szCs w:val="26"/>
          </w:rPr>
          <w:t>Elcom/Comverse:</w:t>
        </w:r>
        <w:r>
          <w:rPr>
            <w:rFonts w:cs="Times New Roman"/>
            <w:sz w:val="26"/>
            <w:szCs w:val="26"/>
          </w:rPr>
          <w:t xml:space="preserve"> Bảng cước OK</w:t>
        </w:r>
      </w:ins>
    </w:p>
    <w:p w:rsidR="006803EA" w:rsidRDefault="00724767">
      <w:pPr>
        <w:rPr>
          <w:ins w:id="4454" w:author="ThaoDH" w:date="2013-10-09T16:35:00Z"/>
          <w:b/>
        </w:rPr>
      </w:pPr>
      <w:ins w:id="4455" w:author="ThaoDH" w:date="2013-10-09T16:35:00Z">
        <w:r w:rsidRPr="004821C6">
          <w:rPr>
            <w:b/>
          </w:rPr>
          <w:t>3.Provisioning</w:t>
        </w:r>
      </w:ins>
    </w:p>
    <w:p w:rsidR="006803EA" w:rsidRDefault="00724767">
      <w:pPr>
        <w:rPr>
          <w:ins w:id="4456" w:author="ThaoDH" w:date="2013-10-09T16:35:00Z"/>
        </w:rPr>
      </w:pPr>
      <w:ins w:id="4457" w:author="ThaoDH" w:date="2013-10-09T16:35:00Z">
        <w:r>
          <w:t>Đăng ký</w:t>
        </w:r>
      </w:ins>
    </w:p>
    <w:p w:rsidR="006803EA" w:rsidRDefault="00724767">
      <w:pPr>
        <w:rPr>
          <w:ins w:id="4458" w:author="ThaoDH" w:date="2013-10-09T16:35:00Z"/>
        </w:rPr>
      </w:pPr>
      <w:ins w:id="4459" w:author="ThaoDH" w:date="2013-10-09T16:35:00Z">
        <w:r>
          <w:t>+ Theo danh sách HCM gửi ngày 20 hàng tháng</w:t>
        </w:r>
      </w:ins>
    </w:p>
    <w:p w:rsidR="006803EA" w:rsidRDefault="00724767">
      <w:pPr>
        <w:rPr>
          <w:ins w:id="4460" w:author="ThaoDH" w:date="2013-10-09T16:35:00Z"/>
        </w:rPr>
      </w:pPr>
      <w:ins w:id="4461" w:author="ThaoDH" w:date="2013-10-09T16:35:00Z">
        <w:r>
          <w:t xml:space="preserve">+ </w:t>
        </w:r>
        <w:r w:rsidRPr="00C753C7">
          <w:t>Hiệu lực từ đầu tháng</w:t>
        </w:r>
      </w:ins>
    </w:p>
    <w:p w:rsidR="006803EA" w:rsidRDefault="00724767">
      <w:pPr>
        <w:rPr>
          <w:ins w:id="4462" w:author="ThaoDH" w:date="2013-10-09T16:35:00Z"/>
        </w:rPr>
      </w:pPr>
      <w:ins w:id="4463" w:author="ThaoDH" w:date="2013-10-09T16:35:00Z">
        <w:r>
          <w:t>Chuyển đổi/hủy</w:t>
        </w:r>
      </w:ins>
    </w:p>
    <w:p w:rsidR="006803EA" w:rsidRDefault="00724767">
      <w:pPr>
        <w:rPr>
          <w:ins w:id="4464" w:author="ThaoDH" w:date="2013-10-09T16:35:00Z"/>
        </w:rPr>
      </w:pPr>
      <w:ins w:id="4465" w:author="ThaoDH" w:date="2013-10-09T16:35:00Z">
        <w:r>
          <w:t>+</w:t>
        </w:r>
        <w:r w:rsidRPr="00C753C7">
          <w:t>Theo danh sách HCM gửi</w:t>
        </w:r>
      </w:ins>
    </w:p>
    <w:p w:rsidR="006803EA" w:rsidRDefault="00724767">
      <w:pPr>
        <w:rPr>
          <w:ins w:id="4466" w:author="Comverse" w:date="2013-10-11T15:03:00Z"/>
        </w:rPr>
      </w:pPr>
      <w:ins w:id="4467" w:author="ThaoDH" w:date="2013-10-09T16:35:00Z">
        <w:r>
          <w:t>+</w:t>
        </w:r>
        <w:r w:rsidRPr="00C753C7">
          <w:t xml:space="preserve">Hiệu lực </w:t>
        </w:r>
        <w:r>
          <w:t>trong tháng chuyển đổi/hủy (từ đầu tháng)</w:t>
        </w:r>
      </w:ins>
    </w:p>
    <w:p w:rsidR="00384EF0" w:rsidRDefault="00384EF0">
      <w:pPr>
        <w:rPr>
          <w:ins w:id="4468" w:author="ThaoDH" w:date="2013-10-17T10:13:00Z"/>
          <w:rFonts w:cs="Times New Roman"/>
          <w:sz w:val="26"/>
          <w:szCs w:val="26"/>
        </w:rPr>
      </w:pPr>
      <w:ins w:id="4469" w:author="ThaoDH" w:date="2013-10-17T10:13:00Z">
        <w:r w:rsidRPr="00BE2D18">
          <w:rPr>
            <w:rFonts w:cs="Times New Roman"/>
            <w:sz w:val="26"/>
            <w:szCs w:val="26"/>
          </w:rPr>
          <w:t>Elcom/Comverse:</w:t>
        </w:r>
        <w:r>
          <w:rPr>
            <w:rFonts w:cs="Times New Roman"/>
            <w:sz w:val="26"/>
            <w:szCs w:val="26"/>
          </w:rPr>
          <w:t xml:space="preserve"> </w:t>
        </w:r>
      </w:ins>
      <w:ins w:id="4470" w:author="ThaoDH" w:date="2013-10-17T10:14:00Z">
        <w:r>
          <w:rPr>
            <w:rFonts w:cs="Times New Roman"/>
            <w:sz w:val="26"/>
            <w:szCs w:val="26"/>
          </w:rPr>
          <w:t>Khi đăng kí</w:t>
        </w:r>
      </w:ins>
      <w:ins w:id="4471" w:author="ThaoDH" w:date="2013-10-17T10:15:00Z">
        <w:r>
          <w:rPr>
            <w:rFonts w:cs="Times New Roman"/>
            <w:sz w:val="26"/>
            <w:szCs w:val="26"/>
          </w:rPr>
          <w:t xml:space="preserve"> hoặc hủy</w:t>
        </w:r>
      </w:ins>
      <w:ins w:id="4472" w:author="ThaoDH" w:date="2013-10-17T10:14:00Z">
        <w:r>
          <w:rPr>
            <w:rFonts w:cs="Times New Roman"/>
            <w:sz w:val="26"/>
            <w:szCs w:val="26"/>
          </w:rPr>
          <w:t xml:space="preserve"> trên hệ thống C1RT thì chỉ có tác dụng từ thời điểm đăn</w:t>
        </w:r>
      </w:ins>
      <w:ins w:id="4473" w:author="ThaoDH" w:date="2013-10-17T10:15:00Z">
        <w:r>
          <w:rPr>
            <w:rFonts w:cs="Times New Roman"/>
            <w:sz w:val="26"/>
            <w:szCs w:val="26"/>
          </w:rPr>
          <w:t>g kí. Do đó Elcom/Comverse đề xuất là có hiệu lực từ lúc đăng kí/hủy</w:t>
        </w:r>
      </w:ins>
    </w:p>
    <w:p w:rsidR="00384EF0" w:rsidRDefault="00384EF0">
      <w:pPr>
        <w:rPr>
          <w:ins w:id="4474" w:author="ThaoDH" w:date="2013-10-17T10:13:00Z"/>
        </w:rPr>
      </w:pPr>
    </w:p>
    <w:p w:rsidR="00FC561D" w:rsidRDefault="00FC561D">
      <w:pPr>
        <w:rPr>
          <w:ins w:id="4475" w:author="ThaoDH" w:date="2013-10-17T10:13:00Z"/>
        </w:rPr>
      </w:pPr>
      <w:ins w:id="4476" w:author="Comverse" w:date="2013-10-11T15:03:00Z">
        <w:r>
          <w:t>Tu dong het han trong vong 2 nam. Cau hinh SO</w:t>
        </w:r>
      </w:ins>
      <w:ins w:id="4477" w:author="Comverse" w:date="2013-10-11T15:04:00Z">
        <w:r>
          <w:t>. Se di kem voi voi goi vinaphone postpaid co ban</w:t>
        </w:r>
      </w:ins>
    </w:p>
    <w:p w:rsidR="00384EF0" w:rsidRDefault="00384EF0">
      <w:pPr>
        <w:rPr>
          <w:ins w:id="4478" w:author="ThaoDH" w:date="2013-10-09T16:35:00Z"/>
          <w:b/>
        </w:rPr>
      </w:pPr>
    </w:p>
    <w:p w:rsidR="00A14F41" w:rsidRDefault="00A14F41" w:rsidP="005C0964">
      <w:pPr>
        <w:pStyle w:val="NormalWeb"/>
        <w:numPr>
          <w:ilvl w:val="0"/>
          <w:numId w:val="9"/>
        </w:numPr>
        <w:ind w:hanging="720"/>
        <w:jc w:val="both"/>
        <w:outlineLvl w:val="1"/>
        <w:rPr>
          <w:ins w:id="4479" w:author="ThaoDH" w:date="2013-10-09T16:35:00Z"/>
          <w:b/>
          <w:bCs/>
        </w:rPr>
      </w:pPr>
      <w:bookmarkStart w:id="4480" w:name="_Toc369791832"/>
      <w:ins w:id="4481" w:author="ThaoDH" w:date="2013-10-04T09:27:00Z">
        <w:r>
          <w:rPr>
            <w:b/>
            <w:bCs/>
          </w:rPr>
          <w:t>Gói doanh nghiệp Hòa Bình HCM</w:t>
        </w:r>
      </w:ins>
      <w:bookmarkEnd w:id="4480"/>
    </w:p>
    <w:p w:rsidR="00724767" w:rsidRPr="00B62CDA" w:rsidRDefault="00724767" w:rsidP="00724767">
      <w:pPr>
        <w:pStyle w:val="ListParagraph"/>
        <w:spacing w:after="200"/>
        <w:ind w:left="0"/>
        <w:rPr>
          <w:ins w:id="4482" w:author="ThaoDH" w:date="2013-10-09T16:36:00Z"/>
          <w:b/>
        </w:rPr>
      </w:pPr>
      <w:ins w:id="4483" w:author="ThaoDH" w:date="2013-10-09T16:36:00Z">
        <w:r>
          <w:rPr>
            <w:b/>
          </w:rPr>
          <w:t>1.</w:t>
        </w:r>
        <w:r w:rsidRPr="00B62CDA">
          <w:rPr>
            <w:b/>
          </w:rPr>
          <w:t>Nội dung</w:t>
        </w:r>
      </w:ins>
    </w:p>
    <w:p w:rsidR="00724767" w:rsidRDefault="00724767" w:rsidP="00724767">
      <w:pPr>
        <w:pStyle w:val="ListParagraph"/>
        <w:spacing w:after="200"/>
        <w:ind w:left="1080"/>
        <w:rPr>
          <w:ins w:id="4484" w:author="ThaoDH" w:date="2013-10-09T16:36:00Z"/>
        </w:rPr>
      </w:pPr>
      <w:ins w:id="4485" w:author="ThaoDH" w:date="2013-10-09T16:36:00Z">
        <w:r>
          <w:t>Gói cước cung cấp cho các công ty thuộc Danh nghiệp Hòa Bình củ HCM: Công ty địa ốc Hòa Bình,  Công ty Cơ điện, Công ty Matec, Công ty Mộc Hòa Bình</w:t>
        </w:r>
      </w:ins>
    </w:p>
    <w:p w:rsidR="00724767" w:rsidRPr="003528AF" w:rsidRDefault="00724767" w:rsidP="00724767">
      <w:pPr>
        <w:pStyle w:val="ListParagraph"/>
        <w:spacing w:after="200"/>
        <w:ind w:left="0"/>
        <w:rPr>
          <w:ins w:id="4486" w:author="ThaoDH" w:date="2013-10-09T16:36:00Z"/>
          <w:b/>
        </w:rPr>
      </w:pPr>
      <w:ins w:id="4487" w:author="ThaoDH" w:date="2013-10-09T16:36:00Z">
        <w:r>
          <w:rPr>
            <w:b/>
          </w:rPr>
          <w:t>2.</w:t>
        </w:r>
        <w:r w:rsidRPr="003528AF">
          <w:rPr>
            <w:b/>
          </w:rPr>
          <w:t>Bảng cước/khuyến mại</w:t>
        </w:r>
      </w:ins>
    </w:p>
    <w:p w:rsidR="00724767" w:rsidRDefault="00724767" w:rsidP="00724767">
      <w:pPr>
        <w:pStyle w:val="ListParagraph"/>
        <w:numPr>
          <w:ilvl w:val="0"/>
          <w:numId w:val="62"/>
        </w:numPr>
        <w:spacing w:after="200"/>
        <w:rPr>
          <w:ins w:id="4488" w:author="ThaoDH" w:date="2013-10-09T16:36:00Z"/>
        </w:rPr>
      </w:pPr>
      <w:ins w:id="4489" w:author="ThaoDH" w:date="2013-10-09T16:36:00Z">
        <w:r>
          <w:t xml:space="preserve">Gói 128K : </w:t>
        </w:r>
      </w:ins>
    </w:p>
    <w:p w:rsidR="00724767" w:rsidRDefault="00724767" w:rsidP="00724767">
      <w:pPr>
        <w:pStyle w:val="ListParagraph"/>
        <w:numPr>
          <w:ilvl w:val="0"/>
          <w:numId w:val="64"/>
        </w:numPr>
        <w:spacing w:after="200"/>
        <w:rPr>
          <w:ins w:id="4490" w:author="ThaoDH" w:date="2013-10-09T16:36:00Z"/>
        </w:rPr>
      </w:pPr>
      <w:ins w:id="4491" w:author="ThaoDH" w:date="2013-10-09T16:36:00Z">
        <w:r>
          <w:t>Tính cước chi tiết cuộc gọi theo chính sách khuyến mại ALO2</w:t>
        </w:r>
      </w:ins>
    </w:p>
    <w:p w:rsidR="00724767" w:rsidRDefault="00724767" w:rsidP="00724767">
      <w:pPr>
        <w:pStyle w:val="ListParagraph"/>
        <w:numPr>
          <w:ilvl w:val="0"/>
          <w:numId w:val="64"/>
        </w:numPr>
        <w:spacing w:after="200"/>
        <w:rPr>
          <w:ins w:id="4492" w:author="ThaoDH" w:date="2013-10-09T16:36:00Z"/>
        </w:rPr>
      </w:pPr>
      <w:ins w:id="4493" w:author="ThaoDH" w:date="2013-10-09T16:36:00Z">
        <w:r>
          <w:t>Thu tiền gói khuyến mại ALO2 DN: 79k</w:t>
        </w:r>
      </w:ins>
    </w:p>
    <w:p w:rsidR="00724767" w:rsidRDefault="00724767" w:rsidP="00724767">
      <w:pPr>
        <w:pStyle w:val="ListParagraph"/>
        <w:numPr>
          <w:ilvl w:val="0"/>
          <w:numId w:val="64"/>
        </w:numPr>
        <w:spacing w:after="200"/>
        <w:rPr>
          <w:ins w:id="4494" w:author="ThaoDH" w:date="2013-10-09T16:36:00Z"/>
        </w:rPr>
      </w:pPr>
      <w:ins w:id="4495" w:author="ThaoDH" w:date="2013-10-09T16:36:00Z">
        <w:r>
          <w:t>Mức cam kết  128k: Nếu tổng cước phát sinh &lt; 128k thì tính bằng 128k. Nếu tổng phát sinh&gt; 128k thì thu theo thực tế sử dụng</w:t>
        </w:r>
      </w:ins>
    </w:p>
    <w:p w:rsidR="00724767" w:rsidRDefault="00724767" w:rsidP="00724767">
      <w:pPr>
        <w:pStyle w:val="ListParagraph"/>
        <w:spacing w:after="200"/>
        <w:ind w:left="1800"/>
        <w:rPr>
          <w:ins w:id="4496" w:author="ThaoDH" w:date="2013-10-17T10:18:00Z"/>
        </w:rPr>
      </w:pPr>
      <w:ins w:id="4497" w:author="ThaoDH" w:date="2013-10-09T16:36:00Z">
        <w:r>
          <w:lastRenderedPageBreak/>
          <w:t xml:space="preserve">Tổng cước phát sinh đã bao gồm: Tiền gói khuyến mại Alo2 DN  79k, cước thuê bao,  khuyến mại </w:t>
        </w:r>
      </w:ins>
    </w:p>
    <w:p w:rsidR="004244C3" w:rsidRDefault="00811579">
      <w:pPr>
        <w:spacing w:after="200"/>
        <w:rPr>
          <w:ins w:id="4498" w:author="ThaoDH" w:date="2013-10-09T16:36:00Z"/>
        </w:rPr>
        <w:pPrChange w:id="4499" w:author="ThaoDH" w:date="2013-10-17T10:18:00Z">
          <w:pPr>
            <w:pStyle w:val="ListParagraph"/>
            <w:spacing w:after="200"/>
            <w:ind w:left="1800"/>
          </w:pPr>
        </w:pPrChange>
      </w:pPr>
      <w:ins w:id="4500" w:author="ThaoDH" w:date="2013-10-17T10:18:00Z">
        <w:r w:rsidRPr="00811579">
          <w:rPr>
            <w:rFonts w:cs="Times New Roman"/>
            <w:sz w:val="26"/>
            <w:szCs w:val="26"/>
            <w:highlight w:val="cyan"/>
            <w:rPrChange w:id="4501" w:author="ThaoDH" w:date="2013-10-17T17:30:00Z">
              <w:rPr>
                <w:rFonts w:cs="Times New Roman"/>
                <w:sz w:val="26"/>
                <w:szCs w:val="26"/>
              </w:rPr>
            </w:rPrChange>
          </w:rPr>
          <w:t xml:space="preserve">Elcom/Comverse: </w:t>
        </w:r>
      </w:ins>
      <w:ins w:id="4502" w:author="Comverse" w:date="2013-10-22T16:01:00Z">
        <w:r w:rsidR="00603274">
          <w:rPr>
            <w:rFonts w:cs="Times New Roman"/>
            <w:sz w:val="26"/>
            <w:szCs w:val="26"/>
            <w:highlight w:val="cyan"/>
          </w:rPr>
          <w:t>cuoc cam ket do chuong trinh ngoai lam</w:t>
        </w:r>
      </w:ins>
      <w:ins w:id="4503" w:author="ThaoDH" w:date="2013-10-17T10:26:00Z">
        <w:r w:rsidRPr="00811579">
          <w:rPr>
            <w:rFonts w:cs="Times New Roman"/>
            <w:sz w:val="26"/>
            <w:szCs w:val="26"/>
            <w:highlight w:val="cyan"/>
            <w:rPrChange w:id="4504" w:author="ThaoDH" w:date="2013-10-17T17:30:00Z">
              <w:rPr>
                <w:rFonts w:cs="Times New Roman"/>
                <w:sz w:val="26"/>
                <w:szCs w:val="26"/>
              </w:rPr>
            </w:rPrChange>
          </w:rPr>
          <w:t>???</w:t>
        </w:r>
      </w:ins>
    </w:p>
    <w:p w:rsidR="00724767" w:rsidRDefault="00724767" w:rsidP="00724767">
      <w:pPr>
        <w:pStyle w:val="ListParagraph"/>
        <w:numPr>
          <w:ilvl w:val="0"/>
          <w:numId w:val="62"/>
        </w:numPr>
        <w:spacing w:after="200"/>
        <w:rPr>
          <w:ins w:id="4505" w:author="ThaoDH" w:date="2013-10-09T16:36:00Z"/>
        </w:rPr>
      </w:pPr>
      <w:ins w:id="4506" w:author="ThaoDH" w:date="2013-10-09T16:36:00Z">
        <w:r>
          <w:t>Gói 168K</w:t>
        </w:r>
      </w:ins>
    </w:p>
    <w:p w:rsidR="00724767" w:rsidRDefault="00724767" w:rsidP="00724767">
      <w:pPr>
        <w:pStyle w:val="ListParagraph"/>
        <w:numPr>
          <w:ilvl w:val="0"/>
          <w:numId w:val="63"/>
        </w:numPr>
        <w:spacing w:after="200"/>
        <w:ind w:left="1800"/>
        <w:rPr>
          <w:ins w:id="4507" w:author="ThaoDH" w:date="2013-10-09T16:36:00Z"/>
        </w:rPr>
      </w:pPr>
      <w:ins w:id="4508" w:author="ThaoDH" w:date="2013-10-09T16:36:00Z">
        <w:r>
          <w:t>Tính cước chi tiết cuộc gọi theo chính sách khuyến mại ALO2</w:t>
        </w:r>
      </w:ins>
    </w:p>
    <w:p w:rsidR="00724767" w:rsidRDefault="00724767" w:rsidP="00724767">
      <w:pPr>
        <w:pStyle w:val="ListParagraph"/>
        <w:numPr>
          <w:ilvl w:val="0"/>
          <w:numId w:val="63"/>
        </w:numPr>
        <w:spacing w:after="200"/>
        <w:ind w:left="1800"/>
        <w:rPr>
          <w:ins w:id="4509" w:author="ThaoDH" w:date="2013-10-09T16:36:00Z"/>
        </w:rPr>
      </w:pPr>
      <w:ins w:id="4510" w:author="ThaoDH" w:date="2013-10-09T16:36:00Z">
        <w:r>
          <w:t>Thu tiền gói khuyến mại ALO2 DN: 119k</w:t>
        </w:r>
      </w:ins>
    </w:p>
    <w:p w:rsidR="00724767" w:rsidRDefault="00724767" w:rsidP="00724767">
      <w:pPr>
        <w:pStyle w:val="ListParagraph"/>
        <w:numPr>
          <w:ilvl w:val="0"/>
          <w:numId w:val="63"/>
        </w:numPr>
        <w:spacing w:after="200"/>
        <w:ind w:left="1800"/>
        <w:rPr>
          <w:ins w:id="4511" w:author="ThaoDH" w:date="2013-10-09T16:36:00Z"/>
        </w:rPr>
      </w:pPr>
      <w:ins w:id="4512" w:author="ThaoDH" w:date="2013-10-09T16:36:00Z">
        <w:r>
          <w:t>Mức cam kết  168k: Nếu tổng cước phát sinh &lt; 168k thì tính bằng 168k. Nếu tổng phát sinh&gt; 168k thì thu theo thực tế sử dụng</w:t>
        </w:r>
      </w:ins>
    </w:p>
    <w:p w:rsidR="00F9781D" w:rsidRDefault="00724767" w:rsidP="00F9781D">
      <w:pPr>
        <w:pStyle w:val="ListParagraph"/>
        <w:spacing w:after="200"/>
        <w:ind w:left="1800"/>
        <w:rPr>
          <w:ins w:id="4513" w:author="ThaoDH" w:date="2013-10-17T10:24:00Z"/>
        </w:rPr>
      </w:pPr>
      <w:ins w:id="4514" w:author="ThaoDH" w:date="2013-10-09T16:36:00Z">
        <w:r>
          <w:t xml:space="preserve">Tổng cước phát sinh đã bao gồm: Tiền gói khuyến mại Alo2 DN  79k, cước thuê bao,  khuyến mại </w:t>
        </w:r>
      </w:ins>
    </w:p>
    <w:p w:rsidR="004244C3" w:rsidRDefault="00811579">
      <w:pPr>
        <w:spacing w:after="200"/>
        <w:rPr>
          <w:ins w:id="4515" w:author="ThaoDH" w:date="2013-10-09T16:36:00Z"/>
        </w:rPr>
        <w:pPrChange w:id="4516" w:author="ThaoDH" w:date="2013-10-17T10:24:00Z">
          <w:pPr>
            <w:pStyle w:val="ListParagraph"/>
            <w:spacing w:after="200"/>
            <w:ind w:left="1800"/>
          </w:pPr>
        </w:pPrChange>
      </w:pPr>
      <w:ins w:id="4517" w:author="ThaoDH" w:date="2013-10-17T10:24:00Z">
        <w:r w:rsidRPr="00811579">
          <w:rPr>
            <w:rFonts w:cs="Times New Roman"/>
            <w:sz w:val="26"/>
            <w:szCs w:val="26"/>
            <w:highlight w:val="cyan"/>
            <w:rPrChange w:id="4518" w:author="ThaoDH" w:date="2013-10-17T17:31:00Z">
              <w:rPr>
                <w:rFonts w:cs="Times New Roman"/>
                <w:sz w:val="26"/>
                <w:szCs w:val="26"/>
              </w:rPr>
            </w:rPrChange>
          </w:rPr>
          <w:t xml:space="preserve">Elcom/Comverse: </w:t>
        </w:r>
      </w:ins>
      <w:ins w:id="4519" w:author="Comverse" w:date="2013-10-22T16:01:00Z">
        <w:r w:rsidR="00603274">
          <w:rPr>
            <w:rFonts w:cs="Times New Roman"/>
            <w:sz w:val="26"/>
            <w:szCs w:val="26"/>
            <w:highlight w:val="cyan"/>
          </w:rPr>
          <w:t>Cuoc cam ket do chuong trinh ngoai lam</w:t>
        </w:r>
      </w:ins>
      <w:ins w:id="4520" w:author="ThaoDH" w:date="2013-10-17T10:27:00Z">
        <w:r w:rsidRPr="00811579">
          <w:rPr>
            <w:rFonts w:cs="Times New Roman"/>
            <w:sz w:val="26"/>
            <w:szCs w:val="26"/>
            <w:highlight w:val="cyan"/>
            <w:rPrChange w:id="4521" w:author="ThaoDH" w:date="2013-10-17T17:31:00Z">
              <w:rPr>
                <w:rFonts w:cs="Times New Roman"/>
                <w:sz w:val="26"/>
                <w:szCs w:val="26"/>
              </w:rPr>
            </w:rPrChange>
          </w:rPr>
          <w:t>???</w:t>
        </w:r>
      </w:ins>
    </w:p>
    <w:p w:rsidR="00724767" w:rsidRDefault="00724767" w:rsidP="00724767">
      <w:pPr>
        <w:pStyle w:val="ListParagraph"/>
        <w:numPr>
          <w:ilvl w:val="0"/>
          <w:numId w:val="62"/>
        </w:numPr>
        <w:spacing w:after="200"/>
        <w:rPr>
          <w:ins w:id="4522" w:author="ThaoDH" w:date="2013-10-09T16:36:00Z"/>
        </w:rPr>
      </w:pPr>
      <w:ins w:id="4523" w:author="ThaoDH" w:date="2013-10-09T16:36:00Z">
        <w:r>
          <w:t>Gói 250K, cước gói Alo2 DN 79k</w:t>
        </w:r>
      </w:ins>
    </w:p>
    <w:p w:rsidR="00724767" w:rsidRDefault="00724767" w:rsidP="00724767">
      <w:pPr>
        <w:pStyle w:val="ListParagraph"/>
        <w:numPr>
          <w:ilvl w:val="0"/>
          <w:numId w:val="65"/>
        </w:numPr>
        <w:spacing w:after="200"/>
        <w:rPr>
          <w:ins w:id="4524" w:author="ThaoDH" w:date="2013-10-09T16:36:00Z"/>
        </w:rPr>
      </w:pPr>
      <w:ins w:id="4525" w:author="ThaoDH" w:date="2013-10-09T16:36:00Z">
        <w:r>
          <w:t>Tính cước chi tiết cuộc gọi theo chính sách khuyến mại ALO2</w:t>
        </w:r>
      </w:ins>
    </w:p>
    <w:p w:rsidR="00724767" w:rsidRDefault="00724767" w:rsidP="00724767">
      <w:pPr>
        <w:pStyle w:val="ListParagraph"/>
        <w:numPr>
          <w:ilvl w:val="0"/>
          <w:numId w:val="65"/>
        </w:numPr>
        <w:spacing w:after="200"/>
        <w:rPr>
          <w:ins w:id="4526" w:author="ThaoDH" w:date="2013-10-09T16:36:00Z"/>
        </w:rPr>
      </w:pPr>
      <w:ins w:id="4527" w:author="ThaoDH" w:date="2013-10-09T16:36:00Z">
        <w:r>
          <w:t>Thu tiền gói khuyến mại ALO2 DN: 79k</w:t>
        </w:r>
      </w:ins>
    </w:p>
    <w:p w:rsidR="00724767" w:rsidRDefault="00724767" w:rsidP="00724767">
      <w:pPr>
        <w:pStyle w:val="ListParagraph"/>
        <w:numPr>
          <w:ilvl w:val="0"/>
          <w:numId w:val="65"/>
        </w:numPr>
        <w:spacing w:after="200"/>
        <w:rPr>
          <w:ins w:id="4528" w:author="ThaoDH" w:date="2013-10-09T16:36:00Z"/>
        </w:rPr>
      </w:pPr>
      <w:ins w:id="4529" w:author="ThaoDH" w:date="2013-10-09T16:36:00Z">
        <w:r>
          <w:t>Mức cam kết  250k: Nếu tổng cước phát sinh &lt; 250k thì tính bằng 250k. Nếu tổng phát sinh&gt; 250k thì thu theo thực tế sử dụng</w:t>
        </w:r>
      </w:ins>
    </w:p>
    <w:p w:rsidR="00724767" w:rsidRDefault="00724767" w:rsidP="00724767">
      <w:pPr>
        <w:pStyle w:val="ListParagraph"/>
        <w:spacing w:after="200"/>
        <w:ind w:left="1800"/>
        <w:rPr>
          <w:ins w:id="4530" w:author="ThaoDH" w:date="2013-10-17T10:25:00Z"/>
        </w:rPr>
      </w:pPr>
      <w:ins w:id="4531" w:author="ThaoDH" w:date="2013-10-09T16:36:00Z">
        <w:r>
          <w:t xml:space="preserve">Tổng cước phát sinh đã bao gồm: Tiền gói khuyến mại Alo2 DN  79k, cước thuê bao,  khuyến mại </w:t>
        </w:r>
      </w:ins>
    </w:p>
    <w:p w:rsidR="004244C3" w:rsidRDefault="00811579">
      <w:pPr>
        <w:spacing w:after="200"/>
        <w:rPr>
          <w:ins w:id="4532" w:author="ThaoDH" w:date="2013-10-17T10:25:00Z"/>
        </w:rPr>
        <w:pPrChange w:id="4533" w:author="ThaoDH" w:date="2013-10-17T10:25:00Z">
          <w:pPr>
            <w:pStyle w:val="ListParagraph"/>
            <w:numPr>
              <w:numId w:val="62"/>
            </w:numPr>
            <w:spacing w:after="200"/>
            <w:ind w:left="1440" w:hanging="360"/>
          </w:pPr>
        </w:pPrChange>
      </w:pPr>
      <w:ins w:id="4534" w:author="ThaoDH" w:date="2013-10-17T10:25:00Z">
        <w:r w:rsidRPr="00811579">
          <w:rPr>
            <w:rFonts w:cs="Times New Roman"/>
            <w:sz w:val="26"/>
            <w:szCs w:val="26"/>
            <w:highlight w:val="cyan"/>
            <w:rPrChange w:id="4535" w:author="ThaoDH" w:date="2013-10-17T17:31:00Z">
              <w:rPr/>
            </w:rPrChange>
          </w:rPr>
          <w:t xml:space="preserve">Elcom/Comverse: </w:t>
        </w:r>
      </w:ins>
      <w:ins w:id="4536" w:author="Comverse" w:date="2013-10-22T16:01:00Z">
        <w:r w:rsidR="00603274">
          <w:rPr>
            <w:rFonts w:cs="Times New Roman"/>
            <w:sz w:val="26"/>
            <w:szCs w:val="26"/>
            <w:highlight w:val="cyan"/>
          </w:rPr>
          <w:t>Cuoc cam ket do chuong trinh ngoai lam</w:t>
        </w:r>
      </w:ins>
      <w:ins w:id="4537" w:author="ThaoDH" w:date="2013-10-17T10:27:00Z">
        <w:r w:rsidRPr="00811579">
          <w:rPr>
            <w:rFonts w:cs="Times New Roman"/>
            <w:sz w:val="26"/>
            <w:szCs w:val="26"/>
            <w:highlight w:val="cyan"/>
            <w:rPrChange w:id="4538" w:author="ThaoDH" w:date="2013-10-17T17:31:00Z">
              <w:rPr>
                <w:rFonts w:cs="Times New Roman"/>
                <w:sz w:val="26"/>
                <w:szCs w:val="26"/>
              </w:rPr>
            </w:rPrChange>
          </w:rPr>
          <w:t>???</w:t>
        </w:r>
      </w:ins>
    </w:p>
    <w:p w:rsidR="00724767" w:rsidRDefault="00724767" w:rsidP="00724767">
      <w:pPr>
        <w:pStyle w:val="ListParagraph"/>
        <w:numPr>
          <w:ilvl w:val="0"/>
          <w:numId w:val="62"/>
        </w:numPr>
        <w:spacing w:after="200"/>
        <w:rPr>
          <w:ins w:id="4539" w:author="ThaoDH" w:date="2013-10-09T16:36:00Z"/>
        </w:rPr>
      </w:pPr>
      <w:ins w:id="4540" w:author="ThaoDH" w:date="2013-10-09T16:36:00Z">
        <w:r>
          <w:t>Gói 250K, cước gói Alo2 DN 119k</w:t>
        </w:r>
      </w:ins>
    </w:p>
    <w:p w:rsidR="00724767" w:rsidRDefault="00724767" w:rsidP="00724767">
      <w:pPr>
        <w:pStyle w:val="ListParagraph"/>
        <w:numPr>
          <w:ilvl w:val="0"/>
          <w:numId w:val="65"/>
        </w:numPr>
        <w:spacing w:after="200"/>
        <w:rPr>
          <w:ins w:id="4541" w:author="ThaoDH" w:date="2013-10-09T16:36:00Z"/>
        </w:rPr>
      </w:pPr>
      <w:ins w:id="4542" w:author="ThaoDH" w:date="2013-10-09T16:36:00Z">
        <w:r>
          <w:t>Tính cước chi tiết cuộc gọi theo chính sách khuyến mại ALO2</w:t>
        </w:r>
      </w:ins>
    </w:p>
    <w:p w:rsidR="00724767" w:rsidRDefault="00724767" w:rsidP="00724767">
      <w:pPr>
        <w:pStyle w:val="ListParagraph"/>
        <w:numPr>
          <w:ilvl w:val="0"/>
          <w:numId w:val="65"/>
        </w:numPr>
        <w:spacing w:after="200"/>
        <w:rPr>
          <w:ins w:id="4543" w:author="ThaoDH" w:date="2013-10-09T16:36:00Z"/>
        </w:rPr>
      </w:pPr>
      <w:ins w:id="4544" w:author="ThaoDH" w:date="2013-10-09T16:36:00Z">
        <w:r>
          <w:t>Thu tiền gói khuyến mại ALO2 DN: 119k</w:t>
        </w:r>
      </w:ins>
    </w:p>
    <w:p w:rsidR="00724767" w:rsidRDefault="00724767" w:rsidP="00724767">
      <w:pPr>
        <w:pStyle w:val="ListParagraph"/>
        <w:numPr>
          <w:ilvl w:val="0"/>
          <w:numId w:val="65"/>
        </w:numPr>
        <w:spacing w:after="200"/>
        <w:rPr>
          <w:ins w:id="4545" w:author="ThaoDH" w:date="2013-10-09T16:36:00Z"/>
        </w:rPr>
      </w:pPr>
      <w:ins w:id="4546" w:author="ThaoDH" w:date="2013-10-09T16:36:00Z">
        <w:r>
          <w:t>Mức cam kết  250k: Nếu tổng cước phát sinh &lt; 250k thì tính bằng 250k. Nếu tổng phát sinh&gt; 250k thì thu theo thực tế sử dụng</w:t>
        </w:r>
      </w:ins>
    </w:p>
    <w:p w:rsidR="00724767" w:rsidRDefault="00724767" w:rsidP="00724767">
      <w:pPr>
        <w:pStyle w:val="ListParagraph"/>
        <w:spacing w:after="200"/>
        <w:ind w:left="1800"/>
        <w:rPr>
          <w:ins w:id="4547" w:author="ThaoDH" w:date="2013-10-17T10:26:00Z"/>
        </w:rPr>
      </w:pPr>
      <w:ins w:id="4548" w:author="ThaoDH" w:date="2013-10-09T16:36:00Z">
        <w:r>
          <w:t xml:space="preserve">Tổng cước phát sinh đã bao gồm: Tiền gói khuyến mại Alo2 DN  119k, cước thuê bao,  khuyến mại </w:t>
        </w:r>
      </w:ins>
    </w:p>
    <w:p w:rsidR="006F4847" w:rsidRDefault="00811579" w:rsidP="006F4847">
      <w:pPr>
        <w:spacing w:after="200"/>
        <w:rPr>
          <w:ins w:id="4549" w:author="ThaoDH" w:date="2013-10-17T10:26:00Z"/>
        </w:rPr>
      </w:pPr>
      <w:ins w:id="4550" w:author="ThaoDH" w:date="2013-10-17T10:26:00Z">
        <w:r w:rsidRPr="00811579">
          <w:rPr>
            <w:rFonts w:cs="Times New Roman"/>
            <w:sz w:val="26"/>
            <w:szCs w:val="26"/>
            <w:highlight w:val="cyan"/>
            <w:rPrChange w:id="4551" w:author="ThaoDH" w:date="2013-10-17T17:31:00Z">
              <w:rPr>
                <w:rFonts w:cs="Times New Roman"/>
                <w:sz w:val="26"/>
                <w:szCs w:val="26"/>
              </w:rPr>
            </w:rPrChange>
          </w:rPr>
          <w:t xml:space="preserve">Elcom/Comverse: </w:t>
        </w:r>
      </w:ins>
      <w:ins w:id="4552" w:author="Comverse" w:date="2013-10-22T16:02:00Z">
        <w:r w:rsidR="00603274">
          <w:rPr>
            <w:rFonts w:cs="Times New Roman"/>
            <w:sz w:val="26"/>
            <w:szCs w:val="26"/>
            <w:highlight w:val="cyan"/>
          </w:rPr>
          <w:t>Cuoc cam ket do chuong trinh ngoai lam</w:t>
        </w:r>
      </w:ins>
      <w:ins w:id="4553" w:author="ThaoDH" w:date="2013-10-17T10:27:00Z">
        <w:r w:rsidRPr="00811579">
          <w:rPr>
            <w:rFonts w:cs="Times New Roman"/>
            <w:sz w:val="26"/>
            <w:szCs w:val="26"/>
            <w:highlight w:val="cyan"/>
            <w:rPrChange w:id="4554" w:author="ThaoDH" w:date="2013-10-17T17:31:00Z">
              <w:rPr>
                <w:rFonts w:cs="Times New Roman"/>
                <w:sz w:val="26"/>
                <w:szCs w:val="26"/>
              </w:rPr>
            </w:rPrChange>
          </w:rPr>
          <w:t>???</w:t>
        </w:r>
      </w:ins>
    </w:p>
    <w:p w:rsidR="004244C3" w:rsidRDefault="004244C3">
      <w:pPr>
        <w:spacing w:after="200"/>
        <w:rPr>
          <w:ins w:id="4555" w:author="ThaoDH" w:date="2013-10-09T16:36:00Z"/>
        </w:rPr>
        <w:pPrChange w:id="4556" w:author="ThaoDH" w:date="2013-10-17T10:26:00Z">
          <w:pPr>
            <w:pStyle w:val="ListParagraph"/>
            <w:spacing w:after="200"/>
            <w:ind w:left="1800"/>
          </w:pPr>
        </w:pPrChange>
      </w:pPr>
    </w:p>
    <w:p w:rsidR="00724767" w:rsidRDefault="00724767" w:rsidP="00724767">
      <w:pPr>
        <w:pStyle w:val="ListParagraph"/>
        <w:numPr>
          <w:ilvl w:val="0"/>
          <w:numId w:val="62"/>
        </w:numPr>
        <w:spacing w:after="200"/>
        <w:rPr>
          <w:ins w:id="4557" w:author="ThaoDH" w:date="2013-10-09T16:36:00Z"/>
        </w:rPr>
      </w:pPr>
      <w:ins w:id="4558" w:author="ThaoDH" w:date="2013-10-09T16:36:00Z">
        <w:r>
          <w:t>Gói 650 K: Alo2 và Itouch</w:t>
        </w:r>
      </w:ins>
    </w:p>
    <w:p w:rsidR="00724767" w:rsidRDefault="00724767" w:rsidP="00724767">
      <w:pPr>
        <w:pStyle w:val="ListParagraph"/>
        <w:numPr>
          <w:ilvl w:val="0"/>
          <w:numId w:val="65"/>
        </w:numPr>
        <w:spacing w:after="200"/>
        <w:rPr>
          <w:ins w:id="4559" w:author="ThaoDH" w:date="2013-10-09T16:36:00Z"/>
        </w:rPr>
      </w:pPr>
      <w:ins w:id="4560" w:author="ThaoDH" w:date="2013-10-09T16:36:00Z">
        <w:r>
          <w:t>Tính cước chi tiết cuộc gọi theo chính sách khuyến mại Alo2, Itouch3: Itouch tính sau Alo2</w:t>
        </w:r>
      </w:ins>
    </w:p>
    <w:p w:rsidR="00724767" w:rsidRDefault="00724767" w:rsidP="00724767">
      <w:pPr>
        <w:pStyle w:val="ListParagraph"/>
        <w:numPr>
          <w:ilvl w:val="0"/>
          <w:numId w:val="65"/>
        </w:numPr>
        <w:spacing w:after="200"/>
        <w:rPr>
          <w:ins w:id="4561" w:author="ThaoDH" w:date="2013-10-09T16:36:00Z"/>
        </w:rPr>
      </w:pPr>
      <w:ins w:id="4562" w:author="ThaoDH" w:date="2013-10-09T16:36:00Z">
        <w:r>
          <w:t>Thu cước gói 650k (thay thế cước gói Itouch và Alo2)</w:t>
        </w:r>
      </w:ins>
    </w:p>
    <w:p w:rsidR="00724767" w:rsidRDefault="00724767" w:rsidP="00724767">
      <w:pPr>
        <w:pStyle w:val="ListParagraph"/>
        <w:numPr>
          <w:ilvl w:val="0"/>
          <w:numId w:val="65"/>
        </w:numPr>
        <w:spacing w:after="200"/>
        <w:rPr>
          <w:ins w:id="4563" w:author="ThaoDH" w:date="2013-10-09T16:36:00Z"/>
        </w:rPr>
      </w:pPr>
      <w:ins w:id="4564" w:author="ThaoDH" w:date="2013-10-09T16:36:00Z">
        <w:r>
          <w:t>Bỏ tiền khuyến mại đặt cọc Itouch 248.583</w:t>
        </w:r>
      </w:ins>
    </w:p>
    <w:p w:rsidR="006F4847" w:rsidRDefault="00724767" w:rsidP="006F4847">
      <w:pPr>
        <w:pStyle w:val="ListParagraph"/>
        <w:numPr>
          <w:ilvl w:val="0"/>
          <w:numId w:val="65"/>
        </w:numPr>
        <w:spacing w:after="200"/>
        <w:rPr>
          <w:ins w:id="4565" w:author="ThaoDH" w:date="2013-10-17T10:26:00Z"/>
        </w:rPr>
      </w:pPr>
      <w:ins w:id="4566" w:author="ThaoDH" w:date="2013-10-09T16:36:00Z">
        <w:r>
          <w:t>Không  áp dụng mức cước cam kết tối thiểu</w:t>
        </w:r>
      </w:ins>
    </w:p>
    <w:p w:rsidR="004244C3" w:rsidRDefault="00811579">
      <w:pPr>
        <w:spacing w:after="200"/>
        <w:rPr>
          <w:ins w:id="4567" w:author="ThaoDH" w:date="2013-10-09T16:36:00Z"/>
        </w:rPr>
        <w:pPrChange w:id="4568" w:author="ThaoDH" w:date="2013-10-17T10:26:00Z">
          <w:pPr>
            <w:pStyle w:val="ListParagraph"/>
            <w:numPr>
              <w:numId w:val="65"/>
            </w:numPr>
            <w:spacing w:after="200"/>
            <w:ind w:left="1800" w:hanging="360"/>
          </w:pPr>
        </w:pPrChange>
      </w:pPr>
      <w:ins w:id="4569" w:author="ThaoDH" w:date="2013-10-17T10:26:00Z">
        <w:r w:rsidRPr="00811579">
          <w:rPr>
            <w:rFonts w:cs="Times New Roman"/>
            <w:sz w:val="26"/>
            <w:szCs w:val="26"/>
            <w:highlight w:val="cyan"/>
            <w:rPrChange w:id="4570" w:author="ThaoDH" w:date="2013-10-17T17:31:00Z">
              <w:rPr>
                <w:rFonts w:cs="Times New Roman"/>
                <w:sz w:val="26"/>
                <w:szCs w:val="26"/>
              </w:rPr>
            </w:rPrChange>
          </w:rPr>
          <w:lastRenderedPageBreak/>
          <w:t xml:space="preserve">Elcom/Comverse: </w:t>
        </w:r>
      </w:ins>
      <w:ins w:id="4571" w:author="Comverse" w:date="2013-10-22T16:02:00Z">
        <w:r w:rsidR="00603274">
          <w:rPr>
            <w:rFonts w:cs="Times New Roman"/>
            <w:sz w:val="26"/>
            <w:szCs w:val="26"/>
            <w:highlight w:val="cyan"/>
          </w:rPr>
          <w:t>ok</w:t>
        </w:r>
      </w:ins>
      <w:ins w:id="4572" w:author="ThaoDH" w:date="2013-10-17T10:26:00Z">
        <w:r w:rsidRPr="00811579">
          <w:rPr>
            <w:rFonts w:cs="Times New Roman"/>
            <w:sz w:val="26"/>
            <w:szCs w:val="26"/>
            <w:highlight w:val="cyan"/>
            <w:rPrChange w:id="4573" w:author="ThaoDH" w:date="2013-10-17T17:31:00Z">
              <w:rPr>
                <w:rFonts w:cs="Times New Roman"/>
                <w:sz w:val="26"/>
                <w:szCs w:val="26"/>
              </w:rPr>
            </w:rPrChange>
          </w:rPr>
          <w:t>???</w:t>
        </w:r>
      </w:ins>
    </w:p>
    <w:p w:rsidR="00724767" w:rsidRDefault="00724767" w:rsidP="00724767">
      <w:pPr>
        <w:pStyle w:val="ListParagraph"/>
        <w:numPr>
          <w:ilvl w:val="0"/>
          <w:numId w:val="62"/>
        </w:numPr>
        <w:spacing w:after="200"/>
        <w:rPr>
          <w:ins w:id="4574" w:author="ThaoDH" w:date="2013-10-09T16:36:00Z"/>
        </w:rPr>
      </w:pPr>
      <w:ins w:id="4575" w:author="ThaoDH" w:date="2013-10-09T16:36:00Z">
        <w:r>
          <w:t xml:space="preserve">Gói 100K : </w:t>
        </w:r>
      </w:ins>
    </w:p>
    <w:p w:rsidR="00724767" w:rsidRDefault="00724767" w:rsidP="00724767">
      <w:pPr>
        <w:pStyle w:val="ListParagraph"/>
        <w:numPr>
          <w:ilvl w:val="0"/>
          <w:numId w:val="64"/>
        </w:numPr>
        <w:spacing w:after="200"/>
        <w:rPr>
          <w:ins w:id="4576" w:author="ThaoDH" w:date="2013-10-09T16:36:00Z"/>
        </w:rPr>
      </w:pPr>
      <w:ins w:id="4577" w:author="ThaoDH" w:date="2013-10-09T16:36:00Z">
        <w:r>
          <w:t>Tính cước chi tiết cuộc gọi theo chính sách khuyến mại ALO1</w:t>
        </w:r>
      </w:ins>
    </w:p>
    <w:p w:rsidR="00724767" w:rsidRDefault="00724767" w:rsidP="00724767">
      <w:pPr>
        <w:pStyle w:val="ListParagraph"/>
        <w:numPr>
          <w:ilvl w:val="0"/>
          <w:numId w:val="64"/>
        </w:numPr>
        <w:spacing w:after="200"/>
        <w:rPr>
          <w:ins w:id="4578" w:author="ThaoDH" w:date="2013-10-09T16:36:00Z"/>
        </w:rPr>
      </w:pPr>
      <w:ins w:id="4579" w:author="ThaoDH" w:date="2013-10-09T16:36:00Z">
        <w:r>
          <w:t>Thu tiền gói khuyến mại ALO2 DN: 20k</w:t>
        </w:r>
      </w:ins>
    </w:p>
    <w:p w:rsidR="00724767" w:rsidRDefault="00724767" w:rsidP="00724767">
      <w:pPr>
        <w:pStyle w:val="ListParagraph"/>
        <w:numPr>
          <w:ilvl w:val="0"/>
          <w:numId w:val="64"/>
        </w:numPr>
        <w:spacing w:after="200"/>
        <w:rPr>
          <w:ins w:id="4580" w:author="ThaoDH" w:date="2013-10-09T16:36:00Z"/>
        </w:rPr>
      </w:pPr>
      <w:ins w:id="4581" w:author="ThaoDH" w:date="2013-10-09T16:36:00Z">
        <w:r>
          <w:t>Mức cam kết  100k: Nếu tổng cước phát sinh &lt; 100k thì tính bằng 100k. Nếu tổng phát sinh&gt; 100k thì thu theo thực tế sử dụng</w:t>
        </w:r>
      </w:ins>
    </w:p>
    <w:p w:rsidR="00724767" w:rsidRDefault="00724767" w:rsidP="00724767">
      <w:pPr>
        <w:pStyle w:val="ListParagraph"/>
        <w:spacing w:after="200"/>
        <w:ind w:left="1800"/>
        <w:rPr>
          <w:ins w:id="4582" w:author="ThaoDH" w:date="2013-10-09T16:36:00Z"/>
        </w:rPr>
      </w:pPr>
      <w:ins w:id="4583" w:author="ThaoDH" w:date="2013-10-09T16:36:00Z">
        <w:r>
          <w:t xml:space="preserve">Tổng cước phát sinh đã bao gồm: Tiền gói khuyến mại Alo1 DN  20k, cước thuê bao,  khuyến mại </w:t>
        </w:r>
      </w:ins>
    </w:p>
    <w:p w:rsidR="00724767" w:rsidRDefault="00724767" w:rsidP="00724767">
      <w:pPr>
        <w:pStyle w:val="ListParagraph"/>
        <w:numPr>
          <w:ilvl w:val="0"/>
          <w:numId w:val="62"/>
        </w:numPr>
        <w:spacing w:after="200"/>
        <w:rPr>
          <w:ins w:id="4584" w:author="ThaoDH" w:date="2013-10-09T16:36:00Z"/>
        </w:rPr>
      </w:pPr>
      <w:ins w:id="4585" w:author="ThaoDH" w:date="2013-10-09T16:36:00Z">
        <w:r>
          <w:t>Chính sách tặng tiền thuê bao đại diện doanh nghiệp</w:t>
        </w:r>
      </w:ins>
    </w:p>
    <w:p w:rsidR="00724767" w:rsidRDefault="00724767" w:rsidP="00724767">
      <w:pPr>
        <w:pStyle w:val="ListParagraph"/>
        <w:spacing w:after="200"/>
        <w:ind w:left="1440"/>
        <w:rPr>
          <w:ins w:id="4586" w:author="Comverse" w:date="2013-10-11T15:04:00Z"/>
        </w:rPr>
      </w:pPr>
      <w:ins w:id="4587" w:author="ThaoDH" w:date="2013-10-09T16:36:00Z">
        <w:r>
          <w:t>Tiền tặng cho số đại diện doanh nghiệp được trừ sau khi tính theo mức cam kết</w:t>
        </w:r>
      </w:ins>
    </w:p>
    <w:p w:rsidR="004244C3" w:rsidRDefault="00FC561D">
      <w:pPr>
        <w:spacing w:after="200"/>
        <w:rPr>
          <w:ins w:id="4588" w:author="ThaoDH" w:date="2013-10-17T17:32:00Z"/>
        </w:rPr>
        <w:pPrChange w:id="4589" w:author="Comverse" w:date="2013-10-11T15:09:00Z">
          <w:pPr>
            <w:pStyle w:val="ListParagraph"/>
            <w:spacing w:after="200"/>
            <w:ind w:left="1440"/>
          </w:pPr>
        </w:pPrChange>
      </w:pPr>
      <w:ins w:id="4590" w:author="Comverse" w:date="2013-10-11T15:04:00Z">
        <w:r>
          <w:t xml:space="preserve">Goi nay tu dong het han trong vong 5 nam. Cau hinh la SO. Se di kem voi voi goi vinaphone postpaid co </w:t>
        </w:r>
      </w:ins>
      <w:ins w:id="4591" w:author="Comverse" w:date="2013-10-11T15:09:00Z">
        <w:r w:rsidR="00196DDD">
          <w:t>ban</w:t>
        </w:r>
      </w:ins>
    </w:p>
    <w:p w:rsidR="004244C3" w:rsidRDefault="004F5013">
      <w:pPr>
        <w:spacing w:after="200"/>
        <w:rPr>
          <w:ins w:id="4592" w:author="ThaoDH" w:date="2013-10-09T16:36:00Z"/>
        </w:rPr>
        <w:pPrChange w:id="4593" w:author="Comverse" w:date="2013-10-11T15:09:00Z">
          <w:pPr>
            <w:pStyle w:val="ListParagraph"/>
            <w:spacing w:after="200"/>
            <w:ind w:left="1440"/>
          </w:pPr>
        </w:pPrChange>
      </w:pPr>
      <w:ins w:id="4594" w:author="ThaoDH" w:date="2013-10-17T17:32:00Z">
        <w:r w:rsidRPr="00C52356">
          <w:rPr>
            <w:rFonts w:cs="Times New Roman"/>
            <w:sz w:val="26"/>
            <w:szCs w:val="26"/>
            <w:highlight w:val="cyan"/>
          </w:rPr>
          <w:t>Elcom/Comverse:</w:t>
        </w:r>
      </w:ins>
      <w:ins w:id="4595" w:author="Comverse" w:date="2013-10-22T16:02:00Z">
        <w:r w:rsidR="00603274" w:rsidRPr="00603274">
          <w:rPr>
            <w:rFonts w:cs="Times New Roman"/>
            <w:sz w:val="26"/>
            <w:szCs w:val="26"/>
            <w:highlight w:val="cyan"/>
          </w:rPr>
          <w:t xml:space="preserve"> </w:t>
        </w:r>
        <w:r w:rsidR="00603274">
          <w:rPr>
            <w:rFonts w:cs="Times New Roman"/>
            <w:sz w:val="26"/>
            <w:szCs w:val="26"/>
            <w:highlight w:val="cyan"/>
          </w:rPr>
          <w:t>Cuoc cam ket do chuong trinh ngoai lam</w:t>
        </w:r>
      </w:ins>
      <w:ins w:id="4596" w:author="ThaoDH" w:date="2013-10-17T17:32:00Z">
        <w:r w:rsidRPr="00C52356">
          <w:rPr>
            <w:rFonts w:cs="Times New Roman"/>
            <w:sz w:val="26"/>
            <w:szCs w:val="26"/>
            <w:highlight w:val="cyan"/>
          </w:rPr>
          <w:t xml:space="preserve"> ???</w:t>
        </w:r>
      </w:ins>
    </w:p>
    <w:p w:rsidR="00724767" w:rsidRPr="00111749" w:rsidRDefault="00724767" w:rsidP="00724767">
      <w:pPr>
        <w:rPr>
          <w:ins w:id="4597" w:author="ThaoDH" w:date="2013-10-09T16:36:00Z"/>
          <w:b/>
        </w:rPr>
      </w:pPr>
      <w:ins w:id="4598" w:author="ThaoDH" w:date="2013-10-09T16:36:00Z">
        <w:r>
          <w:rPr>
            <w:b/>
          </w:rPr>
          <w:t>3.</w:t>
        </w:r>
        <w:r w:rsidRPr="00111749">
          <w:rPr>
            <w:b/>
          </w:rPr>
          <w:t>Provisioning</w:t>
        </w:r>
      </w:ins>
    </w:p>
    <w:p w:rsidR="00724767" w:rsidRDefault="00724767" w:rsidP="00724767">
      <w:pPr>
        <w:pStyle w:val="ListParagraph"/>
        <w:numPr>
          <w:ilvl w:val="0"/>
          <w:numId w:val="66"/>
        </w:numPr>
        <w:rPr>
          <w:ins w:id="4599" w:author="ThaoDH" w:date="2013-10-09T16:36:00Z"/>
        </w:rPr>
      </w:pPr>
      <w:ins w:id="4600" w:author="ThaoDH" w:date="2013-10-09T16:36:00Z">
        <w:r>
          <w:t xml:space="preserve">Đăng ký: </w:t>
        </w:r>
      </w:ins>
    </w:p>
    <w:p w:rsidR="00724767" w:rsidRDefault="00724767" w:rsidP="00724767">
      <w:pPr>
        <w:ind w:left="360"/>
        <w:rPr>
          <w:ins w:id="4601" w:author="ThaoDH" w:date="2013-10-09T16:36:00Z"/>
        </w:rPr>
      </w:pPr>
      <w:ins w:id="4602" w:author="ThaoDH" w:date="2013-10-09T16:36:00Z">
        <w:r>
          <w:t>+</w:t>
        </w:r>
        <w:r w:rsidRPr="00E95051">
          <w:t>Hiệu lực</w:t>
        </w:r>
        <w:r>
          <w:t xml:space="preserve"> tư thời điểm đăng ký</w:t>
        </w:r>
      </w:ins>
    </w:p>
    <w:p w:rsidR="00724767" w:rsidRDefault="00724767" w:rsidP="00724767">
      <w:pPr>
        <w:ind w:left="360"/>
        <w:rPr>
          <w:ins w:id="4603" w:author="ThaoDH" w:date="2013-10-17T10:27:00Z"/>
        </w:rPr>
      </w:pPr>
      <w:ins w:id="4604" w:author="ThaoDH" w:date="2013-10-09T16:36:00Z">
        <w:r>
          <w:t>+ Không được tham gia khuyến mại Alo khác</w:t>
        </w:r>
      </w:ins>
    </w:p>
    <w:p w:rsidR="004244C3" w:rsidRDefault="0014716F">
      <w:pPr>
        <w:rPr>
          <w:ins w:id="4605" w:author="ThaoDH" w:date="2013-10-09T16:36:00Z"/>
        </w:rPr>
        <w:pPrChange w:id="4606" w:author="ThaoDH" w:date="2013-10-17T10:27:00Z">
          <w:pPr>
            <w:ind w:left="360"/>
          </w:pPr>
        </w:pPrChange>
      </w:pPr>
      <w:ins w:id="4607" w:author="ThaoDH" w:date="2013-10-17T10:27:00Z">
        <w:r w:rsidRPr="00BE2D18">
          <w:rPr>
            <w:rFonts w:cs="Times New Roman"/>
            <w:sz w:val="26"/>
            <w:szCs w:val="26"/>
          </w:rPr>
          <w:t>Elcom/Comverse:</w:t>
        </w:r>
        <w:r>
          <w:rPr>
            <w:rFonts w:cs="Times New Roman"/>
            <w:sz w:val="26"/>
            <w:szCs w:val="26"/>
          </w:rPr>
          <w:t xml:space="preserve"> OK</w:t>
        </w:r>
      </w:ins>
    </w:p>
    <w:p w:rsidR="00724767" w:rsidRDefault="00724767" w:rsidP="00724767">
      <w:pPr>
        <w:pStyle w:val="ListParagraph"/>
        <w:numPr>
          <w:ilvl w:val="0"/>
          <w:numId w:val="64"/>
        </w:numPr>
        <w:ind w:left="450" w:hanging="450"/>
        <w:rPr>
          <w:ins w:id="4608" w:author="ThaoDH" w:date="2013-10-09T16:36:00Z"/>
        </w:rPr>
      </w:pPr>
      <w:ins w:id="4609" w:author="ThaoDH" w:date="2013-10-09T16:36:00Z">
        <w:r>
          <w:t>Chuyển đổi/Hủy gói</w:t>
        </w:r>
      </w:ins>
    </w:p>
    <w:p w:rsidR="00724767" w:rsidRDefault="00724767" w:rsidP="00724767">
      <w:pPr>
        <w:ind w:left="360"/>
        <w:rPr>
          <w:ins w:id="4610" w:author="ThaoDH" w:date="2013-10-17T10:27:00Z"/>
        </w:rPr>
      </w:pPr>
      <w:ins w:id="4611" w:author="ThaoDH" w:date="2013-10-09T16:36:00Z">
        <w:r>
          <w:t>+ Hiệu lực trong tháng chuyển đổi (từ ngày 01 của tháng)</w:t>
        </w:r>
      </w:ins>
    </w:p>
    <w:p w:rsidR="004244C3" w:rsidRDefault="0014716F">
      <w:pPr>
        <w:rPr>
          <w:ins w:id="4612" w:author="ThaoDH" w:date="2013-10-09T16:36:00Z"/>
        </w:rPr>
        <w:pPrChange w:id="4613" w:author="ThaoDH" w:date="2013-10-17T10:27:00Z">
          <w:pPr>
            <w:ind w:left="360"/>
          </w:pPr>
        </w:pPrChange>
      </w:pPr>
      <w:ins w:id="4614" w:author="ThaoDH" w:date="2013-10-17T10:27:00Z">
        <w:r w:rsidRPr="00BE2D18">
          <w:rPr>
            <w:rFonts w:cs="Times New Roman"/>
            <w:sz w:val="26"/>
            <w:szCs w:val="26"/>
          </w:rPr>
          <w:t>Elcom/Comverse:</w:t>
        </w:r>
        <w:r>
          <w:rPr>
            <w:rFonts w:cs="Times New Roman"/>
            <w:sz w:val="26"/>
            <w:szCs w:val="26"/>
          </w:rPr>
          <w:t xml:space="preserve"> Với C1RT thì có hiệu lực tức thời. Do đó </w:t>
        </w:r>
      </w:ins>
      <w:ins w:id="4615" w:author="ThaoDH" w:date="2013-10-17T10:35:00Z">
        <w:r w:rsidR="006A740D">
          <w:rPr>
            <w:rFonts w:cs="Times New Roman"/>
            <w:sz w:val="26"/>
            <w:szCs w:val="26"/>
          </w:rPr>
          <w:t xml:space="preserve">Elcom/Comverse </w:t>
        </w:r>
      </w:ins>
      <w:ins w:id="4616" w:author="ThaoDH" w:date="2013-10-17T10:27:00Z">
        <w:r>
          <w:rPr>
            <w:rFonts w:cs="Times New Roman"/>
            <w:sz w:val="26"/>
            <w:szCs w:val="26"/>
          </w:rPr>
          <w:t>đề xuất có hiệu lực tức thời</w:t>
        </w:r>
      </w:ins>
    </w:p>
    <w:p w:rsidR="00724767" w:rsidRDefault="00724767" w:rsidP="00724767">
      <w:pPr>
        <w:pStyle w:val="ListParagraph"/>
        <w:numPr>
          <w:ilvl w:val="0"/>
          <w:numId w:val="64"/>
        </w:numPr>
        <w:ind w:left="360"/>
        <w:rPr>
          <w:ins w:id="4617" w:author="ThaoDH" w:date="2013-10-09T16:36:00Z"/>
        </w:rPr>
      </w:pPr>
      <w:ins w:id="4618" w:author="ThaoDH" w:date="2013-10-09T16:36:00Z">
        <w:r>
          <w:t>Tương tác các gói:</w:t>
        </w:r>
      </w:ins>
    </w:p>
    <w:p w:rsidR="00724767" w:rsidRDefault="00724767" w:rsidP="00724767">
      <w:pPr>
        <w:ind w:left="360"/>
        <w:rPr>
          <w:ins w:id="4619" w:author="ThaoDH" w:date="2013-10-09T16:36:00Z"/>
        </w:rPr>
      </w:pPr>
      <w:ins w:id="4620" w:author="ThaoDH" w:date="2013-10-09T16:36:00Z">
        <w:r>
          <w:t>+ Không được tham gia khuyến mại Alo khác</w:t>
        </w:r>
      </w:ins>
    </w:p>
    <w:p w:rsidR="004244C3" w:rsidRDefault="004244C3">
      <w:pPr>
        <w:pStyle w:val="NormalWeb"/>
        <w:jc w:val="both"/>
        <w:outlineLvl w:val="1"/>
        <w:rPr>
          <w:ins w:id="4621" w:author="ThaoDH" w:date="2013-10-04T09:27:00Z"/>
          <w:b/>
          <w:bCs/>
        </w:rPr>
        <w:pPrChange w:id="4622" w:author="ThaoDH" w:date="2013-10-09T16:36:00Z">
          <w:pPr>
            <w:pStyle w:val="NormalWeb"/>
            <w:numPr>
              <w:numId w:val="9"/>
            </w:numPr>
            <w:ind w:left="720" w:hanging="720"/>
            <w:jc w:val="both"/>
            <w:outlineLvl w:val="1"/>
          </w:pPr>
        </w:pPrChange>
      </w:pPr>
    </w:p>
    <w:p w:rsidR="00A14F41" w:rsidRDefault="00A14F41" w:rsidP="005C0964">
      <w:pPr>
        <w:pStyle w:val="NormalWeb"/>
        <w:numPr>
          <w:ilvl w:val="0"/>
          <w:numId w:val="9"/>
        </w:numPr>
        <w:ind w:hanging="720"/>
        <w:jc w:val="both"/>
        <w:outlineLvl w:val="1"/>
        <w:rPr>
          <w:ins w:id="4623" w:author="ThaoDH" w:date="2013-10-09T16:37:00Z"/>
          <w:b/>
          <w:bCs/>
        </w:rPr>
      </w:pPr>
      <w:bookmarkStart w:id="4624" w:name="_Toc369791833"/>
      <w:ins w:id="4625" w:author="ThaoDH" w:date="2013-10-04T09:27:00Z">
        <w:r>
          <w:rPr>
            <w:b/>
            <w:bCs/>
          </w:rPr>
          <w:t xml:space="preserve">Gói VNPT 5G </w:t>
        </w:r>
      </w:ins>
      <w:ins w:id="4626" w:author="ThaoDH" w:date="2013-10-09T16:37:00Z">
        <w:r w:rsidR="00724767">
          <w:rPr>
            <w:b/>
            <w:bCs/>
          </w:rPr>
          <w:t>giai đoạn 2</w:t>
        </w:r>
        <w:bookmarkEnd w:id="4624"/>
      </w:ins>
    </w:p>
    <w:p w:rsidR="00724767" w:rsidRPr="00AB0C5E" w:rsidRDefault="00724767" w:rsidP="00724767">
      <w:pPr>
        <w:pStyle w:val="ListParagraph"/>
        <w:spacing w:line="360" w:lineRule="auto"/>
        <w:jc w:val="both"/>
        <w:rPr>
          <w:ins w:id="4627" w:author="ThaoDH" w:date="2013-10-09T16:37:00Z"/>
          <w:rFonts w:cs="Times New Roman"/>
          <w:b/>
          <w:sz w:val="26"/>
          <w:szCs w:val="26"/>
        </w:rPr>
      </w:pPr>
      <w:ins w:id="4628" w:author="ThaoDH" w:date="2013-10-09T16:37:00Z">
        <w:r>
          <w:rPr>
            <w:rFonts w:cs="Times New Roman"/>
            <w:b/>
            <w:sz w:val="26"/>
            <w:szCs w:val="26"/>
          </w:rPr>
          <w:t>1.</w:t>
        </w:r>
        <w:r w:rsidRPr="00AB0C5E">
          <w:rPr>
            <w:rFonts w:cs="Times New Roman"/>
            <w:b/>
            <w:sz w:val="26"/>
            <w:szCs w:val="26"/>
          </w:rPr>
          <w:t>Nội dung</w:t>
        </w:r>
      </w:ins>
    </w:p>
    <w:p w:rsidR="00724767" w:rsidRDefault="00724767" w:rsidP="00724767">
      <w:pPr>
        <w:pStyle w:val="ListParagraph"/>
        <w:spacing w:line="360" w:lineRule="auto"/>
        <w:jc w:val="both"/>
        <w:rPr>
          <w:ins w:id="4629" w:author="ThaoDH" w:date="2013-10-09T16:37:00Z"/>
          <w:b/>
          <w:sz w:val="25"/>
          <w:szCs w:val="25"/>
        </w:rPr>
      </w:pPr>
      <w:ins w:id="4630" w:author="ThaoDH" w:date="2013-10-09T16:37:00Z">
        <w:r>
          <w:rPr>
            <w:rFonts w:cs="Times New Roman"/>
            <w:sz w:val="26"/>
            <w:szCs w:val="26"/>
          </w:rPr>
          <w:t xml:space="preserve">Gói khuyến mại  áp dụng cho thuê bao HCM hòa mạng </w:t>
        </w:r>
        <w:r>
          <w:rPr>
            <w:sz w:val="26"/>
            <w:szCs w:val="26"/>
          </w:rPr>
          <w:t xml:space="preserve">đồng thời mua máy của CT-IN Trading </w:t>
        </w:r>
      </w:ins>
    </w:p>
    <w:p w:rsidR="00724767" w:rsidRPr="00CB1B3C" w:rsidRDefault="00724767" w:rsidP="00724767">
      <w:pPr>
        <w:pStyle w:val="ListParagraph"/>
        <w:spacing w:line="288" w:lineRule="auto"/>
        <w:ind w:right="283"/>
        <w:jc w:val="both"/>
        <w:rPr>
          <w:ins w:id="4631" w:author="ThaoDH" w:date="2013-10-09T16:37:00Z"/>
          <w:b/>
          <w:sz w:val="25"/>
          <w:szCs w:val="25"/>
        </w:rPr>
      </w:pPr>
      <w:ins w:id="4632" w:author="ThaoDH" w:date="2013-10-09T16:37:00Z">
        <w:r>
          <w:rPr>
            <w:b/>
            <w:sz w:val="25"/>
            <w:szCs w:val="25"/>
          </w:rPr>
          <w:t>2.</w:t>
        </w:r>
        <w:r w:rsidRPr="00CB1B3C">
          <w:rPr>
            <w:b/>
            <w:sz w:val="25"/>
            <w:szCs w:val="25"/>
          </w:rPr>
          <w:t>Bảng cước/Khuyến mai</w:t>
        </w:r>
      </w:ins>
    </w:p>
    <w:p w:rsidR="00724767" w:rsidRDefault="00724767" w:rsidP="00724767">
      <w:pPr>
        <w:pStyle w:val="ListParagraph"/>
        <w:numPr>
          <w:ilvl w:val="0"/>
          <w:numId w:val="64"/>
        </w:numPr>
        <w:spacing w:line="288" w:lineRule="auto"/>
        <w:ind w:left="810" w:right="283"/>
        <w:rPr>
          <w:ins w:id="4633" w:author="ThaoDH" w:date="2013-10-09T16:37:00Z"/>
          <w:sz w:val="25"/>
          <w:szCs w:val="25"/>
        </w:rPr>
      </w:pPr>
      <w:ins w:id="4634" w:author="ThaoDH" w:date="2013-10-09T16:37:00Z">
        <w:r>
          <w:rPr>
            <w:sz w:val="25"/>
            <w:szCs w:val="25"/>
          </w:rPr>
          <w:t>Cước hòa mạng và chuyển đổi: Thu phí 100%.</w:t>
        </w:r>
      </w:ins>
    </w:p>
    <w:p w:rsidR="00724767" w:rsidRDefault="00724767" w:rsidP="00724767">
      <w:pPr>
        <w:pStyle w:val="ListParagraph"/>
        <w:numPr>
          <w:ilvl w:val="0"/>
          <w:numId w:val="64"/>
        </w:numPr>
        <w:spacing w:line="288" w:lineRule="auto"/>
        <w:ind w:left="810"/>
        <w:rPr>
          <w:ins w:id="4635" w:author="ThaoDH" w:date="2013-10-09T16:37:00Z"/>
          <w:sz w:val="25"/>
          <w:szCs w:val="25"/>
        </w:rPr>
      </w:pPr>
      <w:ins w:id="4636" w:author="ThaoDH" w:date="2013-10-09T16:37:00Z">
        <w:r>
          <w:rPr>
            <w:sz w:val="25"/>
            <w:szCs w:val="25"/>
          </w:rPr>
          <w:t>Cước thuê bao tháng: Được tính trong gói cước.</w:t>
        </w:r>
      </w:ins>
    </w:p>
    <w:p w:rsidR="00724767" w:rsidRDefault="00724767" w:rsidP="00724767">
      <w:pPr>
        <w:pStyle w:val="ListParagraph"/>
        <w:numPr>
          <w:ilvl w:val="0"/>
          <w:numId w:val="64"/>
        </w:numPr>
        <w:spacing w:line="288" w:lineRule="auto"/>
        <w:ind w:left="810"/>
        <w:rPr>
          <w:ins w:id="4637" w:author="ThaoDH" w:date="2013-10-09T16:37:00Z"/>
          <w:sz w:val="25"/>
          <w:szCs w:val="25"/>
        </w:rPr>
      </w:pPr>
      <w:ins w:id="4638" w:author="ThaoDH" w:date="2013-10-09T16:37:00Z">
        <w:r>
          <w:rPr>
            <w:sz w:val="25"/>
            <w:szCs w:val="25"/>
          </w:rPr>
          <w:lastRenderedPageBreak/>
          <w:t>Nội dung gói cước: khách hàng khi đăng ký sử dụng các gói cước Fly 1.000Plus, Fly 800 Plus, Fly 600Plus, Fly 500Plus, Fly 400Plus, Fly 300Plus, sẽ được hưởng KM miễn phí hàng tháng như sau:</w:t>
        </w:r>
      </w:ins>
    </w:p>
    <w:p w:rsidR="00724767" w:rsidRDefault="00724767" w:rsidP="00724767">
      <w:pPr>
        <w:pStyle w:val="ListParagraph"/>
        <w:spacing w:line="288" w:lineRule="auto"/>
        <w:ind w:left="810"/>
        <w:rPr>
          <w:ins w:id="4639" w:author="ThaoDH" w:date="2013-10-09T16:37:00Z"/>
          <w:sz w:val="25"/>
          <w:szCs w:val="25"/>
        </w:rPr>
      </w:pPr>
    </w:p>
    <w:tbl>
      <w:tblPr>
        <w:tblW w:w="9377" w:type="dxa"/>
        <w:tblInd w:w="91" w:type="dxa"/>
        <w:tblLook w:val="04A0" w:firstRow="1" w:lastRow="0" w:firstColumn="1" w:lastColumn="0" w:noHBand="0" w:noVBand="1"/>
      </w:tblPr>
      <w:tblGrid>
        <w:gridCol w:w="2019"/>
        <w:gridCol w:w="1889"/>
        <w:gridCol w:w="1083"/>
        <w:gridCol w:w="1164"/>
        <w:gridCol w:w="1083"/>
        <w:gridCol w:w="1164"/>
        <w:gridCol w:w="1083"/>
      </w:tblGrid>
      <w:tr w:rsidR="00724767" w:rsidTr="00724767">
        <w:trPr>
          <w:trHeight w:val="915"/>
          <w:ins w:id="4640" w:author="ThaoDH" w:date="2013-10-09T16:37:00Z"/>
        </w:trPr>
        <w:tc>
          <w:tcPr>
            <w:tcW w:w="2200" w:type="dxa"/>
            <w:tcBorders>
              <w:top w:val="single" w:sz="4" w:space="0" w:color="auto"/>
              <w:left w:val="single" w:sz="4" w:space="0" w:color="auto"/>
              <w:bottom w:val="single" w:sz="4" w:space="0" w:color="auto"/>
              <w:right w:val="single" w:sz="4" w:space="0" w:color="auto"/>
            </w:tcBorders>
            <w:vAlign w:val="center"/>
            <w:hideMark/>
          </w:tcPr>
          <w:p w:rsidR="00724767" w:rsidRDefault="00724767" w:rsidP="00724767">
            <w:pPr>
              <w:jc w:val="center"/>
              <w:rPr>
                <w:ins w:id="4641" w:author="ThaoDH" w:date="2013-10-09T16:37:00Z"/>
                <w:rFonts w:eastAsia="Times New Roman"/>
                <w:b/>
                <w:bCs/>
                <w:color w:val="000000"/>
                <w:szCs w:val="24"/>
                <w:lang w:val="en-AU" w:eastAsia="en-AU"/>
              </w:rPr>
            </w:pPr>
            <w:ins w:id="4642" w:author="ThaoDH" w:date="2013-10-09T16:37:00Z">
              <w:r>
                <w:rPr>
                  <w:rFonts w:eastAsia="Times New Roman"/>
                  <w:b/>
                  <w:bCs/>
                  <w:color w:val="000000"/>
                </w:rPr>
                <w:t>Mức tiêu dùng miễn phí hàng tháng</w:t>
              </w:r>
            </w:ins>
          </w:p>
        </w:tc>
        <w:tc>
          <w:tcPr>
            <w:tcW w:w="1147" w:type="dxa"/>
            <w:tcBorders>
              <w:top w:val="single" w:sz="4" w:space="0" w:color="auto"/>
              <w:left w:val="nil"/>
              <w:bottom w:val="single" w:sz="4" w:space="0" w:color="auto"/>
              <w:right w:val="single" w:sz="4" w:space="0" w:color="auto"/>
            </w:tcBorders>
            <w:vAlign w:val="center"/>
            <w:hideMark/>
          </w:tcPr>
          <w:p w:rsidR="00724767" w:rsidRDefault="00724767" w:rsidP="00724767">
            <w:pPr>
              <w:jc w:val="center"/>
              <w:rPr>
                <w:ins w:id="4643" w:author="ThaoDH" w:date="2013-10-09T16:37:00Z"/>
                <w:rFonts w:eastAsia="Times New Roman"/>
                <w:b/>
                <w:bCs/>
                <w:color w:val="000000"/>
                <w:szCs w:val="24"/>
                <w:lang w:val="en-AU" w:eastAsia="en-AU"/>
              </w:rPr>
            </w:pPr>
            <w:ins w:id="4644" w:author="ThaoDH" w:date="2013-10-09T16:37:00Z">
              <w:r>
                <w:rPr>
                  <w:rFonts w:eastAsia="Times New Roman"/>
                  <w:b/>
                  <w:bCs/>
                  <w:color w:val="000000"/>
                </w:rPr>
                <w:t>Fly 1.000 Plus</w:t>
              </w:r>
            </w:ins>
          </w:p>
        </w:tc>
        <w:tc>
          <w:tcPr>
            <w:tcW w:w="1170" w:type="dxa"/>
            <w:tcBorders>
              <w:top w:val="single" w:sz="4" w:space="0" w:color="auto"/>
              <w:left w:val="nil"/>
              <w:bottom w:val="single" w:sz="4" w:space="0" w:color="auto"/>
              <w:right w:val="single" w:sz="4" w:space="0" w:color="auto"/>
            </w:tcBorders>
            <w:vAlign w:val="center"/>
            <w:hideMark/>
          </w:tcPr>
          <w:p w:rsidR="00724767" w:rsidRDefault="00724767" w:rsidP="00724767">
            <w:pPr>
              <w:jc w:val="center"/>
              <w:rPr>
                <w:ins w:id="4645" w:author="ThaoDH" w:date="2013-10-09T16:37:00Z"/>
                <w:rFonts w:eastAsia="Times New Roman"/>
                <w:b/>
                <w:bCs/>
                <w:color w:val="000000"/>
                <w:szCs w:val="24"/>
                <w:lang w:val="en-AU" w:eastAsia="en-AU"/>
              </w:rPr>
            </w:pPr>
            <w:ins w:id="4646" w:author="ThaoDH" w:date="2013-10-09T16:37:00Z">
              <w:r>
                <w:rPr>
                  <w:rFonts w:eastAsia="Times New Roman"/>
                  <w:b/>
                  <w:bCs/>
                  <w:color w:val="000000"/>
                </w:rPr>
                <w:t>Fly 800 Plus</w:t>
              </w:r>
            </w:ins>
          </w:p>
        </w:tc>
        <w:tc>
          <w:tcPr>
            <w:tcW w:w="1260" w:type="dxa"/>
            <w:tcBorders>
              <w:top w:val="single" w:sz="4" w:space="0" w:color="auto"/>
              <w:left w:val="nil"/>
              <w:bottom w:val="single" w:sz="4" w:space="0" w:color="auto"/>
              <w:right w:val="single" w:sz="4" w:space="0" w:color="auto"/>
            </w:tcBorders>
            <w:vAlign w:val="center"/>
            <w:hideMark/>
          </w:tcPr>
          <w:p w:rsidR="00724767" w:rsidRDefault="00724767" w:rsidP="00724767">
            <w:pPr>
              <w:jc w:val="center"/>
              <w:rPr>
                <w:ins w:id="4647" w:author="ThaoDH" w:date="2013-10-09T16:37:00Z"/>
                <w:rFonts w:eastAsia="Times New Roman"/>
                <w:b/>
                <w:bCs/>
                <w:color w:val="000000"/>
                <w:szCs w:val="24"/>
                <w:lang w:val="en-AU" w:eastAsia="en-AU"/>
              </w:rPr>
            </w:pPr>
            <w:ins w:id="4648" w:author="ThaoDH" w:date="2013-10-09T16:37:00Z">
              <w:r>
                <w:rPr>
                  <w:rFonts w:eastAsia="Times New Roman"/>
                  <w:b/>
                  <w:bCs/>
                  <w:color w:val="000000"/>
                </w:rPr>
                <w:t>Fly 600 Plus</w:t>
              </w:r>
            </w:ins>
          </w:p>
        </w:tc>
        <w:tc>
          <w:tcPr>
            <w:tcW w:w="1170" w:type="dxa"/>
            <w:tcBorders>
              <w:top w:val="single" w:sz="4" w:space="0" w:color="auto"/>
              <w:left w:val="nil"/>
              <w:bottom w:val="single" w:sz="4" w:space="0" w:color="auto"/>
              <w:right w:val="single" w:sz="4" w:space="0" w:color="auto"/>
            </w:tcBorders>
            <w:vAlign w:val="center"/>
            <w:hideMark/>
          </w:tcPr>
          <w:p w:rsidR="00724767" w:rsidRDefault="00724767" w:rsidP="00724767">
            <w:pPr>
              <w:jc w:val="center"/>
              <w:rPr>
                <w:ins w:id="4649" w:author="ThaoDH" w:date="2013-10-09T16:37:00Z"/>
                <w:rFonts w:eastAsia="Times New Roman"/>
                <w:b/>
                <w:bCs/>
                <w:color w:val="000000"/>
                <w:szCs w:val="24"/>
                <w:lang w:val="en-AU" w:eastAsia="en-AU"/>
              </w:rPr>
            </w:pPr>
            <w:ins w:id="4650" w:author="ThaoDH" w:date="2013-10-09T16:37:00Z">
              <w:r>
                <w:rPr>
                  <w:rFonts w:eastAsia="Times New Roman"/>
                  <w:b/>
                  <w:bCs/>
                  <w:color w:val="000000"/>
                </w:rPr>
                <w:t>Fly 500 Plus</w:t>
              </w:r>
            </w:ins>
          </w:p>
        </w:tc>
        <w:tc>
          <w:tcPr>
            <w:tcW w:w="1260" w:type="dxa"/>
            <w:tcBorders>
              <w:top w:val="single" w:sz="4" w:space="0" w:color="auto"/>
              <w:left w:val="nil"/>
              <w:bottom w:val="single" w:sz="4" w:space="0" w:color="auto"/>
              <w:right w:val="single" w:sz="4" w:space="0" w:color="auto"/>
            </w:tcBorders>
            <w:vAlign w:val="center"/>
            <w:hideMark/>
          </w:tcPr>
          <w:p w:rsidR="00724767" w:rsidRDefault="00724767" w:rsidP="00724767">
            <w:pPr>
              <w:jc w:val="center"/>
              <w:rPr>
                <w:ins w:id="4651" w:author="ThaoDH" w:date="2013-10-09T16:37:00Z"/>
                <w:rFonts w:eastAsia="Times New Roman"/>
                <w:b/>
                <w:bCs/>
                <w:color w:val="000000"/>
                <w:szCs w:val="24"/>
                <w:lang w:val="en-AU" w:eastAsia="en-AU"/>
              </w:rPr>
            </w:pPr>
            <w:ins w:id="4652" w:author="ThaoDH" w:date="2013-10-09T16:37:00Z">
              <w:r>
                <w:rPr>
                  <w:rFonts w:eastAsia="Times New Roman"/>
                  <w:b/>
                  <w:bCs/>
                  <w:color w:val="000000"/>
                </w:rPr>
                <w:t>Fly 400 Plus</w:t>
              </w:r>
            </w:ins>
          </w:p>
        </w:tc>
        <w:tc>
          <w:tcPr>
            <w:tcW w:w="1170" w:type="dxa"/>
            <w:tcBorders>
              <w:top w:val="single" w:sz="4" w:space="0" w:color="auto"/>
              <w:left w:val="nil"/>
              <w:bottom w:val="single" w:sz="4" w:space="0" w:color="auto"/>
              <w:right w:val="single" w:sz="4" w:space="0" w:color="auto"/>
            </w:tcBorders>
            <w:vAlign w:val="center"/>
            <w:hideMark/>
          </w:tcPr>
          <w:p w:rsidR="00724767" w:rsidRDefault="00724767" w:rsidP="00724767">
            <w:pPr>
              <w:jc w:val="center"/>
              <w:rPr>
                <w:ins w:id="4653" w:author="ThaoDH" w:date="2013-10-09T16:37:00Z"/>
                <w:rFonts w:eastAsia="Times New Roman"/>
                <w:b/>
                <w:bCs/>
                <w:color w:val="000000"/>
                <w:szCs w:val="24"/>
                <w:lang w:val="en-AU" w:eastAsia="en-AU"/>
              </w:rPr>
            </w:pPr>
            <w:ins w:id="4654" w:author="ThaoDH" w:date="2013-10-09T16:37:00Z">
              <w:r>
                <w:rPr>
                  <w:rFonts w:eastAsia="Times New Roman"/>
                  <w:b/>
                  <w:bCs/>
                  <w:color w:val="000000"/>
                </w:rPr>
                <w:t>Fly 300 Plus</w:t>
              </w:r>
            </w:ins>
          </w:p>
        </w:tc>
      </w:tr>
      <w:tr w:rsidR="00724767" w:rsidTr="00724767">
        <w:trPr>
          <w:trHeight w:val="824"/>
          <w:ins w:id="4655" w:author="ThaoDH" w:date="2013-10-09T16:37:00Z"/>
        </w:trPr>
        <w:tc>
          <w:tcPr>
            <w:tcW w:w="2200" w:type="dxa"/>
            <w:tcBorders>
              <w:top w:val="nil"/>
              <w:left w:val="single" w:sz="4" w:space="0" w:color="auto"/>
              <w:bottom w:val="nil"/>
              <w:right w:val="single" w:sz="4" w:space="0" w:color="auto"/>
            </w:tcBorders>
            <w:vAlign w:val="center"/>
            <w:hideMark/>
          </w:tcPr>
          <w:p w:rsidR="00724767" w:rsidRDefault="00724767" w:rsidP="00724767">
            <w:pPr>
              <w:jc w:val="center"/>
              <w:rPr>
                <w:ins w:id="4656" w:author="ThaoDH" w:date="2013-10-09T16:37:00Z"/>
                <w:rFonts w:eastAsia="Times New Roman"/>
                <w:color w:val="000000"/>
                <w:szCs w:val="24"/>
                <w:lang w:val="en-AU" w:eastAsia="en-AU"/>
              </w:rPr>
            </w:pPr>
            <w:ins w:id="4657" w:author="ThaoDH" w:date="2013-10-09T16:37:00Z">
              <w:r>
                <w:rPr>
                  <w:rFonts w:eastAsia="Times New Roman"/>
                  <w:color w:val="000000"/>
                </w:rPr>
                <w:t>Thoại nội mạng VNPT (phút)</w:t>
              </w:r>
            </w:ins>
          </w:p>
        </w:tc>
        <w:tc>
          <w:tcPr>
            <w:tcW w:w="1147" w:type="dxa"/>
            <w:tcBorders>
              <w:top w:val="nil"/>
              <w:left w:val="nil"/>
              <w:bottom w:val="nil"/>
              <w:right w:val="single" w:sz="4" w:space="0" w:color="auto"/>
            </w:tcBorders>
            <w:noWrap/>
            <w:vAlign w:val="center"/>
            <w:hideMark/>
          </w:tcPr>
          <w:p w:rsidR="00724767" w:rsidRDefault="00724767" w:rsidP="00724767">
            <w:pPr>
              <w:jc w:val="center"/>
              <w:rPr>
                <w:ins w:id="4658" w:author="ThaoDH" w:date="2013-10-09T16:37:00Z"/>
                <w:rFonts w:eastAsia="Times New Roman"/>
                <w:color w:val="000000"/>
                <w:szCs w:val="24"/>
                <w:lang w:val="en-AU" w:eastAsia="en-AU"/>
              </w:rPr>
            </w:pPr>
            <w:ins w:id="4659" w:author="ThaoDH" w:date="2013-10-09T16:37:00Z">
              <w:r>
                <w:rPr>
                  <w:rFonts w:eastAsia="Times New Roman"/>
                  <w:bCs/>
                  <w:color w:val="000000"/>
                </w:rPr>
                <w:t>2500</w:t>
              </w:r>
            </w:ins>
            <w:ins w:id="4660" w:author="Comverse" w:date="2013-10-11T15:10:00Z">
              <w:r w:rsidR="00196DDD">
                <w:rPr>
                  <w:rFonts w:eastAsia="Times New Roman"/>
                  <w:bCs/>
                  <w:color w:val="000000"/>
                </w:rPr>
                <w:t xml:space="preserve"> free 10phut dau cua noi mang va VNPT toan quoc(Fix+Gphone)</w:t>
              </w:r>
            </w:ins>
          </w:p>
        </w:tc>
        <w:tc>
          <w:tcPr>
            <w:tcW w:w="1170" w:type="dxa"/>
            <w:tcBorders>
              <w:top w:val="nil"/>
              <w:left w:val="nil"/>
              <w:bottom w:val="nil"/>
              <w:right w:val="single" w:sz="4" w:space="0" w:color="auto"/>
            </w:tcBorders>
            <w:noWrap/>
            <w:vAlign w:val="center"/>
            <w:hideMark/>
          </w:tcPr>
          <w:p w:rsidR="00724767" w:rsidRDefault="00724767" w:rsidP="00724767">
            <w:pPr>
              <w:jc w:val="center"/>
              <w:rPr>
                <w:ins w:id="4661" w:author="ThaoDH" w:date="2013-10-09T16:37:00Z"/>
                <w:rFonts w:eastAsia="Times New Roman"/>
                <w:color w:val="000000"/>
                <w:szCs w:val="24"/>
                <w:lang w:val="en-AU" w:eastAsia="en-AU"/>
              </w:rPr>
            </w:pPr>
            <w:ins w:id="4662" w:author="ThaoDH" w:date="2013-10-09T16:37:00Z">
              <w:r>
                <w:rPr>
                  <w:rFonts w:eastAsia="Times New Roman"/>
                  <w:bCs/>
                  <w:color w:val="000000"/>
                </w:rPr>
                <w:t>2000</w:t>
              </w:r>
            </w:ins>
          </w:p>
        </w:tc>
        <w:tc>
          <w:tcPr>
            <w:tcW w:w="1260" w:type="dxa"/>
            <w:tcBorders>
              <w:top w:val="nil"/>
              <w:left w:val="nil"/>
              <w:bottom w:val="nil"/>
              <w:right w:val="single" w:sz="4" w:space="0" w:color="auto"/>
            </w:tcBorders>
            <w:noWrap/>
            <w:vAlign w:val="center"/>
            <w:hideMark/>
          </w:tcPr>
          <w:p w:rsidR="00724767" w:rsidRDefault="00724767" w:rsidP="00724767">
            <w:pPr>
              <w:jc w:val="center"/>
              <w:rPr>
                <w:ins w:id="4663" w:author="ThaoDH" w:date="2013-10-09T16:37:00Z"/>
                <w:rFonts w:eastAsia="Times New Roman"/>
                <w:color w:val="000000"/>
                <w:szCs w:val="24"/>
                <w:lang w:val="en-AU" w:eastAsia="en-AU"/>
              </w:rPr>
            </w:pPr>
            <w:ins w:id="4664" w:author="ThaoDH" w:date="2013-10-09T16:37:00Z">
              <w:r>
                <w:rPr>
                  <w:rFonts w:eastAsia="Times New Roman"/>
                  <w:bCs/>
                  <w:color w:val="000000"/>
                </w:rPr>
                <w:t>1500</w:t>
              </w:r>
            </w:ins>
          </w:p>
        </w:tc>
        <w:tc>
          <w:tcPr>
            <w:tcW w:w="1170" w:type="dxa"/>
            <w:tcBorders>
              <w:top w:val="nil"/>
              <w:left w:val="nil"/>
              <w:bottom w:val="nil"/>
              <w:right w:val="single" w:sz="4" w:space="0" w:color="auto"/>
            </w:tcBorders>
            <w:noWrap/>
            <w:vAlign w:val="center"/>
            <w:hideMark/>
          </w:tcPr>
          <w:p w:rsidR="00724767" w:rsidRDefault="00724767" w:rsidP="00724767">
            <w:pPr>
              <w:jc w:val="center"/>
              <w:rPr>
                <w:ins w:id="4665" w:author="ThaoDH" w:date="2013-10-09T16:37:00Z"/>
                <w:rFonts w:eastAsia="Times New Roman"/>
                <w:color w:val="000000"/>
                <w:szCs w:val="24"/>
                <w:lang w:val="en-AU" w:eastAsia="en-AU"/>
              </w:rPr>
            </w:pPr>
            <w:ins w:id="4666" w:author="ThaoDH" w:date="2013-10-09T16:37:00Z">
              <w:r>
                <w:rPr>
                  <w:rFonts w:eastAsia="Times New Roman"/>
                  <w:bCs/>
                  <w:color w:val="000000"/>
                </w:rPr>
                <w:t>1500</w:t>
              </w:r>
            </w:ins>
          </w:p>
        </w:tc>
        <w:tc>
          <w:tcPr>
            <w:tcW w:w="1260" w:type="dxa"/>
            <w:tcBorders>
              <w:top w:val="nil"/>
              <w:left w:val="nil"/>
              <w:bottom w:val="nil"/>
              <w:right w:val="single" w:sz="4" w:space="0" w:color="auto"/>
            </w:tcBorders>
            <w:noWrap/>
            <w:vAlign w:val="center"/>
            <w:hideMark/>
          </w:tcPr>
          <w:p w:rsidR="00724767" w:rsidRDefault="00724767" w:rsidP="00724767">
            <w:pPr>
              <w:jc w:val="center"/>
              <w:rPr>
                <w:ins w:id="4667" w:author="ThaoDH" w:date="2013-10-09T16:37:00Z"/>
                <w:rFonts w:eastAsia="Times New Roman"/>
                <w:color w:val="000000"/>
                <w:szCs w:val="24"/>
                <w:lang w:val="en-AU" w:eastAsia="en-AU"/>
              </w:rPr>
            </w:pPr>
            <w:ins w:id="4668" w:author="ThaoDH" w:date="2013-10-09T16:37:00Z">
              <w:r>
                <w:rPr>
                  <w:rFonts w:eastAsia="Times New Roman"/>
                  <w:bCs/>
                  <w:color w:val="000000"/>
                </w:rPr>
                <w:t>1000</w:t>
              </w:r>
            </w:ins>
          </w:p>
        </w:tc>
        <w:tc>
          <w:tcPr>
            <w:tcW w:w="1170" w:type="dxa"/>
            <w:tcBorders>
              <w:top w:val="nil"/>
              <w:left w:val="nil"/>
              <w:bottom w:val="nil"/>
              <w:right w:val="single" w:sz="4" w:space="0" w:color="auto"/>
            </w:tcBorders>
            <w:vAlign w:val="center"/>
            <w:hideMark/>
          </w:tcPr>
          <w:p w:rsidR="00724767" w:rsidRDefault="00724767" w:rsidP="00724767">
            <w:pPr>
              <w:jc w:val="center"/>
              <w:rPr>
                <w:ins w:id="4669" w:author="ThaoDH" w:date="2013-10-09T16:37:00Z"/>
                <w:rFonts w:eastAsia="Times New Roman"/>
                <w:color w:val="000000"/>
                <w:szCs w:val="24"/>
                <w:lang w:val="en-AU" w:eastAsia="en-AU"/>
              </w:rPr>
            </w:pPr>
            <w:ins w:id="4670" w:author="ThaoDH" w:date="2013-10-09T16:37:00Z">
              <w:r>
                <w:rPr>
                  <w:rFonts w:eastAsia="Times New Roman"/>
                  <w:color w:val="000000"/>
                  <w:lang w:val="en-AU" w:eastAsia="en-AU"/>
                </w:rPr>
                <w:t> </w:t>
              </w:r>
            </w:ins>
          </w:p>
        </w:tc>
      </w:tr>
      <w:tr w:rsidR="00724767" w:rsidTr="00724767">
        <w:trPr>
          <w:trHeight w:val="836"/>
          <w:ins w:id="4671" w:author="ThaoDH" w:date="2013-10-09T16:37:00Z"/>
        </w:trPr>
        <w:tc>
          <w:tcPr>
            <w:tcW w:w="2200" w:type="dxa"/>
            <w:tcBorders>
              <w:top w:val="single" w:sz="4" w:space="0" w:color="auto"/>
              <w:left w:val="single" w:sz="4" w:space="0" w:color="auto"/>
              <w:bottom w:val="nil"/>
              <w:right w:val="single" w:sz="4" w:space="0" w:color="auto"/>
            </w:tcBorders>
            <w:vAlign w:val="center"/>
            <w:hideMark/>
          </w:tcPr>
          <w:p w:rsidR="00724767" w:rsidRDefault="00724767" w:rsidP="00724767">
            <w:pPr>
              <w:jc w:val="center"/>
              <w:rPr>
                <w:ins w:id="4672" w:author="ThaoDH" w:date="2013-10-09T16:37:00Z"/>
                <w:rFonts w:eastAsia="Times New Roman"/>
                <w:color w:val="000000"/>
                <w:szCs w:val="24"/>
                <w:lang w:val="en-AU" w:eastAsia="en-AU"/>
              </w:rPr>
            </w:pPr>
            <w:ins w:id="4673" w:author="ThaoDH" w:date="2013-10-09T16:37:00Z">
              <w:r>
                <w:rPr>
                  <w:rFonts w:eastAsia="Times New Roman"/>
                  <w:color w:val="000000"/>
                </w:rPr>
                <w:t>Thoại nội mạng VinaPhone (phút)</w:t>
              </w:r>
            </w:ins>
          </w:p>
        </w:tc>
        <w:tc>
          <w:tcPr>
            <w:tcW w:w="1147" w:type="dxa"/>
            <w:tcBorders>
              <w:top w:val="single" w:sz="4" w:space="0" w:color="auto"/>
              <w:left w:val="nil"/>
              <w:bottom w:val="nil"/>
              <w:right w:val="single" w:sz="4" w:space="0" w:color="auto"/>
            </w:tcBorders>
            <w:noWrap/>
            <w:vAlign w:val="center"/>
            <w:hideMark/>
          </w:tcPr>
          <w:p w:rsidR="00724767" w:rsidRDefault="00724767" w:rsidP="00724767">
            <w:pPr>
              <w:jc w:val="center"/>
              <w:rPr>
                <w:ins w:id="4674" w:author="ThaoDH" w:date="2013-10-09T16:37:00Z"/>
                <w:rFonts w:eastAsia="Times New Roman"/>
                <w:color w:val="000000"/>
                <w:szCs w:val="24"/>
                <w:lang w:val="en-AU" w:eastAsia="en-AU"/>
              </w:rPr>
            </w:pPr>
            <w:ins w:id="4675" w:author="ThaoDH" w:date="2013-10-09T16:37:00Z">
              <w:r>
                <w:rPr>
                  <w:rFonts w:eastAsia="Times New Roman"/>
                  <w:color w:val="000000"/>
                  <w:lang w:val="en-AU" w:eastAsia="en-AU"/>
                </w:rPr>
                <w:t> </w:t>
              </w:r>
            </w:ins>
          </w:p>
        </w:tc>
        <w:tc>
          <w:tcPr>
            <w:tcW w:w="1170" w:type="dxa"/>
            <w:tcBorders>
              <w:top w:val="single" w:sz="4" w:space="0" w:color="auto"/>
              <w:left w:val="nil"/>
              <w:bottom w:val="nil"/>
              <w:right w:val="single" w:sz="4" w:space="0" w:color="auto"/>
            </w:tcBorders>
            <w:noWrap/>
            <w:vAlign w:val="center"/>
            <w:hideMark/>
          </w:tcPr>
          <w:p w:rsidR="00724767" w:rsidRDefault="00724767" w:rsidP="00724767">
            <w:pPr>
              <w:jc w:val="center"/>
              <w:rPr>
                <w:ins w:id="4676" w:author="ThaoDH" w:date="2013-10-09T16:37:00Z"/>
                <w:rFonts w:eastAsia="Times New Roman"/>
                <w:color w:val="000000"/>
                <w:szCs w:val="24"/>
                <w:lang w:val="en-AU" w:eastAsia="en-AU"/>
              </w:rPr>
            </w:pPr>
            <w:ins w:id="4677" w:author="ThaoDH" w:date="2013-10-09T16:37:00Z">
              <w:r>
                <w:rPr>
                  <w:rFonts w:eastAsia="Times New Roman"/>
                  <w:color w:val="000000"/>
                  <w:lang w:val="en-AU" w:eastAsia="en-AU"/>
                </w:rPr>
                <w:t> </w:t>
              </w:r>
            </w:ins>
          </w:p>
        </w:tc>
        <w:tc>
          <w:tcPr>
            <w:tcW w:w="1260" w:type="dxa"/>
            <w:tcBorders>
              <w:top w:val="single" w:sz="4" w:space="0" w:color="auto"/>
              <w:left w:val="nil"/>
              <w:bottom w:val="nil"/>
              <w:right w:val="single" w:sz="4" w:space="0" w:color="auto"/>
            </w:tcBorders>
            <w:noWrap/>
            <w:vAlign w:val="center"/>
            <w:hideMark/>
          </w:tcPr>
          <w:p w:rsidR="00724767" w:rsidRDefault="00724767" w:rsidP="00724767">
            <w:pPr>
              <w:jc w:val="center"/>
              <w:rPr>
                <w:ins w:id="4678" w:author="ThaoDH" w:date="2013-10-09T16:37:00Z"/>
                <w:rFonts w:eastAsia="Times New Roman"/>
                <w:color w:val="000000"/>
                <w:szCs w:val="24"/>
                <w:lang w:val="en-AU" w:eastAsia="en-AU"/>
              </w:rPr>
            </w:pPr>
            <w:ins w:id="4679" w:author="ThaoDH" w:date="2013-10-09T16:37:00Z">
              <w:r>
                <w:rPr>
                  <w:rFonts w:eastAsia="Times New Roman"/>
                  <w:color w:val="000000"/>
                  <w:lang w:val="en-AU" w:eastAsia="en-AU"/>
                </w:rPr>
                <w:t> </w:t>
              </w:r>
            </w:ins>
          </w:p>
        </w:tc>
        <w:tc>
          <w:tcPr>
            <w:tcW w:w="1170" w:type="dxa"/>
            <w:tcBorders>
              <w:top w:val="single" w:sz="4" w:space="0" w:color="auto"/>
              <w:left w:val="nil"/>
              <w:bottom w:val="nil"/>
              <w:right w:val="single" w:sz="4" w:space="0" w:color="auto"/>
            </w:tcBorders>
            <w:noWrap/>
            <w:vAlign w:val="center"/>
            <w:hideMark/>
          </w:tcPr>
          <w:p w:rsidR="00724767" w:rsidRDefault="00724767" w:rsidP="00724767">
            <w:pPr>
              <w:jc w:val="center"/>
              <w:rPr>
                <w:ins w:id="4680" w:author="ThaoDH" w:date="2013-10-09T16:37:00Z"/>
                <w:rFonts w:eastAsia="Times New Roman"/>
                <w:color w:val="000000"/>
                <w:szCs w:val="24"/>
                <w:lang w:val="en-AU" w:eastAsia="en-AU"/>
              </w:rPr>
            </w:pPr>
            <w:ins w:id="4681" w:author="ThaoDH" w:date="2013-10-09T16:37:00Z">
              <w:r>
                <w:rPr>
                  <w:rFonts w:eastAsia="Times New Roman"/>
                  <w:color w:val="000000"/>
                  <w:lang w:val="en-AU" w:eastAsia="en-AU"/>
                </w:rPr>
                <w:t> </w:t>
              </w:r>
            </w:ins>
          </w:p>
        </w:tc>
        <w:tc>
          <w:tcPr>
            <w:tcW w:w="1260" w:type="dxa"/>
            <w:tcBorders>
              <w:top w:val="single" w:sz="4" w:space="0" w:color="auto"/>
              <w:left w:val="nil"/>
              <w:bottom w:val="nil"/>
              <w:right w:val="single" w:sz="4" w:space="0" w:color="auto"/>
            </w:tcBorders>
            <w:noWrap/>
            <w:vAlign w:val="center"/>
            <w:hideMark/>
          </w:tcPr>
          <w:p w:rsidR="00724767" w:rsidRDefault="00724767" w:rsidP="00724767">
            <w:pPr>
              <w:jc w:val="center"/>
              <w:rPr>
                <w:ins w:id="4682" w:author="ThaoDH" w:date="2013-10-09T16:37:00Z"/>
                <w:rFonts w:eastAsia="Times New Roman"/>
                <w:color w:val="000000"/>
                <w:szCs w:val="24"/>
                <w:lang w:val="en-AU" w:eastAsia="en-AU"/>
              </w:rPr>
            </w:pPr>
            <w:ins w:id="4683" w:author="ThaoDH" w:date="2013-10-09T16:37:00Z">
              <w:r>
                <w:rPr>
                  <w:rFonts w:eastAsia="Times New Roman"/>
                  <w:color w:val="000000"/>
                  <w:lang w:val="en-AU" w:eastAsia="en-AU"/>
                </w:rPr>
                <w:t> </w:t>
              </w:r>
            </w:ins>
          </w:p>
        </w:tc>
        <w:tc>
          <w:tcPr>
            <w:tcW w:w="1170" w:type="dxa"/>
            <w:tcBorders>
              <w:top w:val="single" w:sz="4" w:space="0" w:color="auto"/>
              <w:left w:val="nil"/>
              <w:bottom w:val="nil"/>
              <w:right w:val="single" w:sz="4" w:space="0" w:color="auto"/>
            </w:tcBorders>
            <w:vAlign w:val="center"/>
            <w:hideMark/>
          </w:tcPr>
          <w:p w:rsidR="00724767" w:rsidRDefault="00724767" w:rsidP="00724767">
            <w:pPr>
              <w:jc w:val="center"/>
              <w:rPr>
                <w:ins w:id="4684" w:author="ThaoDH" w:date="2013-10-09T16:37:00Z"/>
                <w:rFonts w:eastAsia="Times New Roman"/>
                <w:color w:val="000000"/>
                <w:szCs w:val="24"/>
                <w:lang w:val="en-AU" w:eastAsia="en-AU"/>
              </w:rPr>
            </w:pPr>
            <w:ins w:id="4685" w:author="ThaoDH" w:date="2013-10-09T16:37:00Z">
              <w:r>
                <w:rPr>
                  <w:rFonts w:eastAsia="Times New Roman"/>
                  <w:color w:val="000000"/>
                  <w:lang w:val="en-AU" w:eastAsia="en-AU"/>
                </w:rPr>
                <w:t>1500</w:t>
              </w:r>
            </w:ins>
          </w:p>
        </w:tc>
      </w:tr>
      <w:tr w:rsidR="00724767" w:rsidTr="00724767">
        <w:trPr>
          <w:trHeight w:val="848"/>
          <w:ins w:id="4686" w:author="ThaoDH" w:date="2013-10-09T16:37:00Z"/>
        </w:trPr>
        <w:tc>
          <w:tcPr>
            <w:tcW w:w="2200" w:type="dxa"/>
            <w:tcBorders>
              <w:top w:val="single" w:sz="4" w:space="0" w:color="auto"/>
              <w:left w:val="single" w:sz="4" w:space="0" w:color="auto"/>
              <w:bottom w:val="single" w:sz="4" w:space="0" w:color="auto"/>
              <w:right w:val="single" w:sz="4" w:space="0" w:color="auto"/>
            </w:tcBorders>
            <w:vAlign w:val="center"/>
            <w:hideMark/>
          </w:tcPr>
          <w:p w:rsidR="00724767" w:rsidRDefault="00724767" w:rsidP="00724767">
            <w:pPr>
              <w:jc w:val="center"/>
              <w:rPr>
                <w:ins w:id="4687" w:author="ThaoDH" w:date="2013-10-09T16:37:00Z"/>
                <w:rFonts w:eastAsia="Times New Roman"/>
                <w:color w:val="000000"/>
                <w:szCs w:val="24"/>
                <w:lang w:val="en-AU" w:eastAsia="en-AU"/>
              </w:rPr>
            </w:pPr>
            <w:ins w:id="4688" w:author="ThaoDH" w:date="2013-10-09T16:37:00Z">
              <w:r>
                <w:rPr>
                  <w:rFonts w:eastAsia="Times New Roman"/>
                  <w:color w:val="000000"/>
                  <w:lang w:val="en-AU" w:eastAsia="en-AU"/>
                </w:rPr>
                <w:t>Thoại ngoại mạng VNPT (phút)</w:t>
              </w:r>
            </w:ins>
          </w:p>
        </w:tc>
        <w:tc>
          <w:tcPr>
            <w:tcW w:w="1147" w:type="dxa"/>
            <w:tcBorders>
              <w:top w:val="single" w:sz="4" w:space="0" w:color="auto"/>
              <w:left w:val="nil"/>
              <w:bottom w:val="single" w:sz="4" w:space="0" w:color="auto"/>
              <w:right w:val="single" w:sz="4" w:space="0" w:color="auto"/>
            </w:tcBorders>
            <w:noWrap/>
            <w:vAlign w:val="center"/>
            <w:hideMark/>
          </w:tcPr>
          <w:p w:rsidR="00724767" w:rsidRDefault="00724767" w:rsidP="00724767">
            <w:pPr>
              <w:jc w:val="center"/>
              <w:rPr>
                <w:ins w:id="4689" w:author="ThaoDH" w:date="2013-10-09T16:37:00Z"/>
                <w:rFonts w:eastAsia="Times New Roman"/>
                <w:color w:val="000000"/>
                <w:szCs w:val="24"/>
                <w:lang w:val="en-AU" w:eastAsia="en-AU"/>
              </w:rPr>
            </w:pPr>
            <w:ins w:id="4690" w:author="ThaoDH" w:date="2013-10-09T16:37:00Z">
              <w:r>
                <w:rPr>
                  <w:rFonts w:eastAsia="Times New Roman"/>
                  <w:color w:val="000000"/>
                  <w:lang w:val="en-AU" w:eastAsia="en-AU"/>
                </w:rPr>
                <w:t>175</w:t>
              </w:r>
            </w:ins>
          </w:p>
        </w:tc>
        <w:tc>
          <w:tcPr>
            <w:tcW w:w="1170" w:type="dxa"/>
            <w:tcBorders>
              <w:top w:val="single" w:sz="4" w:space="0" w:color="auto"/>
              <w:left w:val="nil"/>
              <w:bottom w:val="single" w:sz="4" w:space="0" w:color="auto"/>
              <w:right w:val="single" w:sz="4" w:space="0" w:color="auto"/>
            </w:tcBorders>
            <w:noWrap/>
            <w:vAlign w:val="center"/>
            <w:hideMark/>
          </w:tcPr>
          <w:p w:rsidR="00724767" w:rsidRDefault="00724767" w:rsidP="00724767">
            <w:pPr>
              <w:jc w:val="center"/>
              <w:rPr>
                <w:ins w:id="4691" w:author="ThaoDH" w:date="2013-10-09T16:37:00Z"/>
                <w:rFonts w:eastAsia="Times New Roman"/>
                <w:color w:val="000000"/>
                <w:szCs w:val="24"/>
                <w:lang w:val="en-AU" w:eastAsia="en-AU"/>
              </w:rPr>
            </w:pPr>
            <w:ins w:id="4692" w:author="ThaoDH" w:date="2013-10-09T16:37:00Z">
              <w:r>
                <w:rPr>
                  <w:rFonts w:eastAsia="Times New Roman"/>
                  <w:color w:val="000000"/>
                  <w:lang w:val="en-AU" w:eastAsia="en-AU"/>
                </w:rPr>
                <w:t>125</w:t>
              </w:r>
            </w:ins>
          </w:p>
        </w:tc>
        <w:tc>
          <w:tcPr>
            <w:tcW w:w="1260" w:type="dxa"/>
            <w:tcBorders>
              <w:top w:val="single" w:sz="4" w:space="0" w:color="auto"/>
              <w:left w:val="nil"/>
              <w:bottom w:val="single" w:sz="4" w:space="0" w:color="auto"/>
              <w:right w:val="single" w:sz="4" w:space="0" w:color="auto"/>
            </w:tcBorders>
            <w:noWrap/>
            <w:vAlign w:val="center"/>
            <w:hideMark/>
          </w:tcPr>
          <w:p w:rsidR="00724767" w:rsidRDefault="00724767" w:rsidP="00724767">
            <w:pPr>
              <w:jc w:val="center"/>
              <w:rPr>
                <w:ins w:id="4693" w:author="ThaoDH" w:date="2013-10-09T16:37:00Z"/>
                <w:rFonts w:eastAsia="Times New Roman"/>
                <w:color w:val="000000"/>
                <w:szCs w:val="24"/>
                <w:lang w:val="en-AU" w:eastAsia="en-AU"/>
              </w:rPr>
            </w:pPr>
            <w:ins w:id="4694" w:author="ThaoDH" w:date="2013-10-09T16:37:00Z">
              <w:r>
                <w:rPr>
                  <w:rFonts w:eastAsia="Times New Roman"/>
                  <w:color w:val="000000"/>
                  <w:lang w:val="en-AU" w:eastAsia="en-AU"/>
                </w:rPr>
                <w:t>75</w:t>
              </w:r>
            </w:ins>
          </w:p>
        </w:tc>
        <w:tc>
          <w:tcPr>
            <w:tcW w:w="1170" w:type="dxa"/>
            <w:tcBorders>
              <w:top w:val="single" w:sz="4" w:space="0" w:color="auto"/>
              <w:left w:val="nil"/>
              <w:bottom w:val="single" w:sz="4" w:space="0" w:color="auto"/>
              <w:right w:val="single" w:sz="4" w:space="0" w:color="auto"/>
            </w:tcBorders>
            <w:noWrap/>
            <w:vAlign w:val="center"/>
            <w:hideMark/>
          </w:tcPr>
          <w:p w:rsidR="00724767" w:rsidRDefault="00724767" w:rsidP="00724767">
            <w:pPr>
              <w:jc w:val="center"/>
              <w:rPr>
                <w:ins w:id="4695" w:author="ThaoDH" w:date="2013-10-09T16:37:00Z"/>
                <w:rFonts w:eastAsia="Times New Roman"/>
                <w:color w:val="000000"/>
                <w:szCs w:val="24"/>
                <w:lang w:val="en-AU" w:eastAsia="en-AU"/>
              </w:rPr>
            </w:pPr>
            <w:ins w:id="4696" w:author="ThaoDH" w:date="2013-10-09T16:37:00Z">
              <w:r>
                <w:rPr>
                  <w:rFonts w:eastAsia="Times New Roman"/>
                  <w:color w:val="000000"/>
                  <w:lang w:val="en-AU" w:eastAsia="en-AU"/>
                </w:rPr>
                <w:t>50</w:t>
              </w:r>
            </w:ins>
          </w:p>
        </w:tc>
        <w:tc>
          <w:tcPr>
            <w:tcW w:w="1260" w:type="dxa"/>
            <w:tcBorders>
              <w:top w:val="single" w:sz="4" w:space="0" w:color="auto"/>
              <w:left w:val="nil"/>
              <w:bottom w:val="single" w:sz="4" w:space="0" w:color="auto"/>
              <w:right w:val="single" w:sz="4" w:space="0" w:color="auto"/>
            </w:tcBorders>
            <w:noWrap/>
            <w:vAlign w:val="center"/>
            <w:hideMark/>
          </w:tcPr>
          <w:p w:rsidR="00724767" w:rsidRDefault="00724767" w:rsidP="00724767">
            <w:pPr>
              <w:jc w:val="center"/>
              <w:rPr>
                <w:ins w:id="4697" w:author="ThaoDH" w:date="2013-10-09T16:37:00Z"/>
                <w:rFonts w:eastAsia="Times New Roman"/>
                <w:color w:val="000000"/>
                <w:szCs w:val="24"/>
                <w:lang w:val="en-AU" w:eastAsia="en-AU"/>
              </w:rPr>
            </w:pPr>
            <w:ins w:id="4698" w:author="ThaoDH" w:date="2013-10-09T16:37:00Z">
              <w:r>
                <w:rPr>
                  <w:rFonts w:eastAsia="Times New Roman"/>
                  <w:color w:val="000000"/>
                  <w:lang w:val="en-AU" w:eastAsia="en-AU"/>
                </w:rPr>
                <w:t>40</w:t>
              </w:r>
            </w:ins>
          </w:p>
        </w:tc>
        <w:tc>
          <w:tcPr>
            <w:tcW w:w="1170" w:type="dxa"/>
            <w:tcBorders>
              <w:top w:val="single" w:sz="4" w:space="0" w:color="auto"/>
              <w:left w:val="nil"/>
              <w:bottom w:val="single" w:sz="4" w:space="0" w:color="auto"/>
              <w:right w:val="single" w:sz="4" w:space="0" w:color="auto"/>
            </w:tcBorders>
            <w:vAlign w:val="center"/>
            <w:hideMark/>
          </w:tcPr>
          <w:p w:rsidR="00724767" w:rsidRDefault="00724767" w:rsidP="00724767">
            <w:pPr>
              <w:jc w:val="center"/>
              <w:rPr>
                <w:ins w:id="4699" w:author="ThaoDH" w:date="2013-10-09T16:37:00Z"/>
                <w:rFonts w:eastAsia="Times New Roman"/>
                <w:color w:val="000000"/>
                <w:szCs w:val="24"/>
                <w:lang w:val="en-AU" w:eastAsia="en-AU"/>
              </w:rPr>
            </w:pPr>
            <w:ins w:id="4700" w:author="ThaoDH" w:date="2013-10-09T16:37:00Z">
              <w:r>
                <w:rPr>
                  <w:rFonts w:eastAsia="Times New Roman"/>
                  <w:color w:val="000000"/>
                  <w:lang w:val="en-AU" w:eastAsia="en-AU"/>
                </w:rPr>
                <w:t>75</w:t>
              </w:r>
            </w:ins>
          </w:p>
        </w:tc>
      </w:tr>
      <w:tr w:rsidR="00724767" w:rsidTr="00724767">
        <w:trPr>
          <w:trHeight w:val="818"/>
          <w:ins w:id="4701" w:author="ThaoDH" w:date="2013-10-09T16:37:00Z"/>
        </w:trPr>
        <w:tc>
          <w:tcPr>
            <w:tcW w:w="2200" w:type="dxa"/>
            <w:tcBorders>
              <w:top w:val="nil"/>
              <w:left w:val="single" w:sz="4" w:space="0" w:color="auto"/>
              <w:bottom w:val="single" w:sz="4" w:space="0" w:color="auto"/>
              <w:right w:val="single" w:sz="4" w:space="0" w:color="auto"/>
            </w:tcBorders>
            <w:noWrap/>
            <w:vAlign w:val="center"/>
            <w:hideMark/>
          </w:tcPr>
          <w:p w:rsidR="00724767" w:rsidRDefault="00724767" w:rsidP="00724767">
            <w:pPr>
              <w:jc w:val="center"/>
              <w:rPr>
                <w:ins w:id="4702" w:author="ThaoDH" w:date="2013-10-09T16:37:00Z"/>
                <w:rFonts w:eastAsia="Times New Roman"/>
                <w:color w:val="000000"/>
                <w:szCs w:val="24"/>
                <w:lang w:val="en-AU" w:eastAsia="en-AU"/>
              </w:rPr>
            </w:pPr>
            <w:ins w:id="4703" w:author="ThaoDH" w:date="2013-10-09T16:37:00Z">
              <w:r>
                <w:rPr>
                  <w:rFonts w:eastAsia="Times New Roman"/>
                  <w:color w:val="000000"/>
                </w:rPr>
                <w:t>SMS trong nước (tin)</w:t>
              </w:r>
            </w:ins>
          </w:p>
        </w:tc>
        <w:tc>
          <w:tcPr>
            <w:tcW w:w="1147" w:type="dxa"/>
            <w:tcBorders>
              <w:top w:val="nil"/>
              <w:left w:val="nil"/>
              <w:bottom w:val="single" w:sz="4" w:space="0" w:color="auto"/>
              <w:right w:val="single" w:sz="4" w:space="0" w:color="auto"/>
            </w:tcBorders>
            <w:noWrap/>
            <w:vAlign w:val="center"/>
            <w:hideMark/>
          </w:tcPr>
          <w:p w:rsidR="00724767" w:rsidRDefault="00724767" w:rsidP="00724767">
            <w:pPr>
              <w:jc w:val="center"/>
              <w:rPr>
                <w:ins w:id="4704" w:author="ThaoDH" w:date="2013-10-09T16:37:00Z"/>
                <w:rFonts w:eastAsia="Times New Roman"/>
                <w:color w:val="000000"/>
                <w:szCs w:val="24"/>
                <w:lang w:val="en-AU" w:eastAsia="en-AU"/>
              </w:rPr>
            </w:pPr>
            <w:ins w:id="4705" w:author="ThaoDH" w:date="2013-10-09T16:37:00Z">
              <w:r>
                <w:rPr>
                  <w:rFonts w:eastAsia="Times New Roman"/>
                  <w:color w:val="000000"/>
                  <w:lang w:val="en-AU" w:eastAsia="en-AU"/>
                </w:rPr>
                <w:t>200</w:t>
              </w:r>
            </w:ins>
          </w:p>
        </w:tc>
        <w:tc>
          <w:tcPr>
            <w:tcW w:w="1170" w:type="dxa"/>
            <w:tcBorders>
              <w:top w:val="nil"/>
              <w:left w:val="nil"/>
              <w:bottom w:val="single" w:sz="4" w:space="0" w:color="auto"/>
              <w:right w:val="single" w:sz="4" w:space="0" w:color="auto"/>
            </w:tcBorders>
            <w:noWrap/>
            <w:vAlign w:val="center"/>
            <w:hideMark/>
          </w:tcPr>
          <w:p w:rsidR="00724767" w:rsidRDefault="00724767" w:rsidP="00724767">
            <w:pPr>
              <w:jc w:val="center"/>
              <w:rPr>
                <w:ins w:id="4706" w:author="ThaoDH" w:date="2013-10-09T16:37:00Z"/>
                <w:rFonts w:eastAsia="Times New Roman"/>
                <w:color w:val="000000"/>
                <w:szCs w:val="24"/>
                <w:lang w:val="en-AU" w:eastAsia="en-AU"/>
              </w:rPr>
            </w:pPr>
            <w:ins w:id="4707" w:author="ThaoDH" w:date="2013-10-09T16:37:00Z">
              <w:r>
                <w:rPr>
                  <w:rFonts w:eastAsia="Times New Roman"/>
                  <w:color w:val="000000"/>
                  <w:lang w:val="en-AU" w:eastAsia="en-AU"/>
                </w:rPr>
                <w:t>150</w:t>
              </w:r>
            </w:ins>
          </w:p>
        </w:tc>
        <w:tc>
          <w:tcPr>
            <w:tcW w:w="1260" w:type="dxa"/>
            <w:tcBorders>
              <w:top w:val="nil"/>
              <w:left w:val="nil"/>
              <w:bottom w:val="single" w:sz="4" w:space="0" w:color="auto"/>
              <w:right w:val="single" w:sz="4" w:space="0" w:color="auto"/>
            </w:tcBorders>
            <w:noWrap/>
            <w:vAlign w:val="center"/>
            <w:hideMark/>
          </w:tcPr>
          <w:p w:rsidR="00724767" w:rsidRDefault="00724767" w:rsidP="00724767">
            <w:pPr>
              <w:jc w:val="center"/>
              <w:rPr>
                <w:ins w:id="4708" w:author="ThaoDH" w:date="2013-10-09T16:37:00Z"/>
                <w:rFonts w:eastAsia="Times New Roman"/>
                <w:color w:val="000000"/>
                <w:szCs w:val="24"/>
                <w:lang w:val="en-AU" w:eastAsia="en-AU"/>
              </w:rPr>
            </w:pPr>
            <w:ins w:id="4709" w:author="ThaoDH" w:date="2013-10-09T16:37:00Z">
              <w:r>
                <w:rPr>
                  <w:rFonts w:eastAsia="Times New Roman"/>
                  <w:color w:val="000000"/>
                  <w:lang w:val="en-AU" w:eastAsia="en-AU"/>
                </w:rPr>
                <w:t>75</w:t>
              </w:r>
            </w:ins>
          </w:p>
        </w:tc>
        <w:tc>
          <w:tcPr>
            <w:tcW w:w="1170" w:type="dxa"/>
            <w:tcBorders>
              <w:top w:val="nil"/>
              <w:left w:val="nil"/>
              <w:bottom w:val="single" w:sz="4" w:space="0" w:color="auto"/>
              <w:right w:val="single" w:sz="4" w:space="0" w:color="auto"/>
            </w:tcBorders>
            <w:noWrap/>
            <w:vAlign w:val="center"/>
            <w:hideMark/>
          </w:tcPr>
          <w:p w:rsidR="00724767" w:rsidRDefault="00724767" w:rsidP="00724767">
            <w:pPr>
              <w:jc w:val="center"/>
              <w:rPr>
                <w:ins w:id="4710" w:author="ThaoDH" w:date="2013-10-09T16:37:00Z"/>
                <w:rFonts w:eastAsia="Times New Roman"/>
                <w:color w:val="000000"/>
                <w:szCs w:val="24"/>
                <w:lang w:val="en-AU" w:eastAsia="en-AU"/>
              </w:rPr>
            </w:pPr>
            <w:ins w:id="4711" w:author="ThaoDH" w:date="2013-10-09T16:37:00Z">
              <w:r>
                <w:rPr>
                  <w:rFonts w:eastAsia="Times New Roman"/>
                  <w:color w:val="000000"/>
                  <w:lang w:val="en-AU" w:eastAsia="en-AU"/>
                </w:rPr>
                <w:t>50</w:t>
              </w:r>
            </w:ins>
          </w:p>
        </w:tc>
        <w:tc>
          <w:tcPr>
            <w:tcW w:w="1260" w:type="dxa"/>
            <w:tcBorders>
              <w:top w:val="nil"/>
              <w:left w:val="nil"/>
              <w:bottom w:val="single" w:sz="4" w:space="0" w:color="auto"/>
              <w:right w:val="single" w:sz="4" w:space="0" w:color="auto"/>
            </w:tcBorders>
            <w:noWrap/>
            <w:vAlign w:val="center"/>
            <w:hideMark/>
          </w:tcPr>
          <w:p w:rsidR="00724767" w:rsidRDefault="00724767" w:rsidP="00724767">
            <w:pPr>
              <w:jc w:val="center"/>
              <w:rPr>
                <w:ins w:id="4712" w:author="ThaoDH" w:date="2013-10-09T16:37:00Z"/>
                <w:rFonts w:eastAsia="Times New Roman"/>
                <w:color w:val="000000"/>
                <w:szCs w:val="24"/>
                <w:lang w:val="en-AU" w:eastAsia="en-AU"/>
              </w:rPr>
            </w:pPr>
            <w:ins w:id="4713" w:author="ThaoDH" w:date="2013-10-09T16:37:00Z">
              <w:r>
                <w:rPr>
                  <w:rFonts w:eastAsia="Times New Roman"/>
                  <w:color w:val="000000"/>
                  <w:lang w:val="en-AU" w:eastAsia="en-AU"/>
                </w:rPr>
                <w:t>40</w:t>
              </w:r>
            </w:ins>
          </w:p>
        </w:tc>
        <w:tc>
          <w:tcPr>
            <w:tcW w:w="1170" w:type="dxa"/>
            <w:tcBorders>
              <w:top w:val="nil"/>
              <w:left w:val="nil"/>
              <w:bottom w:val="single" w:sz="4" w:space="0" w:color="auto"/>
              <w:right w:val="single" w:sz="4" w:space="0" w:color="auto"/>
            </w:tcBorders>
            <w:vAlign w:val="center"/>
            <w:hideMark/>
          </w:tcPr>
          <w:p w:rsidR="00724767" w:rsidRDefault="00724767" w:rsidP="00724767">
            <w:pPr>
              <w:jc w:val="center"/>
              <w:rPr>
                <w:ins w:id="4714" w:author="ThaoDH" w:date="2013-10-09T16:37:00Z"/>
                <w:rFonts w:eastAsia="Times New Roman"/>
                <w:color w:val="000000"/>
                <w:szCs w:val="24"/>
                <w:lang w:val="en-AU" w:eastAsia="en-AU"/>
              </w:rPr>
            </w:pPr>
            <w:ins w:id="4715" w:author="ThaoDH" w:date="2013-10-09T16:37:00Z">
              <w:r>
                <w:rPr>
                  <w:rFonts w:eastAsia="Times New Roman"/>
                  <w:color w:val="000000"/>
                  <w:lang w:val="en-AU" w:eastAsia="en-AU"/>
                </w:rPr>
                <w:t>50</w:t>
              </w:r>
            </w:ins>
          </w:p>
        </w:tc>
      </w:tr>
      <w:tr w:rsidR="00724767" w:rsidTr="00724767">
        <w:trPr>
          <w:trHeight w:val="716"/>
          <w:ins w:id="4716" w:author="ThaoDH" w:date="2013-10-09T16:37:00Z"/>
        </w:trPr>
        <w:tc>
          <w:tcPr>
            <w:tcW w:w="2200" w:type="dxa"/>
            <w:tcBorders>
              <w:top w:val="nil"/>
              <w:left w:val="single" w:sz="4" w:space="0" w:color="auto"/>
              <w:bottom w:val="nil"/>
              <w:right w:val="single" w:sz="4" w:space="0" w:color="auto"/>
            </w:tcBorders>
            <w:noWrap/>
            <w:vAlign w:val="center"/>
            <w:hideMark/>
          </w:tcPr>
          <w:p w:rsidR="00724767" w:rsidRDefault="00724767" w:rsidP="00724767">
            <w:pPr>
              <w:jc w:val="center"/>
              <w:rPr>
                <w:ins w:id="4717" w:author="ThaoDH" w:date="2013-10-09T16:37:00Z"/>
                <w:rFonts w:eastAsia="Times New Roman"/>
                <w:color w:val="000000"/>
                <w:szCs w:val="24"/>
                <w:lang w:val="en-AU" w:eastAsia="en-AU"/>
              </w:rPr>
            </w:pPr>
            <w:ins w:id="4718" w:author="ThaoDH" w:date="2013-10-09T16:37:00Z">
              <w:r>
                <w:rPr>
                  <w:rFonts w:eastAsia="Times New Roman"/>
                  <w:color w:val="000000"/>
                </w:rPr>
                <w:t>Data</w:t>
              </w:r>
            </w:ins>
          </w:p>
        </w:tc>
        <w:tc>
          <w:tcPr>
            <w:tcW w:w="1147" w:type="dxa"/>
            <w:tcBorders>
              <w:top w:val="nil"/>
              <w:left w:val="nil"/>
              <w:bottom w:val="nil"/>
              <w:right w:val="single" w:sz="4" w:space="0" w:color="auto"/>
            </w:tcBorders>
            <w:vAlign w:val="bottom"/>
            <w:hideMark/>
          </w:tcPr>
          <w:p w:rsidR="00724767" w:rsidRDefault="00724767" w:rsidP="00724767">
            <w:pPr>
              <w:jc w:val="center"/>
              <w:rPr>
                <w:ins w:id="4719" w:author="ThaoDH" w:date="2013-10-09T16:37:00Z"/>
                <w:rFonts w:eastAsia="Times New Roman"/>
                <w:color w:val="000000"/>
                <w:szCs w:val="24"/>
                <w:lang w:val="en-AU" w:eastAsia="en-AU"/>
              </w:rPr>
            </w:pPr>
            <w:ins w:id="4720" w:author="ThaoDH" w:date="2013-10-09T16:37:00Z">
              <w:r>
                <w:rPr>
                  <w:rFonts w:eastAsia="Times New Roman"/>
                  <w:bCs/>
                  <w:color w:val="000000"/>
                </w:rPr>
                <w:t>M135 (2,2G)</w:t>
              </w:r>
            </w:ins>
          </w:p>
        </w:tc>
        <w:tc>
          <w:tcPr>
            <w:tcW w:w="1170" w:type="dxa"/>
            <w:tcBorders>
              <w:top w:val="nil"/>
              <w:left w:val="nil"/>
              <w:bottom w:val="nil"/>
              <w:right w:val="single" w:sz="4" w:space="0" w:color="auto"/>
            </w:tcBorders>
            <w:vAlign w:val="bottom"/>
            <w:hideMark/>
          </w:tcPr>
          <w:p w:rsidR="00724767" w:rsidRDefault="00724767" w:rsidP="00724767">
            <w:pPr>
              <w:jc w:val="center"/>
              <w:rPr>
                <w:ins w:id="4721" w:author="ThaoDH" w:date="2013-10-09T16:37:00Z"/>
                <w:rFonts w:eastAsia="Times New Roman"/>
                <w:color w:val="000000"/>
                <w:szCs w:val="24"/>
                <w:lang w:val="en-AU" w:eastAsia="en-AU"/>
              </w:rPr>
            </w:pPr>
            <w:ins w:id="4722" w:author="ThaoDH" w:date="2013-10-09T16:37:00Z">
              <w:r>
                <w:rPr>
                  <w:rFonts w:eastAsia="Times New Roman"/>
                  <w:bCs/>
                  <w:color w:val="000000"/>
                </w:rPr>
                <w:t>M135 (2,2G)</w:t>
              </w:r>
            </w:ins>
          </w:p>
        </w:tc>
        <w:tc>
          <w:tcPr>
            <w:tcW w:w="1260" w:type="dxa"/>
            <w:tcBorders>
              <w:top w:val="nil"/>
              <w:left w:val="nil"/>
              <w:bottom w:val="nil"/>
              <w:right w:val="single" w:sz="4" w:space="0" w:color="auto"/>
            </w:tcBorders>
            <w:vAlign w:val="bottom"/>
            <w:hideMark/>
          </w:tcPr>
          <w:p w:rsidR="00724767" w:rsidRDefault="00724767" w:rsidP="00724767">
            <w:pPr>
              <w:jc w:val="center"/>
              <w:rPr>
                <w:ins w:id="4723" w:author="ThaoDH" w:date="2013-10-09T16:37:00Z"/>
                <w:rFonts w:eastAsia="Times New Roman"/>
                <w:color w:val="000000"/>
                <w:szCs w:val="24"/>
                <w:lang w:val="en-AU" w:eastAsia="en-AU"/>
              </w:rPr>
            </w:pPr>
            <w:ins w:id="4724" w:author="ThaoDH" w:date="2013-10-09T16:37:00Z">
              <w:r>
                <w:rPr>
                  <w:rFonts w:eastAsia="Times New Roman"/>
                  <w:bCs/>
                  <w:color w:val="000000"/>
                </w:rPr>
                <w:t>M100 (1,5G)</w:t>
              </w:r>
            </w:ins>
          </w:p>
        </w:tc>
        <w:tc>
          <w:tcPr>
            <w:tcW w:w="1170" w:type="dxa"/>
            <w:tcBorders>
              <w:top w:val="nil"/>
              <w:left w:val="nil"/>
              <w:bottom w:val="nil"/>
              <w:right w:val="single" w:sz="4" w:space="0" w:color="auto"/>
            </w:tcBorders>
            <w:vAlign w:val="bottom"/>
            <w:hideMark/>
          </w:tcPr>
          <w:p w:rsidR="00724767" w:rsidRDefault="00724767" w:rsidP="00724767">
            <w:pPr>
              <w:jc w:val="center"/>
              <w:rPr>
                <w:ins w:id="4725" w:author="ThaoDH" w:date="2013-10-09T16:37:00Z"/>
                <w:rFonts w:eastAsia="Times New Roman"/>
                <w:color w:val="000000"/>
                <w:szCs w:val="24"/>
                <w:lang w:val="en-AU" w:eastAsia="en-AU"/>
              </w:rPr>
            </w:pPr>
            <w:ins w:id="4726" w:author="ThaoDH" w:date="2013-10-09T16:37:00Z">
              <w:r>
                <w:rPr>
                  <w:rFonts w:eastAsia="Times New Roman"/>
                  <w:bCs/>
                  <w:color w:val="000000"/>
                </w:rPr>
                <w:t>M50 (650M)</w:t>
              </w:r>
            </w:ins>
          </w:p>
        </w:tc>
        <w:tc>
          <w:tcPr>
            <w:tcW w:w="1260" w:type="dxa"/>
            <w:tcBorders>
              <w:top w:val="nil"/>
              <w:left w:val="nil"/>
              <w:bottom w:val="nil"/>
              <w:right w:val="single" w:sz="4" w:space="0" w:color="auto"/>
            </w:tcBorders>
            <w:vAlign w:val="bottom"/>
            <w:hideMark/>
          </w:tcPr>
          <w:p w:rsidR="00724767" w:rsidRDefault="00724767" w:rsidP="00724767">
            <w:pPr>
              <w:jc w:val="center"/>
              <w:rPr>
                <w:ins w:id="4727" w:author="ThaoDH" w:date="2013-10-09T16:37:00Z"/>
                <w:rFonts w:eastAsia="Times New Roman"/>
                <w:color w:val="000000"/>
                <w:szCs w:val="24"/>
                <w:lang w:val="en-AU" w:eastAsia="en-AU"/>
              </w:rPr>
            </w:pPr>
            <w:ins w:id="4728" w:author="ThaoDH" w:date="2013-10-09T16:37:00Z">
              <w:r>
                <w:rPr>
                  <w:rFonts w:eastAsia="Times New Roman"/>
                  <w:bCs/>
                  <w:color w:val="000000"/>
                </w:rPr>
                <w:t>M50 (650M)</w:t>
              </w:r>
            </w:ins>
          </w:p>
        </w:tc>
        <w:tc>
          <w:tcPr>
            <w:tcW w:w="1170" w:type="dxa"/>
            <w:tcBorders>
              <w:top w:val="nil"/>
              <w:left w:val="nil"/>
              <w:bottom w:val="nil"/>
              <w:right w:val="single" w:sz="4" w:space="0" w:color="auto"/>
            </w:tcBorders>
            <w:vAlign w:val="bottom"/>
            <w:hideMark/>
          </w:tcPr>
          <w:p w:rsidR="00724767" w:rsidRDefault="00724767" w:rsidP="00724767">
            <w:pPr>
              <w:jc w:val="center"/>
              <w:rPr>
                <w:ins w:id="4729" w:author="ThaoDH" w:date="2013-10-09T16:37:00Z"/>
                <w:rFonts w:eastAsia="Times New Roman"/>
                <w:color w:val="000000"/>
                <w:szCs w:val="24"/>
                <w:lang w:val="en-AU" w:eastAsia="en-AU"/>
              </w:rPr>
            </w:pPr>
            <w:ins w:id="4730" w:author="ThaoDH" w:date="2013-10-09T16:37:00Z">
              <w:r>
                <w:rPr>
                  <w:rFonts w:eastAsia="Times New Roman"/>
                  <w:bCs/>
                  <w:color w:val="000000"/>
                </w:rPr>
                <w:t>M50 (650M)</w:t>
              </w:r>
            </w:ins>
          </w:p>
        </w:tc>
      </w:tr>
      <w:tr w:rsidR="00724767" w:rsidTr="00724767">
        <w:trPr>
          <w:trHeight w:val="540"/>
          <w:ins w:id="4731" w:author="ThaoDH" w:date="2013-10-09T16:37:00Z"/>
        </w:trPr>
        <w:tc>
          <w:tcPr>
            <w:tcW w:w="2200" w:type="dxa"/>
            <w:tcBorders>
              <w:top w:val="single" w:sz="4" w:space="0" w:color="auto"/>
              <w:left w:val="single" w:sz="4" w:space="0" w:color="auto"/>
              <w:bottom w:val="single" w:sz="4" w:space="0" w:color="auto"/>
              <w:right w:val="single" w:sz="4" w:space="0" w:color="auto"/>
            </w:tcBorders>
            <w:noWrap/>
            <w:vAlign w:val="center"/>
            <w:hideMark/>
          </w:tcPr>
          <w:p w:rsidR="00724767" w:rsidRDefault="00724767" w:rsidP="00724767">
            <w:pPr>
              <w:jc w:val="center"/>
              <w:rPr>
                <w:ins w:id="4732" w:author="ThaoDH" w:date="2013-10-09T16:37:00Z"/>
                <w:rFonts w:eastAsia="Times New Roman"/>
                <w:color w:val="000000"/>
                <w:szCs w:val="24"/>
                <w:lang w:val="en-AU" w:eastAsia="en-AU"/>
              </w:rPr>
            </w:pPr>
            <w:ins w:id="4733" w:author="ThaoDH" w:date="2013-10-09T16:37:00Z">
              <w:r>
                <w:rPr>
                  <w:rFonts w:eastAsia="Times New Roman"/>
                  <w:color w:val="000000"/>
                </w:rPr>
                <w:t>Thời gian cam kết</w:t>
              </w:r>
            </w:ins>
          </w:p>
        </w:tc>
        <w:tc>
          <w:tcPr>
            <w:tcW w:w="1147" w:type="dxa"/>
            <w:tcBorders>
              <w:top w:val="single" w:sz="4" w:space="0" w:color="auto"/>
              <w:left w:val="nil"/>
              <w:bottom w:val="single" w:sz="4" w:space="0" w:color="auto"/>
              <w:right w:val="single" w:sz="4" w:space="0" w:color="auto"/>
            </w:tcBorders>
            <w:noWrap/>
            <w:vAlign w:val="center"/>
            <w:hideMark/>
          </w:tcPr>
          <w:p w:rsidR="00724767" w:rsidRDefault="00724767" w:rsidP="00724767">
            <w:pPr>
              <w:jc w:val="center"/>
              <w:rPr>
                <w:ins w:id="4734" w:author="ThaoDH" w:date="2013-10-09T16:37:00Z"/>
                <w:rFonts w:eastAsia="Times New Roman"/>
                <w:color w:val="000000"/>
                <w:szCs w:val="24"/>
                <w:lang w:val="en-AU" w:eastAsia="en-AU"/>
              </w:rPr>
            </w:pPr>
            <w:ins w:id="4735" w:author="ThaoDH" w:date="2013-10-09T16:37:00Z">
              <w:r>
                <w:rPr>
                  <w:rFonts w:eastAsia="Times New Roman"/>
                  <w:color w:val="000000"/>
                </w:rPr>
                <w:t>24 tháng</w:t>
              </w:r>
            </w:ins>
          </w:p>
        </w:tc>
        <w:tc>
          <w:tcPr>
            <w:tcW w:w="1170" w:type="dxa"/>
            <w:tcBorders>
              <w:top w:val="single" w:sz="4" w:space="0" w:color="auto"/>
              <w:left w:val="nil"/>
              <w:bottom w:val="single" w:sz="4" w:space="0" w:color="auto"/>
              <w:right w:val="single" w:sz="4" w:space="0" w:color="auto"/>
            </w:tcBorders>
            <w:noWrap/>
            <w:vAlign w:val="center"/>
            <w:hideMark/>
          </w:tcPr>
          <w:p w:rsidR="00724767" w:rsidRDefault="00724767" w:rsidP="00724767">
            <w:pPr>
              <w:jc w:val="center"/>
              <w:rPr>
                <w:ins w:id="4736" w:author="ThaoDH" w:date="2013-10-09T16:37:00Z"/>
                <w:rFonts w:eastAsia="Times New Roman"/>
                <w:color w:val="000000"/>
                <w:szCs w:val="24"/>
                <w:lang w:val="en-AU" w:eastAsia="en-AU"/>
              </w:rPr>
            </w:pPr>
            <w:ins w:id="4737" w:author="ThaoDH" w:date="2013-10-09T16:37:00Z">
              <w:r>
                <w:rPr>
                  <w:rFonts w:eastAsia="Times New Roman"/>
                  <w:color w:val="000000"/>
                </w:rPr>
                <w:t>24 tháng</w:t>
              </w:r>
            </w:ins>
          </w:p>
        </w:tc>
        <w:tc>
          <w:tcPr>
            <w:tcW w:w="1260" w:type="dxa"/>
            <w:tcBorders>
              <w:top w:val="single" w:sz="4" w:space="0" w:color="auto"/>
              <w:left w:val="nil"/>
              <w:bottom w:val="single" w:sz="4" w:space="0" w:color="auto"/>
              <w:right w:val="single" w:sz="4" w:space="0" w:color="auto"/>
            </w:tcBorders>
            <w:noWrap/>
            <w:vAlign w:val="center"/>
            <w:hideMark/>
          </w:tcPr>
          <w:p w:rsidR="00724767" w:rsidRDefault="00724767" w:rsidP="00724767">
            <w:pPr>
              <w:jc w:val="center"/>
              <w:rPr>
                <w:ins w:id="4738" w:author="ThaoDH" w:date="2013-10-09T16:37:00Z"/>
                <w:rFonts w:eastAsia="Times New Roman"/>
                <w:color w:val="000000"/>
                <w:szCs w:val="24"/>
                <w:lang w:val="en-AU" w:eastAsia="en-AU"/>
              </w:rPr>
            </w:pPr>
            <w:ins w:id="4739" w:author="ThaoDH" w:date="2013-10-09T16:37:00Z">
              <w:r>
                <w:rPr>
                  <w:rFonts w:eastAsia="Times New Roman"/>
                  <w:color w:val="000000"/>
                </w:rPr>
                <w:t>24 tháng</w:t>
              </w:r>
            </w:ins>
          </w:p>
        </w:tc>
        <w:tc>
          <w:tcPr>
            <w:tcW w:w="1170" w:type="dxa"/>
            <w:tcBorders>
              <w:top w:val="single" w:sz="4" w:space="0" w:color="auto"/>
              <w:left w:val="nil"/>
              <w:bottom w:val="single" w:sz="4" w:space="0" w:color="auto"/>
              <w:right w:val="single" w:sz="4" w:space="0" w:color="auto"/>
            </w:tcBorders>
            <w:noWrap/>
            <w:vAlign w:val="center"/>
            <w:hideMark/>
          </w:tcPr>
          <w:p w:rsidR="00724767" w:rsidRDefault="00724767" w:rsidP="00724767">
            <w:pPr>
              <w:jc w:val="center"/>
              <w:rPr>
                <w:ins w:id="4740" w:author="ThaoDH" w:date="2013-10-09T16:37:00Z"/>
                <w:rFonts w:eastAsia="Times New Roman"/>
                <w:color w:val="000000"/>
                <w:szCs w:val="24"/>
                <w:lang w:val="en-AU" w:eastAsia="en-AU"/>
              </w:rPr>
            </w:pPr>
            <w:ins w:id="4741" w:author="ThaoDH" w:date="2013-10-09T16:37:00Z">
              <w:r>
                <w:rPr>
                  <w:rFonts w:eastAsia="Times New Roman"/>
                  <w:color w:val="000000"/>
                </w:rPr>
                <w:t>18 tháng</w:t>
              </w:r>
            </w:ins>
          </w:p>
        </w:tc>
        <w:tc>
          <w:tcPr>
            <w:tcW w:w="1260" w:type="dxa"/>
            <w:tcBorders>
              <w:top w:val="single" w:sz="4" w:space="0" w:color="auto"/>
              <w:left w:val="nil"/>
              <w:bottom w:val="single" w:sz="4" w:space="0" w:color="auto"/>
              <w:right w:val="single" w:sz="4" w:space="0" w:color="auto"/>
            </w:tcBorders>
            <w:noWrap/>
            <w:vAlign w:val="center"/>
            <w:hideMark/>
          </w:tcPr>
          <w:p w:rsidR="00724767" w:rsidRDefault="00724767" w:rsidP="00724767">
            <w:pPr>
              <w:jc w:val="center"/>
              <w:rPr>
                <w:ins w:id="4742" w:author="ThaoDH" w:date="2013-10-09T16:37:00Z"/>
                <w:rFonts w:eastAsia="Times New Roman"/>
                <w:color w:val="000000"/>
                <w:szCs w:val="24"/>
                <w:lang w:val="en-AU" w:eastAsia="en-AU"/>
              </w:rPr>
            </w:pPr>
            <w:ins w:id="4743" w:author="ThaoDH" w:date="2013-10-09T16:37:00Z">
              <w:r>
                <w:rPr>
                  <w:rFonts w:eastAsia="Times New Roman"/>
                  <w:color w:val="000000"/>
                </w:rPr>
                <w:t>18 tháng</w:t>
              </w:r>
            </w:ins>
          </w:p>
        </w:tc>
        <w:tc>
          <w:tcPr>
            <w:tcW w:w="1170" w:type="dxa"/>
            <w:tcBorders>
              <w:top w:val="single" w:sz="4" w:space="0" w:color="auto"/>
              <w:left w:val="nil"/>
              <w:bottom w:val="single" w:sz="4" w:space="0" w:color="auto"/>
              <w:right w:val="single" w:sz="4" w:space="0" w:color="auto"/>
            </w:tcBorders>
            <w:noWrap/>
            <w:vAlign w:val="center"/>
            <w:hideMark/>
          </w:tcPr>
          <w:p w:rsidR="00724767" w:rsidRDefault="00724767" w:rsidP="00724767">
            <w:pPr>
              <w:jc w:val="center"/>
              <w:rPr>
                <w:ins w:id="4744" w:author="ThaoDH" w:date="2013-10-09T16:37:00Z"/>
                <w:rFonts w:eastAsia="Times New Roman"/>
                <w:color w:val="000000"/>
                <w:szCs w:val="24"/>
                <w:lang w:val="en-AU" w:eastAsia="en-AU"/>
              </w:rPr>
            </w:pPr>
            <w:ins w:id="4745" w:author="ThaoDH" w:date="2013-10-09T16:37:00Z">
              <w:r>
                <w:rPr>
                  <w:rFonts w:eastAsia="Times New Roman"/>
                  <w:color w:val="000000"/>
                </w:rPr>
                <w:t>12 tháng</w:t>
              </w:r>
            </w:ins>
          </w:p>
        </w:tc>
      </w:tr>
    </w:tbl>
    <w:p w:rsidR="00724767" w:rsidRDefault="00724767" w:rsidP="00724767">
      <w:pPr>
        <w:spacing w:line="288" w:lineRule="auto"/>
        <w:jc w:val="both"/>
        <w:rPr>
          <w:ins w:id="4746" w:author="ThaoDH" w:date="2013-10-09T16:37:00Z"/>
          <w:sz w:val="25"/>
          <w:szCs w:val="25"/>
          <w:lang w:eastAsia="ja-JP"/>
        </w:rPr>
      </w:pPr>
    </w:p>
    <w:p w:rsidR="00724767" w:rsidRDefault="00724767" w:rsidP="00724767">
      <w:pPr>
        <w:pStyle w:val="ListParagraph"/>
        <w:numPr>
          <w:ilvl w:val="0"/>
          <w:numId w:val="67"/>
        </w:numPr>
        <w:spacing w:line="288" w:lineRule="auto"/>
        <w:ind w:left="284" w:hanging="284"/>
        <w:jc w:val="both"/>
        <w:rPr>
          <w:ins w:id="4747" w:author="ThaoDH" w:date="2013-10-09T16:37:00Z"/>
          <w:sz w:val="25"/>
          <w:szCs w:val="25"/>
        </w:rPr>
      </w:pPr>
      <w:ins w:id="4748" w:author="ThaoDH" w:date="2013-10-09T16:37:00Z">
        <w:r>
          <w:rPr>
            <w:sz w:val="25"/>
            <w:szCs w:val="25"/>
          </w:rPr>
          <w:t>Khách hàng phải cảm kết thanh toán hàng tháng các mức sau:</w:t>
        </w:r>
      </w:ins>
    </w:p>
    <w:p w:rsidR="00724767" w:rsidRDefault="00724767" w:rsidP="00724767">
      <w:pPr>
        <w:spacing w:line="288" w:lineRule="auto"/>
        <w:ind w:left="284" w:hanging="284"/>
        <w:jc w:val="both"/>
        <w:rPr>
          <w:ins w:id="4749" w:author="ThaoDH" w:date="2013-10-09T16:37:00Z"/>
          <w:sz w:val="25"/>
          <w:szCs w:val="25"/>
        </w:rPr>
      </w:pPr>
      <w:ins w:id="4750" w:author="ThaoDH" w:date="2013-10-09T16:37:00Z">
        <w:r>
          <w:rPr>
            <w:sz w:val="25"/>
            <w:szCs w:val="25"/>
          </w:rPr>
          <w:t>+</w:t>
        </w:r>
        <w:r>
          <w:rPr>
            <w:sz w:val="25"/>
            <w:szCs w:val="25"/>
          </w:rPr>
          <w:tab/>
          <w:t>Gói bundle 1.000.000đ/tháng (507.750đ tiền gói cước và 492.250đ tiền máy)</w:t>
        </w:r>
      </w:ins>
    </w:p>
    <w:p w:rsidR="00724767" w:rsidRDefault="00724767" w:rsidP="00724767">
      <w:pPr>
        <w:spacing w:line="288" w:lineRule="auto"/>
        <w:ind w:left="284" w:hanging="284"/>
        <w:jc w:val="both"/>
        <w:rPr>
          <w:ins w:id="4751" w:author="ThaoDH" w:date="2013-10-09T16:37:00Z"/>
          <w:sz w:val="25"/>
          <w:szCs w:val="25"/>
        </w:rPr>
      </w:pPr>
      <w:ins w:id="4752" w:author="ThaoDH" w:date="2013-10-09T16:37:00Z">
        <w:r>
          <w:rPr>
            <w:sz w:val="25"/>
            <w:szCs w:val="25"/>
          </w:rPr>
          <w:t>+</w:t>
        </w:r>
        <w:r>
          <w:rPr>
            <w:sz w:val="25"/>
            <w:szCs w:val="25"/>
          </w:rPr>
          <w:tab/>
          <w:t xml:space="preserve">Gói bundle 800.000đ/tháng (369.250đ tiền gói cước và 430.750đ tiền máy), </w:t>
        </w:r>
      </w:ins>
    </w:p>
    <w:p w:rsidR="00724767" w:rsidRDefault="00724767" w:rsidP="00724767">
      <w:pPr>
        <w:spacing w:line="288" w:lineRule="auto"/>
        <w:ind w:left="284" w:hanging="284"/>
        <w:jc w:val="both"/>
        <w:rPr>
          <w:ins w:id="4753" w:author="ThaoDH" w:date="2013-10-09T16:37:00Z"/>
          <w:sz w:val="25"/>
          <w:szCs w:val="25"/>
        </w:rPr>
      </w:pPr>
      <w:ins w:id="4754" w:author="ThaoDH" w:date="2013-10-09T16:37:00Z">
        <w:r>
          <w:rPr>
            <w:sz w:val="25"/>
            <w:szCs w:val="25"/>
          </w:rPr>
          <w:t>+</w:t>
        </w:r>
        <w:r>
          <w:rPr>
            <w:sz w:val="25"/>
            <w:szCs w:val="25"/>
          </w:rPr>
          <w:tab/>
          <w:t xml:space="preserve">Gói bundle 600.000đ/tháng (297.750đ tiền gói cước và 302.250đ tiền máy), </w:t>
        </w:r>
      </w:ins>
    </w:p>
    <w:p w:rsidR="00724767" w:rsidRDefault="00724767" w:rsidP="00724767">
      <w:pPr>
        <w:spacing w:line="288" w:lineRule="auto"/>
        <w:ind w:left="284" w:hanging="284"/>
        <w:jc w:val="both"/>
        <w:rPr>
          <w:ins w:id="4755" w:author="ThaoDH" w:date="2013-10-09T16:37:00Z"/>
          <w:sz w:val="25"/>
          <w:szCs w:val="25"/>
        </w:rPr>
      </w:pPr>
      <w:ins w:id="4756" w:author="ThaoDH" w:date="2013-10-09T16:37:00Z">
        <w:r>
          <w:rPr>
            <w:sz w:val="25"/>
            <w:szCs w:val="25"/>
          </w:rPr>
          <w:t>+</w:t>
        </w:r>
        <w:r>
          <w:rPr>
            <w:sz w:val="25"/>
            <w:szCs w:val="25"/>
          </w:rPr>
          <w:tab/>
          <w:t xml:space="preserve">Gói bundle 500.000đ/tháng (248.500đ tiền gói cước và 251.500đ tiền máy), </w:t>
        </w:r>
      </w:ins>
    </w:p>
    <w:p w:rsidR="00724767" w:rsidRDefault="00724767" w:rsidP="00724767">
      <w:pPr>
        <w:spacing w:line="288" w:lineRule="auto"/>
        <w:ind w:left="284" w:hanging="284"/>
        <w:jc w:val="both"/>
        <w:rPr>
          <w:ins w:id="4757" w:author="ThaoDH" w:date="2013-10-09T16:37:00Z"/>
          <w:sz w:val="25"/>
          <w:szCs w:val="25"/>
        </w:rPr>
      </w:pPr>
      <w:ins w:id="4758" w:author="ThaoDH" w:date="2013-10-09T16:37:00Z">
        <w:r>
          <w:rPr>
            <w:sz w:val="25"/>
            <w:szCs w:val="25"/>
          </w:rPr>
          <w:t>+</w:t>
        </w:r>
        <w:r>
          <w:rPr>
            <w:sz w:val="25"/>
            <w:szCs w:val="25"/>
          </w:rPr>
          <w:tab/>
          <w:t xml:space="preserve">Gói bundle 400.000đ/tháng (193.800đ tiền gói cước và 206.200đ tiền máy), </w:t>
        </w:r>
      </w:ins>
    </w:p>
    <w:p w:rsidR="00724767" w:rsidRDefault="00724767" w:rsidP="00724767">
      <w:pPr>
        <w:spacing w:line="288" w:lineRule="auto"/>
        <w:ind w:left="284" w:hanging="284"/>
        <w:jc w:val="both"/>
        <w:rPr>
          <w:ins w:id="4759" w:author="ThaoDH" w:date="2013-10-09T16:37:00Z"/>
          <w:sz w:val="25"/>
          <w:szCs w:val="25"/>
        </w:rPr>
      </w:pPr>
      <w:ins w:id="4760" w:author="ThaoDH" w:date="2013-10-09T16:37:00Z">
        <w:r>
          <w:rPr>
            <w:sz w:val="25"/>
            <w:szCs w:val="25"/>
          </w:rPr>
          <w:t>+</w:t>
        </w:r>
        <w:r>
          <w:rPr>
            <w:sz w:val="25"/>
            <w:szCs w:val="25"/>
          </w:rPr>
          <w:tab/>
          <w:t>Gói bundle 300.000đ/tháng (142.250đ tiền gói cước và 157.750đ tiền máy).</w:t>
        </w:r>
      </w:ins>
    </w:p>
    <w:p w:rsidR="00724767" w:rsidRDefault="00724767" w:rsidP="00724767">
      <w:pPr>
        <w:pStyle w:val="ListParagraph"/>
        <w:numPr>
          <w:ilvl w:val="0"/>
          <w:numId w:val="68"/>
        </w:numPr>
        <w:spacing w:line="288" w:lineRule="auto"/>
        <w:ind w:left="284" w:hanging="284"/>
        <w:jc w:val="both"/>
        <w:rPr>
          <w:ins w:id="4761" w:author="ThaoDH" w:date="2013-10-09T16:37:00Z"/>
          <w:sz w:val="25"/>
          <w:szCs w:val="25"/>
        </w:rPr>
      </w:pPr>
      <w:ins w:id="4762" w:author="ThaoDH" w:date="2013-10-09T16:37:00Z">
        <w:r>
          <w:rPr>
            <w:sz w:val="25"/>
            <w:szCs w:val="25"/>
          </w:rPr>
          <w:t>Miễn cước cam kết và ký quỹ đối với việc chọn số đẹp: Miễn cước cam kết và đặt cọc cho các số đẹp có mức cam kết từ 500.000đ/thuê bao/tháng trở xuống.</w:t>
        </w:r>
      </w:ins>
    </w:p>
    <w:p w:rsidR="00724767" w:rsidRPr="00CB1B3C" w:rsidRDefault="00724767" w:rsidP="00724767">
      <w:pPr>
        <w:rPr>
          <w:ins w:id="4763" w:author="ThaoDH" w:date="2013-10-09T16:37:00Z"/>
        </w:rPr>
      </w:pPr>
      <w:ins w:id="4764" w:author="ThaoDH" w:date="2013-10-09T16:37:00Z">
        <w:r w:rsidRPr="00CB1B3C">
          <w:rPr>
            <w:b/>
          </w:rPr>
          <w:t>Các quy định khác:</w:t>
        </w:r>
        <w:r w:rsidRPr="00CB1B3C">
          <w:t xml:space="preserve"> Tương tự như gói VNPT 5G giai đoạn 1</w:t>
        </w:r>
      </w:ins>
    </w:p>
    <w:p w:rsidR="004244C3" w:rsidRPr="004244C3" w:rsidRDefault="00811579">
      <w:pPr>
        <w:pStyle w:val="NormalWeb"/>
        <w:jc w:val="both"/>
        <w:rPr>
          <w:ins w:id="4765" w:author="ThaoDH" w:date="2013-10-17T10:39:00Z"/>
          <w:rFonts w:eastAsiaTheme="minorHAnsi" w:cstheme="minorBidi"/>
          <w:szCs w:val="22"/>
          <w:rPrChange w:id="4766" w:author="ThaoDH" w:date="2013-10-17T16:47:00Z">
            <w:rPr>
              <w:ins w:id="4767" w:author="ThaoDH" w:date="2013-10-17T10:39:00Z"/>
              <w:b/>
              <w:bCs/>
            </w:rPr>
          </w:rPrChange>
        </w:rPr>
        <w:pPrChange w:id="4768" w:author="ThaoDH" w:date="2013-10-17T11:22:00Z">
          <w:pPr>
            <w:pStyle w:val="NormalWeb"/>
            <w:numPr>
              <w:numId w:val="9"/>
            </w:numPr>
            <w:ind w:left="720" w:hanging="720"/>
            <w:jc w:val="both"/>
            <w:outlineLvl w:val="1"/>
          </w:pPr>
        </w:pPrChange>
      </w:pPr>
      <w:ins w:id="4769" w:author="Comverse" w:date="2013-10-11T15:11:00Z">
        <w:r w:rsidRPr="00811579">
          <w:rPr>
            <w:rFonts w:eastAsiaTheme="minorHAnsi" w:cstheme="minorBidi"/>
            <w:szCs w:val="22"/>
            <w:rPrChange w:id="4770" w:author="ThaoDH" w:date="2013-10-17T16:47:00Z">
              <w:rPr>
                <w:b/>
                <w:bCs/>
              </w:rPr>
            </w:rPrChange>
          </w:rPr>
          <w:t xml:space="preserve">Goi nay tu dong het han trong vong 5 nam, </w:t>
        </w:r>
      </w:ins>
    </w:p>
    <w:p w:rsidR="004244C3" w:rsidRPr="004244C3" w:rsidRDefault="002967F1">
      <w:pPr>
        <w:pStyle w:val="NormalWeb"/>
        <w:jc w:val="both"/>
        <w:rPr>
          <w:ins w:id="4771" w:author="ThaoDH" w:date="2013-10-04T09:27:00Z"/>
          <w:bCs/>
          <w:rPrChange w:id="4772" w:author="ThaoDH" w:date="2013-10-17T10:40:00Z">
            <w:rPr>
              <w:ins w:id="4773" w:author="ThaoDH" w:date="2013-10-04T09:27:00Z"/>
              <w:b/>
              <w:bCs/>
            </w:rPr>
          </w:rPrChange>
        </w:rPr>
        <w:pPrChange w:id="4774" w:author="ThaoDH" w:date="2013-10-17T16:46:00Z">
          <w:pPr>
            <w:pStyle w:val="NormalWeb"/>
            <w:numPr>
              <w:numId w:val="9"/>
            </w:numPr>
            <w:ind w:left="720" w:hanging="720"/>
            <w:jc w:val="both"/>
            <w:outlineLvl w:val="1"/>
          </w:pPr>
        </w:pPrChange>
      </w:pPr>
      <w:ins w:id="4775" w:author="ThaoDH" w:date="2013-10-17T10:39:00Z">
        <w:r w:rsidRPr="002967F1">
          <w:rPr>
            <w:sz w:val="26"/>
            <w:szCs w:val="26"/>
          </w:rPr>
          <w:lastRenderedPageBreak/>
          <w:t>Elcom/</w:t>
        </w:r>
        <w:r w:rsidR="00811579" w:rsidRPr="00811579">
          <w:rPr>
            <w:bCs/>
            <w:rPrChange w:id="4776" w:author="ThaoDH" w:date="2013-10-17T16:46:00Z">
              <w:rPr>
                <w:sz w:val="26"/>
                <w:szCs w:val="26"/>
              </w:rPr>
            </w:rPrChange>
          </w:rPr>
          <w:t xml:space="preserve">Comverse: </w:t>
        </w:r>
      </w:ins>
      <w:ins w:id="4777" w:author="Comverse" w:date="2013-10-11T15:11:00Z">
        <w:r w:rsidR="00811579" w:rsidRPr="00811579">
          <w:rPr>
            <w:bCs/>
            <w:rPrChange w:id="4778" w:author="ThaoDH" w:date="2013-10-17T10:40:00Z">
              <w:rPr>
                <w:b/>
                <w:bCs/>
              </w:rPr>
            </w:rPrChange>
          </w:rPr>
          <w:t>se cau hinh SO va di kem PO vinaphone postpaid co ban</w:t>
        </w:r>
      </w:ins>
      <w:ins w:id="4779" w:author="ThaoDH" w:date="2013-10-17T10:39:00Z">
        <w:r w:rsidR="00811579" w:rsidRPr="00811579">
          <w:rPr>
            <w:bCs/>
            <w:highlight w:val="cyan"/>
            <w:rPrChange w:id="4780" w:author="ThaoDH" w:date="2013-10-17T17:32:00Z">
              <w:rPr>
                <w:b/>
                <w:bCs/>
              </w:rPr>
            </w:rPrChange>
          </w:rPr>
          <w:t>. Gói Alo cần xem thêm</w:t>
        </w:r>
      </w:ins>
    </w:p>
    <w:p w:rsidR="00A14F41" w:rsidRDefault="00A14F41" w:rsidP="005C0964">
      <w:pPr>
        <w:pStyle w:val="NormalWeb"/>
        <w:numPr>
          <w:ilvl w:val="0"/>
          <w:numId w:val="9"/>
        </w:numPr>
        <w:ind w:hanging="720"/>
        <w:jc w:val="both"/>
        <w:outlineLvl w:val="1"/>
        <w:rPr>
          <w:ins w:id="4781" w:author="ThaoDH" w:date="2013-10-02T22:28:00Z"/>
          <w:b/>
          <w:bCs/>
        </w:rPr>
      </w:pPr>
      <w:bookmarkStart w:id="4782" w:name="_Toc369791834"/>
      <w:ins w:id="4783" w:author="ThaoDH" w:date="2013-10-04T09:28:00Z">
        <w:r>
          <w:rPr>
            <w:b/>
            <w:bCs/>
          </w:rPr>
          <w:t>Gói công ty AIC Hà Nội</w:t>
        </w:r>
      </w:ins>
      <w:bookmarkEnd w:id="4782"/>
    </w:p>
    <w:p w:rsidR="006803EA" w:rsidRDefault="00724767">
      <w:pPr>
        <w:rPr>
          <w:ins w:id="4784" w:author="ThaoDH" w:date="2013-10-09T16:38:00Z"/>
        </w:rPr>
      </w:pPr>
      <w:ins w:id="4785" w:author="ThaoDH" w:date="2013-10-09T16:38:00Z">
        <w:r>
          <w:rPr>
            <w:b/>
          </w:rPr>
          <w:t>1.</w:t>
        </w:r>
        <w:r w:rsidRPr="00DB3778">
          <w:rPr>
            <w:b/>
          </w:rPr>
          <w:t>Nội dung</w:t>
        </w:r>
        <w:r>
          <w:t>: Gói cước dành riêng cho công ty AIC Hà Nội</w:t>
        </w:r>
      </w:ins>
    </w:p>
    <w:p w:rsidR="006803EA" w:rsidRDefault="00724767">
      <w:pPr>
        <w:rPr>
          <w:ins w:id="4786" w:author="ThaoDH" w:date="2013-10-09T16:38:00Z"/>
        </w:rPr>
      </w:pPr>
      <w:ins w:id="4787" w:author="ThaoDH" w:date="2013-10-09T16:38:00Z">
        <w:r>
          <w:t>2.Bảng cước/Khuyến mại</w:t>
        </w:r>
      </w:ins>
    </w:p>
    <w:tbl>
      <w:tblPr>
        <w:tblStyle w:val="TableGrid"/>
        <w:tblW w:w="0" w:type="auto"/>
        <w:tblLook w:val="04A0" w:firstRow="1" w:lastRow="0" w:firstColumn="1" w:lastColumn="0" w:noHBand="0" w:noVBand="1"/>
      </w:tblPr>
      <w:tblGrid>
        <w:gridCol w:w="1278"/>
        <w:gridCol w:w="7200"/>
      </w:tblGrid>
      <w:tr w:rsidR="00724767" w:rsidTr="00724767">
        <w:trPr>
          <w:ins w:id="4788" w:author="ThaoDH" w:date="2013-10-09T16:38:00Z"/>
        </w:trPr>
        <w:tc>
          <w:tcPr>
            <w:tcW w:w="1278" w:type="dxa"/>
          </w:tcPr>
          <w:p w:rsidR="004244C3" w:rsidRDefault="004244C3">
            <w:pPr>
              <w:rPr>
                <w:ins w:id="4789" w:author="ThaoDH" w:date="2013-10-09T16:38:00Z"/>
                <w:b/>
                <w:bCs/>
                <w:sz w:val="24"/>
              </w:rPr>
              <w:pPrChange w:id="4790" w:author="ThaoDH" w:date="2013-10-09T17:04:00Z">
                <w:pPr>
                  <w:pStyle w:val="NormalWeb"/>
                  <w:jc w:val="both"/>
                  <w:outlineLvl w:val="1"/>
                </w:pPr>
              </w:pPrChange>
            </w:pPr>
          </w:p>
        </w:tc>
        <w:tc>
          <w:tcPr>
            <w:tcW w:w="7200" w:type="dxa"/>
          </w:tcPr>
          <w:p w:rsidR="004244C3" w:rsidRDefault="004244C3">
            <w:pPr>
              <w:rPr>
                <w:ins w:id="4791" w:author="ThaoDH" w:date="2013-10-09T16:38:00Z"/>
                <w:b/>
                <w:bCs/>
                <w:sz w:val="24"/>
              </w:rPr>
              <w:pPrChange w:id="4792" w:author="ThaoDH" w:date="2013-10-09T17:04:00Z">
                <w:pPr>
                  <w:pStyle w:val="NormalWeb"/>
                  <w:jc w:val="both"/>
                  <w:outlineLvl w:val="1"/>
                </w:pPr>
              </w:pPrChange>
            </w:pPr>
          </w:p>
        </w:tc>
      </w:tr>
      <w:tr w:rsidR="00724767" w:rsidTr="00724767">
        <w:trPr>
          <w:ins w:id="4793" w:author="ThaoDH" w:date="2013-10-09T16:38:00Z"/>
        </w:trPr>
        <w:tc>
          <w:tcPr>
            <w:tcW w:w="1278" w:type="dxa"/>
          </w:tcPr>
          <w:p w:rsidR="004244C3" w:rsidRDefault="00724767">
            <w:pPr>
              <w:rPr>
                <w:ins w:id="4794" w:author="ThaoDH" w:date="2013-10-09T16:38:00Z"/>
                <w:b/>
                <w:bCs/>
                <w:sz w:val="24"/>
              </w:rPr>
              <w:pPrChange w:id="4795" w:author="ThaoDH" w:date="2013-10-09T17:04:00Z">
                <w:pPr>
                  <w:pStyle w:val="NormalWeb"/>
                  <w:jc w:val="both"/>
                  <w:outlineLvl w:val="1"/>
                </w:pPr>
              </w:pPrChange>
            </w:pPr>
            <w:ins w:id="4796" w:author="ThaoDH" w:date="2013-10-09T16:38:00Z">
              <w:r>
                <w:rPr>
                  <w:b/>
                  <w:bCs/>
                </w:rPr>
                <w:t>AIC1</w:t>
              </w:r>
            </w:ins>
          </w:p>
        </w:tc>
        <w:tc>
          <w:tcPr>
            <w:tcW w:w="7200" w:type="dxa"/>
          </w:tcPr>
          <w:p w:rsidR="004244C3" w:rsidRDefault="00724767">
            <w:pPr>
              <w:rPr>
                <w:ins w:id="4797" w:author="ThaoDH" w:date="2013-10-09T16:38:00Z"/>
                <w:bCs/>
                <w:sz w:val="24"/>
              </w:rPr>
              <w:pPrChange w:id="4798" w:author="ThaoDH" w:date="2013-10-09T17:04:00Z">
                <w:pPr>
                  <w:pStyle w:val="NormalWeb"/>
                  <w:jc w:val="both"/>
                  <w:outlineLvl w:val="1"/>
                </w:pPr>
              </w:pPrChange>
            </w:pPr>
            <w:ins w:id="4799" w:author="ThaoDH" w:date="2013-10-09T16:38:00Z">
              <w:r w:rsidRPr="00490134">
                <w:rPr>
                  <w:b/>
                  <w:bCs/>
                </w:rPr>
                <w:t>Giá gói</w:t>
              </w:r>
              <w:r w:rsidRPr="00490134">
                <w:rPr>
                  <w:bCs/>
                </w:rPr>
                <w:t>: 119.000đ/tháng (đã bao gồm cước thuê bao, VAT)</w:t>
              </w:r>
            </w:ins>
          </w:p>
          <w:p w:rsidR="004244C3" w:rsidRDefault="00724767">
            <w:pPr>
              <w:rPr>
                <w:ins w:id="4800" w:author="ThaoDH" w:date="2013-10-09T16:38:00Z"/>
                <w:bCs/>
                <w:sz w:val="24"/>
              </w:rPr>
              <w:pPrChange w:id="4801" w:author="ThaoDH" w:date="2013-10-09T17:04:00Z">
                <w:pPr>
                  <w:pStyle w:val="NormalWeb"/>
                  <w:jc w:val="both"/>
                  <w:outlineLvl w:val="1"/>
                </w:pPr>
              </w:pPrChange>
            </w:pPr>
            <w:ins w:id="4802" w:author="ThaoDH" w:date="2013-10-09T16:38:00Z">
              <w:r w:rsidRPr="00490134">
                <w:rPr>
                  <w:b/>
                  <w:bCs/>
                </w:rPr>
                <w:t>Khuyến mại</w:t>
              </w:r>
              <w:r>
                <w:rPr>
                  <w:bCs/>
                </w:rPr>
                <w:t>:</w:t>
              </w:r>
            </w:ins>
          </w:p>
          <w:p w:rsidR="004244C3" w:rsidRDefault="00724767">
            <w:pPr>
              <w:rPr>
                <w:ins w:id="4803" w:author="ThaoDH" w:date="2013-10-09T16:38:00Z"/>
                <w:bCs/>
                <w:sz w:val="24"/>
              </w:rPr>
              <w:pPrChange w:id="4804" w:author="ThaoDH" w:date="2013-10-09T17:04:00Z">
                <w:pPr>
                  <w:pStyle w:val="NormalWeb"/>
                  <w:numPr>
                    <w:numId w:val="68"/>
                  </w:numPr>
                  <w:ind w:left="432" w:hanging="270"/>
                  <w:jc w:val="both"/>
                  <w:outlineLvl w:val="1"/>
                </w:pPr>
              </w:pPrChange>
            </w:pPr>
            <w:ins w:id="4805" w:author="ThaoDH" w:date="2013-10-09T16:38:00Z">
              <w:r>
                <w:rPr>
                  <w:bCs/>
                </w:rPr>
                <w:t>2000 phút ALO1 (10 phút đầu cuộc gọi VNP, Cố định VNPT/Gphone toàn quốc)</w:t>
              </w:r>
            </w:ins>
          </w:p>
          <w:p w:rsidR="004244C3" w:rsidRDefault="00724767">
            <w:pPr>
              <w:rPr>
                <w:ins w:id="4806" w:author="ThaoDH" w:date="2013-10-17T10:40:00Z"/>
                <w:sz w:val="24"/>
              </w:rPr>
              <w:pPrChange w:id="4807" w:author="ThaoDH" w:date="2013-10-09T17:04:00Z">
                <w:pPr>
                  <w:pStyle w:val="NormalWeb"/>
                  <w:numPr>
                    <w:numId w:val="68"/>
                  </w:numPr>
                  <w:ind w:left="432" w:hanging="270"/>
                  <w:jc w:val="both"/>
                  <w:outlineLvl w:val="1"/>
                </w:pPr>
              </w:pPrChange>
            </w:pPr>
            <w:ins w:id="4808" w:author="ThaoDH" w:date="2013-10-09T16:38:00Z">
              <w:r>
                <w:rPr>
                  <w:bCs/>
                </w:rPr>
                <w:t>50 phút ngoại mạng: G</w:t>
              </w:r>
              <w:r>
                <w:t>ọi cố định, di động MobiFone và mạng khác</w:t>
              </w:r>
            </w:ins>
          </w:p>
          <w:p w:rsidR="004244C3" w:rsidRDefault="004244C3">
            <w:pPr>
              <w:rPr>
                <w:ins w:id="4809" w:author="ThaoDH" w:date="2013-10-17T10:40:00Z"/>
                <w:sz w:val="24"/>
              </w:rPr>
              <w:pPrChange w:id="4810" w:author="ThaoDH" w:date="2013-10-09T17:04:00Z">
                <w:pPr>
                  <w:pStyle w:val="NormalWeb"/>
                  <w:numPr>
                    <w:numId w:val="68"/>
                  </w:numPr>
                  <w:ind w:left="432" w:hanging="270"/>
                  <w:jc w:val="both"/>
                  <w:outlineLvl w:val="1"/>
                </w:pPr>
              </w:pPrChange>
            </w:pPr>
          </w:p>
          <w:p w:rsidR="004244C3" w:rsidRPr="004244C3" w:rsidRDefault="00811579">
            <w:pPr>
              <w:rPr>
                <w:ins w:id="4811" w:author="ThaoDH" w:date="2013-10-09T16:38:00Z"/>
                <w:rPrChange w:id="4812" w:author="ThaoDH" w:date="2013-10-17T10:40:00Z">
                  <w:rPr>
                    <w:ins w:id="4813" w:author="ThaoDH" w:date="2013-10-09T16:38:00Z"/>
                    <w:bCs/>
                    <w:sz w:val="24"/>
                  </w:rPr>
                </w:rPrChange>
              </w:rPr>
              <w:pPrChange w:id="4814" w:author="ThaoDH" w:date="2013-10-09T17:04:00Z">
                <w:pPr>
                  <w:pStyle w:val="NormalWeb"/>
                  <w:numPr>
                    <w:numId w:val="68"/>
                  </w:numPr>
                  <w:ind w:left="432" w:hanging="270"/>
                  <w:jc w:val="both"/>
                  <w:outlineLvl w:val="1"/>
                </w:pPr>
              </w:pPrChange>
            </w:pPr>
            <w:ins w:id="4815" w:author="ThaoDH" w:date="2013-10-17T10:40:00Z">
              <w:r w:rsidRPr="00811579">
                <w:rPr>
                  <w:rFonts w:cs="Times New Roman"/>
                  <w:sz w:val="26"/>
                  <w:szCs w:val="26"/>
                  <w:highlight w:val="cyan"/>
                  <w:rPrChange w:id="4816" w:author="ThaoDH" w:date="2013-10-17T17:33:00Z">
                    <w:rPr>
                      <w:sz w:val="26"/>
                      <w:szCs w:val="26"/>
                    </w:rPr>
                  </w:rPrChange>
                </w:rPr>
                <w:t xml:space="preserve">Elcom/Comverse: </w:t>
              </w:r>
            </w:ins>
            <w:ins w:id="4817" w:author="ThaoDH" w:date="2013-10-17T10:41:00Z">
              <w:r w:rsidRPr="00811579">
                <w:rPr>
                  <w:rFonts w:cs="Times New Roman"/>
                  <w:sz w:val="26"/>
                  <w:szCs w:val="26"/>
                  <w:highlight w:val="cyan"/>
                  <w:rPrChange w:id="4818" w:author="ThaoDH" w:date="2013-10-17T17:33:00Z">
                    <w:rPr>
                      <w:sz w:val="26"/>
                      <w:szCs w:val="26"/>
                    </w:rPr>
                  </w:rPrChange>
                </w:rPr>
                <w:t xml:space="preserve">phút ngoại mạng OK. </w:t>
              </w:r>
            </w:ins>
            <w:ins w:id="4819" w:author="ThaoDH" w:date="2013-10-17T10:40:00Z">
              <w:r w:rsidRPr="00811579">
                <w:rPr>
                  <w:rFonts w:cs="Times New Roman"/>
                  <w:sz w:val="26"/>
                  <w:szCs w:val="26"/>
                  <w:highlight w:val="cyan"/>
                  <w:rPrChange w:id="4820" w:author="ThaoDH" w:date="2013-10-17T17:33:00Z">
                    <w:rPr>
                      <w:sz w:val="26"/>
                      <w:szCs w:val="26"/>
                    </w:rPr>
                  </w:rPrChange>
                </w:rPr>
                <w:t>gói Alo1 ???</w:t>
              </w:r>
            </w:ins>
          </w:p>
        </w:tc>
      </w:tr>
      <w:tr w:rsidR="00724767" w:rsidTr="00724767">
        <w:trPr>
          <w:ins w:id="4821" w:author="ThaoDH" w:date="2013-10-09T16:38:00Z"/>
        </w:trPr>
        <w:tc>
          <w:tcPr>
            <w:tcW w:w="1278" w:type="dxa"/>
          </w:tcPr>
          <w:p w:rsidR="004244C3" w:rsidRDefault="00724767">
            <w:pPr>
              <w:rPr>
                <w:ins w:id="4822" w:author="ThaoDH" w:date="2013-10-09T16:38:00Z"/>
                <w:b/>
                <w:bCs/>
                <w:sz w:val="24"/>
              </w:rPr>
              <w:pPrChange w:id="4823" w:author="ThaoDH" w:date="2013-10-09T17:04:00Z">
                <w:pPr>
                  <w:pStyle w:val="NormalWeb"/>
                  <w:jc w:val="both"/>
                  <w:outlineLvl w:val="1"/>
                </w:pPr>
              </w:pPrChange>
            </w:pPr>
            <w:ins w:id="4824" w:author="ThaoDH" w:date="2013-10-09T16:38:00Z">
              <w:r>
                <w:rPr>
                  <w:b/>
                  <w:bCs/>
                </w:rPr>
                <w:t>AIC2</w:t>
              </w:r>
            </w:ins>
          </w:p>
        </w:tc>
        <w:tc>
          <w:tcPr>
            <w:tcW w:w="7200" w:type="dxa"/>
          </w:tcPr>
          <w:p w:rsidR="004244C3" w:rsidRDefault="00724767">
            <w:pPr>
              <w:rPr>
                <w:ins w:id="4825" w:author="ThaoDH" w:date="2013-10-09T16:38:00Z"/>
                <w:bCs/>
                <w:sz w:val="24"/>
              </w:rPr>
              <w:pPrChange w:id="4826" w:author="ThaoDH" w:date="2013-10-09T17:04:00Z">
                <w:pPr>
                  <w:pStyle w:val="NormalWeb"/>
                  <w:jc w:val="both"/>
                  <w:outlineLvl w:val="1"/>
                </w:pPr>
              </w:pPrChange>
            </w:pPr>
            <w:ins w:id="4827" w:author="ThaoDH" w:date="2013-10-09T16:38:00Z">
              <w:r w:rsidRPr="00490134">
                <w:rPr>
                  <w:b/>
                  <w:bCs/>
                </w:rPr>
                <w:t>Giá gói</w:t>
              </w:r>
              <w:r w:rsidRPr="00490134">
                <w:rPr>
                  <w:bCs/>
                </w:rPr>
                <w:t xml:space="preserve">: </w:t>
              </w:r>
              <w:r>
                <w:rPr>
                  <w:bCs/>
                </w:rPr>
                <w:t>229</w:t>
              </w:r>
              <w:r w:rsidRPr="00490134">
                <w:rPr>
                  <w:bCs/>
                </w:rPr>
                <w:t>.000đ/tháng (đã bao gồm cước thuê bao, VAT)</w:t>
              </w:r>
            </w:ins>
          </w:p>
          <w:p w:rsidR="004244C3" w:rsidRDefault="00724767">
            <w:pPr>
              <w:rPr>
                <w:ins w:id="4828" w:author="ThaoDH" w:date="2013-10-09T16:38:00Z"/>
                <w:bCs/>
                <w:sz w:val="24"/>
              </w:rPr>
              <w:pPrChange w:id="4829" w:author="ThaoDH" w:date="2013-10-09T17:04:00Z">
                <w:pPr>
                  <w:pStyle w:val="NormalWeb"/>
                  <w:jc w:val="both"/>
                  <w:outlineLvl w:val="1"/>
                </w:pPr>
              </w:pPrChange>
            </w:pPr>
            <w:ins w:id="4830" w:author="ThaoDH" w:date="2013-10-09T16:38:00Z">
              <w:r w:rsidRPr="00490134">
                <w:rPr>
                  <w:b/>
                  <w:bCs/>
                </w:rPr>
                <w:t>Khuyến mại</w:t>
              </w:r>
              <w:r>
                <w:rPr>
                  <w:bCs/>
                </w:rPr>
                <w:t>:</w:t>
              </w:r>
            </w:ins>
          </w:p>
          <w:p w:rsidR="004244C3" w:rsidRDefault="00724767">
            <w:pPr>
              <w:rPr>
                <w:ins w:id="4831" w:author="ThaoDH" w:date="2013-10-09T16:38:00Z"/>
                <w:b/>
                <w:bCs/>
                <w:sz w:val="24"/>
              </w:rPr>
              <w:pPrChange w:id="4832" w:author="ThaoDH" w:date="2013-10-09T17:04:00Z">
                <w:pPr>
                  <w:pStyle w:val="NormalWeb"/>
                  <w:numPr>
                    <w:numId w:val="68"/>
                  </w:numPr>
                  <w:ind w:left="432" w:hanging="270"/>
                  <w:jc w:val="both"/>
                  <w:outlineLvl w:val="1"/>
                </w:pPr>
              </w:pPrChange>
            </w:pPr>
            <w:ins w:id="4833" w:author="ThaoDH" w:date="2013-10-09T16:38:00Z">
              <w:r>
                <w:rPr>
                  <w:bCs/>
                </w:rPr>
                <w:t>2000 phút ALO2 (10 phút đầu cuộc gọi VNP,VMS Cố định VNPT/Gphone toàn quốc)</w:t>
              </w:r>
            </w:ins>
          </w:p>
          <w:p w:rsidR="004244C3" w:rsidRDefault="00724767">
            <w:pPr>
              <w:rPr>
                <w:ins w:id="4834" w:author="ThaoDH" w:date="2013-10-17T10:40:00Z"/>
                <w:bCs/>
                <w:sz w:val="24"/>
              </w:rPr>
              <w:pPrChange w:id="4835" w:author="ThaoDH" w:date="2013-10-09T17:04:00Z">
                <w:pPr>
                  <w:pStyle w:val="NormalWeb"/>
                  <w:numPr>
                    <w:numId w:val="68"/>
                  </w:numPr>
                  <w:ind w:left="432" w:hanging="270"/>
                  <w:jc w:val="both"/>
                  <w:outlineLvl w:val="1"/>
                </w:pPr>
              </w:pPrChange>
            </w:pPr>
            <w:ins w:id="4836" w:author="ThaoDH" w:date="2013-10-09T16:38:00Z">
              <w:r>
                <w:rPr>
                  <w:bCs/>
                </w:rPr>
                <w:t>50 phút ngoại mạng: G</w:t>
              </w:r>
              <w:r>
                <w:t xml:space="preserve">ọi cố định, di động mạng khác </w:t>
              </w:r>
              <w:r>
                <w:rPr>
                  <w:bCs/>
                </w:rPr>
                <w:t>(không bao gồm VMS)</w:t>
              </w:r>
            </w:ins>
          </w:p>
          <w:p w:rsidR="004244C3" w:rsidRDefault="00811579">
            <w:pPr>
              <w:rPr>
                <w:ins w:id="4837" w:author="ThaoDH" w:date="2013-10-09T16:38:00Z"/>
                <w:b/>
                <w:bCs/>
                <w:sz w:val="24"/>
              </w:rPr>
              <w:pPrChange w:id="4838" w:author="ThaoDH" w:date="2013-10-17T10:41:00Z">
                <w:pPr>
                  <w:pStyle w:val="NormalWeb"/>
                  <w:numPr>
                    <w:numId w:val="68"/>
                  </w:numPr>
                  <w:ind w:left="432" w:hanging="270"/>
                  <w:jc w:val="both"/>
                  <w:outlineLvl w:val="1"/>
                </w:pPr>
              </w:pPrChange>
            </w:pPr>
            <w:ins w:id="4839" w:author="ThaoDH" w:date="2013-10-17T10:41:00Z">
              <w:r w:rsidRPr="00811579">
                <w:rPr>
                  <w:rFonts w:cs="Times New Roman"/>
                  <w:sz w:val="26"/>
                  <w:szCs w:val="26"/>
                  <w:highlight w:val="cyan"/>
                  <w:rPrChange w:id="4840" w:author="ThaoDH" w:date="2013-10-17T17:33:00Z">
                    <w:rPr>
                      <w:sz w:val="26"/>
                      <w:szCs w:val="26"/>
                    </w:rPr>
                  </w:rPrChange>
                </w:rPr>
                <w:t>Elcom/Comverse: phút ngoại mạng OK. Gói Alo1 ?</w:t>
              </w:r>
            </w:ins>
          </w:p>
        </w:tc>
      </w:tr>
      <w:tr w:rsidR="00724767" w:rsidTr="00724767">
        <w:trPr>
          <w:ins w:id="4841" w:author="ThaoDH" w:date="2013-10-09T16:38:00Z"/>
        </w:trPr>
        <w:tc>
          <w:tcPr>
            <w:tcW w:w="1278" w:type="dxa"/>
          </w:tcPr>
          <w:p w:rsidR="004244C3" w:rsidRDefault="00724767">
            <w:pPr>
              <w:rPr>
                <w:ins w:id="4842" w:author="ThaoDH" w:date="2013-10-09T16:38:00Z"/>
                <w:b/>
                <w:bCs/>
                <w:sz w:val="24"/>
              </w:rPr>
              <w:pPrChange w:id="4843" w:author="ThaoDH" w:date="2013-10-09T17:04:00Z">
                <w:pPr>
                  <w:pStyle w:val="NormalWeb"/>
                  <w:jc w:val="both"/>
                  <w:outlineLvl w:val="1"/>
                </w:pPr>
              </w:pPrChange>
            </w:pPr>
            <w:ins w:id="4844" w:author="ThaoDH" w:date="2013-10-09T16:38:00Z">
              <w:r>
                <w:rPr>
                  <w:b/>
                  <w:bCs/>
                </w:rPr>
                <w:t>AIC-VIP</w:t>
              </w:r>
            </w:ins>
          </w:p>
        </w:tc>
        <w:tc>
          <w:tcPr>
            <w:tcW w:w="7200" w:type="dxa"/>
          </w:tcPr>
          <w:p w:rsidR="004244C3" w:rsidRDefault="00724767">
            <w:pPr>
              <w:rPr>
                <w:ins w:id="4845" w:author="ThaoDH" w:date="2013-10-09T16:38:00Z"/>
                <w:bCs/>
                <w:sz w:val="24"/>
              </w:rPr>
              <w:pPrChange w:id="4846" w:author="ThaoDH" w:date="2013-10-09T17:04:00Z">
                <w:pPr>
                  <w:pStyle w:val="NormalWeb"/>
                  <w:jc w:val="both"/>
                  <w:outlineLvl w:val="1"/>
                </w:pPr>
              </w:pPrChange>
            </w:pPr>
            <w:ins w:id="4847" w:author="ThaoDH" w:date="2013-10-09T16:38:00Z">
              <w:r>
                <w:rPr>
                  <w:b/>
                  <w:bCs/>
                </w:rPr>
                <w:t xml:space="preserve">Giá gói: </w:t>
              </w:r>
              <w:r w:rsidRPr="001E7D34">
                <w:rPr>
                  <w:bCs/>
                </w:rPr>
                <w:t>650.000/ tháng (đã bao gồm VAT, cước thuê bao)</w:t>
              </w:r>
            </w:ins>
          </w:p>
          <w:p w:rsidR="004244C3" w:rsidRDefault="00724767">
            <w:pPr>
              <w:rPr>
                <w:ins w:id="4848" w:author="ThaoDH" w:date="2013-10-09T16:38:00Z"/>
                <w:bCs/>
                <w:sz w:val="24"/>
              </w:rPr>
              <w:pPrChange w:id="4849" w:author="ThaoDH" w:date="2013-10-09T17:04:00Z">
                <w:pPr>
                  <w:pStyle w:val="NormalWeb"/>
                  <w:jc w:val="both"/>
                  <w:outlineLvl w:val="1"/>
                </w:pPr>
              </w:pPrChange>
            </w:pPr>
            <w:ins w:id="4850" w:author="ThaoDH" w:date="2013-10-09T16:38:00Z">
              <w:r w:rsidRPr="00490134">
                <w:rPr>
                  <w:b/>
                  <w:bCs/>
                </w:rPr>
                <w:t>Khuyến mại</w:t>
              </w:r>
              <w:r>
                <w:rPr>
                  <w:bCs/>
                </w:rPr>
                <w:t>:</w:t>
              </w:r>
            </w:ins>
          </w:p>
          <w:p w:rsidR="004244C3" w:rsidRDefault="00724767">
            <w:pPr>
              <w:rPr>
                <w:ins w:id="4851" w:author="ThaoDH" w:date="2013-10-09T16:38:00Z"/>
                <w:bCs/>
                <w:sz w:val="24"/>
              </w:rPr>
              <w:pPrChange w:id="4852" w:author="ThaoDH" w:date="2013-10-09T17:04:00Z">
                <w:pPr>
                  <w:pStyle w:val="NormalWeb"/>
                  <w:jc w:val="both"/>
                  <w:outlineLvl w:val="1"/>
                </w:pPr>
              </w:pPrChange>
            </w:pPr>
            <w:ins w:id="4853" w:author="ThaoDH" w:date="2013-10-09T16:38:00Z">
              <w:r>
                <w:t>550 phút gọi trong nước  + 650 SMS (tin nhắn) trong nước + 100 MMS (tin nhắn đa phương tiện) + data sử dụng 3GB)/tháng</w:t>
              </w:r>
            </w:ins>
            <w:ins w:id="4854" w:author="Comverse" w:date="2013-10-11T15:13:00Z">
              <w:r w:rsidR="009054A5">
                <w:t>, vuot goi tinh going nhu Itouch han muc 500K</w:t>
              </w:r>
            </w:ins>
          </w:p>
          <w:p w:rsidR="004244C3" w:rsidRDefault="009F6CC6">
            <w:pPr>
              <w:rPr>
                <w:ins w:id="4855" w:author="ThaoDH" w:date="2013-10-09T16:38:00Z"/>
                <w:b/>
                <w:bCs/>
                <w:sz w:val="24"/>
              </w:rPr>
              <w:pPrChange w:id="4856" w:author="ThaoDH" w:date="2013-10-17T10:42:00Z">
                <w:pPr>
                  <w:pStyle w:val="NormalWeb"/>
                  <w:ind w:left="432"/>
                  <w:jc w:val="both"/>
                  <w:outlineLvl w:val="1"/>
                </w:pPr>
              </w:pPrChange>
            </w:pPr>
            <w:ins w:id="4857" w:author="ThaoDH" w:date="2013-10-17T10:42:00Z">
              <w:r w:rsidRPr="002967F1">
                <w:rPr>
                  <w:rFonts w:cs="Times New Roman"/>
                  <w:sz w:val="26"/>
                  <w:szCs w:val="26"/>
                </w:rPr>
                <w:t>Elcom/Comverse</w:t>
              </w:r>
              <w:r>
                <w:rPr>
                  <w:rFonts w:cs="Times New Roman"/>
                  <w:sz w:val="26"/>
                  <w:szCs w:val="26"/>
                </w:rPr>
                <w:t>: OK</w:t>
              </w:r>
            </w:ins>
          </w:p>
        </w:tc>
      </w:tr>
      <w:tr w:rsidR="00724767" w:rsidTr="00724767">
        <w:trPr>
          <w:ins w:id="4858" w:author="ThaoDH" w:date="2013-10-09T16:38:00Z"/>
        </w:trPr>
        <w:tc>
          <w:tcPr>
            <w:tcW w:w="1278" w:type="dxa"/>
          </w:tcPr>
          <w:p w:rsidR="004244C3" w:rsidRDefault="00724767">
            <w:pPr>
              <w:rPr>
                <w:ins w:id="4859" w:author="ThaoDH" w:date="2013-10-09T16:38:00Z"/>
                <w:b/>
                <w:bCs/>
                <w:sz w:val="24"/>
              </w:rPr>
              <w:pPrChange w:id="4860" w:author="ThaoDH" w:date="2013-10-09T17:04:00Z">
                <w:pPr>
                  <w:pStyle w:val="NormalWeb"/>
                  <w:jc w:val="both"/>
                  <w:outlineLvl w:val="1"/>
                </w:pPr>
              </w:pPrChange>
            </w:pPr>
            <w:ins w:id="4861" w:author="ThaoDH" w:date="2013-10-09T16:38:00Z">
              <w:r>
                <w:rPr>
                  <w:b/>
                  <w:bCs/>
                </w:rPr>
                <w:t>AIC-VIP1</w:t>
              </w:r>
            </w:ins>
          </w:p>
        </w:tc>
        <w:tc>
          <w:tcPr>
            <w:tcW w:w="7200" w:type="dxa"/>
          </w:tcPr>
          <w:p w:rsidR="004244C3" w:rsidRDefault="00724767">
            <w:pPr>
              <w:rPr>
                <w:ins w:id="4862" w:author="ThaoDH" w:date="2013-10-09T16:38:00Z"/>
                <w:bCs/>
                <w:sz w:val="24"/>
              </w:rPr>
              <w:pPrChange w:id="4863" w:author="ThaoDH" w:date="2013-10-09T17:04:00Z">
                <w:pPr>
                  <w:pStyle w:val="NormalWeb"/>
                  <w:jc w:val="both"/>
                  <w:outlineLvl w:val="1"/>
                </w:pPr>
              </w:pPrChange>
            </w:pPr>
            <w:ins w:id="4864" w:author="ThaoDH" w:date="2013-10-09T16:38:00Z">
              <w:r>
                <w:rPr>
                  <w:b/>
                  <w:bCs/>
                </w:rPr>
                <w:t xml:space="preserve">Giá gói: </w:t>
              </w:r>
              <w:r w:rsidRPr="001E7D34">
                <w:rPr>
                  <w:bCs/>
                </w:rPr>
                <w:t>650.000/ tháng (đã bao gồm VAT, cước thuê bao)</w:t>
              </w:r>
            </w:ins>
          </w:p>
          <w:p w:rsidR="004244C3" w:rsidRDefault="00724767">
            <w:pPr>
              <w:rPr>
                <w:ins w:id="4865" w:author="ThaoDH" w:date="2013-10-09T16:38:00Z"/>
                <w:bCs/>
                <w:sz w:val="24"/>
              </w:rPr>
              <w:pPrChange w:id="4866" w:author="ThaoDH" w:date="2013-10-09T17:04:00Z">
                <w:pPr>
                  <w:pStyle w:val="NormalWeb"/>
                  <w:jc w:val="both"/>
                  <w:outlineLvl w:val="1"/>
                </w:pPr>
              </w:pPrChange>
            </w:pPr>
            <w:ins w:id="4867" w:author="ThaoDH" w:date="2013-10-09T16:38:00Z">
              <w:r w:rsidRPr="00490134">
                <w:rPr>
                  <w:b/>
                  <w:bCs/>
                </w:rPr>
                <w:t>Khuyến mại</w:t>
              </w:r>
              <w:r>
                <w:rPr>
                  <w:bCs/>
                </w:rPr>
                <w:t>:</w:t>
              </w:r>
            </w:ins>
          </w:p>
          <w:p w:rsidR="004244C3" w:rsidRDefault="00724767">
            <w:pPr>
              <w:rPr>
                <w:ins w:id="4868" w:author="ThaoDH" w:date="2013-10-09T16:38:00Z"/>
                <w:bCs/>
                <w:sz w:val="24"/>
              </w:rPr>
              <w:pPrChange w:id="4869" w:author="ThaoDH" w:date="2013-10-09T17:04:00Z">
                <w:pPr>
                  <w:pStyle w:val="NormalWeb"/>
                  <w:numPr>
                    <w:numId w:val="68"/>
                  </w:numPr>
                  <w:ind w:left="1080" w:hanging="360"/>
                  <w:jc w:val="both"/>
                  <w:outlineLvl w:val="1"/>
                </w:pPr>
              </w:pPrChange>
            </w:pPr>
            <w:ins w:id="4870" w:author="ThaoDH" w:date="2013-10-09T16:38:00Z">
              <w:r w:rsidRPr="003D6C82">
                <w:rPr>
                  <w:bCs/>
                </w:rPr>
                <w:t>2000 phút KM2</w:t>
              </w:r>
            </w:ins>
          </w:p>
          <w:p w:rsidR="004244C3" w:rsidRDefault="00724767">
            <w:pPr>
              <w:rPr>
                <w:ins w:id="4871" w:author="ThaoDH" w:date="2013-10-09T16:38:00Z"/>
                <w:b/>
                <w:bCs/>
                <w:sz w:val="24"/>
              </w:rPr>
              <w:pPrChange w:id="4872" w:author="ThaoDH" w:date="2013-10-09T17:04:00Z">
                <w:pPr>
                  <w:pStyle w:val="NormalWeb"/>
                  <w:numPr>
                    <w:numId w:val="68"/>
                  </w:numPr>
                  <w:ind w:left="1080" w:hanging="360"/>
                  <w:jc w:val="both"/>
                  <w:outlineLvl w:val="1"/>
                </w:pPr>
              </w:pPrChange>
            </w:pPr>
            <w:ins w:id="4873" w:author="ThaoDH" w:date="2013-10-09T16:38:00Z">
              <w:r w:rsidRPr="003D6C82">
                <w:rPr>
                  <w:bCs/>
                </w:rPr>
                <w:t>400 phút ngoại mạng</w:t>
              </w:r>
              <w:r>
                <w:rPr>
                  <w:bCs/>
                </w:rPr>
                <w:t xml:space="preserve"> (không bao gồm VMS)</w:t>
              </w:r>
            </w:ins>
          </w:p>
          <w:p w:rsidR="004244C3" w:rsidRDefault="00724767">
            <w:pPr>
              <w:rPr>
                <w:ins w:id="4874" w:author="ThaoDH" w:date="2013-10-17T10:43:00Z"/>
                <w:bCs/>
                <w:sz w:val="24"/>
              </w:rPr>
              <w:pPrChange w:id="4875" w:author="ThaoDH" w:date="2013-10-09T17:04:00Z">
                <w:pPr>
                  <w:pStyle w:val="NormalWeb"/>
                  <w:numPr>
                    <w:numId w:val="68"/>
                  </w:numPr>
                  <w:ind w:left="1080" w:hanging="360"/>
                  <w:jc w:val="both"/>
                  <w:outlineLvl w:val="1"/>
                </w:pPr>
              </w:pPrChange>
            </w:pPr>
            <w:ins w:id="4876" w:author="ThaoDH" w:date="2013-10-09T16:38:00Z">
              <w:r>
                <w:rPr>
                  <w:bCs/>
                </w:rPr>
                <w:t xml:space="preserve">Gói MAX70 hoặc 1G cộng thêm nếu đăng ký MI khác. </w:t>
              </w:r>
            </w:ins>
          </w:p>
          <w:p w:rsidR="004244C3" w:rsidRDefault="004244C3">
            <w:pPr>
              <w:rPr>
                <w:ins w:id="4877" w:author="ThaoDH" w:date="2013-10-17T10:43:00Z"/>
                <w:bCs/>
                <w:sz w:val="24"/>
              </w:rPr>
              <w:pPrChange w:id="4878" w:author="ThaoDH" w:date="2013-10-09T17:04:00Z">
                <w:pPr>
                  <w:pStyle w:val="NormalWeb"/>
                  <w:numPr>
                    <w:numId w:val="68"/>
                  </w:numPr>
                  <w:ind w:left="1080" w:hanging="360"/>
                  <w:jc w:val="both"/>
                  <w:outlineLvl w:val="1"/>
                </w:pPr>
              </w:pPrChange>
            </w:pPr>
          </w:p>
          <w:p w:rsidR="004244C3" w:rsidRDefault="009054A5">
            <w:pPr>
              <w:rPr>
                <w:ins w:id="4879" w:author="ThaoDH" w:date="2013-10-17T10:43:00Z"/>
                <w:bCs/>
                <w:sz w:val="24"/>
              </w:rPr>
              <w:pPrChange w:id="4880" w:author="ThaoDH" w:date="2013-10-09T17:04:00Z">
                <w:pPr>
                  <w:pStyle w:val="NormalWeb"/>
                  <w:numPr>
                    <w:numId w:val="68"/>
                  </w:numPr>
                  <w:ind w:left="1080" w:hanging="360"/>
                  <w:jc w:val="both"/>
                  <w:outlineLvl w:val="1"/>
                </w:pPr>
              </w:pPrChange>
            </w:pPr>
            <w:ins w:id="4881" w:author="Comverse" w:date="2013-10-11T15:14:00Z">
              <w:r>
                <w:rPr>
                  <w:bCs/>
                </w:rPr>
                <w:t>Mac dinh la duoc goi Max70, neu dang ky them 1 goi MI khac thi se duoc them 1GB nua va phai huy goi Max70.</w:t>
              </w:r>
            </w:ins>
            <w:ins w:id="4882" w:author="Comverse" w:date="2013-10-11T15:15:00Z">
              <w:r w:rsidR="00224EDE">
                <w:rPr>
                  <w:bCs/>
                </w:rPr>
                <w:t xml:space="preserve"> Luu luong toc do cao cua goi Max70 k dc chuyen sang. </w:t>
              </w:r>
            </w:ins>
          </w:p>
          <w:p w:rsidR="004244C3" w:rsidRDefault="004244C3">
            <w:pPr>
              <w:rPr>
                <w:ins w:id="4883" w:author="ThaoDH" w:date="2013-10-17T10:43:00Z"/>
                <w:bCs/>
                <w:sz w:val="24"/>
              </w:rPr>
              <w:pPrChange w:id="4884" w:author="ThaoDH" w:date="2013-10-09T17:04:00Z">
                <w:pPr>
                  <w:pStyle w:val="NormalWeb"/>
                  <w:numPr>
                    <w:numId w:val="68"/>
                  </w:numPr>
                  <w:ind w:left="1080" w:hanging="360"/>
                  <w:jc w:val="both"/>
                  <w:outlineLvl w:val="1"/>
                </w:pPr>
              </w:pPrChange>
            </w:pPr>
          </w:p>
          <w:p w:rsidR="004244C3" w:rsidRPr="004244C3" w:rsidRDefault="00811579">
            <w:pPr>
              <w:rPr>
                <w:ins w:id="4885" w:author="ThaoDH" w:date="2013-10-09T16:38:00Z"/>
                <w:bCs/>
                <w:rPrChange w:id="4886" w:author="ThaoDH" w:date="2013-10-17T10:43:00Z">
                  <w:rPr>
                    <w:ins w:id="4887" w:author="ThaoDH" w:date="2013-10-09T16:38:00Z"/>
                    <w:b/>
                    <w:bCs/>
                    <w:sz w:val="24"/>
                  </w:rPr>
                </w:rPrChange>
              </w:rPr>
              <w:pPrChange w:id="4888" w:author="ThaoDH" w:date="2013-10-17T10:44:00Z">
                <w:pPr>
                  <w:pStyle w:val="NormalWeb"/>
                  <w:numPr>
                    <w:numId w:val="68"/>
                  </w:numPr>
                  <w:ind w:left="1080" w:hanging="360"/>
                  <w:jc w:val="both"/>
                  <w:outlineLvl w:val="1"/>
                </w:pPr>
              </w:pPrChange>
            </w:pPr>
            <w:ins w:id="4889" w:author="ThaoDH" w:date="2013-10-17T10:43:00Z">
              <w:r w:rsidRPr="00811579">
                <w:rPr>
                  <w:rFonts w:cs="Times New Roman"/>
                  <w:sz w:val="26"/>
                  <w:szCs w:val="26"/>
                  <w:highlight w:val="cyan"/>
                  <w:rPrChange w:id="4890" w:author="ThaoDH" w:date="2013-10-17T17:33:00Z">
                    <w:rPr>
                      <w:sz w:val="26"/>
                      <w:szCs w:val="26"/>
                    </w:rPr>
                  </w:rPrChange>
                </w:rPr>
                <w:t>Elcom/Comverse: Các chính sách khác OK</w:t>
              </w:r>
            </w:ins>
            <w:ins w:id="4891" w:author="ThaoDH" w:date="2013-10-17T10:50:00Z">
              <w:r w:rsidRPr="00811579">
                <w:rPr>
                  <w:rFonts w:cs="Times New Roman"/>
                  <w:sz w:val="26"/>
                  <w:szCs w:val="26"/>
                  <w:highlight w:val="cyan"/>
                  <w:rPrChange w:id="4892" w:author="ThaoDH" w:date="2013-10-17T17:33:00Z">
                    <w:rPr>
                      <w:sz w:val="26"/>
                      <w:szCs w:val="26"/>
                    </w:rPr>
                  </w:rPrChange>
                </w:rPr>
                <w:t xml:space="preserve"> ngoài trừ gói KM2</w:t>
              </w:r>
              <w:r w:rsidR="009F6CC6">
                <w:rPr>
                  <w:rFonts w:cs="Times New Roman"/>
                  <w:sz w:val="26"/>
                  <w:szCs w:val="26"/>
                </w:rPr>
                <w:t xml:space="preserve"> </w:t>
              </w:r>
            </w:ins>
            <w:ins w:id="4893" w:author="ThaoDH" w:date="2013-10-17T10:44:00Z">
              <w:r w:rsidR="009F6CC6">
                <w:rPr>
                  <w:rFonts w:cs="Times New Roman"/>
                  <w:sz w:val="26"/>
                  <w:szCs w:val="26"/>
                </w:rPr>
                <w:t xml:space="preserve">, </w:t>
              </w:r>
            </w:ins>
            <w:ins w:id="4894" w:author="Comverse" w:date="2013-10-11T15:16:00Z">
              <w:r w:rsidR="00224EDE">
                <w:rPr>
                  <w:bCs/>
                </w:rPr>
                <w:t>Do do se do chuong trinh ngoai dieu chinh lai gia tri data balance sau khi huy goi max70</w:t>
              </w:r>
            </w:ins>
          </w:p>
        </w:tc>
      </w:tr>
    </w:tbl>
    <w:p w:rsidR="004244C3" w:rsidRDefault="00724767">
      <w:pPr>
        <w:rPr>
          <w:ins w:id="4895" w:author="ThaoDH" w:date="2013-10-09T16:38:00Z"/>
          <w:u w:val="single"/>
        </w:rPr>
        <w:pPrChange w:id="4896" w:author="ThaoDH" w:date="2013-10-09T17:04:00Z">
          <w:pPr>
            <w:spacing w:before="120" w:line="288" w:lineRule="auto"/>
            <w:ind w:left="425" w:hanging="425"/>
            <w:jc w:val="both"/>
          </w:pPr>
        </w:pPrChange>
      </w:pPr>
      <w:ins w:id="4897" w:author="ThaoDH" w:date="2013-10-09T16:38:00Z">
        <w:r>
          <w:tab/>
        </w:r>
        <w:r>
          <w:rPr>
            <w:u w:val="single"/>
          </w:rPr>
          <w:t>Lưu ý:</w:t>
        </w:r>
      </w:ins>
    </w:p>
    <w:p w:rsidR="004244C3" w:rsidRDefault="00724767">
      <w:pPr>
        <w:rPr>
          <w:ins w:id="4898" w:author="ThaoDH" w:date="2013-10-09T16:38:00Z"/>
        </w:rPr>
        <w:pPrChange w:id="4899" w:author="ThaoDH" w:date="2013-10-09T17:04:00Z">
          <w:pPr>
            <w:spacing w:before="120" w:line="288" w:lineRule="auto"/>
            <w:ind w:left="426" w:hanging="426"/>
            <w:jc w:val="both"/>
          </w:pPr>
        </w:pPrChange>
      </w:pPr>
      <w:ins w:id="4900" w:author="ThaoDH" w:date="2013-10-09T16:38:00Z">
        <w:r w:rsidRPr="006303EA">
          <w:rPr>
            <w:b/>
          </w:rPr>
          <w:t>Gói cước AIC1,2 được tính như sau</w:t>
        </w:r>
        <w:r>
          <w:t>:</w:t>
        </w:r>
      </w:ins>
    </w:p>
    <w:p w:rsidR="004244C3" w:rsidRDefault="00724767">
      <w:pPr>
        <w:rPr>
          <w:ins w:id="4901" w:author="ThaoDH" w:date="2013-10-09T16:38:00Z"/>
        </w:rPr>
        <w:pPrChange w:id="4902" w:author="ThaoDH" w:date="2013-10-09T17:04:00Z">
          <w:pPr>
            <w:spacing w:before="120" w:line="288" w:lineRule="auto"/>
            <w:ind w:left="426" w:hanging="426"/>
            <w:jc w:val="both"/>
          </w:pPr>
        </w:pPrChange>
      </w:pPr>
      <w:ins w:id="4903" w:author="ThaoDH" w:date="2013-10-09T16:38:00Z">
        <w:r>
          <w:t>+</w:t>
        </w:r>
        <w:r>
          <w:tab/>
          <w:t>Thời lượng tối đa hưởng khuyến mại/cuộc: 10 phút đầu tiên của cuộc gọi. Thời lượng quá 10 phút của cuộc gọi sẽ được tính cước theo quy định hiện hành. (50 phút gọi ngoại mạng tính theo blok 6 giây + 1).</w:t>
        </w:r>
      </w:ins>
    </w:p>
    <w:p w:rsidR="004244C3" w:rsidRDefault="00724767">
      <w:pPr>
        <w:rPr>
          <w:ins w:id="4904" w:author="ThaoDH" w:date="2013-10-09T16:38:00Z"/>
        </w:rPr>
        <w:pPrChange w:id="4905" w:author="ThaoDH" w:date="2013-10-09T17:04:00Z">
          <w:pPr>
            <w:spacing w:before="120" w:line="288" w:lineRule="auto"/>
            <w:ind w:left="426" w:hanging="426"/>
            <w:jc w:val="both"/>
          </w:pPr>
        </w:pPrChange>
      </w:pPr>
      <w:ins w:id="4906" w:author="ThaoDH" w:date="2013-10-09T16:38:00Z">
        <w:r>
          <w:t>+</w:t>
        </w:r>
        <w:r>
          <w:tab/>
          <w:t>Các cuộc gọi vượt mức trong gói, sử dụng dịch vụ khác sẽ tính cước theo quy định.</w:t>
        </w:r>
      </w:ins>
    </w:p>
    <w:p w:rsidR="004244C3" w:rsidRDefault="00724767">
      <w:pPr>
        <w:rPr>
          <w:ins w:id="4907" w:author="ThaoDH" w:date="2013-10-09T16:38:00Z"/>
        </w:rPr>
        <w:pPrChange w:id="4908" w:author="ThaoDH" w:date="2013-10-09T17:04:00Z">
          <w:pPr>
            <w:spacing w:before="120" w:line="288" w:lineRule="auto"/>
            <w:ind w:left="426" w:hanging="426"/>
            <w:jc w:val="both"/>
          </w:pPr>
        </w:pPrChange>
      </w:pPr>
      <w:ins w:id="4909" w:author="ThaoDH" w:date="2013-10-09T16:38:00Z">
        <w:r>
          <w:lastRenderedPageBreak/>
          <w:t>+</w:t>
        </w:r>
        <w:r>
          <w:tab/>
          <w:t>Thanh toán cước tháng đầu tiên của tháng hòa mạng:</w:t>
        </w:r>
      </w:ins>
    </w:p>
    <w:p w:rsidR="004244C3" w:rsidRDefault="00724767">
      <w:pPr>
        <w:rPr>
          <w:ins w:id="4910" w:author="ThaoDH" w:date="2013-10-09T16:38:00Z"/>
        </w:rPr>
        <w:pPrChange w:id="4911" w:author="ThaoDH" w:date="2013-10-09T17:04:00Z">
          <w:pPr>
            <w:pStyle w:val="ListParagraph"/>
            <w:numPr>
              <w:numId w:val="69"/>
            </w:numPr>
            <w:spacing w:before="120" w:line="288" w:lineRule="auto"/>
            <w:ind w:left="426" w:hanging="426"/>
            <w:jc w:val="both"/>
          </w:pPr>
        </w:pPrChange>
      </w:pPr>
      <w:ins w:id="4912" w:author="ThaoDH" w:date="2013-10-09T16:38:00Z">
        <w:r>
          <w:t>Hòa mạng trước ngày 16 của tháng: thu 100% giá trị gói cam kết.</w:t>
        </w:r>
      </w:ins>
    </w:p>
    <w:p w:rsidR="004244C3" w:rsidRDefault="00724767">
      <w:pPr>
        <w:rPr>
          <w:ins w:id="4913" w:author="ThaoDH" w:date="2013-10-17T10:51:00Z"/>
        </w:rPr>
        <w:pPrChange w:id="4914" w:author="ThaoDH" w:date="2013-10-09T17:04:00Z">
          <w:pPr>
            <w:pStyle w:val="ListParagraph"/>
            <w:numPr>
              <w:numId w:val="69"/>
            </w:numPr>
            <w:spacing w:before="120" w:line="288" w:lineRule="auto"/>
            <w:ind w:left="426" w:hanging="426"/>
            <w:jc w:val="both"/>
          </w:pPr>
        </w:pPrChange>
      </w:pPr>
      <w:ins w:id="4915" w:author="ThaoDH" w:date="2013-10-09T16:38:00Z">
        <w:r>
          <w:t>Hòa mạng từ ngày 16 của tháng trở đi: thu 50% giá trị gói cam kết.</w:t>
        </w:r>
      </w:ins>
    </w:p>
    <w:p w:rsidR="004244C3" w:rsidRDefault="009F6CC6">
      <w:pPr>
        <w:rPr>
          <w:ins w:id="4916" w:author="ThaoDH" w:date="2013-10-17T10:51:00Z"/>
        </w:rPr>
        <w:pPrChange w:id="4917" w:author="ThaoDH" w:date="2013-10-09T17:04:00Z">
          <w:pPr>
            <w:pStyle w:val="ListParagraph"/>
            <w:numPr>
              <w:numId w:val="69"/>
            </w:numPr>
            <w:spacing w:before="120" w:line="288" w:lineRule="auto"/>
            <w:ind w:left="426" w:hanging="426"/>
            <w:jc w:val="both"/>
          </w:pPr>
        </w:pPrChange>
      </w:pPr>
      <w:ins w:id="4918" w:author="ThaoDH" w:date="2013-10-17T10:51:00Z">
        <w:r w:rsidRPr="002967F1">
          <w:rPr>
            <w:rFonts w:cs="Times New Roman"/>
            <w:sz w:val="26"/>
            <w:szCs w:val="26"/>
          </w:rPr>
          <w:t>Elcom/Comverse</w:t>
        </w:r>
        <w:r>
          <w:rPr>
            <w:rFonts w:cs="Times New Roman"/>
            <w:sz w:val="26"/>
            <w:szCs w:val="26"/>
          </w:rPr>
          <w:t xml:space="preserve">: Giống như các chính sách ở các gói cước khác. </w:t>
        </w:r>
      </w:ins>
    </w:p>
    <w:p w:rsidR="004244C3" w:rsidRDefault="004244C3">
      <w:pPr>
        <w:rPr>
          <w:ins w:id="4919" w:author="ThaoDH" w:date="2013-10-09T16:38:00Z"/>
        </w:rPr>
        <w:pPrChange w:id="4920" w:author="ThaoDH" w:date="2013-10-09T17:04:00Z">
          <w:pPr>
            <w:pStyle w:val="ListParagraph"/>
            <w:numPr>
              <w:numId w:val="69"/>
            </w:numPr>
            <w:spacing w:before="120" w:line="288" w:lineRule="auto"/>
            <w:ind w:left="426" w:hanging="426"/>
            <w:jc w:val="both"/>
          </w:pPr>
        </w:pPrChange>
      </w:pPr>
    </w:p>
    <w:p w:rsidR="004244C3" w:rsidRDefault="00724767">
      <w:pPr>
        <w:rPr>
          <w:ins w:id="4921" w:author="ThaoDH" w:date="2013-10-09T16:38:00Z"/>
        </w:rPr>
        <w:pPrChange w:id="4922" w:author="ThaoDH" w:date="2013-10-09T17:04:00Z">
          <w:pPr>
            <w:pStyle w:val="ListParagraph"/>
            <w:spacing w:before="120" w:line="288" w:lineRule="auto"/>
            <w:ind w:left="426" w:hanging="426"/>
            <w:jc w:val="both"/>
          </w:pPr>
        </w:pPrChange>
      </w:pPr>
      <w:ins w:id="4923" w:author="ThaoDH" w:date="2013-10-09T16:38:00Z">
        <w:r>
          <w:t>-</w:t>
        </w:r>
        <w:r>
          <w:tab/>
          <w:t xml:space="preserve">Thuê bao đăng ký gói cước AIC1,2 có thể đăng ký thêm gói data hoặc gói SMS nội mạng hoặc ngoại mạng không bắt buộc, thuê bao chỉ được chọn 1 trong 2 gói SMS (giá đã bao </w:t>
        </w:r>
      </w:ins>
    </w:p>
    <w:p w:rsidR="004244C3" w:rsidRDefault="00724767">
      <w:pPr>
        <w:rPr>
          <w:ins w:id="4924" w:author="ThaoDH" w:date="2013-10-09T16:38:00Z"/>
        </w:rPr>
        <w:pPrChange w:id="4925" w:author="ThaoDH" w:date="2013-10-09T17:04:00Z">
          <w:pPr>
            <w:pStyle w:val="ListParagraph"/>
            <w:spacing w:before="120" w:line="288" w:lineRule="auto"/>
            <w:ind w:left="426"/>
            <w:jc w:val="both"/>
          </w:pPr>
        </w:pPrChange>
      </w:pPr>
      <w:ins w:id="4926" w:author="ThaoDH" w:date="2013-10-09T16:38:00Z">
        <w:r>
          <w:t xml:space="preserve">gồm VAT) như sau: </w:t>
        </w:r>
      </w:ins>
    </w:p>
    <w:p w:rsidR="004244C3" w:rsidRDefault="004244C3">
      <w:pPr>
        <w:rPr>
          <w:ins w:id="4927" w:author="ThaoDH" w:date="2013-10-09T16:38:00Z"/>
        </w:rPr>
        <w:pPrChange w:id="4928" w:author="ThaoDH" w:date="2013-10-09T17:04:00Z">
          <w:pPr>
            <w:pStyle w:val="ListParagraph"/>
            <w:spacing w:before="120" w:line="288" w:lineRule="auto"/>
            <w:ind w:left="426"/>
            <w:jc w:val="both"/>
          </w:pPr>
        </w:pPrChange>
      </w:pPr>
    </w:p>
    <w:p w:rsidR="004244C3" w:rsidRDefault="00724767">
      <w:pPr>
        <w:rPr>
          <w:ins w:id="4929" w:author="ThaoDH" w:date="2013-10-09T16:38:00Z"/>
        </w:rPr>
        <w:pPrChange w:id="4930" w:author="ThaoDH" w:date="2013-10-09T17:04:00Z">
          <w:pPr>
            <w:spacing w:before="120" w:line="288" w:lineRule="auto"/>
            <w:ind w:left="426" w:hanging="426"/>
            <w:jc w:val="both"/>
          </w:pPr>
        </w:pPrChange>
      </w:pPr>
      <w:ins w:id="4931" w:author="ThaoDH" w:date="2013-10-09T16:38:00Z">
        <w:r>
          <w:t>+</w:t>
        </w:r>
        <w:r>
          <w:tab/>
          <w:t xml:space="preserve">SMS nội mạng:     20.000đ/500SMS/tháng. </w:t>
        </w:r>
      </w:ins>
    </w:p>
    <w:p w:rsidR="004244C3" w:rsidRDefault="00724767">
      <w:pPr>
        <w:rPr>
          <w:ins w:id="4932" w:author="ThaoDH" w:date="2013-10-09T16:38:00Z"/>
        </w:rPr>
        <w:pPrChange w:id="4933" w:author="ThaoDH" w:date="2013-10-09T17:04:00Z">
          <w:pPr>
            <w:spacing w:before="120" w:line="288" w:lineRule="auto"/>
            <w:ind w:left="426" w:hanging="426"/>
            <w:jc w:val="both"/>
          </w:pPr>
        </w:pPrChange>
      </w:pPr>
      <w:ins w:id="4934" w:author="ThaoDH" w:date="2013-10-09T16:38:00Z">
        <w:r>
          <w:t>+</w:t>
        </w:r>
        <w:r>
          <w:tab/>
          <w:t>SMS ngoại mạng: 22.000đ/100SMS/tháng.</w:t>
        </w:r>
      </w:ins>
    </w:p>
    <w:p w:rsidR="004244C3" w:rsidRDefault="00724767">
      <w:pPr>
        <w:rPr>
          <w:ins w:id="4935" w:author="ThaoDH" w:date="2013-10-09T16:38:00Z"/>
        </w:rPr>
        <w:pPrChange w:id="4936" w:author="ThaoDH" w:date="2013-10-09T17:04:00Z">
          <w:pPr>
            <w:spacing w:before="120" w:line="288" w:lineRule="auto"/>
            <w:ind w:left="426" w:hanging="426"/>
            <w:jc w:val="both"/>
          </w:pPr>
        </w:pPrChange>
      </w:pPr>
      <w:ins w:id="4937" w:author="ThaoDH" w:date="2013-10-09T16:38:00Z">
        <w:r>
          <w:t>+</w:t>
        </w:r>
        <w:r>
          <w:tab/>
          <w:t>Data</w:t>
        </w:r>
        <w:r>
          <w:tab/>
        </w:r>
        <w:r>
          <w:tab/>
          <w:t xml:space="preserve">: 25.000đ/500MB/tháng. </w:t>
        </w:r>
      </w:ins>
    </w:p>
    <w:p w:rsidR="004244C3" w:rsidRDefault="00724767">
      <w:pPr>
        <w:rPr>
          <w:ins w:id="4938" w:author="ThaoDH" w:date="2013-10-17T10:52:00Z"/>
        </w:rPr>
        <w:pPrChange w:id="4939" w:author="ThaoDH" w:date="2013-10-09T17:04:00Z">
          <w:pPr>
            <w:spacing w:before="120" w:line="288" w:lineRule="auto"/>
            <w:ind w:left="426" w:hanging="426"/>
            <w:jc w:val="both"/>
          </w:pPr>
        </w:pPrChange>
      </w:pPr>
      <w:ins w:id="4940" w:author="ThaoDH" w:date="2013-10-09T16:38:00Z">
        <w:r>
          <w:t>+</w:t>
        </w:r>
        <w:r>
          <w:tab/>
          <w:t>Thời gian đăng ký gói SMS và gói Data.</w:t>
        </w:r>
      </w:ins>
    </w:p>
    <w:p w:rsidR="004244C3" w:rsidRDefault="004244C3">
      <w:pPr>
        <w:rPr>
          <w:ins w:id="4941" w:author="ThaoDH" w:date="2013-10-17T10:52:00Z"/>
        </w:rPr>
        <w:pPrChange w:id="4942" w:author="ThaoDH" w:date="2013-10-09T17:04:00Z">
          <w:pPr>
            <w:spacing w:before="120" w:line="288" w:lineRule="auto"/>
            <w:ind w:left="426" w:hanging="426"/>
            <w:jc w:val="both"/>
          </w:pPr>
        </w:pPrChange>
      </w:pPr>
    </w:p>
    <w:p w:rsidR="004244C3" w:rsidRDefault="00AE6756">
      <w:pPr>
        <w:rPr>
          <w:ins w:id="4943" w:author="ThaoDH" w:date="2013-10-09T16:38:00Z"/>
        </w:rPr>
        <w:pPrChange w:id="4944" w:author="ThaoDH" w:date="2013-10-09T17:04:00Z">
          <w:pPr>
            <w:spacing w:before="120" w:line="288" w:lineRule="auto"/>
            <w:ind w:left="426" w:hanging="426"/>
            <w:jc w:val="both"/>
          </w:pPr>
        </w:pPrChange>
      </w:pPr>
      <w:ins w:id="4945" w:author="ThaoDH" w:date="2013-10-17T10:52:00Z">
        <w:r w:rsidRPr="002967F1">
          <w:rPr>
            <w:rFonts w:cs="Times New Roman"/>
            <w:sz w:val="26"/>
            <w:szCs w:val="26"/>
          </w:rPr>
          <w:t>Elcom/Comverse</w:t>
        </w:r>
        <w:r>
          <w:rPr>
            <w:rFonts w:cs="Times New Roman"/>
            <w:sz w:val="26"/>
            <w:szCs w:val="26"/>
          </w:rPr>
          <w:t>: OK</w:t>
        </w:r>
      </w:ins>
    </w:p>
    <w:p w:rsidR="004244C3" w:rsidRDefault="00724767">
      <w:pPr>
        <w:rPr>
          <w:ins w:id="4946" w:author="ThaoDH" w:date="2013-10-09T16:38:00Z"/>
        </w:rPr>
        <w:pPrChange w:id="4947" w:author="ThaoDH" w:date="2013-10-09T17:04:00Z">
          <w:pPr>
            <w:pStyle w:val="ListParagraph"/>
            <w:numPr>
              <w:numId w:val="70"/>
            </w:numPr>
            <w:tabs>
              <w:tab w:val="left" w:pos="426"/>
            </w:tabs>
            <w:spacing w:before="120" w:line="288" w:lineRule="auto"/>
            <w:ind w:left="1140" w:hanging="1140"/>
            <w:jc w:val="both"/>
          </w:pPr>
        </w:pPrChange>
      </w:pPr>
      <w:ins w:id="4948" w:author="ThaoDH" w:date="2013-10-09T16:38:00Z">
        <w:r>
          <w:t xml:space="preserve">Đăng ký trước ngày 21 của tháng: có hiệu lực sử dụng ngay trong tháng. </w:t>
        </w:r>
      </w:ins>
    </w:p>
    <w:p w:rsidR="004244C3" w:rsidRDefault="00724767">
      <w:pPr>
        <w:rPr>
          <w:ins w:id="4949" w:author="ThaoDH" w:date="2013-10-17T10:53:00Z"/>
        </w:rPr>
        <w:pPrChange w:id="4950" w:author="ThaoDH" w:date="2013-10-09T17:04:00Z">
          <w:pPr>
            <w:pStyle w:val="ListParagraph"/>
            <w:numPr>
              <w:numId w:val="70"/>
            </w:numPr>
            <w:tabs>
              <w:tab w:val="left" w:pos="426"/>
            </w:tabs>
            <w:spacing w:before="120" w:line="288" w:lineRule="auto"/>
            <w:ind w:left="1140" w:hanging="1140"/>
            <w:jc w:val="both"/>
          </w:pPr>
        </w:pPrChange>
      </w:pPr>
      <w:ins w:id="4951" w:author="ThaoDH" w:date="2013-10-09T16:38:00Z">
        <w:r>
          <w:t>Đăng ký từ ngày 21 của tháng trở đi: có hiệu lực sử dụng từ tháng kế tiếp.</w:t>
        </w:r>
      </w:ins>
    </w:p>
    <w:p w:rsidR="004244C3" w:rsidRDefault="00AE6756">
      <w:pPr>
        <w:rPr>
          <w:ins w:id="4952" w:author="ThaoDH" w:date="2013-10-09T16:38:00Z"/>
        </w:rPr>
        <w:pPrChange w:id="4953" w:author="ThaoDH" w:date="2013-10-09T17:04:00Z">
          <w:pPr>
            <w:pStyle w:val="ListParagraph"/>
            <w:numPr>
              <w:numId w:val="70"/>
            </w:numPr>
            <w:tabs>
              <w:tab w:val="left" w:pos="426"/>
            </w:tabs>
            <w:spacing w:before="120" w:line="288" w:lineRule="auto"/>
            <w:ind w:left="1140" w:hanging="1140"/>
            <w:jc w:val="both"/>
          </w:pPr>
        </w:pPrChange>
      </w:pPr>
      <w:ins w:id="4954" w:author="ThaoDH" w:date="2013-10-17T10:53:00Z">
        <w:r w:rsidRPr="002967F1">
          <w:rPr>
            <w:rFonts w:cs="Times New Roman"/>
            <w:sz w:val="26"/>
            <w:szCs w:val="26"/>
          </w:rPr>
          <w:t>Elcom/Comverse</w:t>
        </w:r>
        <w:r>
          <w:rPr>
            <w:rFonts w:cs="Times New Roman"/>
            <w:sz w:val="26"/>
            <w:szCs w:val="26"/>
          </w:rPr>
          <w:t>:C1RT có hiệu lực ngay tại thời điểm đăng kí nên chúng tôi đề xuất có hiệu lực tại thời điểm đăng kí</w:t>
        </w:r>
      </w:ins>
    </w:p>
    <w:p w:rsidR="004244C3" w:rsidRDefault="00724767">
      <w:pPr>
        <w:rPr>
          <w:ins w:id="4955" w:author="ThaoDH" w:date="2013-10-09T16:38:00Z"/>
        </w:rPr>
        <w:pPrChange w:id="4956" w:author="ThaoDH" w:date="2013-10-09T17:04:00Z">
          <w:pPr>
            <w:tabs>
              <w:tab w:val="left" w:pos="426"/>
            </w:tabs>
            <w:spacing w:before="120" w:line="288" w:lineRule="auto"/>
            <w:jc w:val="both"/>
          </w:pPr>
        </w:pPrChange>
      </w:pPr>
      <w:ins w:id="4957" w:author="ThaoDH" w:date="2013-10-09T16:38:00Z">
        <w:r w:rsidRPr="006303EA">
          <w:rPr>
            <w:b/>
          </w:rPr>
          <w:t>Gói cước AIC-VIP</w:t>
        </w:r>
      </w:ins>
    </w:p>
    <w:p w:rsidR="004244C3" w:rsidRDefault="00724767">
      <w:pPr>
        <w:rPr>
          <w:ins w:id="4958" w:author="ThaoDH" w:date="2013-10-09T16:38:00Z"/>
        </w:rPr>
        <w:pPrChange w:id="4959" w:author="ThaoDH" w:date="2013-10-09T17:04:00Z">
          <w:pPr>
            <w:pStyle w:val="ListParagraph"/>
            <w:numPr>
              <w:numId w:val="40"/>
            </w:numPr>
            <w:tabs>
              <w:tab w:val="left" w:pos="426"/>
            </w:tabs>
            <w:spacing w:before="120" w:line="288" w:lineRule="auto"/>
            <w:ind w:hanging="360"/>
          </w:pPr>
        </w:pPrChange>
      </w:pPr>
      <w:ins w:id="4960" w:author="ThaoDH" w:date="2013-10-09T16:38:00Z">
        <w:r>
          <w:t xml:space="preserve">Cước data vượt gói được tính: </w:t>
        </w:r>
      </w:ins>
      <w:ins w:id="4961" w:author="ThaoDH" w:date="2013-10-21T16:01:00Z">
        <w:r w:rsidR="007F4012">
          <w:t>2</w:t>
        </w:r>
      </w:ins>
      <w:ins w:id="4962" w:author="ThaoDH" w:date="2013-10-09T16:38:00Z">
        <w:r>
          <w:t>5đ/</w:t>
        </w:r>
      </w:ins>
      <w:ins w:id="4963" w:author="ThaoDH" w:date="2013-10-21T16:01:00Z">
        <w:r w:rsidR="007F4012">
          <w:t>5</w:t>
        </w:r>
      </w:ins>
      <w:ins w:id="4964" w:author="ThaoDH" w:date="2013-10-09T16:38:00Z">
        <w:r>
          <w:t xml:space="preserve">0KB. Phút gọi ngoài tổng mức tiêu dùng miễn phí trong gói, sử dụng dịch vụ khác/tháng được tính cước theo quy định hiện hành. </w:t>
        </w:r>
      </w:ins>
    </w:p>
    <w:p w:rsidR="004244C3" w:rsidRDefault="00724767">
      <w:pPr>
        <w:rPr>
          <w:ins w:id="4965" w:author="ThaoDH" w:date="2013-10-09T16:38:00Z"/>
        </w:rPr>
        <w:pPrChange w:id="4966" w:author="ThaoDH" w:date="2013-10-09T17:04:00Z">
          <w:pPr>
            <w:pStyle w:val="ListParagraph"/>
            <w:numPr>
              <w:numId w:val="40"/>
            </w:numPr>
            <w:spacing w:before="120" w:line="288" w:lineRule="auto"/>
            <w:ind w:hanging="360"/>
            <w:jc w:val="both"/>
          </w:pPr>
        </w:pPrChange>
      </w:pPr>
      <w:ins w:id="4967" w:author="ThaoDH" w:date="2013-10-09T16:38:00Z">
        <w:r>
          <w:t>Thanh toán cước tháng đầu tiên của tháng hòa mạng:</w:t>
        </w:r>
      </w:ins>
    </w:p>
    <w:p w:rsidR="004244C3" w:rsidRDefault="00724767">
      <w:pPr>
        <w:rPr>
          <w:ins w:id="4968" w:author="ThaoDH" w:date="2013-10-09T16:38:00Z"/>
        </w:rPr>
        <w:pPrChange w:id="4969" w:author="ThaoDH" w:date="2013-10-09T17:04:00Z">
          <w:pPr>
            <w:tabs>
              <w:tab w:val="left" w:pos="426"/>
            </w:tabs>
            <w:spacing w:before="120" w:line="288" w:lineRule="auto"/>
            <w:ind w:left="426"/>
            <w:jc w:val="both"/>
          </w:pPr>
        </w:pPrChange>
      </w:pPr>
      <w:ins w:id="4970" w:author="ThaoDH" w:date="2013-10-09T16:38:00Z">
        <w:r>
          <w:t>+</w:t>
        </w:r>
        <w:r>
          <w:tab/>
          <w:t>Hòa mạng trước ngày 16 của tháng: thu 100% giá trị gói cam kết.</w:t>
        </w:r>
      </w:ins>
    </w:p>
    <w:p w:rsidR="004244C3" w:rsidRDefault="00724767">
      <w:pPr>
        <w:rPr>
          <w:ins w:id="4971" w:author="ThaoDH" w:date="2013-10-17T11:01:00Z"/>
        </w:rPr>
        <w:pPrChange w:id="4972" w:author="ThaoDH" w:date="2013-10-09T17:04:00Z">
          <w:pPr>
            <w:pStyle w:val="ListParagraph"/>
            <w:tabs>
              <w:tab w:val="left" w:pos="426"/>
            </w:tabs>
            <w:spacing w:before="120" w:line="288" w:lineRule="auto"/>
            <w:ind w:left="426"/>
            <w:jc w:val="both"/>
          </w:pPr>
        </w:pPrChange>
      </w:pPr>
      <w:ins w:id="4973" w:author="ThaoDH" w:date="2013-10-09T16:38:00Z">
        <w:r>
          <w:t>+</w:t>
        </w:r>
        <w:r>
          <w:tab/>
          <w:t>Hòa mạng từ ngày 16 của tháng trở đi: thu 50% giá trị gói cam kết.</w:t>
        </w:r>
      </w:ins>
    </w:p>
    <w:p w:rsidR="004244C3" w:rsidRDefault="00AE6756">
      <w:pPr>
        <w:rPr>
          <w:ins w:id="4974" w:author="ThaoDH" w:date="2013-10-09T16:38:00Z"/>
        </w:rPr>
        <w:pPrChange w:id="4975" w:author="ThaoDH" w:date="2013-10-09T17:04:00Z">
          <w:pPr>
            <w:pStyle w:val="ListParagraph"/>
            <w:tabs>
              <w:tab w:val="left" w:pos="426"/>
            </w:tabs>
            <w:spacing w:before="120" w:line="288" w:lineRule="auto"/>
            <w:ind w:left="426"/>
            <w:jc w:val="both"/>
          </w:pPr>
        </w:pPrChange>
      </w:pPr>
      <w:ins w:id="4976" w:author="ThaoDH" w:date="2013-10-17T11:01:00Z">
        <w:r w:rsidRPr="002967F1">
          <w:rPr>
            <w:rFonts w:cs="Times New Roman"/>
            <w:sz w:val="26"/>
            <w:szCs w:val="26"/>
          </w:rPr>
          <w:t>Elcom/Comverse</w:t>
        </w:r>
        <w:r>
          <w:rPr>
            <w:rFonts w:cs="Times New Roman"/>
            <w:sz w:val="26"/>
            <w:szCs w:val="26"/>
          </w:rPr>
          <w:t xml:space="preserve">:Giống các gói khác. </w:t>
        </w:r>
      </w:ins>
    </w:p>
    <w:p w:rsidR="006803EA" w:rsidRDefault="00724767">
      <w:pPr>
        <w:rPr>
          <w:ins w:id="4977" w:author="ThaoDH" w:date="2013-10-09T16:38:00Z"/>
          <w:b/>
        </w:rPr>
      </w:pPr>
      <w:ins w:id="4978" w:author="ThaoDH" w:date="2013-10-09T16:38:00Z">
        <w:r w:rsidRPr="00DB3778">
          <w:rPr>
            <w:b/>
          </w:rPr>
          <w:t>Gói AIC-VIP1</w:t>
        </w:r>
      </w:ins>
    </w:p>
    <w:p w:rsidR="004244C3" w:rsidRDefault="00724767">
      <w:pPr>
        <w:rPr>
          <w:ins w:id="4979" w:author="ThaoDH" w:date="2013-10-17T11:02:00Z"/>
        </w:rPr>
        <w:pPrChange w:id="4980" w:author="ThaoDH" w:date="2013-10-09T17:04:00Z">
          <w:pPr>
            <w:pStyle w:val="ListParagraph"/>
            <w:numPr>
              <w:numId w:val="40"/>
            </w:numPr>
            <w:ind w:hanging="360"/>
          </w:pPr>
        </w:pPrChange>
      </w:pPr>
      <w:ins w:id="4981" w:author="ThaoDH" w:date="2013-10-09T16:38:00Z">
        <w:r>
          <w:t>Cước gói: Tính 50% giá gói nếu đăng ký từ ngày 16</w:t>
        </w:r>
      </w:ins>
    </w:p>
    <w:p w:rsidR="004244C3" w:rsidRDefault="00434084">
      <w:pPr>
        <w:rPr>
          <w:ins w:id="4982" w:author="ThaoDH" w:date="2013-10-09T16:38:00Z"/>
        </w:rPr>
        <w:pPrChange w:id="4983" w:author="ThaoDH" w:date="2013-10-09T17:04:00Z">
          <w:pPr>
            <w:pStyle w:val="ListParagraph"/>
            <w:numPr>
              <w:numId w:val="40"/>
            </w:numPr>
            <w:ind w:hanging="360"/>
          </w:pPr>
        </w:pPrChange>
      </w:pPr>
      <w:ins w:id="4984" w:author="ThaoDH" w:date="2013-10-17T11:02:00Z">
        <w:r w:rsidRPr="002967F1">
          <w:rPr>
            <w:rFonts w:cs="Times New Roman"/>
            <w:sz w:val="26"/>
            <w:szCs w:val="26"/>
          </w:rPr>
          <w:t>Elcom/Comverse</w:t>
        </w:r>
        <w:r>
          <w:rPr>
            <w:rFonts w:cs="Times New Roman"/>
            <w:sz w:val="26"/>
            <w:szCs w:val="26"/>
          </w:rPr>
          <w:t>: Giống các gói khác</w:t>
        </w:r>
      </w:ins>
    </w:p>
    <w:p w:rsidR="004244C3" w:rsidRDefault="00724767">
      <w:pPr>
        <w:rPr>
          <w:ins w:id="4985" w:author="ThaoDH" w:date="2013-10-17T11:03:00Z"/>
        </w:rPr>
        <w:pPrChange w:id="4986" w:author="ThaoDH" w:date="2013-10-09T17:04:00Z">
          <w:pPr>
            <w:pStyle w:val="ListParagraph"/>
            <w:numPr>
              <w:numId w:val="40"/>
            </w:numPr>
            <w:ind w:hanging="360"/>
          </w:pPr>
        </w:pPrChange>
      </w:pPr>
      <w:ins w:id="4987" w:author="ThaoDH" w:date="2013-10-09T16:38:00Z">
        <w:r>
          <w:t>Thuê bao được quyền đăng ký nâng cấp  gói MI khác, có hiệu lực ngay tại thời điểm đăng ký, dung lượng miễn phí =1GB (của gói MAX70 cũ)+ gói MI mới</w:t>
        </w:r>
      </w:ins>
    </w:p>
    <w:p w:rsidR="004244C3" w:rsidRDefault="00434084">
      <w:pPr>
        <w:rPr>
          <w:ins w:id="4988" w:author="ThaoDH" w:date="2013-10-09T16:38:00Z"/>
        </w:rPr>
        <w:pPrChange w:id="4989" w:author="ThaoDH" w:date="2013-10-09T17:04:00Z">
          <w:pPr>
            <w:pStyle w:val="ListParagraph"/>
            <w:numPr>
              <w:numId w:val="40"/>
            </w:numPr>
            <w:ind w:hanging="360"/>
          </w:pPr>
        </w:pPrChange>
      </w:pPr>
      <w:ins w:id="4990" w:author="ThaoDH" w:date="2013-10-17T11:03:00Z">
        <w:r w:rsidRPr="002967F1">
          <w:rPr>
            <w:rFonts w:cs="Times New Roman"/>
            <w:sz w:val="26"/>
            <w:szCs w:val="26"/>
          </w:rPr>
          <w:t>Elcom/Comverse</w:t>
        </w:r>
        <w:r>
          <w:rPr>
            <w:rFonts w:cs="Times New Roman"/>
            <w:sz w:val="26"/>
            <w:szCs w:val="26"/>
          </w:rPr>
          <w:t>: OK. Hệ thống provisioning phải xóa gói cũ và thêm gói mới</w:t>
        </w:r>
      </w:ins>
    </w:p>
    <w:p w:rsidR="004244C3" w:rsidRDefault="00724767">
      <w:pPr>
        <w:rPr>
          <w:ins w:id="4991" w:author="ThaoDH" w:date="2013-10-17T11:04:00Z"/>
        </w:rPr>
        <w:pPrChange w:id="4992" w:author="ThaoDH" w:date="2013-10-09T17:04:00Z">
          <w:pPr>
            <w:pStyle w:val="ListParagraph"/>
            <w:numPr>
              <w:numId w:val="40"/>
            </w:numPr>
            <w:ind w:hanging="360"/>
          </w:pPr>
        </w:pPrChange>
      </w:pPr>
      <w:ins w:id="4993" w:author="ThaoDH" w:date="2013-10-09T16:38:00Z">
        <w:r>
          <w:t>Nếu thuê bao hủy gói MI, dung lượng miễn phí các tháng sau=1GB, giá cước tính theo M0</w:t>
        </w:r>
      </w:ins>
    </w:p>
    <w:p w:rsidR="004244C3" w:rsidRDefault="007F6EAE">
      <w:pPr>
        <w:rPr>
          <w:ins w:id="4994" w:author="ThaoDH" w:date="2013-10-09T16:38:00Z"/>
        </w:rPr>
        <w:pPrChange w:id="4995" w:author="ThaoDH" w:date="2013-10-09T17:04:00Z">
          <w:pPr>
            <w:pStyle w:val="ListParagraph"/>
            <w:numPr>
              <w:numId w:val="40"/>
            </w:numPr>
            <w:ind w:hanging="360"/>
          </w:pPr>
        </w:pPrChange>
      </w:pPr>
      <w:ins w:id="4996" w:author="ThaoDH" w:date="2013-10-17T11:04:00Z">
        <w:r w:rsidRPr="002967F1">
          <w:rPr>
            <w:rFonts w:cs="Times New Roman"/>
            <w:sz w:val="26"/>
            <w:szCs w:val="26"/>
          </w:rPr>
          <w:t>Elcom/Comverse</w:t>
        </w:r>
        <w:r>
          <w:rPr>
            <w:rFonts w:cs="Times New Roman"/>
            <w:sz w:val="26"/>
            <w:szCs w:val="26"/>
          </w:rPr>
          <w:t>: OK</w:t>
        </w:r>
      </w:ins>
    </w:p>
    <w:p w:rsidR="006803EA" w:rsidRDefault="00724767">
      <w:pPr>
        <w:rPr>
          <w:ins w:id="4997" w:author="ThaoDH" w:date="2013-10-09T16:38:00Z"/>
          <w:b/>
        </w:rPr>
      </w:pPr>
      <w:ins w:id="4998" w:author="ThaoDH" w:date="2013-10-09T16:38:00Z">
        <w:r w:rsidRPr="001265D0">
          <w:rPr>
            <w:b/>
          </w:rPr>
          <w:t>3.Provisioning</w:t>
        </w:r>
      </w:ins>
    </w:p>
    <w:p w:rsidR="004244C3" w:rsidRDefault="00724767">
      <w:pPr>
        <w:rPr>
          <w:ins w:id="4999" w:author="ThaoDH" w:date="2013-10-09T16:38:00Z"/>
        </w:rPr>
        <w:pPrChange w:id="5000" w:author="ThaoDH" w:date="2013-10-09T17:04:00Z">
          <w:pPr>
            <w:pStyle w:val="ListParagraph"/>
            <w:numPr>
              <w:numId w:val="40"/>
            </w:numPr>
            <w:ind w:hanging="360"/>
          </w:pPr>
        </w:pPrChange>
      </w:pPr>
      <w:ins w:id="5001" w:author="ThaoDH" w:date="2013-10-09T16:38:00Z">
        <w:r>
          <w:t>Đăng ký: Hiệu lực từ thời điểm đăng ký</w:t>
        </w:r>
      </w:ins>
    </w:p>
    <w:p w:rsidR="004244C3" w:rsidRDefault="00724767">
      <w:pPr>
        <w:rPr>
          <w:ins w:id="5002" w:author="ThaoDH" w:date="2013-10-17T11:04:00Z"/>
        </w:rPr>
        <w:pPrChange w:id="5003" w:author="ThaoDH" w:date="2013-10-09T17:04:00Z">
          <w:pPr>
            <w:pStyle w:val="ListParagraph"/>
            <w:numPr>
              <w:numId w:val="40"/>
            </w:numPr>
            <w:ind w:hanging="360"/>
          </w:pPr>
        </w:pPrChange>
      </w:pPr>
      <w:ins w:id="5004" w:author="ThaoDH" w:date="2013-10-09T16:38:00Z">
        <w:r>
          <w:t>Hiệu lực gói: 5 năm , gia hạn sau mỗi 12 tháng</w:t>
        </w:r>
      </w:ins>
    </w:p>
    <w:p w:rsidR="004244C3" w:rsidRDefault="007F6EAE">
      <w:pPr>
        <w:rPr>
          <w:ins w:id="5005" w:author="ThaoDH" w:date="2013-10-17T11:04:00Z"/>
        </w:rPr>
        <w:pPrChange w:id="5006" w:author="ThaoDH" w:date="2013-10-09T17:04:00Z">
          <w:pPr>
            <w:pStyle w:val="ListParagraph"/>
            <w:numPr>
              <w:numId w:val="40"/>
            </w:numPr>
            <w:ind w:hanging="360"/>
          </w:pPr>
        </w:pPrChange>
      </w:pPr>
      <w:ins w:id="5007" w:author="ThaoDH" w:date="2013-10-17T11:04:00Z">
        <w:r w:rsidRPr="002967F1">
          <w:rPr>
            <w:rFonts w:cs="Times New Roman"/>
            <w:sz w:val="26"/>
            <w:szCs w:val="26"/>
          </w:rPr>
          <w:t>Elcom/Comverse</w:t>
        </w:r>
        <w:r>
          <w:rPr>
            <w:rFonts w:cs="Times New Roman"/>
            <w:sz w:val="26"/>
            <w:szCs w:val="26"/>
          </w:rPr>
          <w:t>: OK</w:t>
        </w:r>
      </w:ins>
    </w:p>
    <w:p w:rsidR="004244C3" w:rsidRDefault="004244C3">
      <w:pPr>
        <w:rPr>
          <w:ins w:id="5008" w:author="ThaoDH" w:date="2013-10-09T16:38:00Z"/>
        </w:rPr>
        <w:pPrChange w:id="5009" w:author="ThaoDH" w:date="2013-10-09T17:04:00Z">
          <w:pPr>
            <w:pStyle w:val="ListParagraph"/>
            <w:numPr>
              <w:numId w:val="40"/>
            </w:numPr>
            <w:ind w:hanging="360"/>
          </w:pPr>
        </w:pPrChange>
      </w:pPr>
    </w:p>
    <w:p w:rsidR="004244C3" w:rsidRDefault="00724767">
      <w:pPr>
        <w:rPr>
          <w:ins w:id="5010" w:author="ThaoDH" w:date="2013-10-17T11:05:00Z"/>
        </w:rPr>
        <w:pPrChange w:id="5011" w:author="ThaoDH" w:date="2013-10-09T17:04:00Z">
          <w:pPr>
            <w:pStyle w:val="ListParagraph"/>
            <w:numPr>
              <w:numId w:val="40"/>
            </w:numPr>
            <w:ind w:hanging="360"/>
          </w:pPr>
        </w:pPrChange>
      </w:pPr>
      <w:ins w:id="5012" w:author="ThaoDH" w:date="2013-10-09T16:38:00Z">
        <w:r>
          <w:lastRenderedPageBreak/>
          <w:t xml:space="preserve">Chuyển đổi: Hiệu lực từ tháng sau. </w:t>
        </w:r>
      </w:ins>
    </w:p>
    <w:p w:rsidR="004244C3" w:rsidRDefault="004244C3">
      <w:pPr>
        <w:rPr>
          <w:ins w:id="5013" w:author="ThaoDH" w:date="2013-10-17T11:05:00Z"/>
        </w:rPr>
        <w:pPrChange w:id="5014" w:author="ThaoDH" w:date="2013-10-09T17:04:00Z">
          <w:pPr>
            <w:pStyle w:val="ListParagraph"/>
            <w:numPr>
              <w:numId w:val="40"/>
            </w:numPr>
            <w:ind w:hanging="360"/>
          </w:pPr>
        </w:pPrChange>
      </w:pPr>
    </w:p>
    <w:p w:rsidR="007F6EAE" w:rsidRDefault="007F6EAE" w:rsidP="007F6EAE">
      <w:pPr>
        <w:rPr>
          <w:ins w:id="5015" w:author="ThaoDH" w:date="2013-10-17T11:05:00Z"/>
        </w:rPr>
      </w:pPr>
      <w:ins w:id="5016" w:author="ThaoDH" w:date="2013-10-17T11:05:00Z">
        <w:r w:rsidRPr="002967F1">
          <w:rPr>
            <w:rFonts w:cs="Times New Roman"/>
            <w:sz w:val="26"/>
            <w:szCs w:val="26"/>
          </w:rPr>
          <w:t>Elcom/Comverse</w:t>
        </w:r>
        <w:r>
          <w:rPr>
            <w:rFonts w:cs="Times New Roman"/>
            <w:sz w:val="26"/>
            <w:szCs w:val="26"/>
          </w:rPr>
          <w:t xml:space="preserve">: OK. Hệ thống provisioning </w:t>
        </w:r>
      </w:ins>
      <w:ins w:id="5017" w:author="ThaoDH" w:date="2013-10-17T11:06:00Z">
        <w:r w:rsidR="0010431B">
          <w:rPr>
            <w:rFonts w:cs="Times New Roman"/>
            <w:sz w:val="26"/>
            <w:szCs w:val="26"/>
          </w:rPr>
          <w:t xml:space="preserve">sẽ trigger vào C1RT đầu tháng sau </w:t>
        </w:r>
      </w:ins>
    </w:p>
    <w:p w:rsidR="004244C3" w:rsidRDefault="004244C3">
      <w:pPr>
        <w:rPr>
          <w:ins w:id="5018" w:author="ThaoDH" w:date="2013-10-09T16:38:00Z"/>
        </w:rPr>
        <w:pPrChange w:id="5019" w:author="ThaoDH" w:date="2013-10-09T17:04:00Z">
          <w:pPr>
            <w:pStyle w:val="ListParagraph"/>
            <w:numPr>
              <w:numId w:val="40"/>
            </w:numPr>
            <w:ind w:hanging="360"/>
          </w:pPr>
        </w:pPrChange>
      </w:pPr>
    </w:p>
    <w:p w:rsidR="004244C3" w:rsidRDefault="00724767">
      <w:pPr>
        <w:rPr>
          <w:ins w:id="5020" w:author="ThaoDH" w:date="2013-10-09T16:38:00Z"/>
        </w:rPr>
        <w:pPrChange w:id="5021" w:author="ThaoDH" w:date="2013-10-09T17:04:00Z">
          <w:pPr>
            <w:pStyle w:val="ListParagraph"/>
            <w:numPr>
              <w:numId w:val="40"/>
            </w:numPr>
            <w:ind w:hanging="360"/>
          </w:pPr>
        </w:pPrChange>
      </w:pPr>
      <w:ins w:id="5022" w:author="ThaoDH" w:date="2013-10-09T16:38:00Z">
        <w:r>
          <w:t>Tương tác gói: Các thuê bao Alo khác không được tham gia</w:t>
        </w:r>
      </w:ins>
    </w:p>
    <w:p w:rsidR="00724767" w:rsidRDefault="00724767" w:rsidP="00724767">
      <w:pPr>
        <w:pStyle w:val="NormalWeb"/>
        <w:numPr>
          <w:ilvl w:val="0"/>
          <w:numId w:val="9"/>
        </w:numPr>
        <w:ind w:hanging="720"/>
        <w:jc w:val="both"/>
        <w:outlineLvl w:val="1"/>
        <w:rPr>
          <w:ins w:id="5023" w:author="ThaoDH" w:date="2013-10-09T16:39:00Z"/>
          <w:b/>
          <w:bCs/>
        </w:rPr>
      </w:pPr>
      <w:bookmarkStart w:id="5024" w:name="_Toc369791835"/>
      <w:ins w:id="5025" w:author="ThaoDH" w:date="2013-10-09T16:39:00Z">
        <w:r>
          <w:rPr>
            <w:b/>
            <w:bCs/>
          </w:rPr>
          <w:t>Gói cam kết chọn số</w:t>
        </w:r>
        <w:bookmarkEnd w:id="5024"/>
      </w:ins>
    </w:p>
    <w:p w:rsidR="00724767" w:rsidRPr="00B61081" w:rsidRDefault="00724767" w:rsidP="00724767">
      <w:pPr>
        <w:rPr>
          <w:ins w:id="5026" w:author="ThaoDH" w:date="2013-10-09T16:39:00Z"/>
          <w:b/>
        </w:rPr>
      </w:pPr>
      <w:ins w:id="5027" w:author="ThaoDH" w:date="2013-10-09T16:39:00Z">
        <w:r w:rsidRPr="00B61081">
          <w:rPr>
            <w:b/>
          </w:rPr>
          <w:t xml:space="preserve">1.Nội dung: </w:t>
        </w:r>
      </w:ins>
    </w:p>
    <w:p w:rsidR="00724767" w:rsidRDefault="00724767" w:rsidP="00724767">
      <w:pPr>
        <w:pStyle w:val="ListParagraph"/>
        <w:numPr>
          <w:ilvl w:val="0"/>
          <w:numId w:val="40"/>
        </w:numPr>
        <w:rPr>
          <w:ins w:id="5028" w:author="ThaoDH" w:date="2013-10-09T16:39:00Z"/>
        </w:rPr>
      </w:pPr>
      <w:ins w:id="5029" w:author="ThaoDH" w:date="2013-10-09T16:39:00Z">
        <w:r>
          <w:t>Chính sách cam kết phát sinh tối thiểu cho thuê bao chọn số</w:t>
        </w:r>
      </w:ins>
    </w:p>
    <w:p w:rsidR="00724767" w:rsidRPr="00B61081" w:rsidRDefault="00724767" w:rsidP="00724767">
      <w:pPr>
        <w:rPr>
          <w:ins w:id="5030" w:author="ThaoDH" w:date="2013-10-09T16:39:00Z"/>
          <w:b/>
        </w:rPr>
      </w:pPr>
      <w:ins w:id="5031" w:author="ThaoDH" w:date="2013-10-09T16:39:00Z">
        <w:r w:rsidRPr="00B61081">
          <w:rPr>
            <w:b/>
          </w:rPr>
          <w:t>2.Bảng cước/Khuyến mại:</w:t>
        </w:r>
      </w:ins>
    </w:p>
    <w:p w:rsidR="00724767" w:rsidRDefault="00724767" w:rsidP="00724767">
      <w:pPr>
        <w:pStyle w:val="ListParagraph"/>
        <w:numPr>
          <w:ilvl w:val="0"/>
          <w:numId w:val="71"/>
        </w:numPr>
        <w:rPr>
          <w:ins w:id="5032" w:author="ThaoDH" w:date="2013-10-09T16:39:00Z"/>
        </w:rPr>
      </w:pPr>
      <w:ins w:id="5033" w:author="ThaoDH" w:date="2013-10-09T16:39:00Z">
        <w:r>
          <w:t>Mức cam kết: Theo loại số đẹp (chi tiết loại số VNP gửi sau)</w:t>
        </w:r>
      </w:ins>
    </w:p>
    <w:p w:rsidR="00724767" w:rsidRDefault="00724767" w:rsidP="00724767">
      <w:pPr>
        <w:pStyle w:val="ListParagraph"/>
        <w:numPr>
          <w:ilvl w:val="0"/>
          <w:numId w:val="71"/>
        </w:numPr>
        <w:rPr>
          <w:ins w:id="5034" w:author="ThaoDH" w:date="2013-10-09T16:39:00Z"/>
        </w:rPr>
      </w:pPr>
      <w:ins w:id="5035" w:author="ThaoDH" w:date="2013-10-09T16:39:00Z">
        <w:r>
          <w:t>Thời gian cam kết: 12 tháng</w:t>
        </w:r>
      </w:ins>
    </w:p>
    <w:p w:rsidR="00724767" w:rsidRDefault="00724767" w:rsidP="00724767">
      <w:pPr>
        <w:pStyle w:val="ListParagraph"/>
        <w:numPr>
          <w:ilvl w:val="0"/>
          <w:numId w:val="71"/>
        </w:numPr>
        <w:rPr>
          <w:ins w:id="5036" w:author="Comverse" w:date="2013-10-11T15:17:00Z"/>
        </w:rPr>
      </w:pPr>
      <w:ins w:id="5037" w:author="ThaoDH" w:date="2013-10-09T16:39:00Z">
        <w:r>
          <w:t>Nguyên tắc tính cam kết: Nếu cước phát sinh sau khi đã trừ khuyến mại (ngoại trừ tiền CMSN, tặng tết, CarePlus) nhỏ hơn mức cam kết thì khách hàng phải trả bằng mức cam kết. Ngược lại, khách hàng trả theo thực tế sử dụng</w:t>
        </w:r>
      </w:ins>
    </w:p>
    <w:p w:rsidR="000B4DAD" w:rsidRDefault="0010431B" w:rsidP="00724767">
      <w:pPr>
        <w:pStyle w:val="ListParagraph"/>
        <w:numPr>
          <w:ilvl w:val="0"/>
          <w:numId w:val="71"/>
        </w:numPr>
        <w:rPr>
          <w:ins w:id="5038" w:author="ThaoDH" w:date="2013-10-17T11:06:00Z"/>
        </w:rPr>
      </w:pPr>
      <w:ins w:id="5039" w:author="ThaoDH" w:date="2013-10-17T11:07:00Z">
        <w:r w:rsidRPr="002967F1">
          <w:rPr>
            <w:rFonts w:cs="Times New Roman"/>
            <w:sz w:val="26"/>
            <w:szCs w:val="26"/>
          </w:rPr>
          <w:t>Elcom/Comverse</w:t>
        </w:r>
        <w:r>
          <w:t xml:space="preserve"> : C1RT là engine rating nên không </w:t>
        </w:r>
      </w:ins>
      <w:ins w:id="5040" w:author="ThaoDH" w:date="2013-10-17T11:11:00Z">
        <w:r>
          <w:t>có chức năng</w:t>
        </w:r>
      </w:ins>
      <w:ins w:id="5041" w:author="ThaoDH" w:date="2013-10-17T11:07:00Z">
        <w:r>
          <w:t xml:space="preserve"> </w:t>
        </w:r>
      </w:ins>
      <w:ins w:id="5042" w:author="ThaoDH" w:date="2013-10-17T11:11:00Z">
        <w:r>
          <w:t xml:space="preserve">billing như </w:t>
        </w:r>
      </w:ins>
      <w:ins w:id="5043" w:author="ThaoDH" w:date="2013-10-17T11:07:00Z">
        <w:r>
          <w:t xml:space="preserve">tổng hợp cước, </w:t>
        </w:r>
      </w:ins>
      <w:ins w:id="5044" w:author="ThaoDH" w:date="2013-10-17T11:11:00Z">
        <w:r w:rsidR="00C537E4">
          <w:t xml:space="preserve">ra bill. Do đó các khuyến mại offline dựa trên quá trình tổng hợp cước như </w:t>
        </w:r>
      </w:ins>
      <w:ins w:id="5045" w:author="ThaoDH" w:date="2013-10-17T11:13:00Z">
        <w:r w:rsidR="00C537E4">
          <w:t>gói cam kết chọn số không thể cấu hình trên C1</w:t>
        </w:r>
      </w:ins>
    </w:p>
    <w:p w:rsidR="004244C3" w:rsidRDefault="004244C3">
      <w:pPr>
        <w:rPr>
          <w:ins w:id="5046" w:author="ThaoDH" w:date="2013-10-09T16:39:00Z"/>
        </w:rPr>
        <w:pPrChange w:id="5047" w:author="ThaoDH" w:date="2013-10-17T11:06:00Z">
          <w:pPr>
            <w:pStyle w:val="ListParagraph"/>
            <w:numPr>
              <w:numId w:val="71"/>
            </w:numPr>
            <w:ind w:hanging="360"/>
          </w:pPr>
        </w:pPrChange>
      </w:pPr>
    </w:p>
    <w:p w:rsidR="00724767" w:rsidRDefault="00724767" w:rsidP="00724767">
      <w:pPr>
        <w:pStyle w:val="NormalWeb"/>
        <w:numPr>
          <w:ilvl w:val="0"/>
          <w:numId w:val="9"/>
        </w:numPr>
        <w:ind w:hanging="720"/>
        <w:jc w:val="both"/>
        <w:outlineLvl w:val="1"/>
        <w:rPr>
          <w:ins w:id="5048" w:author="ThaoDH" w:date="2013-10-09T16:39:00Z"/>
          <w:b/>
          <w:bCs/>
        </w:rPr>
      </w:pPr>
      <w:bookmarkStart w:id="5049" w:name="_Toc369791836"/>
      <w:ins w:id="5050" w:author="ThaoDH" w:date="2013-10-09T16:39:00Z">
        <w:r>
          <w:rPr>
            <w:b/>
            <w:bCs/>
          </w:rPr>
          <w:t>Gói cam kết khách hàng doanh nghiệp nhận thiết bị</w:t>
        </w:r>
        <w:bookmarkEnd w:id="5049"/>
        <w:r>
          <w:rPr>
            <w:b/>
            <w:bCs/>
          </w:rPr>
          <w:t xml:space="preserve"> </w:t>
        </w:r>
      </w:ins>
    </w:p>
    <w:p w:rsidR="00724767" w:rsidRDefault="00724767" w:rsidP="00724767">
      <w:pPr>
        <w:rPr>
          <w:ins w:id="5051" w:author="ThaoDH" w:date="2013-10-09T16:39:00Z"/>
        </w:rPr>
      </w:pPr>
      <w:ins w:id="5052" w:author="ThaoDH" w:date="2013-10-09T16:39:00Z">
        <w:r>
          <w:rPr>
            <w:b/>
          </w:rPr>
          <w:t>1.</w:t>
        </w:r>
        <w:r w:rsidRPr="00B61081">
          <w:rPr>
            <w:b/>
          </w:rPr>
          <w:t>Nội dung</w:t>
        </w:r>
        <w:r w:rsidRPr="00627011">
          <w:t>:</w:t>
        </w:r>
        <w:r>
          <w:t xml:space="preserve"> </w:t>
        </w:r>
      </w:ins>
    </w:p>
    <w:p w:rsidR="00724767" w:rsidRDefault="00724767" w:rsidP="00724767">
      <w:pPr>
        <w:pStyle w:val="ListParagraph"/>
        <w:numPr>
          <w:ilvl w:val="0"/>
          <w:numId w:val="40"/>
        </w:numPr>
        <w:rPr>
          <w:ins w:id="5053" w:author="ThaoDH" w:date="2013-10-09T16:39:00Z"/>
        </w:rPr>
      </w:pPr>
      <w:ins w:id="5054" w:author="ThaoDH" w:date="2013-10-09T16:39:00Z">
        <w:r>
          <w:t>Chính sách cam kết phát sinh tối thiểu áp dụng cho thuê bao trong doanh nghiệp có nhận thiết bị đầu cuối</w:t>
        </w:r>
      </w:ins>
    </w:p>
    <w:p w:rsidR="00724767" w:rsidRPr="00B61081" w:rsidRDefault="00724767" w:rsidP="00724767">
      <w:pPr>
        <w:rPr>
          <w:ins w:id="5055" w:author="ThaoDH" w:date="2013-10-09T16:39:00Z"/>
          <w:b/>
        </w:rPr>
      </w:pPr>
      <w:ins w:id="5056" w:author="ThaoDH" w:date="2013-10-09T16:39:00Z">
        <w:r>
          <w:rPr>
            <w:b/>
          </w:rPr>
          <w:t>2.</w:t>
        </w:r>
        <w:r w:rsidRPr="00B61081">
          <w:rPr>
            <w:b/>
          </w:rPr>
          <w:t>Bảng cước/Khuyến mại:</w:t>
        </w:r>
      </w:ins>
    </w:p>
    <w:p w:rsidR="00724767" w:rsidRDefault="00724767" w:rsidP="00724767">
      <w:pPr>
        <w:pStyle w:val="ListParagraph"/>
        <w:numPr>
          <w:ilvl w:val="0"/>
          <w:numId w:val="40"/>
        </w:numPr>
        <w:rPr>
          <w:ins w:id="5057" w:author="ThaoDH" w:date="2013-10-09T16:39:00Z"/>
        </w:rPr>
      </w:pPr>
      <w:ins w:id="5058" w:author="ThaoDH" w:date="2013-10-09T16:39:00Z">
        <w:r>
          <w:t>Mức cam kết: 100.000/150.000 đồng</w:t>
        </w:r>
      </w:ins>
    </w:p>
    <w:p w:rsidR="00724767" w:rsidRDefault="00724767" w:rsidP="00724767">
      <w:pPr>
        <w:pStyle w:val="ListParagraph"/>
        <w:numPr>
          <w:ilvl w:val="0"/>
          <w:numId w:val="40"/>
        </w:numPr>
        <w:rPr>
          <w:ins w:id="5059" w:author="ThaoDH" w:date="2013-10-09T16:39:00Z"/>
        </w:rPr>
      </w:pPr>
      <w:ins w:id="5060" w:author="ThaoDH" w:date="2013-10-09T16:39:00Z">
        <w:r>
          <w:t>Thời gian cam kết: 12 tháng</w:t>
        </w:r>
      </w:ins>
    </w:p>
    <w:p w:rsidR="00724767" w:rsidRPr="00627011" w:rsidRDefault="00724767" w:rsidP="00724767">
      <w:pPr>
        <w:pStyle w:val="ListParagraph"/>
        <w:numPr>
          <w:ilvl w:val="0"/>
          <w:numId w:val="72"/>
        </w:numPr>
        <w:rPr>
          <w:ins w:id="5061" w:author="ThaoDH" w:date="2013-10-09T16:39:00Z"/>
        </w:rPr>
      </w:pPr>
      <w:ins w:id="5062" w:author="ThaoDH" w:date="2013-10-09T16:39:00Z">
        <w:r>
          <w:t>Nguyên tắc tính cam kết: Nếu cước phát sinh sau khi đã trừ khuyến mại (ngoại trừ tiền CMSN, tặng tết, CarePlus) nhỏ hơn mức cam kết thì khách hàng phải trả bằng mức cam kết. Ngược lại, khách hàng trả theo thực tế sử dụng</w:t>
        </w:r>
      </w:ins>
    </w:p>
    <w:p w:rsidR="000B4DAD" w:rsidRPr="00627011" w:rsidRDefault="000B4DAD" w:rsidP="000B4DAD">
      <w:pPr>
        <w:pStyle w:val="ListParagraph"/>
        <w:numPr>
          <w:ilvl w:val="0"/>
          <w:numId w:val="72"/>
        </w:numPr>
        <w:rPr>
          <w:ins w:id="5063" w:author="Comverse" w:date="2013-10-11T15:18:00Z"/>
        </w:rPr>
      </w:pPr>
      <w:ins w:id="5064" w:author="Comverse" w:date="2013-10-11T15:18:00Z">
        <w:r>
          <w:t>Cam ket nay do chuogn trinh ngoai lam, khong cau hinh trong c1-RT</w:t>
        </w:r>
      </w:ins>
    </w:p>
    <w:p w:rsidR="004244C3" w:rsidRDefault="004244C3">
      <w:pPr>
        <w:ind w:left="720"/>
        <w:rPr>
          <w:ins w:id="5065" w:author="ThaoDH" w:date="2013-10-17T11:14:00Z"/>
          <w:rFonts w:cs="Times New Roman"/>
          <w:sz w:val="26"/>
          <w:szCs w:val="26"/>
        </w:rPr>
        <w:pPrChange w:id="5066" w:author="ThaoDH" w:date="2013-10-17T11:14:00Z">
          <w:pPr>
            <w:pStyle w:val="ListParagraph"/>
            <w:numPr>
              <w:numId w:val="72"/>
            </w:numPr>
            <w:ind w:hanging="360"/>
          </w:pPr>
        </w:pPrChange>
      </w:pPr>
    </w:p>
    <w:p w:rsidR="004244C3" w:rsidRDefault="00C537E4">
      <w:pPr>
        <w:ind w:left="360"/>
        <w:rPr>
          <w:ins w:id="5067" w:author="ThaoDH" w:date="2013-10-17T11:13:00Z"/>
        </w:rPr>
        <w:pPrChange w:id="5068" w:author="ThaoDH" w:date="2013-10-17T11:14:00Z">
          <w:pPr>
            <w:pStyle w:val="ListParagraph"/>
            <w:numPr>
              <w:numId w:val="72"/>
            </w:numPr>
            <w:ind w:hanging="360"/>
          </w:pPr>
        </w:pPrChange>
      </w:pPr>
      <w:ins w:id="5069" w:author="ThaoDH" w:date="2013-10-17T11:13:00Z">
        <w:r w:rsidRPr="00B17E8B">
          <w:rPr>
            <w:rFonts w:cs="Times New Roman"/>
            <w:sz w:val="26"/>
            <w:szCs w:val="26"/>
          </w:rPr>
          <w:t>Elcom/Comverse</w:t>
        </w:r>
        <w:r>
          <w:t xml:space="preserve"> : C1RT là engine rating nên không có chức năng billing như tổng hợp cước, ra bill. Do đó các khuyến mại offline dựa trên quá trình tổng hợp cước như gói cam kết chọn số, </w:t>
        </w:r>
        <w:r w:rsidR="00811579" w:rsidRPr="00811579">
          <w:rPr>
            <w:rPrChange w:id="5070" w:author="ThaoDH" w:date="2013-10-17T11:14:00Z">
              <w:rPr>
                <w:b/>
                <w:bCs/>
              </w:rPr>
            </w:rPrChange>
          </w:rPr>
          <w:t>Gói cam kết khách hàng doanh nghiệp nhận thiết bị</w:t>
        </w:r>
        <w:r>
          <w:t xml:space="preserve"> không thể cấu hình trên C1</w:t>
        </w:r>
      </w:ins>
    </w:p>
    <w:p w:rsidR="00724767" w:rsidRDefault="00724767" w:rsidP="00724767">
      <w:pPr>
        <w:rPr>
          <w:ins w:id="5071" w:author="ThaoDH" w:date="2013-10-09T16:39:00Z"/>
        </w:rPr>
      </w:pPr>
    </w:p>
    <w:p w:rsidR="00724767" w:rsidRDefault="00724767" w:rsidP="00724767">
      <w:pPr>
        <w:pStyle w:val="NormalWeb"/>
        <w:numPr>
          <w:ilvl w:val="0"/>
          <w:numId w:val="9"/>
        </w:numPr>
        <w:ind w:hanging="720"/>
        <w:jc w:val="both"/>
        <w:outlineLvl w:val="1"/>
        <w:rPr>
          <w:ins w:id="5072" w:author="ThaoDH" w:date="2013-10-09T16:39:00Z"/>
          <w:b/>
          <w:bCs/>
        </w:rPr>
      </w:pPr>
      <w:bookmarkStart w:id="5073" w:name="_Toc369791837"/>
      <w:ins w:id="5074" w:author="ThaoDH" w:date="2013-10-09T16:39:00Z">
        <w:r>
          <w:rPr>
            <w:b/>
            <w:bCs/>
          </w:rPr>
          <w:t>Các gói khuyến mại tiền</w:t>
        </w:r>
        <w:bookmarkEnd w:id="5073"/>
      </w:ins>
    </w:p>
    <w:p w:rsidR="006803EA" w:rsidRDefault="00724767">
      <w:pPr>
        <w:rPr>
          <w:ins w:id="5075" w:author="ThaoDH" w:date="2013-10-09T16:39:00Z"/>
          <w:b/>
        </w:rPr>
      </w:pPr>
      <w:ins w:id="5076" w:author="ThaoDH" w:date="2013-10-09T16:39:00Z">
        <w:r w:rsidRPr="005052EC">
          <w:rPr>
            <w:b/>
          </w:rPr>
          <w:lastRenderedPageBreak/>
          <w:t>1.Nội dung</w:t>
        </w:r>
      </w:ins>
    </w:p>
    <w:p w:rsidR="006803EA" w:rsidRDefault="00724767">
      <w:pPr>
        <w:rPr>
          <w:ins w:id="5077" w:author="ThaoDH" w:date="2013-10-09T16:39:00Z"/>
        </w:rPr>
      </w:pPr>
      <w:ins w:id="5078" w:author="ThaoDH" w:date="2013-10-09T16:39:00Z">
        <w:r>
          <w:t xml:space="preserve">- </w:t>
        </w:r>
        <w:r w:rsidRPr="0044399B">
          <w:t>Là các loại khuyến mại</w:t>
        </w:r>
        <w:r>
          <w:t xml:space="preserve"> dưới dạng tổng tiền</w:t>
        </w:r>
      </w:ins>
    </w:p>
    <w:p w:rsidR="006803EA" w:rsidRDefault="00724767">
      <w:pPr>
        <w:rPr>
          <w:ins w:id="5079" w:author="ThaoDH" w:date="2013-10-09T16:39:00Z"/>
          <w:b/>
        </w:rPr>
      </w:pPr>
      <w:ins w:id="5080" w:author="ThaoDH" w:date="2013-10-09T16:39:00Z">
        <w:r w:rsidRPr="005052EC">
          <w:rPr>
            <w:b/>
          </w:rPr>
          <w:t>2.Bảng cước/Khuyến mại</w:t>
        </w:r>
      </w:ins>
    </w:p>
    <w:tbl>
      <w:tblPr>
        <w:tblStyle w:val="TableGrid"/>
        <w:tblW w:w="0" w:type="auto"/>
        <w:tblLook w:val="04A0" w:firstRow="1" w:lastRow="0" w:firstColumn="1" w:lastColumn="0" w:noHBand="0" w:noVBand="1"/>
      </w:tblPr>
      <w:tblGrid>
        <w:gridCol w:w="738"/>
        <w:gridCol w:w="1980"/>
        <w:gridCol w:w="3496"/>
        <w:gridCol w:w="3362"/>
      </w:tblGrid>
      <w:tr w:rsidR="00724767" w:rsidRPr="002962E5" w:rsidTr="00724767">
        <w:trPr>
          <w:ins w:id="5081" w:author="ThaoDH" w:date="2013-10-09T16:39:00Z"/>
        </w:trPr>
        <w:tc>
          <w:tcPr>
            <w:tcW w:w="738" w:type="dxa"/>
          </w:tcPr>
          <w:p w:rsidR="004244C3" w:rsidRDefault="00724767">
            <w:pPr>
              <w:rPr>
                <w:ins w:id="5082" w:author="ThaoDH" w:date="2013-10-09T16:39:00Z"/>
                <w:b/>
                <w:bCs/>
                <w:sz w:val="24"/>
              </w:rPr>
              <w:pPrChange w:id="5083" w:author="ThaoDH" w:date="2013-10-09T17:05:00Z">
                <w:pPr>
                  <w:pStyle w:val="NormalWeb"/>
                  <w:jc w:val="both"/>
                  <w:outlineLvl w:val="1"/>
                </w:pPr>
              </w:pPrChange>
            </w:pPr>
            <w:ins w:id="5084" w:author="ThaoDH" w:date="2013-10-09T16:39:00Z">
              <w:r w:rsidRPr="002962E5">
                <w:rPr>
                  <w:b/>
                  <w:bCs/>
                </w:rPr>
                <w:t>stt</w:t>
              </w:r>
            </w:ins>
          </w:p>
        </w:tc>
        <w:tc>
          <w:tcPr>
            <w:tcW w:w="1980" w:type="dxa"/>
          </w:tcPr>
          <w:p w:rsidR="004244C3" w:rsidRDefault="00724767">
            <w:pPr>
              <w:rPr>
                <w:ins w:id="5085" w:author="ThaoDH" w:date="2013-10-09T16:39:00Z"/>
                <w:b/>
                <w:bCs/>
                <w:sz w:val="24"/>
              </w:rPr>
              <w:pPrChange w:id="5086" w:author="ThaoDH" w:date="2013-10-09T17:05:00Z">
                <w:pPr>
                  <w:pStyle w:val="NormalWeb"/>
                  <w:jc w:val="both"/>
                  <w:outlineLvl w:val="1"/>
                </w:pPr>
              </w:pPrChange>
            </w:pPr>
            <w:ins w:id="5087" w:author="ThaoDH" w:date="2013-10-09T16:39:00Z">
              <w:r w:rsidRPr="002962E5">
                <w:rPr>
                  <w:b/>
                  <w:bCs/>
                </w:rPr>
                <w:t>Khuyến mại</w:t>
              </w:r>
            </w:ins>
          </w:p>
        </w:tc>
        <w:tc>
          <w:tcPr>
            <w:tcW w:w="3496" w:type="dxa"/>
          </w:tcPr>
          <w:p w:rsidR="004244C3" w:rsidRDefault="00724767">
            <w:pPr>
              <w:rPr>
                <w:ins w:id="5088" w:author="ThaoDH" w:date="2013-10-09T16:39:00Z"/>
                <w:b/>
                <w:bCs/>
                <w:sz w:val="24"/>
              </w:rPr>
              <w:pPrChange w:id="5089" w:author="ThaoDH" w:date="2013-10-09T17:05:00Z">
                <w:pPr>
                  <w:pStyle w:val="NormalWeb"/>
                  <w:jc w:val="both"/>
                  <w:outlineLvl w:val="1"/>
                </w:pPr>
              </w:pPrChange>
            </w:pPr>
            <w:ins w:id="5090" w:author="ThaoDH" w:date="2013-10-09T16:39:00Z">
              <w:r w:rsidRPr="002962E5">
                <w:rPr>
                  <w:b/>
                  <w:bCs/>
                </w:rPr>
                <w:t>Cước xác định khuyến mại</w:t>
              </w:r>
            </w:ins>
          </w:p>
        </w:tc>
        <w:tc>
          <w:tcPr>
            <w:tcW w:w="3362" w:type="dxa"/>
          </w:tcPr>
          <w:p w:rsidR="004244C3" w:rsidRDefault="00724767">
            <w:pPr>
              <w:rPr>
                <w:ins w:id="5091" w:author="ThaoDH" w:date="2013-10-09T16:39:00Z"/>
                <w:b/>
                <w:bCs/>
                <w:sz w:val="24"/>
              </w:rPr>
              <w:pPrChange w:id="5092" w:author="ThaoDH" w:date="2013-10-09T17:05:00Z">
                <w:pPr>
                  <w:pStyle w:val="NormalWeb"/>
                  <w:jc w:val="both"/>
                  <w:outlineLvl w:val="1"/>
                </w:pPr>
              </w:pPrChange>
            </w:pPr>
            <w:ins w:id="5093" w:author="ThaoDH" w:date="2013-10-09T16:39:00Z">
              <w:r w:rsidRPr="002962E5">
                <w:rPr>
                  <w:b/>
                  <w:bCs/>
                </w:rPr>
                <w:t>Ghi chú</w:t>
              </w:r>
            </w:ins>
          </w:p>
        </w:tc>
      </w:tr>
      <w:tr w:rsidR="00724767" w:rsidTr="00724767">
        <w:trPr>
          <w:ins w:id="5094" w:author="ThaoDH" w:date="2013-10-09T16:39:00Z"/>
        </w:trPr>
        <w:tc>
          <w:tcPr>
            <w:tcW w:w="738" w:type="dxa"/>
          </w:tcPr>
          <w:p w:rsidR="004244C3" w:rsidRDefault="00724767">
            <w:pPr>
              <w:rPr>
                <w:ins w:id="5095" w:author="ThaoDH" w:date="2013-10-09T16:39:00Z"/>
                <w:bCs/>
                <w:sz w:val="24"/>
              </w:rPr>
              <w:pPrChange w:id="5096" w:author="ThaoDH" w:date="2013-10-09T17:05:00Z">
                <w:pPr>
                  <w:pStyle w:val="NormalWeb"/>
                  <w:jc w:val="both"/>
                  <w:outlineLvl w:val="1"/>
                </w:pPr>
              </w:pPrChange>
            </w:pPr>
            <w:ins w:id="5097" w:author="ThaoDH" w:date="2013-10-09T16:39:00Z">
              <w:r>
                <w:rPr>
                  <w:bCs/>
                </w:rPr>
                <w:t>1</w:t>
              </w:r>
            </w:ins>
          </w:p>
        </w:tc>
        <w:tc>
          <w:tcPr>
            <w:tcW w:w="1980" w:type="dxa"/>
          </w:tcPr>
          <w:p w:rsidR="004244C3" w:rsidRDefault="00724767">
            <w:pPr>
              <w:rPr>
                <w:ins w:id="5098" w:author="ThaoDH" w:date="2013-10-09T16:39:00Z"/>
                <w:bCs/>
                <w:sz w:val="24"/>
              </w:rPr>
              <w:pPrChange w:id="5099" w:author="ThaoDH" w:date="2013-10-09T17:05:00Z">
                <w:pPr>
                  <w:pStyle w:val="NormalWeb"/>
                  <w:jc w:val="both"/>
                  <w:outlineLvl w:val="1"/>
                </w:pPr>
              </w:pPrChange>
            </w:pPr>
            <w:ins w:id="5100" w:author="ThaoDH" w:date="2013-10-09T16:39:00Z">
              <w:r>
                <w:rPr>
                  <w:bCs/>
                </w:rPr>
                <w:t>Số tiền hàng tháng</w:t>
              </w:r>
            </w:ins>
          </w:p>
        </w:tc>
        <w:tc>
          <w:tcPr>
            <w:tcW w:w="3496" w:type="dxa"/>
          </w:tcPr>
          <w:p w:rsidR="004244C3" w:rsidRDefault="00724767">
            <w:pPr>
              <w:rPr>
                <w:ins w:id="5101" w:author="ThaoDH" w:date="2013-10-09T16:39:00Z"/>
                <w:bCs/>
                <w:sz w:val="24"/>
              </w:rPr>
              <w:pPrChange w:id="5102" w:author="ThaoDH" w:date="2013-10-09T17:05:00Z">
                <w:pPr>
                  <w:pStyle w:val="NormalWeb"/>
                  <w:jc w:val="both"/>
                  <w:outlineLvl w:val="1"/>
                </w:pPr>
              </w:pPrChange>
            </w:pPr>
            <w:ins w:id="5103" w:author="ThaoDH" w:date="2013-10-09T16:39:00Z">
              <w:r>
                <w:rPr>
                  <w:bCs/>
                </w:rPr>
                <w:t>Tổng cước phát sinh</w:t>
              </w:r>
            </w:ins>
          </w:p>
        </w:tc>
        <w:tc>
          <w:tcPr>
            <w:tcW w:w="3362" w:type="dxa"/>
            <w:vMerge w:val="restart"/>
          </w:tcPr>
          <w:p w:rsidR="004244C3" w:rsidRDefault="00724767">
            <w:pPr>
              <w:rPr>
                <w:ins w:id="5104" w:author="ThaoDH" w:date="2013-10-09T16:39:00Z"/>
                <w:bCs/>
                <w:sz w:val="24"/>
              </w:rPr>
              <w:pPrChange w:id="5105" w:author="ThaoDH" w:date="2013-10-09T17:05:00Z">
                <w:pPr>
                  <w:pStyle w:val="NormalWeb"/>
                  <w:jc w:val="both"/>
                  <w:outlineLvl w:val="1"/>
                </w:pPr>
              </w:pPrChange>
            </w:pPr>
            <w:ins w:id="5106" w:author="ThaoDH" w:date="2013-10-09T16:39:00Z">
              <w:r>
                <w:rPr>
                  <w:bCs/>
                </w:rPr>
                <w:t>Khuyến mại được thực hiện hàng tháng theo mức tiền, mức phần trăm.Phần còn lại không bao lưu sang tháng sau</w:t>
              </w:r>
            </w:ins>
          </w:p>
        </w:tc>
      </w:tr>
      <w:tr w:rsidR="00724767" w:rsidTr="00724767">
        <w:trPr>
          <w:ins w:id="5107" w:author="ThaoDH" w:date="2013-10-09T16:39:00Z"/>
        </w:trPr>
        <w:tc>
          <w:tcPr>
            <w:tcW w:w="738" w:type="dxa"/>
          </w:tcPr>
          <w:p w:rsidR="004244C3" w:rsidRDefault="00724767">
            <w:pPr>
              <w:rPr>
                <w:ins w:id="5108" w:author="ThaoDH" w:date="2013-10-09T16:39:00Z"/>
                <w:bCs/>
                <w:sz w:val="24"/>
              </w:rPr>
              <w:pPrChange w:id="5109" w:author="ThaoDH" w:date="2013-10-09T17:05:00Z">
                <w:pPr>
                  <w:pStyle w:val="NormalWeb"/>
                  <w:jc w:val="both"/>
                  <w:outlineLvl w:val="1"/>
                </w:pPr>
              </w:pPrChange>
            </w:pPr>
            <w:ins w:id="5110" w:author="ThaoDH" w:date="2013-10-09T16:39:00Z">
              <w:r>
                <w:rPr>
                  <w:bCs/>
                </w:rPr>
                <w:t>2</w:t>
              </w:r>
            </w:ins>
          </w:p>
        </w:tc>
        <w:tc>
          <w:tcPr>
            <w:tcW w:w="1980" w:type="dxa"/>
          </w:tcPr>
          <w:p w:rsidR="004244C3" w:rsidRDefault="00724767">
            <w:pPr>
              <w:rPr>
                <w:ins w:id="5111" w:author="ThaoDH" w:date="2013-10-09T16:39:00Z"/>
                <w:bCs/>
                <w:sz w:val="24"/>
              </w:rPr>
              <w:pPrChange w:id="5112" w:author="ThaoDH" w:date="2013-10-09T17:05:00Z">
                <w:pPr>
                  <w:pStyle w:val="NormalWeb"/>
                  <w:jc w:val="both"/>
                  <w:outlineLvl w:val="1"/>
                </w:pPr>
              </w:pPrChange>
            </w:pPr>
            <w:ins w:id="5113" w:author="ThaoDH" w:date="2013-10-09T16:39:00Z">
              <w:r>
                <w:rPr>
                  <w:bCs/>
                </w:rPr>
                <w:t>Số tiền hàng tháng</w:t>
              </w:r>
            </w:ins>
          </w:p>
        </w:tc>
        <w:tc>
          <w:tcPr>
            <w:tcW w:w="3496" w:type="dxa"/>
          </w:tcPr>
          <w:p w:rsidR="004244C3" w:rsidRDefault="00724767">
            <w:pPr>
              <w:rPr>
                <w:ins w:id="5114" w:author="ThaoDH" w:date="2013-10-09T16:39:00Z"/>
                <w:bCs/>
                <w:sz w:val="24"/>
              </w:rPr>
              <w:pPrChange w:id="5115" w:author="ThaoDH" w:date="2013-10-09T17:05:00Z">
                <w:pPr>
                  <w:pStyle w:val="NormalWeb"/>
                  <w:jc w:val="both"/>
                  <w:outlineLvl w:val="1"/>
                </w:pPr>
              </w:pPrChange>
            </w:pPr>
            <w:ins w:id="5116" w:author="ThaoDH" w:date="2013-10-09T16:39:00Z">
              <w:r>
                <w:rPr>
                  <w:bCs/>
                </w:rPr>
                <w:t>Cước thuê bao tháng/Cước gói một số gói</w:t>
              </w:r>
            </w:ins>
          </w:p>
        </w:tc>
        <w:tc>
          <w:tcPr>
            <w:tcW w:w="3362" w:type="dxa"/>
            <w:vMerge/>
          </w:tcPr>
          <w:p w:rsidR="004244C3" w:rsidRDefault="004244C3">
            <w:pPr>
              <w:rPr>
                <w:ins w:id="5117" w:author="ThaoDH" w:date="2013-10-09T16:39:00Z"/>
                <w:bCs/>
                <w:sz w:val="24"/>
              </w:rPr>
              <w:pPrChange w:id="5118" w:author="ThaoDH" w:date="2013-10-09T17:05:00Z">
                <w:pPr>
                  <w:pStyle w:val="NormalWeb"/>
                  <w:jc w:val="both"/>
                  <w:outlineLvl w:val="1"/>
                </w:pPr>
              </w:pPrChange>
            </w:pPr>
          </w:p>
        </w:tc>
      </w:tr>
      <w:tr w:rsidR="00724767" w:rsidTr="00724767">
        <w:trPr>
          <w:ins w:id="5119" w:author="ThaoDH" w:date="2013-10-09T16:39:00Z"/>
        </w:trPr>
        <w:tc>
          <w:tcPr>
            <w:tcW w:w="738" w:type="dxa"/>
          </w:tcPr>
          <w:p w:rsidR="004244C3" w:rsidRDefault="00724767">
            <w:pPr>
              <w:rPr>
                <w:ins w:id="5120" w:author="ThaoDH" w:date="2013-10-09T16:39:00Z"/>
                <w:bCs/>
                <w:sz w:val="24"/>
              </w:rPr>
              <w:pPrChange w:id="5121" w:author="ThaoDH" w:date="2013-10-09T17:05:00Z">
                <w:pPr>
                  <w:pStyle w:val="NormalWeb"/>
                  <w:jc w:val="both"/>
                  <w:outlineLvl w:val="1"/>
                </w:pPr>
              </w:pPrChange>
            </w:pPr>
            <w:ins w:id="5122" w:author="ThaoDH" w:date="2013-10-09T16:39:00Z">
              <w:r>
                <w:rPr>
                  <w:bCs/>
                </w:rPr>
                <w:t>3</w:t>
              </w:r>
            </w:ins>
          </w:p>
        </w:tc>
        <w:tc>
          <w:tcPr>
            <w:tcW w:w="1980" w:type="dxa"/>
          </w:tcPr>
          <w:p w:rsidR="004244C3" w:rsidRDefault="00724767">
            <w:pPr>
              <w:rPr>
                <w:ins w:id="5123" w:author="ThaoDH" w:date="2013-10-09T16:39:00Z"/>
                <w:bCs/>
                <w:sz w:val="24"/>
              </w:rPr>
              <w:pPrChange w:id="5124" w:author="ThaoDH" w:date="2013-10-09T17:05:00Z">
                <w:pPr>
                  <w:pStyle w:val="NormalWeb"/>
                  <w:jc w:val="both"/>
                  <w:outlineLvl w:val="1"/>
                </w:pPr>
              </w:pPrChange>
            </w:pPr>
            <w:ins w:id="5125" w:author="ThaoDH" w:date="2013-10-09T16:39:00Z">
              <w:r>
                <w:rPr>
                  <w:bCs/>
                </w:rPr>
                <w:t>Số tiền hàng tháng</w:t>
              </w:r>
            </w:ins>
          </w:p>
        </w:tc>
        <w:tc>
          <w:tcPr>
            <w:tcW w:w="3496" w:type="dxa"/>
          </w:tcPr>
          <w:p w:rsidR="004244C3" w:rsidRDefault="00724767">
            <w:pPr>
              <w:rPr>
                <w:ins w:id="5126" w:author="ThaoDH" w:date="2013-10-09T16:39:00Z"/>
                <w:bCs/>
                <w:sz w:val="24"/>
              </w:rPr>
              <w:pPrChange w:id="5127" w:author="ThaoDH" w:date="2013-10-09T17:05:00Z">
                <w:pPr>
                  <w:pStyle w:val="NormalWeb"/>
                  <w:jc w:val="both"/>
                  <w:outlineLvl w:val="1"/>
                </w:pPr>
              </w:pPrChange>
            </w:pPr>
            <w:ins w:id="5128" w:author="ThaoDH" w:date="2013-10-09T16:39:00Z">
              <w:r>
                <w:rPr>
                  <w:bCs/>
                </w:rPr>
                <w:t>Một số hướng thoại,SMS, data</w:t>
              </w:r>
            </w:ins>
          </w:p>
        </w:tc>
        <w:tc>
          <w:tcPr>
            <w:tcW w:w="3362" w:type="dxa"/>
            <w:vMerge/>
          </w:tcPr>
          <w:p w:rsidR="004244C3" w:rsidRDefault="004244C3">
            <w:pPr>
              <w:rPr>
                <w:ins w:id="5129" w:author="ThaoDH" w:date="2013-10-09T16:39:00Z"/>
                <w:bCs/>
                <w:sz w:val="24"/>
              </w:rPr>
              <w:pPrChange w:id="5130" w:author="ThaoDH" w:date="2013-10-09T17:05:00Z">
                <w:pPr>
                  <w:pStyle w:val="NormalWeb"/>
                  <w:jc w:val="both"/>
                  <w:outlineLvl w:val="1"/>
                </w:pPr>
              </w:pPrChange>
            </w:pPr>
          </w:p>
        </w:tc>
      </w:tr>
      <w:tr w:rsidR="00724767" w:rsidTr="00724767">
        <w:trPr>
          <w:ins w:id="5131" w:author="ThaoDH" w:date="2013-10-09T16:39:00Z"/>
        </w:trPr>
        <w:tc>
          <w:tcPr>
            <w:tcW w:w="738" w:type="dxa"/>
          </w:tcPr>
          <w:p w:rsidR="004244C3" w:rsidRDefault="00724767">
            <w:pPr>
              <w:rPr>
                <w:ins w:id="5132" w:author="ThaoDH" w:date="2013-10-09T16:39:00Z"/>
                <w:bCs/>
                <w:sz w:val="24"/>
              </w:rPr>
              <w:pPrChange w:id="5133" w:author="ThaoDH" w:date="2013-10-09T17:05:00Z">
                <w:pPr>
                  <w:pStyle w:val="NormalWeb"/>
                  <w:jc w:val="both"/>
                  <w:outlineLvl w:val="1"/>
                </w:pPr>
              </w:pPrChange>
            </w:pPr>
            <w:ins w:id="5134" w:author="ThaoDH" w:date="2013-10-09T16:39:00Z">
              <w:r>
                <w:rPr>
                  <w:bCs/>
                </w:rPr>
                <w:t>4</w:t>
              </w:r>
            </w:ins>
          </w:p>
        </w:tc>
        <w:tc>
          <w:tcPr>
            <w:tcW w:w="1980" w:type="dxa"/>
          </w:tcPr>
          <w:p w:rsidR="004244C3" w:rsidRDefault="00724767">
            <w:pPr>
              <w:rPr>
                <w:ins w:id="5135" w:author="ThaoDH" w:date="2013-10-09T16:39:00Z"/>
                <w:bCs/>
                <w:sz w:val="24"/>
              </w:rPr>
              <w:pPrChange w:id="5136" w:author="ThaoDH" w:date="2013-10-09T17:05:00Z">
                <w:pPr>
                  <w:pStyle w:val="NormalWeb"/>
                  <w:jc w:val="both"/>
                  <w:outlineLvl w:val="1"/>
                </w:pPr>
              </w:pPrChange>
            </w:pPr>
            <w:ins w:id="5137" w:author="ThaoDH" w:date="2013-10-09T16:39:00Z">
              <w:r>
                <w:rPr>
                  <w:bCs/>
                </w:rPr>
                <w:t>Số phần trăm</w:t>
              </w:r>
            </w:ins>
          </w:p>
        </w:tc>
        <w:tc>
          <w:tcPr>
            <w:tcW w:w="3496" w:type="dxa"/>
          </w:tcPr>
          <w:p w:rsidR="004244C3" w:rsidRDefault="00724767">
            <w:pPr>
              <w:rPr>
                <w:ins w:id="5138" w:author="ThaoDH" w:date="2013-10-09T16:39:00Z"/>
                <w:bCs/>
                <w:sz w:val="24"/>
              </w:rPr>
              <w:pPrChange w:id="5139" w:author="ThaoDH" w:date="2013-10-09T17:05:00Z">
                <w:pPr>
                  <w:pStyle w:val="NormalWeb"/>
                  <w:jc w:val="both"/>
                  <w:outlineLvl w:val="1"/>
                </w:pPr>
              </w:pPrChange>
            </w:pPr>
            <w:ins w:id="5140" w:author="ThaoDH" w:date="2013-10-09T16:39:00Z">
              <w:r>
                <w:rPr>
                  <w:bCs/>
                </w:rPr>
                <w:t>Tổng cước phát sinh</w:t>
              </w:r>
            </w:ins>
          </w:p>
        </w:tc>
        <w:tc>
          <w:tcPr>
            <w:tcW w:w="3362" w:type="dxa"/>
            <w:vMerge/>
          </w:tcPr>
          <w:p w:rsidR="004244C3" w:rsidRDefault="004244C3">
            <w:pPr>
              <w:rPr>
                <w:ins w:id="5141" w:author="ThaoDH" w:date="2013-10-09T16:39:00Z"/>
                <w:bCs/>
                <w:sz w:val="24"/>
              </w:rPr>
              <w:pPrChange w:id="5142" w:author="ThaoDH" w:date="2013-10-09T17:05:00Z">
                <w:pPr>
                  <w:pStyle w:val="NormalWeb"/>
                  <w:jc w:val="both"/>
                  <w:outlineLvl w:val="1"/>
                </w:pPr>
              </w:pPrChange>
            </w:pPr>
          </w:p>
        </w:tc>
      </w:tr>
      <w:tr w:rsidR="00724767" w:rsidTr="00724767">
        <w:trPr>
          <w:ins w:id="5143" w:author="ThaoDH" w:date="2013-10-09T16:39:00Z"/>
        </w:trPr>
        <w:tc>
          <w:tcPr>
            <w:tcW w:w="738" w:type="dxa"/>
          </w:tcPr>
          <w:p w:rsidR="004244C3" w:rsidRDefault="00724767">
            <w:pPr>
              <w:rPr>
                <w:ins w:id="5144" w:author="ThaoDH" w:date="2013-10-09T16:39:00Z"/>
                <w:bCs/>
                <w:sz w:val="24"/>
              </w:rPr>
              <w:pPrChange w:id="5145" w:author="ThaoDH" w:date="2013-10-09T17:05:00Z">
                <w:pPr>
                  <w:pStyle w:val="NormalWeb"/>
                  <w:jc w:val="both"/>
                  <w:outlineLvl w:val="1"/>
                </w:pPr>
              </w:pPrChange>
            </w:pPr>
            <w:ins w:id="5146" w:author="ThaoDH" w:date="2013-10-09T16:39:00Z">
              <w:r>
                <w:rPr>
                  <w:bCs/>
                </w:rPr>
                <w:t>5</w:t>
              </w:r>
            </w:ins>
          </w:p>
        </w:tc>
        <w:tc>
          <w:tcPr>
            <w:tcW w:w="1980" w:type="dxa"/>
          </w:tcPr>
          <w:p w:rsidR="004244C3" w:rsidRDefault="00724767">
            <w:pPr>
              <w:rPr>
                <w:ins w:id="5147" w:author="ThaoDH" w:date="2013-10-09T16:39:00Z"/>
                <w:bCs/>
                <w:sz w:val="24"/>
              </w:rPr>
              <w:pPrChange w:id="5148" w:author="ThaoDH" w:date="2013-10-09T17:05:00Z">
                <w:pPr>
                  <w:pStyle w:val="NormalWeb"/>
                  <w:jc w:val="both"/>
                  <w:outlineLvl w:val="1"/>
                </w:pPr>
              </w:pPrChange>
            </w:pPr>
            <w:ins w:id="5149" w:author="ThaoDH" w:date="2013-10-09T16:39:00Z">
              <w:r>
                <w:rPr>
                  <w:bCs/>
                </w:rPr>
                <w:t>Số phần trăm</w:t>
              </w:r>
            </w:ins>
          </w:p>
        </w:tc>
        <w:tc>
          <w:tcPr>
            <w:tcW w:w="3496" w:type="dxa"/>
          </w:tcPr>
          <w:p w:rsidR="004244C3" w:rsidRDefault="00724767">
            <w:pPr>
              <w:rPr>
                <w:ins w:id="5150" w:author="ThaoDH" w:date="2013-10-09T16:39:00Z"/>
                <w:bCs/>
                <w:sz w:val="24"/>
              </w:rPr>
              <w:pPrChange w:id="5151" w:author="ThaoDH" w:date="2013-10-09T17:05:00Z">
                <w:pPr>
                  <w:pStyle w:val="NormalWeb"/>
                  <w:jc w:val="both"/>
                  <w:outlineLvl w:val="1"/>
                </w:pPr>
              </w:pPrChange>
            </w:pPr>
            <w:ins w:id="5152" w:author="ThaoDH" w:date="2013-10-09T16:39:00Z">
              <w:r>
                <w:rPr>
                  <w:bCs/>
                </w:rPr>
                <w:t>Cước thuê bao tháng/Cước gói một số gói</w:t>
              </w:r>
            </w:ins>
          </w:p>
        </w:tc>
        <w:tc>
          <w:tcPr>
            <w:tcW w:w="3362" w:type="dxa"/>
            <w:vMerge/>
          </w:tcPr>
          <w:p w:rsidR="004244C3" w:rsidRDefault="004244C3">
            <w:pPr>
              <w:rPr>
                <w:ins w:id="5153" w:author="ThaoDH" w:date="2013-10-09T16:39:00Z"/>
                <w:bCs/>
                <w:sz w:val="24"/>
              </w:rPr>
              <w:pPrChange w:id="5154" w:author="ThaoDH" w:date="2013-10-09T17:05:00Z">
                <w:pPr>
                  <w:pStyle w:val="NormalWeb"/>
                  <w:jc w:val="both"/>
                  <w:outlineLvl w:val="1"/>
                </w:pPr>
              </w:pPrChange>
            </w:pPr>
          </w:p>
        </w:tc>
      </w:tr>
      <w:tr w:rsidR="00724767" w:rsidTr="00724767">
        <w:trPr>
          <w:ins w:id="5155" w:author="ThaoDH" w:date="2013-10-09T16:39:00Z"/>
        </w:trPr>
        <w:tc>
          <w:tcPr>
            <w:tcW w:w="738" w:type="dxa"/>
          </w:tcPr>
          <w:p w:rsidR="004244C3" w:rsidRDefault="00724767">
            <w:pPr>
              <w:rPr>
                <w:ins w:id="5156" w:author="ThaoDH" w:date="2013-10-09T16:39:00Z"/>
                <w:bCs/>
                <w:sz w:val="24"/>
              </w:rPr>
              <w:pPrChange w:id="5157" w:author="ThaoDH" w:date="2013-10-09T17:05:00Z">
                <w:pPr>
                  <w:pStyle w:val="NormalWeb"/>
                  <w:jc w:val="both"/>
                  <w:outlineLvl w:val="1"/>
                </w:pPr>
              </w:pPrChange>
            </w:pPr>
            <w:ins w:id="5158" w:author="ThaoDH" w:date="2013-10-09T16:39:00Z">
              <w:r>
                <w:rPr>
                  <w:bCs/>
                </w:rPr>
                <w:t>6</w:t>
              </w:r>
            </w:ins>
          </w:p>
        </w:tc>
        <w:tc>
          <w:tcPr>
            <w:tcW w:w="1980" w:type="dxa"/>
          </w:tcPr>
          <w:p w:rsidR="004244C3" w:rsidRDefault="00724767">
            <w:pPr>
              <w:rPr>
                <w:ins w:id="5159" w:author="ThaoDH" w:date="2013-10-09T16:39:00Z"/>
                <w:bCs/>
                <w:sz w:val="24"/>
              </w:rPr>
              <w:pPrChange w:id="5160" w:author="ThaoDH" w:date="2013-10-09T17:05:00Z">
                <w:pPr>
                  <w:pStyle w:val="NormalWeb"/>
                  <w:jc w:val="both"/>
                  <w:outlineLvl w:val="1"/>
                </w:pPr>
              </w:pPrChange>
            </w:pPr>
            <w:ins w:id="5161" w:author="ThaoDH" w:date="2013-10-09T16:39:00Z">
              <w:r>
                <w:rPr>
                  <w:bCs/>
                </w:rPr>
                <w:t>Số phần trăm</w:t>
              </w:r>
            </w:ins>
          </w:p>
        </w:tc>
        <w:tc>
          <w:tcPr>
            <w:tcW w:w="3496" w:type="dxa"/>
          </w:tcPr>
          <w:p w:rsidR="004244C3" w:rsidRDefault="00724767">
            <w:pPr>
              <w:rPr>
                <w:ins w:id="5162" w:author="ThaoDH" w:date="2013-10-09T16:39:00Z"/>
                <w:bCs/>
                <w:sz w:val="24"/>
              </w:rPr>
              <w:pPrChange w:id="5163" w:author="ThaoDH" w:date="2013-10-09T17:05:00Z">
                <w:pPr>
                  <w:pStyle w:val="NormalWeb"/>
                  <w:jc w:val="both"/>
                  <w:outlineLvl w:val="1"/>
                </w:pPr>
              </w:pPrChange>
            </w:pPr>
            <w:ins w:id="5164" w:author="ThaoDH" w:date="2013-10-09T16:39:00Z">
              <w:r>
                <w:rPr>
                  <w:bCs/>
                </w:rPr>
                <w:t>Một số hướng thoại,SMS, data</w:t>
              </w:r>
            </w:ins>
          </w:p>
        </w:tc>
        <w:tc>
          <w:tcPr>
            <w:tcW w:w="3362" w:type="dxa"/>
            <w:vMerge/>
          </w:tcPr>
          <w:p w:rsidR="004244C3" w:rsidRDefault="004244C3">
            <w:pPr>
              <w:rPr>
                <w:ins w:id="5165" w:author="ThaoDH" w:date="2013-10-09T16:39:00Z"/>
                <w:bCs/>
                <w:sz w:val="24"/>
              </w:rPr>
              <w:pPrChange w:id="5166" w:author="ThaoDH" w:date="2013-10-09T17:05:00Z">
                <w:pPr>
                  <w:pStyle w:val="NormalWeb"/>
                  <w:jc w:val="both"/>
                  <w:outlineLvl w:val="1"/>
                </w:pPr>
              </w:pPrChange>
            </w:pPr>
          </w:p>
        </w:tc>
      </w:tr>
      <w:tr w:rsidR="00724767" w:rsidTr="00724767">
        <w:trPr>
          <w:ins w:id="5167" w:author="ThaoDH" w:date="2013-10-09T16:39:00Z"/>
        </w:trPr>
        <w:tc>
          <w:tcPr>
            <w:tcW w:w="738" w:type="dxa"/>
          </w:tcPr>
          <w:p w:rsidR="004244C3" w:rsidRDefault="00724767">
            <w:pPr>
              <w:rPr>
                <w:ins w:id="5168" w:author="ThaoDH" w:date="2013-10-09T16:39:00Z"/>
                <w:bCs/>
                <w:sz w:val="24"/>
              </w:rPr>
              <w:pPrChange w:id="5169" w:author="ThaoDH" w:date="2013-10-09T17:05:00Z">
                <w:pPr>
                  <w:pStyle w:val="NormalWeb"/>
                  <w:jc w:val="both"/>
                  <w:outlineLvl w:val="1"/>
                </w:pPr>
              </w:pPrChange>
            </w:pPr>
            <w:ins w:id="5170" w:author="ThaoDH" w:date="2013-10-09T16:39:00Z">
              <w:r>
                <w:rPr>
                  <w:bCs/>
                </w:rPr>
                <w:t>7</w:t>
              </w:r>
            </w:ins>
          </w:p>
        </w:tc>
        <w:tc>
          <w:tcPr>
            <w:tcW w:w="1980" w:type="dxa"/>
          </w:tcPr>
          <w:p w:rsidR="004244C3" w:rsidRDefault="00724767">
            <w:pPr>
              <w:rPr>
                <w:ins w:id="5171" w:author="ThaoDH" w:date="2013-10-09T16:39:00Z"/>
                <w:bCs/>
                <w:sz w:val="24"/>
              </w:rPr>
              <w:pPrChange w:id="5172" w:author="ThaoDH" w:date="2013-10-09T17:05:00Z">
                <w:pPr>
                  <w:pStyle w:val="NormalWeb"/>
                  <w:jc w:val="both"/>
                  <w:outlineLvl w:val="1"/>
                </w:pPr>
              </w:pPrChange>
            </w:pPr>
            <w:ins w:id="5173" w:author="ThaoDH" w:date="2013-10-09T16:39:00Z">
              <w:r>
                <w:rPr>
                  <w:bCs/>
                </w:rPr>
                <w:t>Số tiền cố định</w:t>
              </w:r>
            </w:ins>
          </w:p>
        </w:tc>
        <w:tc>
          <w:tcPr>
            <w:tcW w:w="3496" w:type="dxa"/>
          </w:tcPr>
          <w:p w:rsidR="004244C3" w:rsidRDefault="00724767">
            <w:pPr>
              <w:rPr>
                <w:ins w:id="5174" w:author="ThaoDH" w:date="2013-10-09T16:39:00Z"/>
                <w:bCs/>
                <w:sz w:val="24"/>
              </w:rPr>
              <w:pPrChange w:id="5175" w:author="ThaoDH" w:date="2013-10-09T17:05:00Z">
                <w:pPr>
                  <w:pStyle w:val="NormalWeb"/>
                  <w:jc w:val="both"/>
                  <w:outlineLvl w:val="1"/>
                </w:pPr>
              </w:pPrChange>
            </w:pPr>
            <w:ins w:id="5176" w:author="ThaoDH" w:date="2013-10-09T16:39:00Z">
              <w:r>
                <w:rPr>
                  <w:bCs/>
                </w:rPr>
                <w:t>Tổng cước phát sinh</w:t>
              </w:r>
            </w:ins>
          </w:p>
        </w:tc>
        <w:tc>
          <w:tcPr>
            <w:tcW w:w="3362" w:type="dxa"/>
            <w:vMerge w:val="restart"/>
          </w:tcPr>
          <w:p w:rsidR="004244C3" w:rsidRDefault="00724767">
            <w:pPr>
              <w:rPr>
                <w:ins w:id="5177" w:author="ThaoDH" w:date="2013-10-09T16:39:00Z"/>
                <w:bCs/>
                <w:sz w:val="24"/>
              </w:rPr>
              <w:pPrChange w:id="5178" w:author="ThaoDH" w:date="2013-10-09T17:05:00Z">
                <w:pPr>
                  <w:pStyle w:val="NormalWeb"/>
                  <w:jc w:val="both"/>
                  <w:outlineLvl w:val="1"/>
                </w:pPr>
              </w:pPrChange>
            </w:pPr>
            <w:ins w:id="5179" w:author="ThaoDH" w:date="2013-10-09T16:39:00Z">
              <w:r>
                <w:rPr>
                  <w:bCs/>
                </w:rPr>
                <w:t>Khách hàng được tặng 1 khoản tiền, được trừ theo 1 trong các hình thức:</w:t>
              </w:r>
            </w:ins>
          </w:p>
          <w:p w:rsidR="004244C3" w:rsidRDefault="00724767">
            <w:pPr>
              <w:rPr>
                <w:ins w:id="5180" w:author="ThaoDH" w:date="2013-10-09T16:39:00Z"/>
                <w:bCs/>
                <w:sz w:val="24"/>
              </w:rPr>
              <w:pPrChange w:id="5181" w:author="ThaoDH" w:date="2013-10-09T17:05:00Z">
                <w:pPr>
                  <w:pStyle w:val="NormalWeb"/>
                  <w:numPr>
                    <w:numId w:val="72"/>
                  </w:numPr>
                  <w:ind w:left="720" w:hanging="360"/>
                  <w:jc w:val="both"/>
                  <w:outlineLvl w:val="1"/>
                </w:pPr>
              </w:pPrChange>
            </w:pPr>
            <w:ins w:id="5182" w:author="ThaoDH" w:date="2013-10-09T16:39:00Z">
              <w:r>
                <w:rPr>
                  <w:bCs/>
                </w:rPr>
                <w:t>Trừ 1 lần, tiền khuyến mại còn lại không bảo lưu</w:t>
              </w:r>
            </w:ins>
          </w:p>
          <w:p w:rsidR="004244C3" w:rsidRDefault="00724767">
            <w:pPr>
              <w:rPr>
                <w:ins w:id="5183" w:author="ThaoDH" w:date="2013-10-09T16:39:00Z"/>
                <w:bCs/>
                <w:sz w:val="24"/>
              </w:rPr>
              <w:pPrChange w:id="5184" w:author="ThaoDH" w:date="2013-10-09T17:05:00Z">
                <w:pPr>
                  <w:pStyle w:val="NormalWeb"/>
                  <w:numPr>
                    <w:numId w:val="72"/>
                  </w:numPr>
                  <w:ind w:left="720" w:hanging="360"/>
                  <w:jc w:val="both"/>
                  <w:outlineLvl w:val="1"/>
                </w:pPr>
              </w:pPrChange>
            </w:pPr>
            <w:ins w:id="5185" w:author="ThaoDH" w:date="2013-10-09T16:39:00Z">
              <w:r>
                <w:rPr>
                  <w:bCs/>
                </w:rPr>
                <w:t>Trừ dần hàng tháng, phần còn lại bảo lưu sang tháng sau</w:t>
              </w:r>
            </w:ins>
          </w:p>
          <w:p w:rsidR="004244C3" w:rsidRDefault="004244C3">
            <w:pPr>
              <w:rPr>
                <w:ins w:id="5186" w:author="ThaoDH" w:date="2013-10-09T16:39:00Z"/>
                <w:bCs/>
                <w:sz w:val="24"/>
              </w:rPr>
              <w:pPrChange w:id="5187" w:author="ThaoDH" w:date="2013-10-09T17:05:00Z">
                <w:pPr>
                  <w:pStyle w:val="NormalWeb"/>
                  <w:ind w:left="720"/>
                  <w:jc w:val="both"/>
                  <w:outlineLvl w:val="1"/>
                </w:pPr>
              </w:pPrChange>
            </w:pPr>
          </w:p>
        </w:tc>
      </w:tr>
      <w:tr w:rsidR="00724767" w:rsidTr="00724767">
        <w:trPr>
          <w:ins w:id="5188" w:author="ThaoDH" w:date="2013-10-09T16:39:00Z"/>
        </w:trPr>
        <w:tc>
          <w:tcPr>
            <w:tcW w:w="738" w:type="dxa"/>
          </w:tcPr>
          <w:p w:rsidR="004244C3" w:rsidRDefault="00724767">
            <w:pPr>
              <w:rPr>
                <w:ins w:id="5189" w:author="ThaoDH" w:date="2013-10-09T16:39:00Z"/>
                <w:bCs/>
                <w:sz w:val="24"/>
              </w:rPr>
              <w:pPrChange w:id="5190" w:author="ThaoDH" w:date="2013-10-09T17:05:00Z">
                <w:pPr>
                  <w:pStyle w:val="NormalWeb"/>
                  <w:jc w:val="both"/>
                  <w:outlineLvl w:val="1"/>
                </w:pPr>
              </w:pPrChange>
            </w:pPr>
            <w:ins w:id="5191" w:author="ThaoDH" w:date="2013-10-09T16:39:00Z">
              <w:r>
                <w:rPr>
                  <w:bCs/>
                </w:rPr>
                <w:t>8</w:t>
              </w:r>
            </w:ins>
          </w:p>
        </w:tc>
        <w:tc>
          <w:tcPr>
            <w:tcW w:w="1980" w:type="dxa"/>
          </w:tcPr>
          <w:p w:rsidR="004244C3" w:rsidRDefault="00724767">
            <w:pPr>
              <w:rPr>
                <w:ins w:id="5192" w:author="ThaoDH" w:date="2013-10-09T16:39:00Z"/>
                <w:bCs/>
                <w:sz w:val="24"/>
              </w:rPr>
              <w:pPrChange w:id="5193" w:author="ThaoDH" w:date="2013-10-09T17:05:00Z">
                <w:pPr>
                  <w:pStyle w:val="NormalWeb"/>
                  <w:jc w:val="both"/>
                  <w:outlineLvl w:val="1"/>
                </w:pPr>
              </w:pPrChange>
            </w:pPr>
            <w:ins w:id="5194" w:author="ThaoDH" w:date="2013-10-09T16:39:00Z">
              <w:r>
                <w:rPr>
                  <w:bCs/>
                </w:rPr>
                <w:t>Số tiền cố định</w:t>
              </w:r>
            </w:ins>
          </w:p>
        </w:tc>
        <w:tc>
          <w:tcPr>
            <w:tcW w:w="3496" w:type="dxa"/>
          </w:tcPr>
          <w:p w:rsidR="004244C3" w:rsidRDefault="00724767">
            <w:pPr>
              <w:rPr>
                <w:ins w:id="5195" w:author="ThaoDH" w:date="2013-10-09T16:39:00Z"/>
                <w:bCs/>
                <w:sz w:val="24"/>
              </w:rPr>
              <w:pPrChange w:id="5196" w:author="ThaoDH" w:date="2013-10-09T17:05:00Z">
                <w:pPr>
                  <w:pStyle w:val="NormalWeb"/>
                  <w:jc w:val="both"/>
                  <w:outlineLvl w:val="1"/>
                </w:pPr>
              </w:pPrChange>
            </w:pPr>
            <w:ins w:id="5197" w:author="ThaoDH" w:date="2013-10-09T16:39:00Z">
              <w:r>
                <w:rPr>
                  <w:bCs/>
                </w:rPr>
                <w:t>Cước thuê bao tháng/Cước gói một số gói</w:t>
              </w:r>
            </w:ins>
          </w:p>
        </w:tc>
        <w:tc>
          <w:tcPr>
            <w:tcW w:w="3362" w:type="dxa"/>
            <w:vMerge/>
          </w:tcPr>
          <w:p w:rsidR="004244C3" w:rsidRDefault="004244C3">
            <w:pPr>
              <w:rPr>
                <w:ins w:id="5198" w:author="ThaoDH" w:date="2013-10-09T16:39:00Z"/>
                <w:bCs/>
                <w:sz w:val="24"/>
              </w:rPr>
              <w:pPrChange w:id="5199" w:author="ThaoDH" w:date="2013-10-09T17:05:00Z">
                <w:pPr>
                  <w:pStyle w:val="NormalWeb"/>
                  <w:jc w:val="both"/>
                  <w:outlineLvl w:val="1"/>
                </w:pPr>
              </w:pPrChange>
            </w:pPr>
          </w:p>
        </w:tc>
      </w:tr>
      <w:tr w:rsidR="00724767" w:rsidTr="00724767">
        <w:trPr>
          <w:ins w:id="5200" w:author="ThaoDH" w:date="2013-10-09T16:39:00Z"/>
        </w:trPr>
        <w:tc>
          <w:tcPr>
            <w:tcW w:w="738" w:type="dxa"/>
          </w:tcPr>
          <w:p w:rsidR="004244C3" w:rsidRDefault="00724767">
            <w:pPr>
              <w:rPr>
                <w:ins w:id="5201" w:author="ThaoDH" w:date="2013-10-09T16:39:00Z"/>
                <w:bCs/>
                <w:sz w:val="24"/>
              </w:rPr>
              <w:pPrChange w:id="5202" w:author="ThaoDH" w:date="2013-10-09T17:05:00Z">
                <w:pPr>
                  <w:pStyle w:val="NormalWeb"/>
                  <w:jc w:val="both"/>
                  <w:outlineLvl w:val="1"/>
                </w:pPr>
              </w:pPrChange>
            </w:pPr>
            <w:ins w:id="5203" w:author="ThaoDH" w:date="2013-10-09T16:39:00Z">
              <w:r>
                <w:rPr>
                  <w:bCs/>
                </w:rPr>
                <w:t>9</w:t>
              </w:r>
            </w:ins>
          </w:p>
        </w:tc>
        <w:tc>
          <w:tcPr>
            <w:tcW w:w="1980" w:type="dxa"/>
          </w:tcPr>
          <w:p w:rsidR="004244C3" w:rsidRDefault="00724767">
            <w:pPr>
              <w:rPr>
                <w:ins w:id="5204" w:author="ThaoDH" w:date="2013-10-09T16:39:00Z"/>
                <w:bCs/>
                <w:sz w:val="24"/>
              </w:rPr>
              <w:pPrChange w:id="5205" w:author="ThaoDH" w:date="2013-10-09T17:05:00Z">
                <w:pPr>
                  <w:pStyle w:val="NormalWeb"/>
                  <w:jc w:val="both"/>
                  <w:outlineLvl w:val="1"/>
                </w:pPr>
              </w:pPrChange>
            </w:pPr>
            <w:ins w:id="5206" w:author="ThaoDH" w:date="2013-10-09T16:39:00Z">
              <w:r>
                <w:rPr>
                  <w:bCs/>
                </w:rPr>
                <w:t>Số tiền cố định</w:t>
              </w:r>
            </w:ins>
          </w:p>
        </w:tc>
        <w:tc>
          <w:tcPr>
            <w:tcW w:w="3496" w:type="dxa"/>
          </w:tcPr>
          <w:p w:rsidR="004244C3" w:rsidRDefault="00724767">
            <w:pPr>
              <w:rPr>
                <w:ins w:id="5207" w:author="ThaoDH" w:date="2013-10-09T16:39:00Z"/>
                <w:bCs/>
                <w:sz w:val="24"/>
              </w:rPr>
              <w:pPrChange w:id="5208" w:author="ThaoDH" w:date="2013-10-09T17:05:00Z">
                <w:pPr>
                  <w:pStyle w:val="NormalWeb"/>
                  <w:jc w:val="both"/>
                  <w:outlineLvl w:val="1"/>
                </w:pPr>
              </w:pPrChange>
            </w:pPr>
            <w:ins w:id="5209" w:author="ThaoDH" w:date="2013-10-09T16:39:00Z">
              <w:r>
                <w:rPr>
                  <w:bCs/>
                </w:rPr>
                <w:t>Một số hướng thoại,SMS, data</w:t>
              </w:r>
            </w:ins>
          </w:p>
        </w:tc>
        <w:tc>
          <w:tcPr>
            <w:tcW w:w="3362" w:type="dxa"/>
            <w:vMerge/>
          </w:tcPr>
          <w:p w:rsidR="004244C3" w:rsidRDefault="004244C3">
            <w:pPr>
              <w:rPr>
                <w:ins w:id="5210" w:author="ThaoDH" w:date="2013-10-09T16:39:00Z"/>
                <w:bCs/>
                <w:sz w:val="24"/>
              </w:rPr>
              <w:pPrChange w:id="5211" w:author="ThaoDH" w:date="2013-10-09T17:05:00Z">
                <w:pPr>
                  <w:pStyle w:val="NormalWeb"/>
                  <w:jc w:val="both"/>
                  <w:outlineLvl w:val="1"/>
                </w:pPr>
              </w:pPrChange>
            </w:pPr>
          </w:p>
        </w:tc>
      </w:tr>
      <w:tr w:rsidR="00724767" w:rsidTr="00724767">
        <w:trPr>
          <w:ins w:id="5212" w:author="ThaoDH" w:date="2013-10-09T16:39:00Z"/>
        </w:trPr>
        <w:tc>
          <w:tcPr>
            <w:tcW w:w="738" w:type="dxa"/>
          </w:tcPr>
          <w:p w:rsidR="004244C3" w:rsidRDefault="00724767">
            <w:pPr>
              <w:rPr>
                <w:ins w:id="5213" w:author="ThaoDH" w:date="2013-10-09T16:39:00Z"/>
                <w:bCs/>
                <w:sz w:val="24"/>
              </w:rPr>
              <w:pPrChange w:id="5214" w:author="ThaoDH" w:date="2013-10-09T17:05:00Z">
                <w:pPr>
                  <w:pStyle w:val="NormalWeb"/>
                  <w:jc w:val="both"/>
                  <w:outlineLvl w:val="1"/>
                </w:pPr>
              </w:pPrChange>
            </w:pPr>
            <w:ins w:id="5215" w:author="ThaoDH" w:date="2013-10-09T16:39:00Z">
              <w:r>
                <w:rPr>
                  <w:bCs/>
                </w:rPr>
                <w:t>10</w:t>
              </w:r>
            </w:ins>
          </w:p>
        </w:tc>
        <w:tc>
          <w:tcPr>
            <w:tcW w:w="1980" w:type="dxa"/>
          </w:tcPr>
          <w:p w:rsidR="004244C3" w:rsidRDefault="00724767">
            <w:pPr>
              <w:rPr>
                <w:ins w:id="5216" w:author="ThaoDH" w:date="2013-10-09T16:39:00Z"/>
                <w:bCs/>
                <w:sz w:val="24"/>
              </w:rPr>
              <w:pPrChange w:id="5217" w:author="ThaoDH" w:date="2013-10-09T17:05:00Z">
                <w:pPr>
                  <w:pStyle w:val="NormalWeb"/>
                  <w:jc w:val="both"/>
                  <w:outlineLvl w:val="1"/>
                </w:pPr>
              </w:pPrChange>
            </w:pPr>
            <w:ins w:id="5218" w:author="ThaoDH" w:date="2013-10-09T16:39:00Z">
              <w:r>
                <w:rPr>
                  <w:bCs/>
                </w:rPr>
                <w:t>Số tiền quy đổi từ số phút nhận cuộc gọi</w:t>
              </w:r>
            </w:ins>
          </w:p>
        </w:tc>
        <w:tc>
          <w:tcPr>
            <w:tcW w:w="3496" w:type="dxa"/>
          </w:tcPr>
          <w:p w:rsidR="004244C3" w:rsidRDefault="00724767">
            <w:pPr>
              <w:rPr>
                <w:ins w:id="5219" w:author="ThaoDH" w:date="2013-10-09T16:39:00Z"/>
                <w:bCs/>
                <w:sz w:val="24"/>
              </w:rPr>
              <w:pPrChange w:id="5220" w:author="ThaoDH" w:date="2013-10-09T17:05:00Z">
                <w:pPr>
                  <w:pStyle w:val="NormalWeb"/>
                  <w:jc w:val="both"/>
                  <w:outlineLvl w:val="1"/>
                </w:pPr>
              </w:pPrChange>
            </w:pPr>
            <w:ins w:id="5221" w:author="ThaoDH" w:date="2013-10-09T16:39:00Z">
              <w:r>
                <w:rPr>
                  <w:bCs/>
                </w:rPr>
                <w:t>Tổng cước phát sinh hoặc một số hướng</w:t>
              </w:r>
            </w:ins>
          </w:p>
        </w:tc>
        <w:tc>
          <w:tcPr>
            <w:tcW w:w="3362" w:type="dxa"/>
          </w:tcPr>
          <w:p w:rsidR="004244C3" w:rsidRDefault="004244C3">
            <w:pPr>
              <w:rPr>
                <w:ins w:id="5222" w:author="ThaoDH" w:date="2013-10-09T16:39:00Z"/>
                <w:bCs/>
                <w:sz w:val="24"/>
              </w:rPr>
              <w:pPrChange w:id="5223" w:author="ThaoDH" w:date="2013-10-09T17:05:00Z">
                <w:pPr>
                  <w:pStyle w:val="NormalWeb"/>
                  <w:jc w:val="both"/>
                  <w:outlineLvl w:val="1"/>
                </w:pPr>
              </w:pPrChange>
            </w:pPr>
          </w:p>
        </w:tc>
      </w:tr>
    </w:tbl>
    <w:p w:rsidR="004244C3" w:rsidRDefault="004244C3">
      <w:pPr>
        <w:rPr>
          <w:ins w:id="5224" w:author="ThaoDH" w:date="2013-10-17T11:14:00Z"/>
          <w:b/>
          <w:bCs/>
        </w:rPr>
        <w:pPrChange w:id="5225" w:author="ThaoDH" w:date="2013-10-09T17:05:00Z">
          <w:pPr>
            <w:pStyle w:val="NormalWeb"/>
            <w:numPr>
              <w:numId w:val="9"/>
            </w:numPr>
            <w:ind w:left="720" w:hanging="720"/>
            <w:jc w:val="both"/>
            <w:outlineLvl w:val="1"/>
          </w:pPr>
        </w:pPrChange>
      </w:pPr>
    </w:p>
    <w:p w:rsidR="004244C3" w:rsidRDefault="00B17E8B">
      <w:pPr>
        <w:rPr>
          <w:ins w:id="5226" w:author="ThaoDH" w:date="2013-10-02T22:28:00Z"/>
          <w:b/>
          <w:bCs/>
        </w:rPr>
        <w:pPrChange w:id="5227" w:author="ThaoDH" w:date="2013-10-09T17:05:00Z">
          <w:pPr>
            <w:pStyle w:val="NormalWeb"/>
            <w:numPr>
              <w:numId w:val="9"/>
            </w:numPr>
            <w:ind w:left="720" w:hanging="720"/>
            <w:jc w:val="both"/>
            <w:outlineLvl w:val="1"/>
          </w:pPr>
        </w:pPrChange>
      </w:pPr>
      <w:ins w:id="5228" w:author="ThaoDH" w:date="2013-10-17T11:14:00Z">
        <w:r w:rsidRPr="00B17E8B">
          <w:rPr>
            <w:rFonts w:cs="Times New Roman"/>
            <w:sz w:val="26"/>
            <w:szCs w:val="26"/>
          </w:rPr>
          <w:t>Elcom/Comverse</w:t>
        </w:r>
        <w:r>
          <w:t xml:space="preserve"> : C1RT là engine rating nên không có chức năng billing như tổng hợp cước, ra bill. Do đó các khuyến mại offline dựa trên quá trình tổng hợp cước như gói cam kết chọn số, </w:t>
        </w:r>
        <w:r w:rsidRPr="00C537E4">
          <w:t>Gói cam kết khách hàng doanh nghiệp nhận thiết bị</w:t>
        </w:r>
        <w:r>
          <w:t xml:space="preserve"> không thể cấu hình trên C1</w:t>
        </w:r>
      </w:ins>
    </w:p>
    <w:p w:rsidR="004244C3" w:rsidRDefault="004244C3">
      <w:pPr>
        <w:pStyle w:val="NormalWeb"/>
        <w:jc w:val="both"/>
        <w:outlineLvl w:val="1"/>
        <w:rPr>
          <w:ins w:id="5229" w:author="ThaoDH" w:date="2013-10-02T22:28:00Z"/>
          <w:b/>
          <w:bCs/>
        </w:rPr>
        <w:pPrChange w:id="5230" w:author="ThaoDH" w:date="2013-10-02T22:28:00Z">
          <w:pPr>
            <w:pStyle w:val="NormalWeb"/>
            <w:numPr>
              <w:numId w:val="9"/>
            </w:numPr>
            <w:ind w:left="720" w:hanging="720"/>
            <w:jc w:val="both"/>
            <w:outlineLvl w:val="1"/>
          </w:pPr>
        </w:pPrChange>
      </w:pPr>
    </w:p>
    <w:p w:rsidR="00611769" w:rsidRDefault="00611769" w:rsidP="00611769">
      <w:pPr>
        <w:pStyle w:val="NormalWeb"/>
        <w:numPr>
          <w:ilvl w:val="0"/>
          <w:numId w:val="9"/>
        </w:numPr>
        <w:ind w:hanging="720"/>
        <w:jc w:val="both"/>
        <w:outlineLvl w:val="1"/>
        <w:rPr>
          <w:ins w:id="5231" w:author="ThaoDH" w:date="2013-10-16T09:45:00Z"/>
          <w:b/>
          <w:bCs/>
        </w:rPr>
      </w:pPr>
      <w:bookmarkStart w:id="5232" w:name="_Toc369791838"/>
      <w:ins w:id="5233" w:author="ThaoDH" w:date="2013-10-16T09:44:00Z">
        <w:r>
          <w:rPr>
            <w:b/>
            <w:bCs/>
          </w:rPr>
          <w:t>Gói DN150</w:t>
        </w:r>
      </w:ins>
      <w:bookmarkEnd w:id="5232"/>
    </w:p>
    <w:p w:rsidR="004244C3" w:rsidRDefault="00611769">
      <w:pPr>
        <w:pStyle w:val="NormalWeb"/>
        <w:numPr>
          <w:ilvl w:val="2"/>
          <w:numId w:val="73"/>
        </w:numPr>
        <w:jc w:val="both"/>
        <w:rPr>
          <w:ins w:id="5234" w:author="ThaoDH" w:date="2013-10-16T09:45:00Z"/>
          <w:b/>
          <w:bCs/>
        </w:rPr>
        <w:pPrChange w:id="5235" w:author="ThaoDH" w:date="2013-10-16T10:23:00Z">
          <w:pPr>
            <w:pStyle w:val="NormalWeb"/>
            <w:numPr>
              <w:numId w:val="9"/>
            </w:numPr>
            <w:ind w:left="720" w:hanging="360"/>
            <w:jc w:val="both"/>
            <w:outlineLvl w:val="1"/>
          </w:pPr>
        </w:pPrChange>
      </w:pPr>
      <w:ins w:id="5236" w:author="ThaoDH" w:date="2013-10-16T09:45:00Z">
        <w:r w:rsidRPr="00AE4C27">
          <w:rPr>
            <w:b/>
            <w:bCs/>
          </w:rPr>
          <w:t>Nội dung</w:t>
        </w:r>
      </w:ins>
    </w:p>
    <w:p w:rsidR="004244C3" w:rsidRPr="004244C3" w:rsidRDefault="00811579">
      <w:pPr>
        <w:pStyle w:val="NormalWeb"/>
        <w:ind w:left="720"/>
        <w:jc w:val="both"/>
        <w:rPr>
          <w:ins w:id="5237" w:author="ThaoDH" w:date="2013-10-16T09:45:00Z"/>
          <w:bCs/>
          <w:rPrChange w:id="5238" w:author="ThaoDH" w:date="2013-10-16T09:52:00Z">
            <w:rPr>
              <w:ins w:id="5239" w:author="ThaoDH" w:date="2013-10-16T09:45:00Z"/>
              <w:b/>
              <w:bCs/>
            </w:rPr>
          </w:rPrChange>
        </w:rPr>
        <w:pPrChange w:id="5240" w:author="ThaoDH" w:date="2013-10-16T10:23:00Z">
          <w:pPr>
            <w:pStyle w:val="NormalWeb"/>
            <w:numPr>
              <w:numId w:val="9"/>
            </w:numPr>
            <w:ind w:left="720" w:hanging="720"/>
            <w:jc w:val="both"/>
            <w:outlineLvl w:val="1"/>
          </w:pPr>
        </w:pPrChange>
      </w:pPr>
      <w:ins w:id="5241" w:author="ThaoDH" w:date="2013-10-16T09:45:00Z">
        <w:r w:rsidRPr="00811579">
          <w:rPr>
            <w:bCs/>
            <w:rPrChange w:id="5242" w:author="ThaoDH" w:date="2013-10-16T09:52:00Z">
              <w:rPr>
                <w:b/>
                <w:bCs/>
              </w:rPr>
            </w:rPrChange>
          </w:rPr>
          <w:t xml:space="preserve">Đối tượng áp dụng: </w:t>
        </w:r>
      </w:ins>
    </w:p>
    <w:p w:rsidR="004244C3" w:rsidRPr="004244C3" w:rsidRDefault="00811579">
      <w:pPr>
        <w:pStyle w:val="NormalWeb"/>
        <w:jc w:val="both"/>
        <w:rPr>
          <w:ins w:id="5243" w:author="ThaoDH" w:date="2013-10-16T09:45:00Z"/>
          <w:bCs/>
          <w:rPrChange w:id="5244" w:author="ThaoDH" w:date="2013-10-16T09:52:00Z">
            <w:rPr>
              <w:ins w:id="5245" w:author="ThaoDH" w:date="2013-10-16T09:45:00Z"/>
              <w:b/>
              <w:bCs/>
            </w:rPr>
          </w:rPrChange>
        </w:rPr>
        <w:pPrChange w:id="5246" w:author="ThaoDH" w:date="2013-10-16T10:23:00Z">
          <w:pPr>
            <w:pStyle w:val="NormalWeb"/>
            <w:numPr>
              <w:numId w:val="9"/>
            </w:numPr>
            <w:ind w:left="720" w:hanging="720"/>
            <w:jc w:val="both"/>
            <w:outlineLvl w:val="1"/>
          </w:pPr>
        </w:pPrChange>
      </w:pPr>
      <w:ins w:id="5247" w:author="ThaoDH" w:date="2013-10-16T09:45:00Z">
        <w:r w:rsidRPr="00811579">
          <w:rPr>
            <w:bCs/>
            <w:rPrChange w:id="5248" w:author="ThaoDH" w:date="2013-10-16T09:52:00Z">
              <w:rPr>
                <w:b/>
                <w:bCs/>
              </w:rPr>
            </w:rPrChange>
          </w:rPr>
          <w:t>+ Thuê bao trả sau hòa mạng mới</w:t>
        </w:r>
      </w:ins>
    </w:p>
    <w:p w:rsidR="004244C3" w:rsidRPr="004244C3" w:rsidRDefault="00811579">
      <w:pPr>
        <w:pStyle w:val="NormalWeb"/>
        <w:jc w:val="both"/>
        <w:rPr>
          <w:ins w:id="5249" w:author="ThaoDH" w:date="2013-10-16T09:46:00Z"/>
          <w:bCs/>
          <w:rPrChange w:id="5250" w:author="ThaoDH" w:date="2013-10-16T09:52:00Z">
            <w:rPr>
              <w:ins w:id="5251" w:author="ThaoDH" w:date="2013-10-16T09:46:00Z"/>
              <w:b/>
              <w:bCs/>
            </w:rPr>
          </w:rPrChange>
        </w:rPr>
        <w:pPrChange w:id="5252" w:author="ThaoDH" w:date="2013-10-16T10:23:00Z">
          <w:pPr>
            <w:pStyle w:val="NormalWeb"/>
            <w:numPr>
              <w:numId w:val="9"/>
            </w:numPr>
            <w:ind w:left="720" w:hanging="720"/>
            <w:jc w:val="both"/>
            <w:outlineLvl w:val="1"/>
          </w:pPr>
        </w:pPrChange>
      </w:pPr>
      <w:ins w:id="5253" w:author="ThaoDH" w:date="2013-10-16T09:46:00Z">
        <w:r w:rsidRPr="00811579">
          <w:rPr>
            <w:bCs/>
            <w:rPrChange w:id="5254" w:author="ThaoDH" w:date="2013-10-16T09:52:00Z">
              <w:rPr>
                <w:b/>
                <w:bCs/>
              </w:rPr>
            </w:rPrChange>
          </w:rPr>
          <w:t>+ Thuêbao trả trước chuyển sang trả sau (không áp dụng cho TB là TB trả sau đã chuyển sang trả trước từ ngày 1 của tháng trước đó)</w:t>
        </w:r>
      </w:ins>
    </w:p>
    <w:p w:rsidR="004244C3" w:rsidRPr="004244C3" w:rsidRDefault="00811579">
      <w:pPr>
        <w:pStyle w:val="NormalWeb"/>
        <w:jc w:val="both"/>
        <w:rPr>
          <w:ins w:id="5255" w:author="ThaoDH" w:date="2013-10-16T09:46:00Z"/>
          <w:bCs/>
          <w:rPrChange w:id="5256" w:author="ThaoDH" w:date="2013-10-16T09:52:00Z">
            <w:rPr>
              <w:ins w:id="5257" w:author="ThaoDH" w:date="2013-10-16T09:46:00Z"/>
              <w:b/>
              <w:bCs/>
            </w:rPr>
          </w:rPrChange>
        </w:rPr>
        <w:pPrChange w:id="5258" w:author="ThaoDH" w:date="2013-10-16T10:23:00Z">
          <w:pPr>
            <w:pStyle w:val="NormalWeb"/>
            <w:numPr>
              <w:numId w:val="9"/>
            </w:numPr>
            <w:ind w:left="720" w:hanging="720"/>
            <w:jc w:val="both"/>
            <w:outlineLvl w:val="1"/>
          </w:pPr>
        </w:pPrChange>
      </w:pPr>
      <w:ins w:id="5259" w:author="ThaoDH" w:date="2013-10-16T09:46:00Z">
        <w:r w:rsidRPr="00811579">
          <w:rPr>
            <w:bCs/>
            <w:rPrChange w:id="5260" w:author="ThaoDH" w:date="2013-10-16T09:52:00Z">
              <w:rPr>
                <w:b/>
                <w:bCs/>
              </w:rPr>
            </w:rPrChange>
          </w:rPr>
          <w:t>+ Thuê bao trả sau đang tạm khóa hai chiều (không áp dụng cho TB trả sau tạm khóa 2 chiều từ ngày 01 của tháng trước đó) và khôi phục sử dụng dịch vụ VNP</w:t>
        </w:r>
      </w:ins>
    </w:p>
    <w:p w:rsidR="004244C3" w:rsidRPr="004244C3" w:rsidRDefault="00811579">
      <w:pPr>
        <w:pStyle w:val="NormalWeb"/>
        <w:jc w:val="both"/>
        <w:rPr>
          <w:ins w:id="5261" w:author="ThaoDH" w:date="2013-10-16T09:48:00Z"/>
          <w:bCs/>
          <w:rPrChange w:id="5262" w:author="ThaoDH" w:date="2013-10-16T09:52:00Z">
            <w:rPr>
              <w:ins w:id="5263" w:author="ThaoDH" w:date="2013-10-16T09:48:00Z"/>
              <w:b/>
              <w:bCs/>
            </w:rPr>
          </w:rPrChange>
        </w:rPr>
        <w:pPrChange w:id="5264" w:author="ThaoDH" w:date="2013-10-16T10:23:00Z">
          <w:pPr>
            <w:pStyle w:val="NormalWeb"/>
            <w:numPr>
              <w:numId w:val="9"/>
            </w:numPr>
            <w:ind w:left="720" w:hanging="720"/>
            <w:jc w:val="both"/>
            <w:outlineLvl w:val="1"/>
          </w:pPr>
        </w:pPrChange>
      </w:pPr>
      <w:ins w:id="5265" w:author="ThaoDH" w:date="2013-10-16T09:48:00Z">
        <w:r w:rsidRPr="00811579">
          <w:rPr>
            <w:bCs/>
            <w:rPrChange w:id="5266" w:author="ThaoDH" w:date="2013-10-16T09:52:00Z">
              <w:rPr>
                <w:b/>
                <w:bCs/>
              </w:rPr>
            </w:rPrChange>
          </w:rPr>
          <w:t>Các thuê bao có thể do doanh nghiệp hoặc cá nhân đứng tên trên hợp đồng.</w:t>
        </w:r>
      </w:ins>
    </w:p>
    <w:p w:rsidR="004244C3" w:rsidRDefault="00811579">
      <w:pPr>
        <w:pStyle w:val="NormalWeb"/>
        <w:jc w:val="both"/>
        <w:rPr>
          <w:ins w:id="5267" w:author="ThaoDH" w:date="2013-10-16T10:17:00Z"/>
          <w:bCs/>
        </w:rPr>
        <w:pPrChange w:id="5268" w:author="ThaoDH" w:date="2013-10-16T10:23:00Z">
          <w:pPr>
            <w:pStyle w:val="NormalWeb"/>
            <w:numPr>
              <w:numId w:val="9"/>
            </w:numPr>
            <w:ind w:left="720" w:hanging="720"/>
            <w:jc w:val="both"/>
            <w:outlineLvl w:val="1"/>
          </w:pPr>
        </w:pPrChange>
      </w:pPr>
      <w:ins w:id="5269" w:author="ThaoDH" w:date="2013-10-16T09:48:00Z">
        <w:r w:rsidRPr="00811579">
          <w:rPr>
            <w:bCs/>
            <w:rPrChange w:id="5270" w:author="ThaoDH" w:date="2013-10-16T09:52:00Z">
              <w:rPr>
                <w:b/>
                <w:bCs/>
              </w:rPr>
            </w:rPrChange>
          </w:rPr>
          <w:lastRenderedPageBreak/>
          <w:t>Thời gian áp dụng từ ngày 15/10</w:t>
        </w:r>
      </w:ins>
      <w:ins w:id="5271" w:author="ThaoDH" w:date="2013-10-16T09:49:00Z">
        <w:r w:rsidRPr="00811579">
          <w:rPr>
            <w:bCs/>
            <w:rPrChange w:id="5272" w:author="ThaoDH" w:date="2013-10-16T09:52:00Z">
              <w:rPr>
                <w:b/>
                <w:bCs/>
              </w:rPr>
            </w:rPrChange>
          </w:rPr>
          <w:t>/2013</w:t>
        </w:r>
      </w:ins>
      <w:ins w:id="5273" w:author="ThaoDH" w:date="2013-10-16T09:48:00Z">
        <w:r w:rsidRPr="00811579">
          <w:rPr>
            <w:bCs/>
            <w:rPrChange w:id="5274" w:author="ThaoDH" w:date="2013-10-16T09:52:00Z">
              <w:rPr>
                <w:b/>
                <w:bCs/>
              </w:rPr>
            </w:rPrChange>
          </w:rPr>
          <w:t xml:space="preserve"> đến hết 31/12/2013</w:t>
        </w:r>
      </w:ins>
    </w:p>
    <w:p w:rsidR="004244C3" w:rsidRDefault="00811579">
      <w:pPr>
        <w:pStyle w:val="NormalWeb"/>
        <w:jc w:val="both"/>
        <w:rPr>
          <w:ins w:id="5275" w:author="ThaoDH" w:date="2013-10-16T09:48:00Z"/>
          <w:b/>
          <w:bCs/>
        </w:rPr>
        <w:pPrChange w:id="5276" w:author="ThaoDH" w:date="2013-10-16T10:23:00Z">
          <w:pPr>
            <w:pStyle w:val="NormalWeb"/>
            <w:numPr>
              <w:numId w:val="9"/>
            </w:numPr>
            <w:ind w:left="720" w:hanging="720"/>
            <w:jc w:val="both"/>
            <w:outlineLvl w:val="1"/>
          </w:pPr>
        </w:pPrChange>
      </w:pPr>
      <w:ins w:id="5277" w:author="ThaoDH" w:date="2013-10-16T10:17:00Z">
        <w:r w:rsidRPr="00811579">
          <w:rPr>
            <w:b/>
            <w:bCs/>
            <w:rPrChange w:id="5278" w:author="ThaoDH" w:date="2013-10-16T10:17:00Z">
              <w:rPr>
                <w:bCs/>
              </w:rPr>
            </w:rPrChange>
          </w:rPr>
          <w:t>2.39.2 Bảng cước</w:t>
        </w:r>
      </w:ins>
    </w:p>
    <w:tbl>
      <w:tblPr>
        <w:tblStyle w:val="TableGrid"/>
        <w:tblW w:w="0" w:type="auto"/>
        <w:tblInd w:w="558" w:type="dxa"/>
        <w:tblLook w:val="04A0" w:firstRow="1" w:lastRow="0" w:firstColumn="1" w:lastColumn="0" w:noHBand="0" w:noVBand="1"/>
        <w:tblPrChange w:id="5279" w:author="ThaoDH" w:date="2013-10-16T09:49:00Z">
          <w:tblPr>
            <w:tblStyle w:val="TableGrid"/>
            <w:tblW w:w="0" w:type="auto"/>
            <w:tblLook w:val="04A0" w:firstRow="1" w:lastRow="0" w:firstColumn="1" w:lastColumn="0" w:noHBand="0" w:noVBand="1"/>
          </w:tblPr>
        </w:tblPrChange>
      </w:tblPr>
      <w:tblGrid>
        <w:gridCol w:w="632"/>
        <w:gridCol w:w="3780"/>
        <w:gridCol w:w="4050"/>
        <w:tblGridChange w:id="5280">
          <w:tblGrid>
            <w:gridCol w:w="3192"/>
            <w:gridCol w:w="3192"/>
            <w:gridCol w:w="3192"/>
          </w:tblGrid>
        </w:tblGridChange>
      </w:tblGrid>
      <w:tr w:rsidR="00611769" w:rsidRPr="00AE4C27" w:rsidTr="00611769">
        <w:trPr>
          <w:ins w:id="5281" w:author="ThaoDH" w:date="2013-10-16T09:49:00Z"/>
        </w:trPr>
        <w:tc>
          <w:tcPr>
            <w:tcW w:w="632" w:type="dxa"/>
            <w:tcPrChange w:id="5282" w:author="ThaoDH" w:date="2013-10-16T09:49:00Z">
              <w:tcPr>
                <w:tcW w:w="3192" w:type="dxa"/>
              </w:tcPr>
            </w:tcPrChange>
          </w:tcPr>
          <w:p w:rsidR="004244C3" w:rsidRPr="004244C3" w:rsidRDefault="00811579">
            <w:pPr>
              <w:pStyle w:val="NormalWeb"/>
              <w:jc w:val="both"/>
              <w:rPr>
                <w:ins w:id="5283" w:author="ThaoDH" w:date="2013-10-16T09:49:00Z"/>
                <w:bCs/>
                <w:rPrChange w:id="5284" w:author="ThaoDH" w:date="2013-10-16T09:52:00Z">
                  <w:rPr>
                    <w:ins w:id="5285" w:author="ThaoDH" w:date="2013-10-16T09:49:00Z"/>
                    <w:b/>
                    <w:bCs/>
                    <w:sz w:val="24"/>
                  </w:rPr>
                </w:rPrChange>
              </w:rPr>
              <w:pPrChange w:id="5286" w:author="ThaoDH" w:date="2013-10-16T10:23:00Z">
                <w:pPr>
                  <w:pStyle w:val="NormalWeb"/>
                  <w:jc w:val="both"/>
                  <w:outlineLvl w:val="1"/>
                </w:pPr>
              </w:pPrChange>
            </w:pPr>
            <w:ins w:id="5287" w:author="ThaoDH" w:date="2013-10-16T09:49:00Z">
              <w:r w:rsidRPr="00811579">
                <w:rPr>
                  <w:bCs/>
                  <w:rPrChange w:id="5288" w:author="ThaoDH" w:date="2013-10-16T09:52:00Z">
                    <w:rPr>
                      <w:b/>
                      <w:bCs/>
                    </w:rPr>
                  </w:rPrChange>
                </w:rPr>
                <w:t>STT</w:t>
              </w:r>
            </w:ins>
          </w:p>
        </w:tc>
        <w:tc>
          <w:tcPr>
            <w:tcW w:w="3780" w:type="dxa"/>
            <w:tcPrChange w:id="5289" w:author="ThaoDH" w:date="2013-10-16T09:49:00Z">
              <w:tcPr>
                <w:tcW w:w="3192" w:type="dxa"/>
              </w:tcPr>
            </w:tcPrChange>
          </w:tcPr>
          <w:p w:rsidR="004244C3" w:rsidRPr="004244C3" w:rsidRDefault="00811579">
            <w:pPr>
              <w:pStyle w:val="NormalWeb"/>
              <w:jc w:val="both"/>
              <w:rPr>
                <w:ins w:id="5290" w:author="ThaoDH" w:date="2013-10-16T09:49:00Z"/>
                <w:bCs/>
                <w:rPrChange w:id="5291" w:author="ThaoDH" w:date="2013-10-16T09:52:00Z">
                  <w:rPr>
                    <w:ins w:id="5292" w:author="ThaoDH" w:date="2013-10-16T09:49:00Z"/>
                    <w:b/>
                    <w:bCs/>
                    <w:sz w:val="24"/>
                  </w:rPr>
                </w:rPrChange>
              </w:rPr>
              <w:pPrChange w:id="5293" w:author="ThaoDH" w:date="2013-10-16T10:23:00Z">
                <w:pPr>
                  <w:pStyle w:val="NormalWeb"/>
                  <w:jc w:val="both"/>
                  <w:outlineLvl w:val="1"/>
                </w:pPr>
              </w:pPrChange>
            </w:pPr>
            <w:ins w:id="5294" w:author="ThaoDH" w:date="2013-10-16T09:50:00Z">
              <w:r w:rsidRPr="00811579">
                <w:rPr>
                  <w:bCs/>
                  <w:rPrChange w:id="5295" w:author="ThaoDH" w:date="2013-10-16T09:52:00Z">
                    <w:rPr>
                      <w:b/>
                      <w:bCs/>
                    </w:rPr>
                  </w:rPrChange>
                </w:rPr>
                <w:t>Nội dung</w:t>
              </w:r>
            </w:ins>
          </w:p>
        </w:tc>
        <w:tc>
          <w:tcPr>
            <w:tcW w:w="4050" w:type="dxa"/>
            <w:tcPrChange w:id="5296" w:author="ThaoDH" w:date="2013-10-16T09:49:00Z">
              <w:tcPr>
                <w:tcW w:w="3192" w:type="dxa"/>
              </w:tcPr>
            </w:tcPrChange>
          </w:tcPr>
          <w:p w:rsidR="004244C3" w:rsidRPr="004244C3" w:rsidRDefault="00811579">
            <w:pPr>
              <w:pStyle w:val="NormalWeb"/>
              <w:jc w:val="both"/>
              <w:rPr>
                <w:ins w:id="5297" w:author="ThaoDH" w:date="2013-10-16T09:49:00Z"/>
                <w:bCs/>
                <w:rPrChange w:id="5298" w:author="ThaoDH" w:date="2013-10-16T09:52:00Z">
                  <w:rPr>
                    <w:ins w:id="5299" w:author="ThaoDH" w:date="2013-10-16T09:49:00Z"/>
                    <w:b/>
                    <w:bCs/>
                    <w:sz w:val="24"/>
                  </w:rPr>
                </w:rPrChange>
              </w:rPr>
              <w:pPrChange w:id="5300" w:author="ThaoDH" w:date="2013-10-16T10:23:00Z">
                <w:pPr>
                  <w:pStyle w:val="NormalWeb"/>
                  <w:jc w:val="both"/>
                  <w:outlineLvl w:val="1"/>
                </w:pPr>
              </w:pPrChange>
            </w:pPr>
            <w:ins w:id="5301" w:author="ThaoDH" w:date="2013-10-16T09:50:00Z">
              <w:r w:rsidRPr="00811579">
                <w:rPr>
                  <w:bCs/>
                  <w:rPrChange w:id="5302" w:author="ThaoDH" w:date="2013-10-16T09:52:00Z">
                    <w:rPr>
                      <w:b/>
                      <w:bCs/>
                    </w:rPr>
                  </w:rPrChange>
                </w:rPr>
                <w:t>DN150</w:t>
              </w:r>
            </w:ins>
          </w:p>
        </w:tc>
      </w:tr>
      <w:tr w:rsidR="00611769" w:rsidRPr="00AE4C27" w:rsidTr="00611769">
        <w:trPr>
          <w:ins w:id="5303" w:author="ThaoDH" w:date="2013-10-16T09:49:00Z"/>
        </w:trPr>
        <w:tc>
          <w:tcPr>
            <w:tcW w:w="632" w:type="dxa"/>
            <w:tcPrChange w:id="5304" w:author="ThaoDH" w:date="2013-10-16T09:49:00Z">
              <w:tcPr>
                <w:tcW w:w="3192" w:type="dxa"/>
              </w:tcPr>
            </w:tcPrChange>
          </w:tcPr>
          <w:p w:rsidR="004244C3" w:rsidRPr="004244C3" w:rsidRDefault="00811579">
            <w:pPr>
              <w:pStyle w:val="NormalWeb"/>
              <w:jc w:val="both"/>
              <w:rPr>
                <w:ins w:id="5305" w:author="ThaoDH" w:date="2013-10-16T09:49:00Z"/>
                <w:bCs/>
                <w:rPrChange w:id="5306" w:author="ThaoDH" w:date="2013-10-16T09:52:00Z">
                  <w:rPr>
                    <w:ins w:id="5307" w:author="ThaoDH" w:date="2013-10-16T09:49:00Z"/>
                    <w:b/>
                    <w:bCs/>
                    <w:sz w:val="24"/>
                  </w:rPr>
                </w:rPrChange>
              </w:rPr>
              <w:pPrChange w:id="5308" w:author="ThaoDH" w:date="2013-10-16T10:23:00Z">
                <w:pPr>
                  <w:pStyle w:val="NormalWeb"/>
                  <w:jc w:val="both"/>
                  <w:outlineLvl w:val="1"/>
                </w:pPr>
              </w:pPrChange>
            </w:pPr>
            <w:ins w:id="5309" w:author="ThaoDH" w:date="2013-10-16T09:49:00Z">
              <w:r w:rsidRPr="00811579">
                <w:rPr>
                  <w:bCs/>
                  <w:rPrChange w:id="5310" w:author="ThaoDH" w:date="2013-10-16T09:52:00Z">
                    <w:rPr>
                      <w:b/>
                      <w:bCs/>
                    </w:rPr>
                  </w:rPrChange>
                </w:rPr>
                <w:t>1</w:t>
              </w:r>
            </w:ins>
          </w:p>
        </w:tc>
        <w:tc>
          <w:tcPr>
            <w:tcW w:w="3780" w:type="dxa"/>
            <w:tcPrChange w:id="5311" w:author="ThaoDH" w:date="2013-10-16T09:49:00Z">
              <w:tcPr>
                <w:tcW w:w="3192" w:type="dxa"/>
              </w:tcPr>
            </w:tcPrChange>
          </w:tcPr>
          <w:p w:rsidR="004244C3" w:rsidRPr="004244C3" w:rsidRDefault="00811579">
            <w:pPr>
              <w:pStyle w:val="NormalWeb"/>
              <w:jc w:val="both"/>
              <w:rPr>
                <w:ins w:id="5312" w:author="ThaoDH" w:date="2013-10-16T09:49:00Z"/>
                <w:bCs/>
                <w:rPrChange w:id="5313" w:author="ThaoDH" w:date="2013-10-16T09:52:00Z">
                  <w:rPr>
                    <w:ins w:id="5314" w:author="ThaoDH" w:date="2013-10-16T09:49:00Z"/>
                    <w:b/>
                    <w:bCs/>
                    <w:sz w:val="24"/>
                  </w:rPr>
                </w:rPrChange>
              </w:rPr>
              <w:pPrChange w:id="5315" w:author="ThaoDH" w:date="2013-10-16T10:23:00Z">
                <w:pPr>
                  <w:pStyle w:val="NormalWeb"/>
                  <w:jc w:val="both"/>
                  <w:outlineLvl w:val="1"/>
                </w:pPr>
              </w:pPrChange>
            </w:pPr>
            <w:ins w:id="5316" w:author="ThaoDH" w:date="2013-10-16T09:50:00Z">
              <w:r w:rsidRPr="00811579">
                <w:rPr>
                  <w:bCs/>
                  <w:rPrChange w:id="5317" w:author="ThaoDH" w:date="2013-10-16T09:52:00Z">
                    <w:rPr>
                      <w:b/>
                      <w:bCs/>
                    </w:rPr>
                  </w:rPrChange>
                </w:rPr>
                <w:t>Cước hòa mạng (đã có VAS-đã bao gồm SIM)</w:t>
              </w:r>
            </w:ins>
          </w:p>
        </w:tc>
        <w:tc>
          <w:tcPr>
            <w:tcW w:w="4050" w:type="dxa"/>
            <w:tcPrChange w:id="5318" w:author="ThaoDH" w:date="2013-10-16T09:49:00Z">
              <w:tcPr>
                <w:tcW w:w="3192" w:type="dxa"/>
              </w:tcPr>
            </w:tcPrChange>
          </w:tcPr>
          <w:p w:rsidR="004244C3" w:rsidRDefault="00811579">
            <w:pPr>
              <w:pStyle w:val="NormalWeb"/>
              <w:jc w:val="both"/>
              <w:rPr>
                <w:ins w:id="5319" w:author="ThaoDH" w:date="2013-10-17T11:15:00Z"/>
                <w:bCs/>
                <w:sz w:val="24"/>
              </w:rPr>
              <w:pPrChange w:id="5320" w:author="ThaoDH" w:date="2013-10-16T10:23:00Z">
                <w:pPr>
                  <w:pStyle w:val="NormalWeb"/>
                  <w:jc w:val="both"/>
                  <w:outlineLvl w:val="1"/>
                </w:pPr>
              </w:pPrChange>
            </w:pPr>
            <w:ins w:id="5321" w:author="ThaoDH" w:date="2013-10-16T09:50:00Z">
              <w:r w:rsidRPr="00811579">
                <w:rPr>
                  <w:bCs/>
                  <w:rPrChange w:id="5322" w:author="ThaoDH" w:date="2013-10-16T09:52:00Z">
                    <w:rPr>
                      <w:b/>
                      <w:bCs/>
                    </w:rPr>
                  </w:rPrChange>
                </w:rPr>
                <w:t>60K/đồng</w:t>
              </w:r>
            </w:ins>
            <w:ins w:id="5323" w:author="ThaoDH" w:date="2013-10-17T11:15:00Z">
              <w:r w:rsidR="00794B5B">
                <w:rPr>
                  <w:bCs/>
                </w:rPr>
                <w:t xml:space="preserve"> </w:t>
              </w:r>
            </w:ins>
          </w:p>
          <w:p w:rsidR="004244C3" w:rsidRPr="004244C3" w:rsidRDefault="00794B5B">
            <w:pPr>
              <w:pStyle w:val="NormalWeb"/>
              <w:jc w:val="both"/>
              <w:rPr>
                <w:ins w:id="5324" w:author="ThaoDH" w:date="2013-10-16T09:49:00Z"/>
                <w:bCs/>
                <w:rPrChange w:id="5325" w:author="ThaoDH" w:date="2013-10-16T09:52:00Z">
                  <w:rPr>
                    <w:ins w:id="5326" w:author="ThaoDH" w:date="2013-10-16T09:49:00Z"/>
                    <w:b/>
                    <w:bCs/>
                    <w:sz w:val="24"/>
                  </w:rPr>
                </w:rPrChange>
              </w:rPr>
              <w:pPrChange w:id="5327" w:author="ThaoDH" w:date="2013-10-16T10:23:00Z">
                <w:pPr>
                  <w:pStyle w:val="NormalWeb"/>
                  <w:jc w:val="both"/>
                  <w:outlineLvl w:val="1"/>
                </w:pPr>
              </w:pPrChange>
            </w:pPr>
            <w:ins w:id="5328" w:author="ThaoDH" w:date="2013-10-17T11:15:00Z">
              <w:r>
                <w:rPr>
                  <w:bCs/>
                </w:rPr>
                <w:t>Không cấu hình trên C1RT</w:t>
              </w:r>
            </w:ins>
          </w:p>
        </w:tc>
      </w:tr>
      <w:tr w:rsidR="00611769" w:rsidRPr="00AE4C27" w:rsidTr="00611769">
        <w:trPr>
          <w:ins w:id="5329" w:author="ThaoDH" w:date="2013-10-16T09:49:00Z"/>
        </w:trPr>
        <w:tc>
          <w:tcPr>
            <w:tcW w:w="632" w:type="dxa"/>
            <w:tcPrChange w:id="5330" w:author="ThaoDH" w:date="2013-10-16T09:49:00Z">
              <w:tcPr>
                <w:tcW w:w="3192" w:type="dxa"/>
              </w:tcPr>
            </w:tcPrChange>
          </w:tcPr>
          <w:p w:rsidR="004244C3" w:rsidRPr="004244C3" w:rsidRDefault="00811579">
            <w:pPr>
              <w:pStyle w:val="NormalWeb"/>
              <w:jc w:val="both"/>
              <w:rPr>
                <w:ins w:id="5331" w:author="ThaoDH" w:date="2013-10-16T09:49:00Z"/>
                <w:bCs/>
                <w:rPrChange w:id="5332" w:author="ThaoDH" w:date="2013-10-16T09:52:00Z">
                  <w:rPr>
                    <w:ins w:id="5333" w:author="ThaoDH" w:date="2013-10-16T09:49:00Z"/>
                    <w:b/>
                    <w:bCs/>
                    <w:sz w:val="24"/>
                  </w:rPr>
                </w:rPrChange>
              </w:rPr>
              <w:pPrChange w:id="5334" w:author="ThaoDH" w:date="2013-10-16T10:23:00Z">
                <w:pPr>
                  <w:pStyle w:val="NormalWeb"/>
                  <w:jc w:val="both"/>
                  <w:outlineLvl w:val="1"/>
                </w:pPr>
              </w:pPrChange>
            </w:pPr>
            <w:ins w:id="5335" w:author="ThaoDH" w:date="2013-10-16T09:49:00Z">
              <w:r w:rsidRPr="00811579">
                <w:rPr>
                  <w:bCs/>
                  <w:rPrChange w:id="5336" w:author="ThaoDH" w:date="2013-10-16T09:52:00Z">
                    <w:rPr>
                      <w:b/>
                      <w:bCs/>
                    </w:rPr>
                  </w:rPrChange>
                </w:rPr>
                <w:t>2</w:t>
              </w:r>
            </w:ins>
          </w:p>
        </w:tc>
        <w:tc>
          <w:tcPr>
            <w:tcW w:w="3780" w:type="dxa"/>
            <w:tcPrChange w:id="5337" w:author="ThaoDH" w:date="2013-10-16T09:49:00Z">
              <w:tcPr>
                <w:tcW w:w="3192" w:type="dxa"/>
              </w:tcPr>
            </w:tcPrChange>
          </w:tcPr>
          <w:p w:rsidR="004244C3" w:rsidRPr="004244C3" w:rsidRDefault="00811579">
            <w:pPr>
              <w:pStyle w:val="NormalWeb"/>
              <w:jc w:val="both"/>
              <w:rPr>
                <w:ins w:id="5338" w:author="ThaoDH" w:date="2013-10-16T09:49:00Z"/>
                <w:bCs/>
                <w:rPrChange w:id="5339" w:author="ThaoDH" w:date="2013-10-16T09:52:00Z">
                  <w:rPr>
                    <w:ins w:id="5340" w:author="ThaoDH" w:date="2013-10-16T09:49:00Z"/>
                    <w:b/>
                    <w:bCs/>
                    <w:sz w:val="24"/>
                  </w:rPr>
                </w:rPrChange>
              </w:rPr>
              <w:pPrChange w:id="5341" w:author="ThaoDH" w:date="2013-10-16T10:23:00Z">
                <w:pPr>
                  <w:pStyle w:val="NormalWeb"/>
                  <w:jc w:val="both"/>
                  <w:outlineLvl w:val="1"/>
                </w:pPr>
              </w:pPrChange>
            </w:pPr>
            <w:ins w:id="5342" w:author="ThaoDH" w:date="2013-10-16T09:50:00Z">
              <w:r w:rsidRPr="00811579">
                <w:rPr>
                  <w:bCs/>
                  <w:rPrChange w:id="5343" w:author="ThaoDH" w:date="2013-10-16T09:52:00Z">
                    <w:rPr>
                      <w:b/>
                      <w:bCs/>
                    </w:rPr>
                  </w:rPrChange>
                </w:rPr>
                <w:t>Cước gói (đã có VAT&amp;cước TB tháng)</w:t>
              </w:r>
            </w:ins>
          </w:p>
        </w:tc>
        <w:tc>
          <w:tcPr>
            <w:tcW w:w="4050" w:type="dxa"/>
            <w:tcPrChange w:id="5344" w:author="ThaoDH" w:date="2013-10-16T09:49:00Z">
              <w:tcPr>
                <w:tcW w:w="3192" w:type="dxa"/>
              </w:tcPr>
            </w:tcPrChange>
          </w:tcPr>
          <w:p w:rsidR="004244C3" w:rsidRPr="004244C3" w:rsidRDefault="00811579">
            <w:pPr>
              <w:pStyle w:val="NormalWeb"/>
              <w:jc w:val="both"/>
              <w:rPr>
                <w:ins w:id="5345" w:author="ThaoDH" w:date="2013-10-16T09:49:00Z"/>
                <w:bCs/>
                <w:rPrChange w:id="5346" w:author="ThaoDH" w:date="2013-10-16T09:52:00Z">
                  <w:rPr>
                    <w:ins w:id="5347" w:author="ThaoDH" w:date="2013-10-16T09:49:00Z"/>
                    <w:b/>
                    <w:bCs/>
                    <w:sz w:val="24"/>
                  </w:rPr>
                </w:rPrChange>
              </w:rPr>
              <w:pPrChange w:id="5348" w:author="ThaoDH" w:date="2013-10-16T10:23:00Z">
                <w:pPr>
                  <w:pStyle w:val="NormalWeb"/>
                  <w:jc w:val="both"/>
                  <w:outlineLvl w:val="1"/>
                </w:pPr>
              </w:pPrChange>
            </w:pPr>
            <w:ins w:id="5349" w:author="ThaoDH" w:date="2013-10-16T09:50:00Z">
              <w:r w:rsidRPr="00811579">
                <w:rPr>
                  <w:bCs/>
                  <w:rPrChange w:id="5350" w:author="ThaoDH" w:date="2013-10-16T09:52:00Z">
                    <w:rPr>
                      <w:b/>
                      <w:bCs/>
                    </w:rPr>
                  </w:rPrChange>
                </w:rPr>
                <w:t>150K/tháng</w:t>
              </w:r>
            </w:ins>
          </w:p>
        </w:tc>
      </w:tr>
      <w:tr w:rsidR="00611769" w:rsidRPr="00AE4C27" w:rsidTr="00611769">
        <w:trPr>
          <w:ins w:id="5351" w:author="ThaoDH" w:date="2013-10-16T09:49:00Z"/>
        </w:trPr>
        <w:tc>
          <w:tcPr>
            <w:tcW w:w="632" w:type="dxa"/>
            <w:tcPrChange w:id="5352" w:author="ThaoDH" w:date="2013-10-16T09:49:00Z">
              <w:tcPr>
                <w:tcW w:w="3192" w:type="dxa"/>
              </w:tcPr>
            </w:tcPrChange>
          </w:tcPr>
          <w:p w:rsidR="004244C3" w:rsidRPr="004244C3" w:rsidRDefault="00811579">
            <w:pPr>
              <w:pStyle w:val="NormalWeb"/>
              <w:jc w:val="both"/>
              <w:rPr>
                <w:ins w:id="5353" w:author="ThaoDH" w:date="2013-10-16T09:49:00Z"/>
                <w:bCs/>
                <w:rPrChange w:id="5354" w:author="ThaoDH" w:date="2013-10-16T09:52:00Z">
                  <w:rPr>
                    <w:ins w:id="5355" w:author="ThaoDH" w:date="2013-10-16T09:49:00Z"/>
                    <w:b/>
                    <w:bCs/>
                    <w:sz w:val="24"/>
                  </w:rPr>
                </w:rPrChange>
              </w:rPr>
              <w:pPrChange w:id="5356" w:author="ThaoDH" w:date="2013-10-16T10:23:00Z">
                <w:pPr>
                  <w:pStyle w:val="NormalWeb"/>
                  <w:jc w:val="both"/>
                  <w:outlineLvl w:val="1"/>
                </w:pPr>
              </w:pPrChange>
            </w:pPr>
            <w:ins w:id="5357" w:author="ThaoDH" w:date="2013-10-16T09:49:00Z">
              <w:r w:rsidRPr="00811579">
                <w:rPr>
                  <w:bCs/>
                  <w:rPrChange w:id="5358" w:author="ThaoDH" w:date="2013-10-16T09:52:00Z">
                    <w:rPr>
                      <w:b/>
                      <w:bCs/>
                    </w:rPr>
                  </w:rPrChange>
                </w:rPr>
                <w:t>3</w:t>
              </w:r>
            </w:ins>
          </w:p>
        </w:tc>
        <w:tc>
          <w:tcPr>
            <w:tcW w:w="3780" w:type="dxa"/>
            <w:tcPrChange w:id="5359" w:author="ThaoDH" w:date="2013-10-16T09:49:00Z">
              <w:tcPr>
                <w:tcW w:w="3192" w:type="dxa"/>
              </w:tcPr>
            </w:tcPrChange>
          </w:tcPr>
          <w:p w:rsidR="004244C3" w:rsidRPr="004244C3" w:rsidRDefault="00811579">
            <w:pPr>
              <w:pStyle w:val="NormalWeb"/>
              <w:jc w:val="both"/>
              <w:rPr>
                <w:ins w:id="5360" w:author="ThaoDH" w:date="2013-10-16T09:49:00Z"/>
                <w:bCs/>
                <w:rPrChange w:id="5361" w:author="ThaoDH" w:date="2013-10-16T09:52:00Z">
                  <w:rPr>
                    <w:ins w:id="5362" w:author="ThaoDH" w:date="2013-10-16T09:49:00Z"/>
                    <w:b/>
                    <w:bCs/>
                    <w:sz w:val="24"/>
                  </w:rPr>
                </w:rPrChange>
              </w:rPr>
              <w:pPrChange w:id="5363" w:author="ThaoDH" w:date="2013-10-16T10:23:00Z">
                <w:pPr>
                  <w:pStyle w:val="NormalWeb"/>
                  <w:jc w:val="both"/>
                  <w:outlineLvl w:val="1"/>
                </w:pPr>
              </w:pPrChange>
            </w:pPr>
            <w:ins w:id="5364" w:author="ThaoDH" w:date="2013-10-16T09:51:00Z">
              <w:r w:rsidRPr="00811579">
                <w:rPr>
                  <w:bCs/>
                  <w:rPrChange w:id="5365" w:author="ThaoDH" w:date="2013-10-16T09:52:00Z">
                    <w:rPr>
                      <w:b/>
                      <w:bCs/>
                    </w:rPr>
                  </w:rPrChange>
                </w:rPr>
                <w:t>Ưu đãi của gói</w:t>
              </w:r>
            </w:ins>
          </w:p>
        </w:tc>
        <w:tc>
          <w:tcPr>
            <w:tcW w:w="4050" w:type="dxa"/>
            <w:tcPrChange w:id="5366" w:author="ThaoDH" w:date="2013-10-16T09:49:00Z">
              <w:tcPr>
                <w:tcW w:w="3192" w:type="dxa"/>
              </w:tcPr>
            </w:tcPrChange>
          </w:tcPr>
          <w:p w:rsidR="004244C3" w:rsidRPr="004244C3" w:rsidRDefault="00811579">
            <w:pPr>
              <w:pStyle w:val="NormalWeb"/>
              <w:jc w:val="both"/>
              <w:rPr>
                <w:ins w:id="5367" w:author="ThaoDH" w:date="2013-10-16T09:49:00Z"/>
                <w:bCs/>
                <w:rPrChange w:id="5368" w:author="ThaoDH" w:date="2013-10-16T09:52:00Z">
                  <w:rPr>
                    <w:ins w:id="5369" w:author="ThaoDH" w:date="2013-10-16T09:49:00Z"/>
                    <w:b/>
                    <w:bCs/>
                    <w:sz w:val="24"/>
                  </w:rPr>
                </w:rPrChange>
              </w:rPr>
              <w:pPrChange w:id="5370" w:author="ThaoDH" w:date="2013-10-16T10:23:00Z">
                <w:pPr>
                  <w:pStyle w:val="NormalWeb"/>
                  <w:jc w:val="both"/>
                  <w:outlineLvl w:val="1"/>
                </w:pPr>
              </w:pPrChange>
            </w:pPr>
            <w:ins w:id="5371" w:author="ThaoDH" w:date="2013-10-16T09:51:00Z">
              <w:r w:rsidRPr="00811579">
                <w:rPr>
                  <w:bCs/>
                  <w:rPrChange w:id="5372" w:author="ThaoDH" w:date="2013-10-16T09:52:00Z">
                    <w:rPr>
                      <w:b/>
                      <w:bCs/>
                    </w:rPr>
                  </w:rPrChange>
                </w:rPr>
                <w:t>Miễn phí 300 phút thoại trong nước</w:t>
              </w:r>
            </w:ins>
          </w:p>
        </w:tc>
      </w:tr>
      <w:tr w:rsidR="00611769" w:rsidRPr="00AE4C27" w:rsidTr="00611769">
        <w:trPr>
          <w:ins w:id="5373" w:author="ThaoDH" w:date="2013-10-16T09:49:00Z"/>
        </w:trPr>
        <w:tc>
          <w:tcPr>
            <w:tcW w:w="632" w:type="dxa"/>
            <w:tcPrChange w:id="5374" w:author="ThaoDH" w:date="2013-10-16T09:49:00Z">
              <w:tcPr>
                <w:tcW w:w="3192" w:type="dxa"/>
              </w:tcPr>
            </w:tcPrChange>
          </w:tcPr>
          <w:p w:rsidR="004244C3" w:rsidRPr="004244C3" w:rsidRDefault="00811579">
            <w:pPr>
              <w:pStyle w:val="NormalWeb"/>
              <w:jc w:val="both"/>
              <w:rPr>
                <w:ins w:id="5375" w:author="ThaoDH" w:date="2013-10-16T09:49:00Z"/>
                <w:bCs/>
                <w:rPrChange w:id="5376" w:author="ThaoDH" w:date="2013-10-16T09:52:00Z">
                  <w:rPr>
                    <w:ins w:id="5377" w:author="ThaoDH" w:date="2013-10-16T09:49:00Z"/>
                    <w:b/>
                    <w:bCs/>
                    <w:sz w:val="24"/>
                  </w:rPr>
                </w:rPrChange>
              </w:rPr>
              <w:pPrChange w:id="5378" w:author="ThaoDH" w:date="2013-10-16T10:23:00Z">
                <w:pPr>
                  <w:pStyle w:val="NormalWeb"/>
                  <w:jc w:val="both"/>
                  <w:outlineLvl w:val="1"/>
                </w:pPr>
              </w:pPrChange>
            </w:pPr>
            <w:ins w:id="5379" w:author="ThaoDH" w:date="2013-10-16T09:49:00Z">
              <w:r w:rsidRPr="00811579">
                <w:rPr>
                  <w:bCs/>
                  <w:rPrChange w:id="5380" w:author="ThaoDH" w:date="2013-10-16T09:52:00Z">
                    <w:rPr>
                      <w:b/>
                      <w:bCs/>
                    </w:rPr>
                  </w:rPrChange>
                </w:rPr>
                <w:t>4</w:t>
              </w:r>
            </w:ins>
          </w:p>
        </w:tc>
        <w:tc>
          <w:tcPr>
            <w:tcW w:w="3780" w:type="dxa"/>
            <w:tcPrChange w:id="5381" w:author="ThaoDH" w:date="2013-10-16T09:49:00Z">
              <w:tcPr>
                <w:tcW w:w="3192" w:type="dxa"/>
              </w:tcPr>
            </w:tcPrChange>
          </w:tcPr>
          <w:p w:rsidR="004244C3" w:rsidRPr="004244C3" w:rsidRDefault="00811579">
            <w:pPr>
              <w:pStyle w:val="NormalWeb"/>
              <w:jc w:val="both"/>
              <w:rPr>
                <w:ins w:id="5382" w:author="ThaoDH" w:date="2013-10-16T09:49:00Z"/>
                <w:bCs/>
                <w:rPrChange w:id="5383" w:author="ThaoDH" w:date="2013-10-16T09:52:00Z">
                  <w:rPr>
                    <w:ins w:id="5384" w:author="ThaoDH" w:date="2013-10-16T09:49:00Z"/>
                    <w:b/>
                    <w:bCs/>
                    <w:sz w:val="24"/>
                  </w:rPr>
                </w:rPrChange>
              </w:rPr>
              <w:pPrChange w:id="5385" w:author="ThaoDH" w:date="2013-10-16T10:23:00Z">
                <w:pPr>
                  <w:pStyle w:val="NormalWeb"/>
                  <w:jc w:val="both"/>
                  <w:outlineLvl w:val="1"/>
                </w:pPr>
              </w:pPrChange>
            </w:pPr>
            <w:ins w:id="5386" w:author="ThaoDH" w:date="2013-10-16T09:51:00Z">
              <w:r w:rsidRPr="00811579">
                <w:rPr>
                  <w:bCs/>
                  <w:rPrChange w:id="5387" w:author="ThaoDH" w:date="2013-10-16T09:52:00Z">
                    <w:rPr>
                      <w:b/>
                      <w:bCs/>
                    </w:rPr>
                  </w:rPrChange>
                </w:rPr>
                <w:t>Thời gian hưởng khuyến mại</w:t>
              </w:r>
            </w:ins>
          </w:p>
        </w:tc>
        <w:tc>
          <w:tcPr>
            <w:tcW w:w="4050" w:type="dxa"/>
            <w:tcPrChange w:id="5388" w:author="ThaoDH" w:date="2013-10-16T09:49:00Z">
              <w:tcPr>
                <w:tcW w:w="3192" w:type="dxa"/>
              </w:tcPr>
            </w:tcPrChange>
          </w:tcPr>
          <w:p w:rsidR="004244C3" w:rsidRPr="004244C3" w:rsidRDefault="00811579">
            <w:pPr>
              <w:pStyle w:val="NormalWeb"/>
              <w:jc w:val="both"/>
              <w:rPr>
                <w:ins w:id="5389" w:author="ThaoDH" w:date="2013-10-16T09:49:00Z"/>
                <w:bCs/>
                <w:rPrChange w:id="5390" w:author="ThaoDH" w:date="2013-10-16T09:52:00Z">
                  <w:rPr>
                    <w:ins w:id="5391" w:author="ThaoDH" w:date="2013-10-16T09:49:00Z"/>
                    <w:b/>
                    <w:bCs/>
                    <w:sz w:val="24"/>
                  </w:rPr>
                </w:rPrChange>
              </w:rPr>
              <w:pPrChange w:id="5392" w:author="ThaoDH" w:date="2013-10-16T10:23:00Z">
                <w:pPr>
                  <w:pStyle w:val="NormalWeb"/>
                  <w:jc w:val="both"/>
                  <w:outlineLvl w:val="1"/>
                </w:pPr>
              </w:pPrChange>
            </w:pPr>
            <w:ins w:id="5393" w:author="ThaoDH" w:date="2013-10-16T09:51:00Z">
              <w:r w:rsidRPr="00811579">
                <w:rPr>
                  <w:bCs/>
                  <w:rPrChange w:id="5394" w:author="ThaoDH" w:date="2013-10-16T09:52:00Z">
                    <w:rPr>
                      <w:b/>
                      <w:bCs/>
                    </w:rPr>
                  </w:rPrChange>
                </w:rPr>
                <w:t>12 tháng từ tháng hòa mạng</w:t>
              </w:r>
            </w:ins>
          </w:p>
        </w:tc>
      </w:tr>
      <w:tr w:rsidR="00611769" w:rsidRPr="00AE4C27" w:rsidTr="00611769">
        <w:trPr>
          <w:ins w:id="5395" w:author="ThaoDH" w:date="2013-10-16T09:49:00Z"/>
        </w:trPr>
        <w:tc>
          <w:tcPr>
            <w:tcW w:w="632" w:type="dxa"/>
            <w:tcPrChange w:id="5396" w:author="ThaoDH" w:date="2013-10-16T09:49:00Z">
              <w:tcPr>
                <w:tcW w:w="3192" w:type="dxa"/>
              </w:tcPr>
            </w:tcPrChange>
          </w:tcPr>
          <w:p w:rsidR="004244C3" w:rsidRPr="004244C3" w:rsidRDefault="00811579">
            <w:pPr>
              <w:pStyle w:val="NormalWeb"/>
              <w:jc w:val="both"/>
              <w:rPr>
                <w:ins w:id="5397" w:author="ThaoDH" w:date="2013-10-16T09:49:00Z"/>
                <w:bCs/>
                <w:rPrChange w:id="5398" w:author="ThaoDH" w:date="2013-10-16T09:52:00Z">
                  <w:rPr>
                    <w:ins w:id="5399" w:author="ThaoDH" w:date="2013-10-16T09:49:00Z"/>
                    <w:b/>
                    <w:bCs/>
                    <w:sz w:val="24"/>
                  </w:rPr>
                </w:rPrChange>
              </w:rPr>
              <w:pPrChange w:id="5400" w:author="ThaoDH" w:date="2013-10-16T10:23:00Z">
                <w:pPr>
                  <w:pStyle w:val="NormalWeb"/>
                  <w:jc w:val="both"/>
                  <w:outlineLvl w:val="1"/>
                </w:pPr>
              </w:pPrChange>
            </w:pPr>
            <w:ins w:id="5401" w:author="ThaoDH" w:date="2013-10-16T09:49:00Z">
              <w:r w:rsidRPr="00811579">
                <w:rPr>
                  <w:bCs/>
                  <w:rPrChange w:id="5402" w:author="ThaoDH" w:date="2013-10-16T09:52:00Z">
                    <w:rPr>
                      <w:b/>
                      <w:bCs/>
                    </w:rPr>
                  </w:rPrChange>
                </w:rPr>
                <w:t>5</w:t>
              </w:r>
            </w:ins>
          </w:p>
        </w:tc>
        <w:tc>
          <w:tcPr>
            <w:tcW w:w="3780" w:type="dxa"/>
            <w:tcPrChange w:id="5403" w:author="ThaoDH" w:date="2013-10-16T09:49:00Z">
              <w:tcPr>
                <w:tcW w:w="3192" w:type="dxa"/>
              </w:tcPr>
            </w:tcPrChange>
          </w:tcPr>
          <w:p w:rsidR="004244C3" w:rsidRPr="004244C3" w:rsidRDefault="00811579">
            <w:pPr>
              <w:pStyle w:val="NormalWeb"/>
              <w:jc w:val="both"/>
              <w:rPr>
                <w:ins w:id="5404" w:author="ThaoDH" w:date="2013-10-16T09:49:00Z"/>
                <w:bCs/>
                <w:rPrChange w:id="5405" w:author="ThaoDH" w:date="2013-10-16T09:52:00Z">
                  <w:rPr>
                    <w:ins w:id="5406" w:author="ThaoDH" w:date="2013-10-16T09:49:00Z"/>
                    <w:b/>
                    <w:bCs/>
                    <w:sz w:val="24"/>
                  </w:rPr>
                </w:rPrChange>
              </w:rPr>
              <w:pPrChange w:id="5407" w:author="ThaoDH" w:date="2013-10-16T10:23:00Z">
                <w:pPr>
                  <w:pStyle w:val="NormalWeb"/>
                  <w:jc w:val="both"/>
                  <w:outlineLvl w:val="1"/>
                </w:pPr>
              </w:pPrChange>
            </w:pPr>
            <w:ins w:id="5408" w:author="ThaoDH" w:date="2013-10-16T09:51:00Z">
              <w:r w:rsidRPr="00811579">
                <w:rPr>
                  <w:bCs/>
                  <w:rPrChange w:id="5409" w:author="ThaoDH" w:date="2013-10-16T09:52:00Z">
                    <w:rPr>
                      <w:b/>
                      <w:bCs/>
                    </w:rPr>
                  </w:rPrChange>
                </w:rPr>
                <w:t>Giá cước đối với phần sử dụng vượt gói</w:t>
              </w:r>
            </w:ins>
          </w:p>
        </w:tc>
        <w:tc>
          <w:tcPr>
            <w:tcW w:w="4050" w:type="dxa"/>
            <w:tcPrChange w:id="5410" w:author="ThaoDH" w:date="2013-10-16T09:49:00Z">
              <w:tcPr>
                <w:tcW w:w="3192" w:type="dxa"/>
              </w:tcPr>
            </w:tcPrChange>
          </w:tcPr>
          <w:p w:rsidR="004244C3" w:rsidRPr="004244C3" w:rsidRDefault="00811579">
            <w:pPr>
              <w:pStyle w:val="NormalWeb"/>
              <w:jc w:val="both"/>
              <w:rPr>
                <w:ins w:id="5411" w:author="ThaoDH" w:date="2013-10-16T09:49:00Z"/>
                <w:bCs/>
                <w:rPrChange w:id="5412" w:author="ThaoDH" w:date="2013-10-16T09:52:00Z">
                  <w:rPr>
                    <w:ins w:id="5413" w:author="ThaoDH" w:date="2013-10-16T09:49:00Z"/>
                    <w:b/>
                    <w:bCs/>
                    <w:sz w:val="24"/>
                  </w:rPr>
                </w:rPrChange>
              </w:rPr>
              <w:pPrChange w:id="5414" w:author="ThaoDH" w:date="2013-10-16T10:23:00Z">
                <w:pPr>
                  <w:pStyle w:val="NormalWeb"/>
                  <w:jc w:val="both"/>
                  <w:outlineLvl w:val="1"/>
                </w:pPr>
              </w:pPrChange>
            </w:pPr>
            <w:ins w:id="5415" w:author="ThaoDH" w:date="2013-10-16T09:52:00Z">
              <w:r w:rsidRPr="00811579">
                <w:rPr>
                  <w:bCs/>
                  <w:rPrChange w:id="5416" w:author="ThaoDH" w:date="2013-10-16T09:52:00Z">
                    <w:rPr>
                      <w:b/>
                      <w:bCs/>
                    </w:rPr>
                  </w:rPrChange>
                </w:rPr>
                <w:t>Áp dụng theo mức cước của TB trả sau thông thường</w:t>
              </w:r>
            </w:ins>
          </w:p>
        </w:tc>
      </w:tr>
    </w:tbl>
    <w:p w:rsidR="004244C3" w:rsidRDefault="00794B5B">
      <w:pPr>
        <w:pStyle w:val="NormalWeb"/>
        <w:ind w:left="720"/>
        <w:jc w:val="both"/>
        <w:rPr>
          <w:ins w:id="5417" w:author="ThaoDH" w:date="2013-10-17T11:15:00Z"/>
          <w:bCs/>
        </w:rPr>
        <w:pPrChange w:id="5418" w:author="ThaoDH" w:date="2013-10-16T10:23:00Z">
          <w:pPr>
            <w:pStyle w:val="NormalWeb"/>
            <w:ind w:left="720"/>
            <w:jc w:val="both"/>
            <w:outlineLvl w:val="1"/>
          </w:pPr>
        </w:pPrChange>
      </w:pPr>
      <w:ins w:id="5419" w:author="ThaoDH" w:date="2013-10-17T11:15:00Z">
        <w:r w:rsidRPr="00B17E8B">
          <w:rPr>
            <w:sz w:val="26"/>
            <w:szCs w:val="26"/>
          </w:rPr>
          <w:t>Elcom/Comverse</w:t>
        </w:r>
        <w:r>
          <w:t xml:space="preserve"> :OK. Cước hòa mạng không cấu hình trên C1RT</w:t>
        </w:r>
      </w:ins>
    </w:p>
    <w:p w:rsidR="004244C3" w:rsidRDefault="001872A3">
      <w:pPr>
        <w:pStyle w:val="NormalWeb"/>
        <w:ind w:left="720"/>
        <w:jc w:val="both"/>
        <w:rPr>
          <w:ins w:id="5420" w:author="ThaoDH" w:date="2013-10-16T10:17:00Z"/>
          <w:bCs/>
        </w:rPr>
        <w:pPrChange w:id="5421" w:author="ThaoDH" w:date="2013-10-16T10:23:00Z">
          <w:pPr>
            <w:pStyle w:val="NormalWeb"/>
            <w:ind w:left="720"/>
            <w:jc w:val="both"/>
            <w:outlineLvl w:val="1"/>
          </w:pPr>
        </w:pPrChange>
      </w:pPr>
      <w:ins w:id="5422" w:author="ThaoDH" w:date="2013-10-16T10:17:00Z">
        <w:r>
          <w:rPr>
            <w:bCs/>
          </w:rPr>
          <w:t>Phương thức tính cước và nguyên tắc tính cước</w:t>
        </w:r>
      </w:ins>
    </w:p>
    <w:p w:rsidR="004244C3" w:rsidRDefault="001872A3">
      <w:pPr>
        <w:pStyle w:val="NormalWeb"/>
        <w:ind w:left="720"/>
        <w:jc w:val="both"/>
        <w:rPr>
          <w:ins w:id="5423" w:author="ThaoDH" w:date="2013-10-16T10:17:00Z"/>
          <w:bCs/>
        </w:rPr>
        <w:pPrChange w:id="5424" w:author="ThaoDH" w:date="2013-10-16T10:23:00Z">
          <w:pPr>
            <w:pStyle w:val="NormalWeb"/>
            <w:ind w:left="720"/>
            <w:jc w:val="both"/>
            <w:outlineLvl w:val="1"/>
          </w:pPr>
        </w:pPrChange>
      </w:pPr>
      <w:ins w:id="5425" w:author="ThaoDH" w:date="2013-10-16T10:17:00Z">
        <w:r>
          <w:rPr>
            <w:bCs/>
          </w:rPr>
          <w:t>Phương thức tính cước</w:t>
        </w:r>
      </w:ins>
    </w:p>
    <w:p w:rsidR="004244C3" w:rsidRDefault="001872A3">
      <w:pPr>
        <w:pStyle w:val="NormalWeb"/>
        <w:ind w:left="720"/>
        <w:jc w:val="both"/>
        <w:rPr>
          <w:ins w:id="5426" w:author="ThaoDH" w:date="2013-10-17T11:16:00Z"/>
          <w:bCs/>
        </w:rPr>
        <w:pPrChange w:id="5427" w:author="ThaoDH" w:date="2013-10-16T10:23:00Z">
          <w:pPr>
            <w:pStyle w:val="NormalWeb"/>
            <w:ind w:left="720"/>
            <w:jc w:val="both"/>
            <w:outlineLvl w:val="1"/>
          </w:pPr>
        </w:pPrChange>
      </w:pPr>
      <w:ins w:id="5428" w:author="ThaoDH" w:date="2013-10-16T10:17:00Z">
        <w:r>
          <w:rPr>
            <w:bCs/>
          </w:rPr>
          <w:t xml:space="preserve">- Thoại: Tính theo block 6 giây đầu + 1giây </w:t>
        </w:r>
      </w:ins>
    </w:p>
    <w:p w:rsidR="004244C3" w:rsidRDefault="00794B5B">
      <w:pPr>
        <w:pStyle w:val="NormalWeb"/>
        <w:ind w:left="720"/>
        <w:jc w:val="both"/>
        <w:rPr>
          <w:ins w:id="5429" w:author="ThaoDH" w:date="2013-10-16T10:17:00Z"/>
          <w:bCs/>
        </w:rPr>
        <w:pPrChange w:id="5430" w:author="ThaoDH" w:date="2013-10-16T10:23:00Z">
          <w:pPr>
            <w:pStyle w:val="NormalWeb"/>
            <w:ind w:left="720"/>
            <w:jc w:val="both"/>
            <w:outlineLvl w:val="1"/>
          </w:pPr>
        </w:pPrChange>
      </w:pPr>
      <w:ins w:id="5431" w:author="ThaoDH" w:date="2013-10-17T11:16:00Z">
        <w:r w:rsidRPr="00B17E8B">
          <w:rPr>
            <w:sz w:val="26"/>
            <w:szCs w:val="26"/>
          </w:rPr>
          <w:t>Elcom/Comverse</w:t>
        </w:r>
        <w:r>
          <w:t xml:space="preserve"> :OK</w:t>
        </w:r>
      </w:ins>
    </w:p>
    <w:p w:rsidR="004244C3" w:rsidRDefault="001872A3">
      <w:pPr>
        <w:pStyle w:val="NormalWeb"/>
        <w:ind w:left="720"/>
        <w:jc w:val="both"/>
        <w:rPr>
          <w:ins w:id="5432" w:author="ThaoDH" w:date="2013-10-16T10:17:00Z"/>
          <w:bCs/>
        </w:rPr>
        <w:pPrChange w:id="5433" w:author="ThaoDH" w:date="2013-10-16T10:23:00Z">
          <w:pPr>
            <w:pStyle w:val="NormalWeb"/>
            <w:ind w:left="720"/>
            <w:jc w:val="both"/>
            <w:outlineLvl w:val="1"/>
          </w:pPr>
        </w:pPrChange>
      </w:pPr>
      <w:ins w:id="5434" w:author="ThaoDH" w:date="2013-10-16T10:17:00Z">
        <w:r>
          <w:rPr>
            <w:bCs/>
          </w:rPr>
          <w:t>Nguyên tắc tính cước:</w:t>
        </w:r>
      </w:ins>
    </w:p>
    <w:p w:rsidR="004244C3" w:rsidRDefault="001872A3">
      <w:pPr>
        <w:pStyle w:val="NormalWeb"/>
        <w:numPr>
          <w:ilvl w:val="0"/>
          <w:numId w:val="72"/>
        </w:numPr>
        <w:jc w:val="both"/>
        <w:rPr>
          <w:ins w:id="5435" w:author="ThaoDH" w:date="2013-10-16T10:17:00Z"/>
          <w:bCs/>
        </w:rPr>
        <w:pPrChange w:id="5436" w:author="ThaoDH" w:date="2013-10-16T10:23:00Z">
          <w:pPr>
            <w:pStyle w:val="NormalWeb"/>
            <w:numPr>
              <w:numId w:val="72"/>
            </w:numPr>
            <w:ind w:left="720" w:hanging="360"/>
            <w:jc w:val="both"/>
            <w:outlineLvl w:val="1"/>
          </w:pPr>
        </w:pPrChange>
      </w:pPr>
      <w:ins w:id="5437" w:author="ThaoDH" w:date="2013-10-16T10:17:00Z">
        <w:r>
          <w:rPr>
            <w:bCs/>
          </w:rPr>
          <w:t>Tổng số phút thoại miễn phí trong nước phải được sử dụng hết trong tháng, nếu không sử dụng hết trong tháng sẽ không được cộng dồn cho tháng sau</w:t>
        </w:r>
      </w:ins>
    </w:p>
    <w:p w:rsidR="004244C3" w:rsidRDefault="001872A3">
      <w:pPr>
        <w:pStyle w:val="NormalWeb"/>
        <w:numPr>
          <w:ilvl w:val="0"/>
          <w:numId w:val="72"/>
        </w:numPr>
        <w:jc w:val="both"/>
        <w:rPr>
          <w:ins w:id="5438" w:author="ThaoDH" w:date="2013-10-16T10:17:00Z"/>
          <w:bCs/>
        </w:rPr>
        <w:pPrChange w:id="5439" w:author="ThaoDH" w:date="2013-10-16T10:23:00Z">
          <w:pPr>
            <w:pStyle w:val="NormalWeb"/>
            <w:numPr>
              <w:numId w:val="72"/>
            </w:numPr>
            <w:ind w:left="720" w:hanging="360"/>
            <w:jc w:val="both"/>
            <w:outlineLvl w:val="1"/>
          </w:pPr>
        </w:pPrChange>
      </w:pPr>
      <w:ins w:id="5440" w:author="ThaoDH" w:date="2013-10-16T10:17:00Z">
        <w:r>
          <w:rPr>
            <w:bCs/>
          </w:rPr>
          <w:t>- Số phút thoại miễn phí trong nước không bao gồm các cuộc gọi trong trường hợp sau</w:t>
        </w:r>
      </w:ins>
    </w:p>
    <w:p w:rsidR="004244C3" w:rsidRDefault="001872A3">
      <w:pPr>
        <w:pStyle w:val="NormalWeb"/>
        <w:ind w:left="360"/>
        <w:jc w:val="both"/>
        <w:rPr>
          <w:ins w:id="5441" w:author="ThaoDH" w:date="2013-10-16T10:17:00Z"/>
          <w:bCs/>
        </w:rPr>
        <w:pPrChange w:id="5442" w:author="ThaoDH" w:date="2013-10-16T10:23:00Z">
          <w:pPr>
            <w:pStyle w:val="NormalWeb"/>
            <w:ind w:left="360"/>
            <w:jc w:val="both"/>
            <w:outlineLvl w:val="1"/>
          </w:pPr>
        </w:pPrChange>
      </w:pPr>
      <w:ins w:id="5443" w:author="ThaoDH" w:date="2013-10-16T10:17:00Z">
        <w:r>
          <w:rPr>
            <w:bCs/>
          </w:rPr>
          <w:t>+ Các cuộc gọi đến dịch vụ KT-XH (108x, 801xxx)</w:t>
        </w:r>
      </w:ins>
    </w:p>
    <w:p w:rsidR="004244C3" w:rsidRDefault="001872A3">
      <w:pPr>
        <w:pStyle w:val="NormalWeb"/>
        <w:ind w:left="360"/>
        <w:jc w:val="both"/>
        <w:rPr>
          <w:ins w:id="5444" w:author="ThaoDH" w:date="2013-10-16T10:17:00Z"/>
          <w:bCs/>
        </w:rPr>
        <w:pPrChange w:id="5445" w:author="ThaoDH" w:date="2013-10-16T10:23:00Z">
          <w:pPr>
            <w:pStyle w:val="NormalWeb"/>
            <w:ind w:left="360"/>
            <w:jc w:val="both"/>
            <w:outlineLvl w:val="1"/>
          </w:pPr>
        </w:pPrChange>
      </w:pPr>
      <w:ins w:id="5446" w:author="ThaoDH" w:date="2013-10-16T10:17:00Z">
        <w:r>
          <w:rPr>
            <w:bCs/>
          </w:rPr>
          <w:t>+ Video Call</w:t>
        </w:r>
      </w:ins>
    </w:p>
    <w:p w:rsidR="004244C3" w:rsidRDefault="001872A3">
      <w:pPr>
        <w:pStyle w:val="NormalWeb"/>
        <w:ind w:left="360"/>
        <w:jc w:val="both"/>
        <w:rPr>
          <w:ins w:id="5447" w:author="ThaoDH" w:date="2013-10-16T10:17:00Z"/>
          <w:bCs/>
        </w:rPr>
        <w:pPrChange w:id="5448" w:author="ThaoDH" w:date="2013-10-16T10:23:00Z">
          <w:pPr>
            <w:pStyle w:val="NormalWeb"/>
            <w:ind w:left="360"/>
            <w:jc w:val="both"/>
            <w:outlineLvl w:val="1"/>
          </w:pPr>
        </w:pPrChange>
      </w:pPr>
      <w:ins w:id="5449" w:author="ThaoDH" w:date="2013-10-16T10:17:00Z">
        <w:r>
          <w:rPr>
            <w:bCs/>
          </w:rPr>
          <w:t>+ Các cuộc gọi đên các mã số tắt có tính cước thông tin di động trong nc (116, 117)</w:t>
        </w:r>
      </w:ins>
    </w:p>
    <w:p w:rsidR="004244C3" w:rsidRDefault="001872A3">
      <w:pPr>
        <w:pStyle w:val="NormalWeb"/>
        <w:ind w:left="360"/>
        <w:jc w:val="both"/>
        <w:rPr>
          <w:ins w:id="5450" w:author="ThaoDH" w:date="2013-10-16T10:17:00Z"/>
          <w:bCs/>
        </w:rPr>
        <w:pPrChange w:id="5451" w:author="ThaoDH" w:date="2013-10-16T10:23:00Z">
          <w:pPr>
            <w:pStyle w:val="NormalWeb"/>
            <w:ind w:left="360"/>
            <w:jc w:val="both"/>
            <w:outlineLvl w:val="1"/>
          </w:pPr>
        </w:pPrChange>
      </w:pPr>
      <w:ins w:id="5452" w:author="ThaoDH" w:date="2013-10-16T10:17:00Z">
        <w:r>
          <w:rPr>
            <w:bCs/>
          </w:rPr>
          <w:t>+ Truy xuất hộp thư thọai 942, gọi đến số 9194 của hệ thống ringtunes;</w:t>
        </w:r>
      </w:ins>
    </w:p>
    <w:p w:rsidR="004244C3" w:rsidRDefault="001872A3">
      <w:pPr>
        <w:pStyle w:val="NormalWeb"/>
        <w:ind w:left="360"/>
        <w:jc w:val="both"/>
        <w:rPr>
          <w:ins w:id="5453" w:author="ThaoDH" w:date="2013-10-16T10:17:00Z"/>
          <w:bCs/>
        </w:rPr>
        <w:pPrChange w:id="5454" w:author="ThaoDH" w:date="2013-10-16T10:23:00Z">
          <w:pPr>
            <w:pStyle w:val="NormalWeb"/>
            <w:ind w:left="360"/>
            <w:jc w:val="both"/>
            <w:outlineLvl w:val="1"/>
          </w:pPr>
        </w:pPrChange>
      </w:pPr>
      <w:ins w:id="5455" w:author="ThaoDH" w:date="2013-10-16T10:17:00Z">
        <w:r>
          <w:rPr>
            <w:bCs/>
          </w:rPr>
          <w:t>Cuộc gọi đến dịch vụ nhắn tin qua bàn khai thác viên 141</w:t>
        </w:r>
      </w:ins>
    </w:p>
    <w:p w:rsidR="004244C3" w:rsidRDefault="001872A3">
      <w:pPr>
        <w:pStyle w:val="NormalWeb"/>
        <w:ind w:left="360"/>
        <w:jc w:val="both"/>
        <w:rPr>
          <w:ins w:id="5456" w:author="ThaoDH" w:date="2013-10-16T10:17:00Z"/>
          <w:bCs/>
        </w:rPr>
        <w:pPrChange w:id="5457" w:author="ThaoDH" w:date="2013-10-16T10:23:00Z">
          <w:pPr>
            <w:pStyle w:val="NormalWeb"/>
            <w:ind w:left="360"/>
            <w:jc w:val="both"/>
            <w:outlineLvl w:val="1"/>
          </w:pPr>
        </w:pPrChange>
      </w:pPr>
      <w:ins w:id="5458" w:author="ThaoDH" w:date="2013-10-16T10:17:00Z">
        <w:r>
          <w:rPr>
            <w:bCs/>
          </w:rPr>
          <w:t>Truy xuất WAP</w:t>
        </w:r>
      </w:ins>
    </w:p>
    <w:p w:rsidR="004244C3" w:rsidRDefault="001872A3">
      <w:pPr>
        <w:pStyle w:val="NormalWeb"/>
        <w:ind w:left="360"/>
        <w:jc w:val="both"/>
        <w:rPr>
          <w:ins w:id="5459" w:author="ThaoDH" w:date="2013-10-16T10:17:00Z"/>
          <w:bCs/>
        </w:rPr>
        <w:pPrChange w:id="5460" w:author="ThaoDH" w:date="2013-10-16T10:23:00Z">
          <w:pPr>
            <w:pStyle w:val="NormalWeb"/>
            <w:ind w:left="360"/>
            <w:jc w:val="both"/>
            <w:outlineLvl w:val="1"/>
          </w:pPr>
        </w:pPrChange>
      </w:pPr>
      <w:ins w:id="5461" w:author="ThaoDH" w:date="2013-10-16T10:17:00Z">
        <w:r>
          <w:rPr>
            <w:bCs/>
          </w:rPr>
          <w:t>Các cuộc gọi vào dịch vụ VSAT</w:t>
        </w:r>
      </w:ins>
    </w:p>
    <w:p w:rsidR="004244C3" w:rsidRDefault="001872A3">
      <w:pPr>
        <w:pStyle w:val="NormalWeb"/>
        <w:ind w:left="360"/>
        <w:jc w:val="both"/>
        <w:rPr>
          <w:ins w:id="5462" w:author="ThaoDH" w:date="2013-10-16T10:17:00Z"/>
          <w:bCs/>
        </w:rPr>
        <w:pPrChange w:id="5463" w:author="ThaoDH" w:date="2013-10-16T10:23:00Z">
          <w:pPr>
            <w:pStyle w:val="NormalWeb"/>
            <w:ind w:left="360"/>
            <w:jc w:val="both"/>
            <w:outlineLvl w:val="1"/>
          </w:pPr>
        </w:pPrChange>
      </w:pPr>
      <w:ins w:id="5464" w:author="ThaoDH" w:date="2013-10-16T10:17:00Z">
        <w:r>
          <w:rPr>
            <w:bCs/>
          </w:rPr>
          <w:t>Các cuộc gọi vào dịch vụ đc miễn cước 113, 114, 115</w:t>
        </w:r>
      </w:ins>
    </w:p>
    <w:p w:rsidR="004244C3" w:rsidRDefault="001872A3">
      <w:pPr>
        <w:pStyle w:val="NormalWeb"/>
        <w:ind w:left="360"/>
        <w:jc w:val="both"/>
        <w:rPr>
          <w:ins w:id="5465" w:author="ThaoDH" w:date="2013-10-16T10:17:00Z"/>
          <w:bCs/>
        </w:rPr>
        <w:pPrChange w:id="5466" w:author="ThaoDH" w:date="2013-10-16T10:23:00Z">
          <w:pPr>
            <w:pStyle w:val="NormalWeb"/>
            <w:ind w:left="360"/>
            <w:jc w:val="both"/>
            <w:outlineLvl w:val="1"/>
          </w:pPr>
        </w:pPrChange>
      </w:pPr>
      <w:ins w:id="5467" w:author="ThaoDH" w:date="2013-10-16T10:17:00Z">
        <w:r>
          <w:rPr>
            <w:bCs/>
          </w:rPr>
          <w:lastRenderedPageBreak/>
          <w:t>Dịch vụ báo máy hỏng 119</w:t>
        </w:r>
      </w:ins>
    </w:p>
    <w:p w:rsidR="004244C3" w:rsidRDefault="001872A3">
      <w:pPr>
        <w:pStyle w:val="NormalWeb"/>
        <w:ind w:left="360"/>
        <w:jc w:val="both"/>
        <w:rPr>
          <w:ins w:id="5468" w:author="ThaoDH" w:date="2013-10-16T10:17:00Z"/>
          <w:bCs/>
        </w:rPr>
        <w:pPrChange w:id="5469" w:author="ThaoDH" w:date="2013-10-16T10:23:00Z">
          <w:pPr>
            <w:pStyle w:val="NormalWeb"/>
            <w:ind w:left="360"/>
            <w:jc w:val="both"/>
            <w:outlineLvl w:val="1"/>
          </w:pPr>
        </w:pPrChange>
      </w:pPr>
      <w:ins w:id="5470" w:author="ThaoDH" w:date="2013-10-16T10:17:00Z">
        <w:r>
          <w:rPr>
            <w:bCs/>
          </w:rPr>
          <w:t>Dịch vụ 1800xxxx, 1900xxxx</w:t>
        </w:r>
      </w:ins>
    </w:p>
    <w:p w:rsidR="004244C3" w:rsidRDefault="001872A3">
      <w:pPr>
        <w:pStyle w:val="NormalWeb"/>
        <w:ind w:left="360"/>
        <w:jc w:val="both"/>
        <w:rPr>
          <w:ins w:id="5471" w:author="ThaoDH" w:date="2013-10-17T11:16:00Z"/>
          <w:bCs/>
        </w:rPr>
        <w:pPrChange w:id="5472" w:author="ThaoDH" w:date="2013-10-16T10:23:00Z">
          <w:pPr>
            <w:pStyle w:val="NormalWeb"/>
            <w:ind w:left="360"/>
            <w:jc w:val="both"/>
            <w:outlineLvl w:val="1"/>
          </w:pPr>
        </w:pPrChange>
      </w:pPr>
      <w:ins w:id="5473" w:author="ThaoDH" w:date="2013-10-16T10:17:00Z">
        <w:r>
          <w:rPr>
            <w:bCs/>
          </w:rPr>
          <w:t>Các cuộc gọi do thuê bao bị g</w:t>
        </w:r>
      </w:ins>
      <w:ins w:id="5474" w:author="ThaoDH" w:date="2013-10-17T11:16:00Z">
        <w:r w:rsidR="00794B5B">
          <w:rPr>
            <w:bCs/>
          </w:rPr>
          <w:t>ọ</w:t>
        </w:r>
      </w:ins>
      <w:ins w:id="5475" w:author="ThaoDH" w:date="2013-10-16T10:17:00Z">
        <w:r>
          <w:rPr>
            <w:bCs/>
          </w:rPr>
          <w:t>i trả cước</w:t>
        </w:r>
      </w:ins>
    </w:p>
    <w:p w:rsidR="004244C3" w:rsidRDefault="00794B5B">
      <w:pPr>
        <w:pStyle w:val="NormalWeb"/>
        <w:ind w:left="360"/>
        <w:jc w:val="both"/>
        <w:rPr>
          <w:ins w:id="5476" w:author="ThaoDH" w:date="2013-10-16T10:17:00Z"/>
          <w:bCs/>
        </w:rPr>
        <w:pPrChange w:id="5477" w:author="ThaoDH" w:date="2013-10-16T10:23:00Z">
          <w:pPr>
            <w:pStyle w:val="NormalWeb"/>
            <w:ind w:left="360"/>
            <w:jc w:val="both"/>
            <w:outlineLvl w:val="1"/>
          </w:pPr>
        </w:pPrChange>
      </w:pPr>
      <w:ins w:id="5478" w:author="ThaoDH" w:date="2013-10-17T11:16:00Z">
        <w:r w:rsidRPr="00B17E8B">
          <w:rPr>
            <w:sz w:val="26"/>
            <w:szCs w:val="26"/>
          </w:rPr>
          <w:t>Elcom/Comverse</w:t>
        </w:r>
        <w:r>
          <w:t xml:space="preserve"> :OK</w:t>
        </w:r>
      </w:ins>
    </w:p>
    <w:p w:rsidR="004244C3" w:rsidRDefault="001872A3">
      <w:pPr>
        <w:pStyle w:val="NormalWeb"/>
        <w:jc w:val="both"/>
        <w:rPr>
          <w:ins w:id="5479" w:author="ThaoDH" w:date="2013-10-16T10:17:00Z"/>
          <w:b/>
          <w:bCs/>
        </w:rPr>
        <w:pPrChange w:id="5480" w:author="ThaoDH" w:date="2013-10-16T10:23:00Z">
          <w:pPr>
            <w:pStyle w:val="NormalWeb"/>
            <w:jc w:val="both"/>
            <w:outlineLvl w:val="1"/>
          </w:pPr>
        </w:pPrChange>
      </w:pPr>
      <w:ins w:id="5481" w:author="ThaoDH" w:date="2013-10-16T10:17:00Z">
        <w:r>
          <w:rPr>
            <w:b/>
            <w:bCs/>
          </w:rPr>
          <w:t>2.39.</w:t>
        </w:r>
      </w:ins>
      <w:ins w:id="5482" w:author="ThaoDH" w:date="2013-10-16T10:18:00Z">
        <w:r>
          <w:rPr>
            <w:b/>
            <w:bCs/>
          </w:rPr>
          <w:t>3</w:t>
        </w:r>
      </w:ins>
      <w:ins w:id="5483" w:author="ThaoDH" w:date="2013-10-16T10:17:00Z">
        <w:r w:rsidRPr="001872A3">
          <w:rPr>
            <w:b/>
            <w:bCs/>
          </w:rPr>
          <w:t xml:space="preserve"> </w:t>
        </w:r>
      </w:ins>
      <w:ins w:id="5484" w:author="ThaoDH" w:date="2013-10-16T10:18:00Z">
        <w:r>
          <w:rPr>
            <w:b/>
            <w:bCs/>
          </w:rPr>
          <w:t>Đăng kí</w:t>
        </w:r>
      </w:ins>
    </w:p>
    <w:p w:rsidR="004244C3" w:rsidRDefault="00AE4C27">
      <w:pPr>
        <w:pStyle w:val="NormalWeb"/>
        <w:numPr>
          <w:ilvl w:val="0"/>
          <w:numId w:val="72"/>
        </w:numPr>
        <w:jc w:val="both"/>
        <w:rPr>
          <w:ins w:id="5485" w:author="ThaoDH" w:date="2013-10-17T11:16:00Z"/>
          <w:bCs/>
        </w:rPr>
        <w:pPrChange w:id="5486" w:author="ThaoDH" w:date="2013-10-16T10:23:00Z">
          <w:pPr>
            <w:pStyle w:val="NormalWeb"/>
            <w:numPr>
              <w:numId w:val="72"/>
            </w:numPr>
            <w:ind w:left="720" w:hanging="360"/>
            <w:jc w:val="both"/>
            <w:outlineLvl w:val="1"/>
          </w:pPr>
        </w:pPrChange>
      </w:pPr>
      <w:ins w:id="5487" w:author="ThaoDH" w:date="2013-10-16T09:54:00Z">
        <w:r w:rsidRPr="00AE4C27">
          <w:rPr>
            <w:bCs/>
          </w:rPr>
          <w:t>Các ưu đãi của DN</w:t>
        </w:r>
      </w:ins>
      <w:ins w:id="5488" w:author="ThaoDH" w:date="2013-10-16T09:55:00Z">
        <w:r>
          <w:rPr>
            <w:bCs/>
          </w:rPr>
          <w:t>150 có hiệu lực từ thời điểm thuê bao đăng kí gói</w:t>
        </w:r>
      </w:ins>
    </w:p>
    <w:p w:rsidR="004244C3" w:rsidRDefault="00183DE3">
      <w:pPr>
        <w:pStyle w:val="NormalWeb"/>
        <w:ind w:left="360"/>
        <w:jc w:val="both"/>
        <w:rPr>
          <w:ins w:id="5489" w:author="ThaoDH" w:date="2013-10-16T10:04:00Z"/>
          <w:bCs/>
        </w:rPr>
        <w:pPrChange w:id="5490" w:author="ThaoDH" w:date="2013-10-17T11:16:00Z">
          <w:pPr>
            <w:pStyle w:val="NormalWeb"/>
            <w:numPr>
              <w:numId w:val="72"/>
            </w:numPr>
            <w:ind w:left="720" w:hanging="360"/>
            <w:jc w:val="both"/>
            <w:outlineLvl w:val="1"/>
          </w:pPr>
        </w:pPrChange>
      </w:pPr>
      <w:ins w:id="5491" w:author="ThaoDH" w:date="2013-10-17T11:16:00Z">
        <w:r w:rsidRPr="00B17E8B">
          <w:rPr>
            <w:sz w:val="26"/>
            <w:szCs w:val="26"/>
          </w:rPr>
          <w:t>Elcom/Comverse</w:t>
        </w:r>
        <w:r>
          <w:t xml:space="preserve"> :OK</w:t>
        </w:r>
      </w:ins>
    </w:p>
    <w:p w:rsidR="004244C3" w:rsidRDefault="001872A3">
      <w:pPr>
        <w:pStyle w:val="NormalWeb"/>
        <w:numPr>
          <w:ilvl w:val="0"/>
          <w:numId w:val="72"/>
        </w:numPr>
        <w:jc w:val="both"/>
        <w:rPr>
          <w:ins w:id="5492" w:author="ThaoDH" w:date="2013-10-17T11:16:00Z"/>
          <w:bCs/>
        </w:rPr>
        <w:pPrChange w:id="5493" w:author="ThaoDH" w:date="2013-10-16T10:23:00Z">
          <w:pPr>
            <w:pStyle w:val="NormalWeb"/>
            <w:numPr>
              <w:numId w:val="72"/>
            </w:numPr>
            <w:ind w:left="720" w:hanging="360"/>
            <w:jc w:val="both"/>
            <w:outlineLvl w:val="1"/>
          </w:pPr>
        </w:pPrChange>
      </w:pPr>
      <w:ins w:id="5494" w:author="ThaoDH" w:date="2013-10-16T10:04:00Z">
        <w:r>
          <w:rPr>
            <w:bCs/>
          </w:rPr>
          <w:t xml:space="preserve">Các thuê bao gói DN150 được </w:t>
        </w:r>
      </w:ins>
      <w:ins w:id="5495" w:author="ThaoDH" w:date="2013-10-16T10:05:00Z">
        <w:r>
          <w:rPr>
            <w:bCs/>
          </w:rPr>
          <w:t>phép chuyển đổi sang gói Alo1/Alo2/DN209/DN299 một lần trong suốt thời gian hưởng khuyến</w:t>
        </w:r>
      </w:ins>
      <w:ins w:id="5496" w:author="ThaoDH" w:date="2013-10-16T10:06:00Z">
        <w:r>
          <w:rPr>
            <w:bCs/>
          </w:rPr>
          <w:t xml:space="preserve"> </w:t>
        </w:r>
      </w:ins>
      <w:ins w:id="5497" w:author="ThaoDH" w:date="2013-10-16T10:05:00Z">
        <w:r>
          <w:rPr>
            <w:bCs/>
          </w:rPr>
          <w:t>mại</w:t>
        </w:r>
      </w:ins>
      <w:ins w:id="5498" w:author="ThaoDH" w:date="2013-10-16T10:06:00Z">
        <w:r>
          <w:rPr>
            <w:bCs/>
          </w:rPr>
          <w:t xml:space="preserve"> (không cho phép các thuê bao Alo1/Alo2?DN209/DN299 chuyển sang gói DN150 bao gồm cả thuê bao DN150 đã chuyển đổi sang gói AL)1/Alo2/DN209/DN299 thành công). Gói cước có hiệu lực từ tháng kế tiếp. </w:t>
        </w:r>
      </w:ins>
    </w:p>
    <w:p w:rsidR="004244C3" w:rsidRDefault="00183DE3">
      <w:pPr>
        <w:pStyle w:val="NormalWeb"/>
        <w:ind w:left="360"/>
        <w:jc w:val="both"/>
        <w:rPr>
          <w:ins w:id="5499" w:author="ThaoDH" w:date="2013-10-16T10:06:00Z"/>
          <w:bCs/>
        </w:rPr>
        <w:pPrChange w:id="5500" w:author="ThaoDH" w:date="2013-10-17T11:16:00Z">
          <w:pPr>
            <w:pStyle w:val="NormalWeb"/>
            <w:numPr>
              <w:numId w:val="72"/>
            </w:numPr>
            <w:ind w:left="720" w:hanging="360"/>
            <w:jc w:val="both"/>
            <w:outlineLvl w:val="1"/>
          </w:pPr>
        </w:pPrChange>
      </w:pPr>
      <w:ins w:id="5501" w:author="ThaoDH" w:date="2013-10-17T11:16:00Z">
        <w:r w:rsidRPr="00B17E8B">
          <w:rPr>
            <w:sz w:val="26"/>
            <w:szCs w:val="26"/>
          </w:rPr>
          <w:t>Elcom/Comverse</w:t>
        </w:r>
        <w:r>
          <w:t xml:space="preserve"> :Hệ thống provisioning trigger vào C1RT từ </w:t>
        </w:r>
      </w:ins>
      <w:ins w:id="5502" w:author="ThaoDH" w:date="2013-10-17T11:17:00Z">
        <w:r w:rsidR="00606468">
          <w:t xml:space="preserve">đầu </w:t>
        </w:r>
      </w:ins>
      <w:ins w:id="5503" w:author="ThaoDH" w:date="2013-10-17T11:16:00Z">
        <w:r>
          <w:t>tháng tiếp theo</w:t>
        </w:r>
      </w:ins>
    </w:p>
    <w:p w:rsidR="004244C3" w:rsidRDefault="001872A3">
      <w:pPr>
        <w:pStyle w:val="NormalWeb"/>
        <w:numPr>
          <w:ilvl w:val="0"/>
          <w:numId w:val="72"/>
        </w:numPr>
        <w:jc w:val="both"/>
        <w:rPr>
          <w:ins w:id="5504" w:author="ThaoDH" w:date="2013-10-17T11:17:00Z"/>
          <w:bCs/>
        </w:rPr>
        <w:pPrChange w:id="5505" w:author="ThaoDH" w:date="2013-10-16T10:23:00Z">
          <w:pPr>
            <w:pStyle w:val="NormalWeb"/>
            <w:numPr>
              <w:numId w:val="72"/>
            </w:numPr>
            <w:ind w:left="720" w:hanging="360"/>
            <w:jc w:val="both"/>
            <w:outlineLvl w:val="1"/>
          </w:pPr>
        </w:pPrChange>
      </w:pPr>
      <w:ins w:id="5506" w:author="ThaoDH" w:date="2013-10-16T10:07:00Z">
        <w:r>
          <w:rPr>
            <w:bCs/>
          </w:rPr>
          <w:t>Thời gian hưởng khuyến mại (12 tháng kê từ ngày hòa mạng)</w:t>
        </w:r>
      </w:ins>
    </w:p>
    <w:p w:rsidR="004244C3" w:rsidRDefault="00BF6FE2">
      <w:pPr>
        <w:pStyle w:val="NormalWeb"/>
        <w:ind w:left="360"/>
        <w:jc w:val="both"/>
        <w:rPr>
          <w:ins w:id="5507" w:author="ThaoDH" w:date="2013-10-16T10:07:00Z"/>
          <w:bCs/>
        </w:rPr>
        <w:pPrChange w:id="5508" w:author="ThaoDH" w:date="2013-10-17T11:18:00Z">
          <w:pPr>
            <w:pStyle w:val="NormalWeb"/>
            <w:numPr>
              <w:numId w:val="72"/>
            </w:numPr>
            <w:ind w:left="720" w:hanging="360"/>
            <w:jc w:val="both"/>
            <w:outlineLvl w:val="1"/>
          </w:pPr>
        </w:pPrChange>
      </w:pPr>
      <w:ins w:id="5509" w:author="ThaoDH" w:date="2013-10-17T11:17:00Z">
        <w:r w:rsidRPr="00B17E8B">
          <w:rPr>
            <w:sz w:val="26"/>
            <w:szCs w:val="26"/>
          </w:rPr>
          <w:t>Elcom/Comverse</w:t>
        </w:r>
        <w:r>
          <w:t xml:space="preserve"> :OK</w:t>
        </w:r>
      </w:ins>
    </w:p>
    <w:p w:rsidR="004244C3" w:rsidRDefault="001872A3">
      <w:pPr>
        <w:pStyle w:val="NormalWeb"/>
        <w:numPr>
          <w:ilvl w:val="0"/>
          <w:numId w:val="72"/>
        </w:numPr>
        <w:jc w:val="both"/>
        <w:rPr>
          <w:ins w:id="5510" w:author="ThaoDH" w:date="2013-10-16T10:07:00Z"/>
          <w:bCs/>
        </w:rPr>
        <w:pPrChange w:id="5511" w:author="ThaoDH" w:date="2013-10-16T10:23:00Z">
          <w:pPr>
            <w:pStyle w:val="NormalWeb"/>
            <w:numPr>
              <w:numId w:val="72"/>
            </w:numPr>
            <w:ind w:left="720" w:hanging="360"/>
            <w:jc w:val="both"/>
            <w:outlineLvl w:val="1"/>
          </w:pPr>
        </w:pPrChange>
      </w:pPr>
      <w:ins w:id="5512" w:author="ThaoDH" w:date="2013-10-16T10:07:00Z">
        <w:r>
          <w:rPr>
            <w:bCs/>
          </w:rPr>
          <w:t xml:space="preserve">Mức cước khách hàng phải đóng trong tháng hòa mạng thu như sau: </w:t>
        </w:r>
      </w:ins>
    </w:p>
    <w:p w:rsidR="004244C3" w:rsidRDefault="001872A3">
      <w:pPr>
        <w:pStyle w:val="NormalWeb"/>
        <w:numPr>
          <w:ilvl w:val="0"/>
          <w:numId w:val="72"/>
        </w:numPr>
        <w:jc w:val="both"/>
        <w:rPr>
          <w:ins w:id="5513" w:author="ThaoDH" w:date="2013-10-16T10:08:00Z"/>
          <w:bCs/>
        </w:rPr>
        <w:pPrChange w:id="5514" w:author="ThaoDH" w:date="2013-10-16T10:23:00Z">
          <w:pPr>
            <w:pStyle w:val="NormalWeb"/>
            <w:numPr>
              <w:numId w:val="72"/>
            </w:numPr>
            <w:ind w:left="720" w:hanging="360"/>
            <w:jc w:val="both"/>
            <w:outlineLvl w:val="1"/>
          </w:pPr>
        </w:pPrChange>
      </w:pPr>
      <w:ins w:id="5515" w:author="ThaoDH" w:date="2013-10-16T10:08:00Z">
        <w:r>
          <w:rPr>
            <w:bCs/>
          </w:rPr>
          <w:t>+ Hòa mạng trước ngày 16 của tháng: thu 100% giá trị gói.</w:t>
        </w:r>
      </w:ins>
    </w:p>
    <w:p w:rsidR="004244C3" w:rsidRDefault="001872A3">
      <w:pPr>
        <w:pStyle w:val="NormalWeb"/>
        <w:numPr>
          <w:ilvl w:val="0"/>
          <w:numId w:val="72"/>
        </w:numPr>
        <w:jc w:val="both"/>
        <w:rPr>
          <w:ins w:id="5516" w:author="ThaoDH" w:date="2013-10-17T11:17:00Z"/>
          <w:bCs/>
        </w:rPr>
        <w:pPrChange w:id="5517" w:author="ThaoDH" w:date="2013-10-16T10:23:00Z">
          <w:pPr>
            <w:pStyle w:val="NormalWeb"/>
            <w:numPr>
              <w:numId w:val="72"/>
            </w:numPr>
            <w:ind w:left="720" w:hanging="360"/>
            <w:jc w:val="both"/>
            <w:outlineLvl w:val="1"/>
          </w:pPr>
        </w:pPrChange>
      </w:pPr>
      <w:ins w:id="5518" w:author="ThaoDH" w:date="2013-10-16T10:08:00Z">
        <w:r>
          <w:rPr>
            <w:bCs/>
          </w:rPr>
          <w:t>Hòa mạng từ ngày 16 của tháng thu 50% giá trị gói</w:t>
        </w:r>
      </w:ins>
    </w:p>
    <w:p w:rsidR="004244C3" w:rsidRDefault="00BF6FE2">
      <w:pPr>
        <w:pStyle w:val="NormalWeb"/>
        <w:ind w:left="360"/>
        <w:jc w:val="both"/>
        <w:rPr>
          <w:ins w:id="5519" w:author="ThaoDH" w:date="2013-10-16T10:08:00Z"/>
          <w:bCs/>
        </w:rPr>
        <w:pPrChange w:id="5520" w:author="ThaoDH" w:date="2013-10-17T11:17:00Z">
          <w:pPr>
            <w:pStyle w:val="NormalWeb"/>
            <w:numPr>
              <w:numId w:val="72"/>
            </w:numPr>
            <w:ind w:left="720" w:hanging="360"/>
            <w:jc w:val="both"/>
            <w:outlineLvl w:val="1"/>
          </w:pPr>
        </w:pPrChange>
      </w:pPr>
      <w:ins w:id="5521" w:author="ThaoDH" w:date="2013-10-17T11:17:00Z">
        <w:r w:rsidRPr="00B17E8B">
          <w:rPr>
            <w:sz w:val="26"/>
            <w:szCs w:val="26"/>
          </w:rPr>
          <w:t>Elcom/Comverse</w:t>
        </w:r>
        <w:r>
          <w:t xml:space="preserve"> :</w:t>
        </w:r>
        <w:r w:rsidRPr="00BF6FE2">
          <w:rPr>
            <w:sz w:val="26"/>
            <w:szCs w:val="26"/>
          </w:rPr>
          <w:t xml:space="preserve"> </w:t>
        </w:r>
        <w:r>
          <w:rPr>
            <w:sz w:val="26"/>
            <w:szCs w:val="26"/>
          </w:rPr>
          <w:t>Giống như các gói khác</w:t>
        </w:r>
      </w:ins>
    </w:p>
    <w:p w:rsidR="004244C3" w:rsidRDefault="001872A3">
      <w:pPr>
        <w:pStyle w:val="NormalWeb"/>
        <w:numPr>
          <w:ilvl w:val="0"/>
          <w:numId w:val="72"/>
        </w:numPr>
        <w:jc w:val="both"/>
        <w:rPr>
          <w:ins w:id="5522" w:author="ThaoDH" w:date="2013-10-16T10:08:00Z"/>
          <w:bCs/>
        </w:rPr>
        <w:pPrChange w:id="5523" w:author="ThaoDH" w:date="2013-10-16T10:23:00Z">
          <w:pPr>
            <w:pStyle w:val="NormalWeb"/>
            <w:numPr>
              <w:numId w:val="72"/>
            </w:numPr>
            <w:ind w:left="720" w:hanging="360"/>
            <w:jc w:val="both"/>
            <w:outlineLvl w:val="1"/>
          </w:pPr>
        </w:pPrChange>
      </w:pPr>
      <w:ins w:id="5524" w:author="ThaoDH" w:date="2013-10-16T10:08:00Z">
        <w:r>
          <w:rPr>
            <w:bCs/>
          </w:rPr>
          <w:t>Trong thời gian khuyến mại nếu thuê bao bị khóa hai chiều sau đó khôi phục lại và thanh toán hết cước nợ đọng sẽ được tiếp tục hưởng khuyến mại của chương trình này. Thời gian hưởng khuyến mại được tính tiếp tục từ tháng khôi phục lại thuê bao (các tháng hưởng khuyến mại còn kể từ thời điểm thuê bao hòa mạng mới của chương trình)</w:t>
        </w:r>
      </w:ins>
    </w:p>
    <w:p w:rsidR="00785EB1" w:rsidRDefault="00785EB1" w:rsidP="009D7AA9">
      <w:pPr>
        <w:pStyle w:val="NormalWeb"/>
        <w:jc w:val="both"/>
        <w:outlineLvl w:val="1"/>
        <w:rPr>
          <w:b/>
          <w:bCs/>
        </w:rPr>
      </w:pPr>
    </w:p>
    <w:sectPr w:rsidR="00785EB1" w:rsidSect="00201B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5F82" w:rsidRDefault="00605F82" w:rsidP="00EF6A7D">
      <w:pPr>
        <w:spacing w:line="240" w:lineRule="auto"/>
      </w:pPr>
      <w:r>
        <w:separator/>
      </w:r>
    </w:p>
  </w:endnote>
  <w:endnote w:type="continuationSeparator" w:id="0">
    <w:p w:rsidR="00605F82" w:rsidRDefault="00605F82" w:rsidP="00EF6A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1" w:usb1="00000000" w:usb2="00000000" w:usb3="00000000" w:csb0="0000001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5F82" w:rsidRDefault="00605F82" w:rsidP="00EF6A7D">
      <w:pPr>
        <w:spacing w:line="240" w:lineRule="auto"/>
      </w:pPr>
      <w:r>
        <w:separator/>
      </w:r>
    </w:p>
  </w:footnote>
  <w:footnote w:type="continuationSeparator" w:id="0">
    <w:p w:rsidR="00605F82" w:rsidRDefault="00605F82" w:rsidP="00EF6A7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A682C"/>
    <w:multiLevelType w:val="hybridMultilevel"/>
    <w:tmpl w:val="6DF2494A"/>
    <w:lvl w:ilvl="0" w:tplc="840650DC">
      <w:start w:val="1"/>
      <w:numFmt w:val="decimal"/>
      <w:lvlText w:val="1.2.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BE0A74"/>
    <w:multiLevelType w:val="hybridMultilevel"/>
    <w:tmpl w:val="874013B2"/>
    <w:lvl w:ilvl="0" w:tplc="0C090001">
      <w:start w:val="1"/>
      <w:numFmt w:val="bullet"/>
      <w:lvlText w:val=""/>
      <w:lvlJc w:val="left"/>
      <w:pPr>
        <w:ind w:left="114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2">
    <w:nsid w:val="051D4636"/>
    <w:multiLevelType w:val="hybridMultilevel"/>
    <w:tmpl w:val="2CF28868"/>
    <w:lvl w:ilvl="0" w:tplc="A202B4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5704A18"/>
    <w:multiLevelType w:val="hybridMultilevel"/>
    <w:tmpl w:val="9636419A"/>
    <w:lvl w:ilvl="0" w:tplc="C60A053C">
      <w:start w:val="1"/>
      <w:numFmt w:val="decimal"/>
      <w:lvlText w:val="1.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B45C92"/>
    <w:multiLevelType w:val="hybridMultilevel"/>
    <w:tmpl w:val="0902E610"/>
    <w:lvl w:ilvl="0" w:tplc="BF4A1394">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4D25A1"/>
    <w:multiLevelType w:val="hybridMultilevel"/>
    <w:tmpl w:val="8918081E"/>
    <w:lvl w:ilvl="0" w:tplc="ACDC1C4E">
      <w:start w:val="1"/>
      <w:numFmt w:val="decimal"/>
      <w:lvlText w:val="2.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3213C3"/>
    <w:multiLevelType w:val="multilevel"/>
    <w:tmpl w:val="A7EA30F2"/>
    <w:lvl w:ilvl="0">
      <w:start w:val="2"/>
      <w:numFmt w:val="decimal"/>
      <w:lvlText w:val="%1."/>
      <w:lvlJc w:val="left"/>
      <w:pPr>
        <w:ind w:left="720" w:hanging="720"/>
      </w:pPr>
      <w:rPr>
        <w:rFonts w:hint="default"/>
      </w:rPr>
    </w:lvl>
    <w:lvl w:ilvl="1">
      <w:start w:val="6"/>
      <w:numFmt w:val="decimal"/>
      <w:lvlText w:val="%1.%2."/>
      <w:lvlJc w:val="left"/>
      <w:pPr>
        <w:ind w:left="900" w:hanging="720"/>
      </w:pPr>
      <w:rPr>
        <w:rFonts w:hint="default"/>
      </w:rPr>
    </w:lvl>
    <w:lvl w:ilvl="2">
      <w:start w:val="3"/>
      <w:numFmt w:val="decimal"/>
      <w:lvlText w:val="%1.%2.%3."/>
      <w:lvlJc w:val="left"/>
      <w:pPr>
        <w:ind w:left="1080" w:hanging="720"/>
      </w:pPr>
      <w:rPr>
        <w:rFonts w:hint="default"/>
      </w:rPr>
    </w:lvl>
    <w:lvl w:ilvl="3">
      <w:start w:val="5"/>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
    <w:nsid w:val="109A165D"/>
    <w:multiLevelType w:val="hybridMultilevel"/>
    <w:tmpl w:val="2872128A"/>
    <w:lvl w:ilvl="0" w:tplc="0B565C74">
      <w:start w:val="1"/>
      <w:numFmt w:val="decimal"/>
      <w:lvlText w:val="1.8.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1D04A0"/>
    <w:multiLevelType w:val="hybridMultilevel"/>
    <w:tmpl w:val="2C54DE78"/>
    <w:lvl w:ilvl="0" w:tplc="4802C96E">
      <w:start w:val="1"/>
      <w:numFmt w:val="decimal"/>
      <w:lvlText w:val="1.7.%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012D48"/>
    <w:multiLevelType w:val="hybridMultilevel"/>
    <w:tmpl w:val="C1F8B9CA"/>
    <w:lvl w:ilvl="0" w:tplc="E0FA73E6">
      <w:start w:val="1"/>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1D48174D"/>
    <w:multiLevelType w:val="hybridMultilevel"/>
    <w:tmpl w:val="27BE305C"/>
    <w:lvl w:ilvl="0" w:tplc="2702DB14">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nsid w:val="1E2C2904"/>
    <w:multiLevelType w:val="hybridMultilevel"/>
    <w:tmpl w:val="94807526"/>
    <w:lvl w:ilvl="0" w:tplc="E0FA73E6">
      <w:start w:val="1"/>
      <w:numFmt w:val="bullet"/>
      <w:lvlText w:val="-"/>
      <w:lvlJc w:val="left"/>
      <w:pPr>
        <w:ind w:left="1440" w:hanging="360"/>
      </w:pPr>
      <w:rPr>
        <w:rFonts w:ascii="Calibri" w:eastAsia="Calibr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F1B187E"/>
    <w:multiLevelType w:val="multilevel"/>
    <w:tmpl w:val="AB926BA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nsid w:val="1F5C43C1"/>
    <w:multiLevelType w:val="hybridMultilevel"/>
    <w:tmpl w:val="E81C3086"/>
    <w:lvl w:ilvl="0" w:tplc="9C6A10BC">
      <w:start w:val="1"/>
      <w:numFmt w:val="decimal"/>
      <w:lvlText w:val="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A06783"/>
    <w:multiLevelType w:val="hybridMultilevel"/>
    <w:tmpl w:val="9CC48FD4"/>
    <w:lvl w:ilvl="0" w:tplc="D332CFD4">
      <w:start w:val="1"/>
      <w:numFmt w:val="decimal"/>
      <w:lvlText w:val="2.28.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2A24874"/>
    <w:multiLevelType w:val="hybridMultilevel"/>
    <w:tmpl w:val="B09CCE34"/>
    <w:lvl w:ilvl="0" w:tplc="5F2A3488">
      <w:start w:val="1"/>
      <w:numFmt w:val="decimal"/>
      <w:lvlText w:val="1.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42257E1"/>
    <w:multiLevelType w:val="hybridMultilevel"/>
    <w:tmpl w:val="4A8435E6"/>
    <w:lvl w:ilvl="0" w:tplc="738C3750">
      <w:start w:val="1"/>
      <w:numFmt w:val="decimal"/>
      <w:lvlText w:val="1.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5112E02"/>
    <w:multiLevelType w:val="hybridMultilevel"/>
    <w:tmpl w:val="CA080C3E"/>
    <w:lvl w:ilvl="0" w:tplc="78165DD2">
      <w:start w:val="1"/>
      <w:numFmt w:val="decimal"/>
      <w:lvlText w:val="2.5.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AF498D"/>
    <w:multiLevelType w:val="hybridMultilevel"/>
    <w:tmpl w:val="C76AE1D2"/>
    <w:lvl w:ilvl="0" w:tplc="1C427802">
      <w:start w:val="1"/>
      <w:numFmt w:val="decimal"/>
      <w:lvlText w:val="2.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71927C5"/>
    <w:multiLevelType w:val="hybridMultilevel"/>
    <w:tmpl w:val="D598D5F4"/>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20">
    <w:nsid w:val="29F964E3"/>
    <w:multiLevelType w:val="hybridMultilevel"/>
    <w:tmpl w:val="63C4C8DA"/>
    <w:lvl w:ilvl="0" w:tplc="32EA9EC8">
      <w:start w:val="1"/>
      <w:numFmt w:val="decimal"/>
      <w:lvlText w:val="1.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A79134A"/>
    <w:multiLevelType w:val="hybridMultilevel"/>
    <w:tmpl w:val="711CBA34"/>
    <w:lvl w:ilvl="0" w:tplc="C9DC9EBE">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FB438B3"/>
    <w:multiLevelType w:val="hybridMultilevel"/>
    <w:tmpl w:val="82BABE50"/>
    <w:lvl w:ilvl="0" w:tplc="9D5ECD26">
      <w:start w:val="1"/>
      <w:numFmt w:val="bullet"/>
      <w:lvlText w:val="-"/>
      <w:lvlJc w:val="left"/>
      <w:pPr>
        <w:ind w:left="1440" w:hanging="360"/>
      </w:pPr>
      <w:rPr>
        <w:rFonts w:ascii="Times New Roman" w:eastAsia="Times New Roman" w:hAnsi="Times New Roman" w:cs="Times New Roman" w:hint="default"/>
        <w:b/>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3">
    <w:nsid w:val="300D1D72"/>
    <w:multiLevelType w:val="hybridMultilevel"/>
    <w:tmpl w:val="852205BC"/>
    <w:lvl w:ilvl="0" w:tplc="75861BBA">
      <w:start w:val="1"/>
      <w:numFmt w:val="bullet"/>
      <w:lvlText w:val="+"/>
      <w:lvlJc w:val="left"/>
      <w:pPr>
        <w:ind w:left="1050" w:hanging="360"/>
      </w:pPr>
      <w:rPr>
        <w:rFonts w:ascii="Times New Roman" w:hAnsi="Times New Roman" w:cs="Times New Roman" w:hint="default"/>
        <w:b w:val="0"/>
        <w:i w:val="0"/>
        <w:sz w:val="24"/>
      </w:rPr>
    </w:lvl>
    <w:lvl w:ilvl="1" w:tplc="04090003">
      <w:start w:val="1"/>
      <w:numFmt w:val="bullet"/>
      <w:lvlText w:val="o"/>
      <w:lvlJc w:val="left"/>
      <w:pPr>
        <w:ind w:left="1770" w:hanging="360"/>
      </w:pPr>
      <w:rPr>
        <w:rFonts w:ascii="Courier New" w:hAnsi="Courier New" w:cs="Courier New" w:hint="default"/>
      </w:rPr>
    </w:lvl>
    <w:lvl w:ilvl="2" w:tplc="04090005">
      <w:start w:val="1"/>
      <w:numFmt w:val="bullet"/>
      <w:lvlText w:val=""/>
      <w:lvlJc w:val="left"/>
      <w:pPr>
        <w:ind w:left="2490" w:hanging="360"/>
      </w:pPr>
      <w:rPr>
        <w:rFonts w:ascii="Wingdings" w:hAnsi="Wingdings" w:hint="default"/>
      </w:rPr>
    </w:lvl>
    <w:lvl w:ilvl="3" w:tplc="04090001">
      <w:start w:val="1"/>
      <w:numFmt w:val="bullet"/>
      <w:lvlText w:val=""/>
      <w:lvlJc w:val="left"/>
      <w:pPr>
        <w:ind w:left="3210" w:hanging="360"/>
      </w:pPr>
      <w:rPr>
        <w:rFonts w:ascii="Symbol" w:hAnsi="Symbol" w:hint="default"/>
      </w:rPr>
    </w:lvl>
    <w:lvl w:ilvl="4" w:tplc="04090003">
      <w:start w:val="1"/>
      <w:numFmt w:val="bullet"/>
      <w:lvlText w:val="o"/>
      <w:lvlJc w:val="left"/>
      <w:pPr>
        <w:ind w:left="3930" w:hanging="360"/>
      </w:pPr>
      <w:rPr>
        <w:rFonts w:ascii="Courier New" w:hAnsi="Courier New" w:cs="Courier New" w:hint="default"/>
      </w:rPr>
    </w:lvl>
    <w:lvl w:ilvl="5" w:tplc="04090005">
      <w:start w:val="1"/>
      <w:numFmt w:val="bullet"/>
      <w:lvlText w:val=""/>
      <w:lvlJc w:val="left"/>
      <w:pPr>
        <w:ind w:left="4650" w:hanging="360"/>
      </w:pPr>
      <w:rPr>
        <w:rFonts w:ascii="Wingdings" w:hAnsi="Wingdings" w:hint="default"/>
      </w:rPr>
    </w:lvl>
    <w:lvl w:ilvl="6" w:tplc="04090001">
      <w:start w:val="1"/>
      <w:numFmt w:val="bullet"/>
      <w:lvlText w:val=""/>
      <w:lvlJc w:val="left"/>
      <w:pPr>
        <w:ind w:left="5370" w:hanging="360"/>
      </w:pPr>
      <w:rPr>
        <w:rFonts w:ascii="Symbol" w:hAnsi="Symbol" w:hint="default"/>
      </w:rPr>
    </w:lvl>
    <w:lvl w:ilvl="7" w:tplc="04090003">
      <w:start w:val="1"/>
      <w:numFmt w:val="bullet"/>
      <w:lvlText w:val="o"/>
      <w:lvlJc w:val="left"/>
      <w:pPr>
        <w:ind w:left="6090" w:hanging="360"/>
      </w:pPr>
      <w:rPr>
        <w:rFonts w:ascii="Courier New" w:hAnsi="Courier New" w:cs="Courier New" w:hint="default"/>
      </w:rPr>
    </w:lvl>
    <w:lvl w:ilvl="8" w:tplc="04090005">
      <w:start w:val="1"/>
      <w:numFmt w:val="bullet"/>
      <w:lvlText w:val=""/>
      <w:lvlJc w:val="left"/>
      <w:pPr>
        <w:ind w:left="6810" w:hanging="360"/>
      </w:pPr>
      <w:rPr>
        <w:rFonts w:ascii="Wingdings" w:hAnsi="Wingdings" w:hint="default"/>
      </w:rPr>
    </w:lvl>
  </w:abstractNum>
  <w:abstractNum w:abstractNumId="24">
    <w:nsid w:val="30277494"/>
    <w:multiLevelType w:val="hybridMultilevel"/>
    <w:tmpl w:val="3168C43C"/>
    <w:lvl w:ilvl="0" w:tplc="9D5ECD26">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48E6FB6"/>
    <w:multiLevelType w:val="multilevel"/>
    <w:tmpl w:val="C598CBA0"/>
    <w:lvl w:ilvl="0">
      <w:start w:val="2"/>
      <w:numFmt w:val="decimal"/>
      <w:lvlText w:val="%1."/>
      <w:lvlJc w:val="left"/>
      <w:pPr>
        <w:ind w:left="540" w:hanging="540"/>
      </w:pPr>
      <w:rPr>
        <w:rFonts w:hint="default"/>
      </w:rPr>
    </w:lvl>
    <w:lvl w:ilvl="1">
      <w:start w:val="6"/>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nsid w:val="36AA5D6E"/>
    <w:multiLevelType w:val="hybridMultilevel"/>
    <w:tmpl w:val="FF422510"/>
    <w:lvl w:ilvl="0" w:tplc="FA7CF652">
      <w:start w:val="1"/>
      <w:numFmt w:val="bullet"/>
      <w:lvlText w:val="+"/>
      <w:lvlJc w:val="left"/>
      <w:pPr>
        <w:ind w:left="720"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88C1D18"/>
    <w:multiLevelType w:val="hybridMultilevel"/>
    <w:tmpl w:val="D534A560"/>
    <w:lvl w:ilvl="0" w:tplc="89389D08">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28">
    <w:nsid w:val="3A0A5B62"/>
    <w:multiLevelType w:val="multilevel"/>
    <w:tmpl w:val="764CA06E"/>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1.1.%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nsid w:val="3A173DC2"/>
    <w:multiLevelType w:val="hybridMultilevel"/>
    <w:tmpl w:val="034482C8"/>
    <w:lvl w:ilvl="0" w:tplc="99F4C020">
      <w:start w:val="6"/>
      <w:numFmt w:val="bullet"/>
      <w:lvlText w:val="+"/>
      <w:lvlJc w:val="left"/>
      <w:pPr>
        <w:ind w:left="720" w:hanging="360"/>
      </w:pPr>
      <w:rPr>
        <w:rFonts w:ascii="Times New Roman" w:hAnsi="Times New Roman" w:cs="Times New Roman"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B1D7B37"/>
    <w:multiLevelType w:val="hybridMultilevel"/>
    <w:tmpl w:val="5F84E4C8"/>
    <w:lvl w:ilvl="0" w:tplc="4A9E0718">
      <w:start w:val="1"/>
      <w:numFmt w:val="decimal"/>
      <w:lvlText w:val="1.6.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E9F08BB"/>
    <w:multiLevelType w:val="hybridMultilevel"/>
    <w:tmpl w:val="5F500E38"/>
    <w:lvl w:ilvl="0" w:tplc="5EE620D8">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F44669A"/>
    <w:multiLevelType w:val="multilevel"/>
    <w:tmpl w:val="DE04E376"/>
    <w:lvl w:ilvl="0">
      <w:start w:val="2"/>
      <w:numFmt w:val="decimal"/>
      <w:lvlText w:val="%1"/>
      <w:lvlJc w:val="left"/>
      <w:pPr>
        <w:ind w:left="600" w:hanging="600"/>
      </w:pPr>
      <w:rPr>
        <w:rFonts w:hint="default"/>
      </w:rPr>
    </w:lvl>
    <w:lvl w:ilvl="1">
      <w:start w:val="39"/>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3">
    <w:nsid w:val="3F974C52"/>
    <w:multiLevelType w:val="hybridMultilevel"/>
    <w:tmpl w:val="4DB0ED80"/>
    <w:lvl w:ilvl="0" w:tplc="97182178">
      <w:start w:val="1"/>
      <w:numFmt w:val="decimal"/>
      <w:lvlText w:val="1.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FC36E7A"/>
    <w:multiLevelType w:val="hybridMultilevel"/>
    <w:tmpl w:val="2EB07874"/>
    <w:lvl w:ilvl="0" w:tplc="A6AE0522">
      <w:start w:val="1"/>
      <w:numFmt w:val="decimal"/>
      <w:lvlText w:val="2.2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1F04DDB"/>
    <w:multiLevelType w:val="hybridMultilevel"/>
    <w:tmpl w:val="2020E30C"/>
    <w:lvl w:ilvl="0" w:tplc="97C26998">
      <w:start w:val="1"/>
      <w:numFmt w:val="decimal"/>
      <w:lvlText w:val="2.2.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1F62F13"/>
    <w:multiLevelType w:val="hybridMultilevel"/>
    <w:tmpl w:val="6CC0691A"/>
    <w:lvl w:ilvl="0" w:tplc="7054BBB4">
      <w:start w:val="1"/>
      <w:numFmt w:val="decimal"/>
      <w:lvlText w:val="2.7.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2F915E7"/>
    <w:multiLevelType w:val="hybridMultilevel"/>
    <w:tmpl w:val="D854B2F2"/>
    <w:lvl w:ilvl="0" w:tplc="E0FA73E6">
      <w:start w:val="1"/>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nsid w:val="462D5D2D"/>
    <w:multiLevelType w:val="multilevel"/>
    <w:tmpl w:val="D31C675E"/>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1.3.%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484D737F"/>
    <w:multiLevelType w:val="hybridMultilevel"/>
    <w:tmpl w:val="89F4EB6E"/>
    <w:lvl w:ilvl="0" w:tplc="5A7EEF92">
      <w:start w:val="1"/>
      <w:numFmt w:val="decimal"/>
      <w:lvlText w:val="2.8.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9E2333B"/>
    <w:multiLevelType w:val="hybridMultilevel"/>
    <w:tmpl w:val="2BDAA754"/>
    <w:lvl w:ilvl="0" w:tplc="AC06ECF8">
      <w:start w:val="1"/>
      <w:numFmt w:val="decimal"/>
      <w:lvlText w:val="2.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D853D41"/>
    <w:multiLevelType w:val="hybridMultilevel"/>
    <w:tmpl w:val="6EAC3096"/>
    <w:lvl w:ilvl="0" w:tplc="396EB804">
      <w:numFmt w:val="bullet"/>
      <w:lvlText w:val="-"/>
      <w:lvlJc w:val="left"/>
      <w:pPr>
        <w:ind w:left="1170" w:hanging="360"/>
      </w:pPr>
      <w:rPr>
        <w:rFonts w:ascii="Times New Roman" w:eastAsia="Times New Roman" w:hAnsi="Times New Roman" w:cs="Times New Roman" w:hint="default"/>
        <w:color w:val="auto"/>
      </w:rPr>
    </w:lvl>
    <w:lvl w:ilvl="1" w:tplc="042A0003">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42">
    <w:nsid w:val="519C09E2"/>
    <w:multiLevelType w:val="hybridMultilevel"/>
    <w:tmpl w:val="A6800442"/>
    <w:lvl w:ilvl="0" w:tplc="75861BBA">
      <w:start w:val="1"/>
      <w:numFmt w:val="bullet"/>
      <w:lvlText w:val="+"/>
      <w:lvlJc w:val="left"/>
      <w:pPr>
        <w:ind w:left="990" w:hanging="360"/>
      </w:pPr>
      <w:rPr>
        <w:rFonts w:ascii="Times New Roman" w:hAnsi="Times New Roman" w:cs="Times New Roman" w:hint="default"/>
        <w:b w:val="0"/>
        <w:i w:val="0"/>
        <w:sz w:val="24"/>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start w:val="1"/>
      <w:numFmt w:val="bullet"/>
      <w:lvlText w:val="o"/>
      <w:lvlJc w:val="left"/>
      <w:pPr>
        <w:ind w:left="3870" w:hanging="360"/>
      </w:pPr>
      <w:rPr>
        <w:rFonts w:ascii="Courier New" w:hAnsi="Courier New" w:cs="Courier New" w:hint="default"/>
      </w:rPr>
    </w:lvl>
    <w:lvl w:ilvl="5" w:tplc="04090005">
      <w:start w:val="1"/>
      <w:numFmt w:val="bullet"/>
      <w:lvlText w:val=""/>
      <w:lvlJc w:val="left"/>
      <w:pPr>
        <w:ind w:left="4590" w:hanging="360"/>
      </w:pPr>
      <w:rPr>
        <w:rFonts w:ascii="Wingdings" w:hAnsi="Wingdings" w:hint="default"/>
      </w:rPr>
    </w:lvl>
    <w:lvl w:ilvl="6" w:tplc="04090001">
      <w:start w:val="1"/>
      <w:numFmt w:val="bullet"/>
      <w:lvlText w:val=""/>
      <w:lvlJc w:val="left"/>
      <w:pPr>
        <w:ind w:left="5310" w:hanging="360"/>
      </w:pPr>
      <w:rPr>
        <w:rFonts w:ascii="Symbol" w:hAnsi="Symbol" w:hint="default"/>
      </w:rPr>
    </w:lvl>
    <w:lvl w:ilvl="7" w:tplc="04090003">
      <w:start w:val="1"/>
      <w:numFmt w:val="bullet"/>
      <w:lvlText w:val="o"/>
      <w:lvlJc w:val="left"/>
      <w:pPr>
        <w:ind w:left="6030" w:hanging="360"/>
      </w:pPr>
      <w:rPr>
        <w:rFonts w:ascii="Courier New" w:hAnsi="Courier New" w:cs="Courier New" w:hint="default"/>
      </w:rPr>
    </w:lvl>
    <w:lvl w:ilvl="8" w:tplc="04090005">
      <w:start w:val="1"/>
      <w:numFmt w:val="bullet"/>
      <w:lvlText w:val=""/>
      <w:lvlJc w:val="left"/>
      <w:pPr>
        <w:ind w:left="6750" w:hanging="360"/>
      </w:pPr>
      <w:rPr>
        <w:rFonts w:ascii="Wingdings" w:hAnsi="Wingdings" w:hint="default"/>
      </w:rPr>
    </w:lvl>
  </w:abstractNum>
  <w:abstractNum w:abstractNumId="43">
    <w:nsid w:val="521F3AD5"/>
    <w:multiLevelType w:val="hybridMultilevel"/>
    <w:tmpl w:val="8C6CB1BC"/>
    <w:lvl w:ilvl="0" w:tplc="8BBAEF72">
      <w:start w:val="1"/>
      <w:numFmt w:val="decimal"/>
      <w:lvlText w:val="1.9.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29A12E4"/>
    <w:multiLevelType w:val="hybridMultilevel"/>
    <w:tmpl w:val="A9E8B922"/>
    <w:lvl w:ilvl="0" w:tplc="0EAE7F9A">
      <w:start w:val="1"/>
      <w:numFmt w:val="decimal"/>
      <w:lvlText w:val="1.5.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5154B30"/>
    <w:multiLevelType w:val="hybridMultilevel"/>
    <w:tmpl w:val="8566193C"/>
    <w:lvl w:ilvl="0" w:tplc="A37411AE">
      <w:start w:val="1"/>
      <w:numFmt w:val="decimal"/>
      <w:lvlText w:val="2.4.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5B0106B"/>
    <w:multiLevelType w:val="multilevel"/>
    <w:tmpl w:val="38D0FB6C"/>
    <w:lvl w:ilvl="0">
      <w:start w:val="2"/>
      <w:numFmt w:val="decimal"/>
      <w:lvlText w:val="%1."/>
      <w:lvlJc w:val="left"/>
      <w:pPr>
        <w:ind w:left="540" w:hanging="540"/>
      </w:pPr>
      <w:rPr>
        <w:rFonts w:hint="default"/>
      </w:rPr>
    </w:lvl>
    <w:lvl w:ilvl="1">
      <w:start w:val="8"/>
      <w:numFmt w:val="decimal"/>
      <w:lvlText w:val="%1.%2."/>
      <w:lvlJc w:val="left"/>
      <w:pPr>
        <w:ind w:left="585" w:hanging="54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2160" w:hanging="1800"/>
      </w:pPr>
      <w:rPr>
        <w:rFonts w:hint="default"/>
      </w:rPr>
    </w:lvl>
  </w:abstractNum>
  <w:abstractNum w:abstractNumId="47">
    <w:nsid w:val="564F65F5"/>
    <w:multiLevelType w:val="hybridMultilevel"/>
    <w:tmpl w:val="5AF03446"/>
    <w:lvl w:ilvl="0" w:tplc="C9B0E868">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48">
    <w:nsid w:val="57F63FE5"/>
    <w:multiLevelType w:val="hybridMultilevel"/>
    <w:tmpl w:val="E2D0E686"/>
    <w:lvl w:ilvl="0" w:tplc="2F505F7A">
      <w:start w:val="1"/>
      <w:numFmt w:val="bullet"/>
      <w:lvlText w:val="-"/>
      <w:lvlJc w:val="left"/>
      <w:pPr>
        <w:ind w:left="720" w:hanging="360"/>
      </w:pPr>
      <w:rPr>
        <w:rFonts w:ascii="Times New Roman" w:hAnsi="Times New Roman" w:cs="Times New Roman" w:hint="default"/>
        <w:b w:val="0"/>
        <w:i w:val="0"/>
        <w:sz w:val="24"/>
      </w:rPr>
    </w:lvl>
    <w:lvl w:ilvl="1" w:tplc="04090019">
      <w:start w:val="1"/>
      <w:numFmt w:val="lowerLetter"/>
      <w:lvlText w:val="%2."/>
      <w:lvlJc w:val="left"/>
      <w:pPr>
        <w:ind w:left="81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9">
    <w:nsid w:val="580E5099"/>
    <w:multiLevelType w:val="hybridMultilevel"/>
    <w:tmpl w:val="3B92B63E"/>
    <w:lvl w:ilvl="0" w:tplc="865ABE5A">
      <w:start w:val="919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nsid w:val="5881110D"/>
    <w:multiLevelType w:val="multilevel"/>
    <w:tmpl w:val="C5E692EE"/>
    <w:lvl w:ilvl="0">
      <w:start w:val="2"/>
      <w:numFmt w:val="decimal"/>
      <w:lvlText w:val="%1."/>
      <w:lvlJc w:val="left"/>
      <w:pPr>
        <w:ind w:left="660" w:hanging="660"/>
      </w:pPr>
      <w:rPr>
        <w:rFonts w:hint="default"/>
      </w:rPr>
    </w:lvl>
    <w:lvl w:ilvl="1">
      <w:start w:val="30"/>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nsid w:val="5A0549B8"/>
    <w:multiLevelType w:val="hybridMultilevel"/>
    <w:tmpl w:val="B8E23434"/>
    <w:lvl w:ilvl="0" w:tplc="0D525790">
      <w:start w:val="1"/>
      <w:numFmt w:val="decimal"/>
      <w:lvlText w:val="2.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A5B1D7C"/>
    <w:multiLevelType w:val="hybridMultilevel"/>
    <w:tmpl w:val="31781FF2"/>
    <w:lvl w:ilvl="0" w:tplc="784EED88">
      <w:start w:val="1"/>
      <w:numFmt w:val="bullet"/>
      <w:lvlText w:val="-"/>
      <w:lvlJc w:val="left"/>
      <w:pPr>
        <w:ind w:left="720" w:hanging="360"/>
      </w:pPr>
      <w:rPr>
        <w:rFonts w:ascii="Times New Roman" w:eastAsia="Calibri" w:hAnsi="Times New Roman" w:cs="Times New Roman"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53">
    <w:nsid w:val="5EFC2E10"/>
    <w:multiLevelType w:val="hybridMultilevel"/>
    <w:tmpl w:val="D3948802"/>
    <w:lvl w:ilvl="0" w:tplc="89389D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54">
    <w:nsid w:val="5F65010E"/>
    <w:multiLevelType w:val="hybridMultilevel"/>
    <w:tmpl w:val="89F4EB6E"/>
    <w:lvl w:ilvl="0" w:tplc="5A7EEF92">
      <w:start w:val="1"/>
      <w:numFmt w:val="decimal"/>
      <w:lvlText w:val="2.8.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082250B"/>
    <w:multiLevelType w:val="hybridMultilevel"/>
    <w:tmpl w:val="EE084976"/>
    <w:lvl w:ilvl="0" w:tplc="0C090001">
      <w:start w:val="1"/>
      <w:numFmt w:val="bullet"/>
      <w:lvlText w:val=""/>
      <w:lvlJc w:val="left"/>
      <w:pPr>
        <w:ind w:left="114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56">
    <w:nsid w:val="61496F48"/>
    <w:multiLevelType w:val="hybridMultilevel"/>
    <w:tmpl w:val="BC1C2AE8"/>
    <w:lvl w:ilvl="0" w:tplc="C8120FD6">
      <w:start w:val="1"/>
      <w:numFmt w:val="decimal"/>
      <w:lvlText w:val="1.9.%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35210F6"/>
    <w:multiLevelType w:val="hybridMultilevel"/>
    <w:tmpl w:val="A5A8B0E4"/>
    <w:lvl w:ilvl="0" w:tplc="99F4C020">
      <w:start w:val="6"/>
      <w:numFmt w:val="bullet"/>
      <w:lvlText w:val="+"/>
      <w:lvlJc w:val="left"/>
      <w:pPr>
        <w:ind w:left="1440" w:hanging="360"/>
      </w:pPr>
      <w:rPr>
        <w:rFonts w:ascii="Times New Roman" w:hAnsi="Times New Roman" w:cs="Times New Roman" w:hint="default"/>
        <w:sz w:val="24"/>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8">
    <w:nsid w:val="641E107B"/>
    <w:multiLevelType w:val="hybridMultilevel"/>
    <w:tmpl w:val="CF5EBD82"/>
    <w:lvl w:ilvl="0" w:tplc="8FF8C7E8">
      <w:start w:val="1"/>
      <w:numFmt w:val="decimal"/>
      <w:lvlText w:val="1.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44F7D47"/>
    <w:multiLevelType w:val="hybridMultilevel"/>
    <w:tmpl w:val="5E5A3832"/>
    <w:lvl w:ilvl="0" w:tplc="72C0AF0E">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7462815"/>
    <w:multiLevelType w:val="hybridMultilevel"/>
    <w:tmpl w:val="D42631A8"/>
    <w:lvl w:ilvl="0" w:tplc="53487D7E">
      <w:start w:val="1"/>
      <w:numFmt w:val="decimal"/>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9CE3E9A"/>
    <w:multiLevelType w:val="hybridMultilevel"/>
    <w:tmpl w:val="51C43DEC"/>
    <w:lvl w:ilvl="0" w:tplc="08BED87A">
      <w:start w:val="3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6AD53002"/>
    <w:multiLevelType w:val="hybridMultilevel"/>
    <w:tmpl w:val="D6983432"/>
    <w:lvl w:ilvl="0" w:tplc="444EC630">
      <w:start w:val="1"/>
      <w:numFmt w:val="decimal"/>
      <w:lvlText w:val="2.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6B6144A6"/>
    <w:multiLevelType w:val="hybridMultilevel"/>
    <w:tmpl w:val="AC605908"/>
    <w:lvl w:ilvl="0" w:tplc="6B5C0CA8">
      <w:start w:val="1"/>
      <w:numFmt w:val="decimal"/>
      <w:lvlText w:val="2.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6CD8572C"/>
    <w:multiLevelType w:val="hybridMultilevel"/>
    <w:tmpl w:val="07BE4CA4"/>
    <w:lvl w:ilvl="0" w:tplc="2F505F7A">
      <w:start w:val="1"/>
      <w:numFmt w:val="bullet"/>
      <w:lvlText w:val="-"/>
      <w:lvlJc w:val="left"/>
      <w:pPr>
        <w:ind w:left="720" w:hanging="360"/>
      </w:pPr>
      <w:rPr>
        <w:rFonts w:ascii="Times New Roman" w:hAnsi="Times New Roman" w:cs="Times New Roman" w:hint="default"/>
        <w:b w:val="0"/>
        <w:i w:val="0"/>
        <w:sz w:val="24"/>
      </w:rPr>
    </w:lvl>
    <w:lvl w:ilvl="1" w:tplc="04090019">
      <w:start w:val="1"/>
      <w:numFmt w:val="lowerLetter"/>
      <w:lvlText w:val="%2."/>
      <w:lvlJc w:val="left"/>
      <w:pPr>
        <w:ind w:left="81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5">
    <w:nsid w:val="6CE84E71"/>
    <w:multiLevelType w:val="hybridMultilevel"/>
    <w:tmpl w:val="D67263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1EF1CA9"/>
    <w:multiLevelType w:val="hybridMultilevel"/>
    <w:tmpl w:val="8E2CAA12"/>
    <w:lvl w:ilvl="0" w:tplc="067AE4E0">
      <w:numFmt w:val="bullet"/>
      <w:lvlText w:val="-"/>
      <w:lvlJc w:val="left"/>
      <w:pPr>
        <w:ind w:left="1085" w:hanging="360"/>
      </w:pPr>
      <w:rPr>
        <w:rFonts w:ascii="Times New Roman" w:eastAsia="Times New Roman" w:hAnsi="Times New Roman" w:cs="Times New Roman" w:hint="default"/>
      </w:rPr>
    </w:lvl>
    <w:lvl w:ilvl="1" w:tplc="04090003">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67">
    <w:nsid w:val="74C203AA"/>
    <w:multiLevelType w:val="hybridMultilevel"/>
    <w:tmpl w:val="688665DA"/>
    <w:lvl w:ilvl="0" w:tplc="08BED87A">
      <w:start w:val="3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778E6025"/>
    <w:multiLevelType w:val="hybridMultilevel"/>
    <w:tmpl w:val="74765E76"/>
    <w:lvl w:ilvl="0" w:tplc="B31826C0">
      <w:start w:val="1"/>
      <w:numFmt w:val="decimal"/>
      <w:lvlText w:val="1.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7A317403"/>
    <w:multiLevelType w:val="hybridMultilevel"/>
    <w:tmpl w:val="2B48CF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7B640098"/>
    <w:multiLevelType w:val="hybridMultilevel"/>
    <w:tmpl w:val="1036296E"/>
    <w:lvl w:ilvl="0" w:tplc="6C0C9464">
      <w:start w:val="1"/>
      <w:numFmt w:val="bullet"/>
      <w:lvlText w:val="-"/>
      <w:lvlJc w:val="left"/>
      <w:pPr>
        <w:ind w:left="360" w:hanging="360"/>
      </w:pPr>
      <w:rPr>
        <w:rFonts w:ascii="Times New Roman" w:hAnsi="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nsid w:val="7CC90369"/>
    <w:multiLevelType w:val="hybridMultilevel"/>
    <w:tmpl w:val="FEAE0540"/>
    <w:lvl w:ilvl="0" w:tplc="50124852">
      <w:start w:val="1"/>
      <w:numFmt w:val="decimal"/>
      <w:lvlText w:val="1.7.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7FDD0498"/>
    <w:multiLevelType w:val="hybridMultilevel"/>
    <w:tmpl w:val="44EC7CAA"/>
    <w:lvl w:ilvl="0" w:tplc="34D8CD0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F580D468">
      <w:start w:val="1"/>
      <w:numFmt w:val="decimal"/>
      <w:lvlText w:val="2.30.%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9"/>
  </w:num>
  <w:num w:numId="2">
    <w:abstractNumId w:val="15"/>
  </w:num>
  <w:num w:numId="3">
    <w:abstractNumId w:val="28"/>
  </w:num>
  <w:num w:numId="4">
    <w:abstractNumId w:val="38"/>
  </w:num>
  <w:num w:numId="5">
    <w:abstractNumId w:val="4"/>
  </w:num>
  <w:num w:numId="6">
    <w:abstractNumId w:val="49"/>
  </w:num>
  <w:num w:numId="7">
    <w:abstractNumId w:val="0"/>
  </w:num>
  <w:num w:numId="8">
    <w:abstractNumId w:val="21"/>
  </w:num>
  <w:num w:numId="9">
    <w:abstractNumId w:val="72"/>
  </w:num>
  <w:num w:numId="10">
    <w:abstractNumId w:val="63"/>
  </w:num>
  <w:num w:numId="11">
    <w:abstractNumId w:val="60"/>
  </w:num>
  <w:num w:numId="12">
    <w:abstractNumId w:val="13"/>
  </w:num>
  <w:num w:numId="13">
    <w:abstractNumId w:val="58"/>
  </w:num>
  <w:num w:numId="14">
    <w:abstractNumId w:val="68"/>
  </w:num>
  <w:num w:numId="15">
    <w:abstractNumId w:val="3"/>
  </w:num>
  <w:num w:numId="16">
    <w:abstractNumId w:val="20"/>
  </w:num>
  <w:num w:numId="17">
    <w:abstractNumId w:val="44"/>
  </w:num>
  <w:num w:numId="18">
    <w:abstractNumId w:val="33"/>
  </w:num>
  <w:num w:numId="19">
    <w:abstractNumId w:val="30"/>
  </w:num>
  <w:num w:numId="20">
    <w:abstractNumId w:val="8"/>
  </w:num>
  <w:num w:numId="21">
    <w:abstractNumId w:val="71"/>
  </w:num>
  <w:num w:numId="22">
    <w:abstractNumId w:val="16"/>
  </w:num>
  <w:num w:numId="23">
    <w:abstractNumId w:val="7"/>
  </w:num>
  <w:num w:numId="24">
    <w:abstractNumId w:val="56"/>
  </w:num>
  <w:num w:numId="25">
    <w:abstractNumId w:val="43"/>
  </w:num>
  <w:num w:numId="26">
    <w:abstractNumId w:val="34"/>
  </w:num>
  <w:num w:numId="27">
    <w:abstractNumId w:val="14"/>
  </w:num>
  <w:num w:numId="28">
    <w:abstractNumId w:val="31"/>
  </w:num>
  <w:num w:numId="29">
    <w:abstractNumId w:val="35"/>
  </w:num>
  <w:num w:numId="30">
    <w:abstractNumId w:val="51"/>
  </w:num>
  <w:num w:numId="31">
    <w:abstractNumId w:val="5"/>
  </w:num>
  <w:num w:numId="32">
    <w:abstractNumId w:val="26"/>
  </w:num>
  <w:num w:numId="33">
    <w:abstractNumId w:val="62"/>
  </w:num>
  <w:num w:numId="34">
    <w:abstractNumId w:val="45"/>
  </w:num>
  <w:num w:numId="35">
    <w:abstractNumId w:val="18"/>
  </w:num>
  <w:num w:numId="36">
    <w:abstractNumId w:val="17"/>
  </w:num>
  <w:num w:numId="37">
    <w:abstractNumId w:val="54"/>
  </w:num>
  <w:num w:numId="38">
    <w:abstractNumId w:val="40"/>
  </w:num>
  <w:num w:numId="39">
    <w:abstractNumId w:val="36"/>
  </w:num>
  <w:num w:numId="40">
    <w:abstractNumId w:val="61"/>
  </w:num>
  <w:num w:numId="41">
    <w:abstractNumId w:val="25"/>
  </w:num>
  <w:num w:numId="42">
    <w:abstractNumId w:val="6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2"/>
  </w:num>
  <w:num w:numId="44">
    <w:abstractNumId w:val="4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3"/>
  </w:num>
  <w:num w:numId="46">
    <w:abstractNumId w:val="42"/>
  </w:num>
  <w:num w:numId="47">
    <w:abstractNumId w:val="6"/>
  </w:num>
  <w:num w:numId="48">
    <w:abstractNumId w:val="46"/>
  </w:num>
  <w:num w:numId="49">
    <w:abstractNumId w:val="39"/>
  </w:num>
  <w:num w:numId="50">
    <w:abstractNumId w:val="47"/>
  </w:num>
  <w:num w:numId="51">
    <w:abstractNumId w:val="27"/>
  </w:num>
  <w:num w:numId="52">
    <w:abstractNumId w:val="53"/>
  </w:num>
  <w:num w:numId="53">
    <w:abstractNumId w:val="19"/>
  </w:num>
  <w:num w:numId="54">
    <w:abstractNumId w:val="66"/>
  </w:num>
  <w:num w:numId="55">
    <w:abstractNumId w:val="10"/>
  </w:num>
  <w:num w:numId="56">
    <w:abstractNumId w:val="41"/>
  </w:num>
  <w:num w:numId="57">
    <w:abstractNumId w:val="65"/>
  </w:num>
  <w:num w:numId="58">
    <w:abstractNumId w:val="57"/>
  </w:num>
  <w:num w:numId="59">
    <w:abstractNumId w:val="12"/>
  </w:num>
  <w:num w:numId="60">
    <w:abstractNumId w:val="59"/>
  </w:num>
  <w:num w:numId="61">
    <w:abstractNumId w:val="50"/>
  </w:num>
  <w:num w:numId="62">
    <w:abstractNumId w:val="2"/>
  </w:num>
  <w:num w:numId="63">
    <w:abstractNumId w:val="11"/>
  </w:num>
  <w:num w:numId="64">
    <w:abstractNumId w:val="9"/>
  </w:num>
  <w:num w:numId="65">
    <w:abstractNumId w:val="37"/>
  </w:num>
  <w:num w:numId="66">
    <w:abstractNumId w:val="70"/>
  </w:num>
  <w:num w:numId="67">
    <w:abstractNumId w:val="5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4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5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24"/>
  </w:num>
  <w:num w:numId="72">
    <w:abstractNumId w:val="67"/>
  </w:num>
  <w:num w:numId="73">
    <w:abstractNumId w:val="32"/>
  </w:num>
  <w:num w:numId="74">
    <w:abstractNumId w:val="29"/>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9"/>
  <w:doNotDisplayPageBoundaries/>
  <w:hideSpellingErrors/>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1192E"/>
    <w:rsid w:val="00000D63"/>
    <w:rsid w:val="00001321"/>
    <w:rsid w:val="00001DE9"/>
    <w:rsid w:val="00005C4F"/>
    <w:rsid w:val="00007C66"/>
    <w:rsid w:val="00010DD8"/>
    <w:rsid w:val="00010EFD"/>
    <w:rsid w:val="00011705"/>
    <w:rsid w:val="00012950"/>
    <w:rsid w:val="000142C8"/>
    <w:rsid w:val="00014604"/>
    <w:rsid w:val="0001763E"/>
    <w:rsid w:val="00017ADF"/>
    <w:rsid w:val="00017D71"/>
    <w:rsid w:val="0002122B"/>
    <w:rsid w:val="00021A3E"/>
    <w:rsid w:val="00021C69"/>
    <w:rsid w:val="00022E86"/>
    <w:rsid w:val="00024BF7"/>
    <w:rsid w:val="00025374"/>
    <w:rsid w:val="00025409"/>
    <w:rsid w:val="000263B5"/>
    <w:rsid w:val="0002741C"/>
    <w:rsid w:val="00032030"/>
    <w:rsid w:val="00033ED2"/>
    <w:rsid w:val="00034014"/>
    <w:rsid w:val="00034C65"/>
    <w:rsid w:val="00036038"/>
    <w:rsid w:val="00036039"/>
    <w:rsid w:val="00044010"/>
    <w:rsid w:val="00044324"/>
    <w:rsid w:val="00044C9B"/>
    <w:rsid w:val="00045A1B"/>
    <w:rsid w:val="00045EE8"/>
    <w:rsid w:val="00045F0F"/>
    <w:rsid w:val="00045F9F"/>
    <w:rsid w:val="00046627"/>
    <w:rsid w:val="0005015A"/>
    <w:rsid w:val="00050E5C"/>
    <w:rsid w:val="00051338"/>
    <w:rsid w:val="00051B4C"/>
    <w:rsid w:val="000530CB"/>
    <w:rsid w:val="0005350E"/>
    <w:rsid w:val="00053CD2"/>
    <w:rsid w:val="000616E6"/>
    <w:rsid w:val="00063D7A"/>
    <w:rsid w:val="0007123B"/>
    <w:rsid w:val="00072A4F"/>
    <w:rsid w:val="000731D1"/>
    <w:rsid w:val="00074005"/>
    <w:rsid w:val="00074E0C"/>
    <w:rsid w:val="0007687F"/>
    <w:rsid w:val="0008268C"/>
    <w:rsid w:val="0008546C"/>
    <w:rsid w:val="000868B2"/>
    <w:rsid w:val="00087D2B"/>
    <w:rsid w:val="000941F6"/>
    <w:rsid w:val="000943E8"/>
    <w:rsid w:val="00095272"/>
    <w:rsid w:val="000960ED"/>
    <w:rsid w:val="000A2C68"/>
    <w:rsid w:val="000A33CF"/>
    <w:rsid w:val="000A44F3"/>
    <w:rsid w:val="000A4815"/>
    <w:rsid w:val="000A66EC"/>
    <w:rsid w:val="000A6B2A"/>
    <w:rsid w:val="000A79E6"/>
    <w:rsid w:val="000B1893"/>
    <w:rsid w:val="000B2FD6"/>
    <w:rsid w:val="000B33D1"/>
    <w:rsid w:val="000B34EB"/>
    <w:rsid w:val="000B39BA"/>
    <w:rsid w:val="000B3FF9"/>
    <w:rsid w:val="000B4340"/>
    <w:rsid w:val="000B4348"/>
    <w:rsid w:val="000B4355"/>
    <w:rsid w:val="000B443C"/>
    <w:rsid w:val="000B4AD2"/>
    <w:rsid w:val="000B4DAD"/>
    <w:rsid w:val="000B68EE"/>
    <w:rsid w:val="000C045F"/>
    <w:rsid w:val="000C0BEF"/>
    <w:rsid w:val="000C1663"/>
    <w:rsid w:val="000C2004"/>
    <w:rsid w:val="000C231B"/>
    <w:rsid w:val="000C23CE"/>
    <w:rsid w:val="000C3015"/>
    <w:rsid w:val="000C5BB5"/>
    <w:rsid w:val="000C6089"/>
    <w:rsid w:val="000C7027"/>
    <w:rsid w:val="000C74FE"/>
    <w:rsid w:val="000C7A02"/>
    <w:rsid w:val="000C7DFA"/>
    <w:rsid w:val="000D1A56"/>
    <w:rsid w:val="000D1BB7"/>
    <w:rsid w:val="000D37FE"/>
    <w:rsid w:val="000D46A1"/>
    <w:rsid w:val="000D5B90"/>
    <w:rsid w:val="000D5E05"/>
    <w:rsid w:val="000D766F"/>
    <w:rsid w:val="000E2DD7"/>
    <w:rsid w:val="000E35AC"/>
    <w:rsid w:val="000E4C6E"/>
    <w:rsid w:val="000E58D0"/>
    <w:rsid w:val="000E7F9B"/>
    <w:rsid w:val="000F002A"/>
    <w:rsid w:val="000F3B26"/>
    <w:rsid w:val="000F45B4"/>
    <w:rsid w:val="000F606B"/>
    <w:rsid w:val="000F6302"/>
    <w:rsid w:val="000F77B9"/>
    <w:rsid w:val="001022D0"/>
    <w:rsid w:val="00102F4E"/>
    <w:rsid w:val="001042BA"/>
    <w:rsid w:val="0010431B"/>
    <w:rsid w:val="00106560"/>
    <w:rsid w:val="001078F9"/>
    <w:rsid w:val="00107BD8"/>
    <w:rsid w:val="00112C21"/>
    <w:rsid w:val="00113F4B"/>
    <w:rsid w:val="001140DC"/>
    <w:rsid w:val="00116097"/>
    <w:rsid w:val="0011635A"/>
    <w:rsid w:val="00123447"/>
    <w:rsid w:val="00124C07"/>
    <w:rsid w:val="00124E9D"/>
    <w:rsid w:val="00125710"/>
    <w:rsid w:val="001261C7"/>
    <w:rsid w:val="001264CE"/>
    <w:rsid w:val="001278D5"/>
    <w:rsid w:val="00130266"/>
    <w:rsid w:val="00130697"/>
    <w:rsid w:val="001306D8"/>
    <w:rsid w:val="00133525"/>
    <w:rsid w:val="001337B8"/>
    <w:rsid w:val="00133B1C"/>
    <w:rsid w:val="00136F04"/>
    <w:rsid w:val="00140A61"/>
    <w:rsid w:val="00140B45"/>
    <w:rsid w:val="001413EF"/>
    <w:rsid w:val="00141B68"/>
    <w:rsid w:val="001429CC"/>
    <w:rsid w:val="00142D63"/>
    <w:rsid w:val="00142F6F"/>
    <w:rsid w:val="001436BB"/>
    <w:rsid w:val="00144CE4"/>
    <w:rsid w:val="001456DE"/>
    <w:rsid w:val="00146FAF"/>
    <w:rsid w:val="0014716F"/>
    <w:rsid w:val="00150234"/>
    <w:rsid w:val="00151ECB"/>
    <w:rsid w:val="00152324"/>
    <w:rsid w:val="00152DAC"/>
    <w:rsid w:val="00155A8A"/>
    <w:rsid w:val="001617C4"/>
    <w:rsid w:val="0016268F"/>
    <w:rsid w:val="001666C4"/>
    <w:rsid w:val="00167132"/>
    <w:rsid w:val="00171829"/>
    <w:rsid w:val="00171B68"/>
    <w:rsid w:val="0017428A"/>
    <w:rsid w:val="00174D42"/>
    <w:rsid w:val="0017606B"/>
    <w:rsid w:val="00176834"/>
    <w:rsid w:val="001770A7"/>
    <w:rsid w:val="00181546"/>
    <w:rsid w:val="00181DBB"/>
    <w:rsid w:val="0018231B"/>
    <w:rsid w:val="00182388"/>
    <w:rsid w:val="00182CF8"/>
    <w:rsid w:val="00183DE3"/>
    <w:rsid w:val="00184160"/>
    <w:rsid w:val="00184FDA"/>
    <w:rsid w:val="001872A3"/>
    <w:rsid w:val="0018733A"/>
    <w:rsid w:val="00187994"/>
    <w:rsid w:val="001879B3"/>
    <w:rsid w:val="00187B96"/>
    <w:rsid w:val="00190273"/>
    <w:rsid w:val="00191341"/>
    <w:rsid w:val="00191AED"/>
    <w:rsid w:val="0019659C"/>
    <w:rsid w:val="00196DDD"/>
    <w:rsid w:val="001973F1"/>
    <w:rsid w:val="001976A0"/>
    <w:rsid w:val="00197F9E"/>
    <w:rsid w:val="001A2F1F"/>
    <w:rsid w:val="001B01A3"/>
    <w:rsid w:val="001B0CE3"/>
    <w:rsid w:val="001B187F"/>
    <w:rsid w:val="001B2759"/>
    <w:rsid w:val="001B27B2"/>
    <w:rsid w:val="001B2D70"/>
    <w:rsid w:val="001B30FC"/>
    <w:rsid w:val="001B5232"/>
    <w:rsid w:val="001B555C"/>
    <w:rsid w:val="001B5ABD"/>
    <w:rsid w:val="001B5C03"/>
    <w:rsid w:val="001B60CD"/>
    <w:rsid w:val="001B7794"/>
    <w:rsid w:val="001C4F42"/>
    <w:rsid w:val="001C69EB"/>
    <w:rsid w:val="001D1CE9"/>
    <w:rsid w:val="001D3EB9"/>
    <w:rsid w:val="001D4941"/>
    <w:rsid w:val="001D4ECB"/>
    <w:rsid w:val="001D4FC0"/>
    <w:rsid w:val="001D503F"/>
    <w:rsid w:val="001E3242"/>
    <w:rsid w:val="001E38BB"/>
    <w:rsid w:val="001E4A61"/>
    <w:rsid w:val="001E5C88"/>
    <w:rsid w:val="001E678B"/>
    <w:rsid w:val="001E6E57"/>
    <w:rsid w:val="001F094A"/>
    <w:rsid w:val="001F099B"/>
    <w:rsid w:val="001F3991"/>
    <w:rsid w:val="001F4337"/>
    <w:rsid w:val="001F572A"/>
    <w:rsid w:val="001F5811"/>
    <w:rsid w:val="001F6243"/>
    <w:rsid w:val="001F7D06"/>
    <w:rsid w:val="001F7E3D"/>
    <w:rsid w:val="0020120D"/>
    <w:rsid w:val="00201B3A"/>
    <w:rsid w:val="00201E8E"/>
    <w:rsid w:val="00202CD5"/>
    <w:rsid w:val="00203192"/>
    <w:rsid w:val="00204C25"/>
    <w:rsid w:val="0020508C"/>
    <w:rsid w:val="00205306"/>
    <w:rsid w:val="00211F4E"/>
    <w:rsid w:val="00213C39"/>
    <w:rsid w:val="00215BBE"/>
    <w:rsid w:val="00220720"/>
    <w:rsid w:val="00220B26"/>
    <w:rsid w:val="00220CE0"/>
    <w:rsid w:val="00221CB0"/>
    <w:rsid w:val="00223E97"/>
    <w:rsid w:val="00224986"/>
    <w:rsid w:val="00224EDE"/>
    <w:rsid w:val="002256F4"/>
    <w:rsid w:val="002267CE"/>
    <w:rsid w:val="00226E02"/>
    <w:rsid w:val="00227D17"/>
    <w:rsid w:val="00227FCD"/>
    <w:rsid w:val="00230D21"/>
    <w:rsid w:val="00230F45"/>
    <w:rsid w:val="00231364"/>
    <w:rsid w:val="00234185"/>
    <w:rsid w:val="002363AF"/>
    <w:rsid w:val="00236716"/>
    <w:rsid w:val="002378FC"/>
    <w:rsid w:val="00240BE8"/>
    <w:rsid w:val="00241B1A"/>
    <w:rsid w:val="00243FAE"/>
    <w:rsid w:val="00244257"/>
    <w:rsid w:val="002450C7"/>
    <w:rsid w:val="00250390"/>
    <w:rsid w:val="002517CB"/>
    <w:rsid w:val="00253059"/>
    <w:rsid w:val="002536A8"/>
    <w:rsid w:val="0025484F"/>
    <w:rsid w:val="00254EA2"/>
    <w:rsid w:val="00255DD3"/>
    <w:rsid w:val="002561E7"/>
    <w:rsid w:val="00257B2F"/>
    <w:rsid w:val="00257C06"/>
    <w:rsid w:val="00261B09"/>
    <w:rsid w:val="00262651"/>
    <w:rsid w:val="00263145"/>
    <w:rsid w:val="002636C0"/>
    <w:rsid w:val="00263778"/>
    <w:rsid w:val="0026409B"/>
    <w:rsid w:val="00264477"/>
    <w:rsid w:val="00265B37"/>
    <w:rsid w:val="002664C2"/>
    <w:rsid w:val="00271725"/>
    <w:rsid w:val="002722B7"/>
    <w:rsid w:val="00273C94"/>
    <w:rsid w:val="0027410F"/>
    <w:rsid w:val="00275D9D"/>
    <w:rsid w:val="00275E12"/>
    <w:rsid w:val="00276B0D"/>
    <w:rsid w:val="00277214"/>
    <w:rsid w:val="0027732F"/>
    <w:rsid w:val="00282053"/>
    <w:rsid w:val="0028291D"/>
    <w:rsid w:val="00283C81"/>
    <w:rsid w:val="0028658E"/>
    <w:rsid w:val="00287A2A"/>
    <w:rsid w:val="00287A77"/>
    <w:rsid w:val="00292659"/>
    <w:rsid w:val="00295508"/>
    <w:rsid w:val="00295A1A"/>
    <w:rsid w:val="002967F1"/>
    <w:rsid w:val="00296B60"/>
    <w:rsid w:val="0029711D"/>
    <w:rsid w:val="0029752D"/>
    <w:rsid w:val="00297559"/>
    <w:rsid w:val="00297C02"/>
    <w:rsid w:val="002A0BA0"/>
    <w:rsid w:val="002A15CB"/>
    <w:rsid w:val="002A68DC"/>
    <w:rsid w:val="002A69FF"/>
    <w:rsid w:val="002A7161"/>
    <w:rsid w:val="002B13C4"/>
    <w:rsid w:val="002B3983"/>
    <w:rsid w:val="002B57AC"/>
    <w:rsid w:val="002B79CC"/>
    <w:rsid w:val="002C0483"/>
    <w:rsid w:val="002C7439"/>
    <w:rsid w:val="002C7550"/>
    <w:rsid w:val="002D0D07"/>
    <w:rsid w:val="002D2AD9"/>
    <w:rsid w:val="002D4C6A"/>
    <w:rsid w:val="002D654B"/>
    <w:rsid w:val="002D73DC"/>
    <w:rsid w:val="002E0409"/>
    <w:rsid w:val="002E172F"/>
    <w:rsid w:val="002E28FB"/>
    <w:rsid w:val="002E32BB"/>
    <w:rsid w:val="002E4BC3"/>
    <w:rsid w:val="002E4CDD"/>
    <w:rsid w:val="002E70D7"/>
    <w:rsid w:val="002F37E8"/>
    <w:rsid w:val="002F5CD8"/>
    <w:rsid w:val="002F6FB8"/>
    <w:rsid w:val="002F713C"/>
    <w:rsid w:val="002F7E46"/>
    <w:rsid w:val="00300D69"/>
    <w:rsid w:val="0030118F"/>
    <w:rsid w:val="00302DAB"/>
    <w:rsid w:val="003035D6"/>
    <w:rsid w:val="00303902"/>
    <w:rsid w:val="00303A56"/>
    <w:rsid w:val="0030684C"/>
    <w:rsid w:val="0031199C"/>
    <w:rsid w:val="00311CAC"/>
    <w:rsid w:val="0031201C"/>
    <w:rsid w:val="003137DE"/>
    <w:rsid w:val="0031609D"/>
    <w:rsid w:val="00316576"/>
    <w:rsid w:val="0032065D"/>
    <w:rsid w:val="0032135D"/>
    <w:rsid w:val="00321386"/>
    <w:rsid w:val="003217E0"/>
    <w:rsid w:val="00323AE3"/>
    <w:rsid w:val="0032658A"/>
    <w:rsid w:val="00326AFA"/>
    <w:rsid w:val="00326F49"/>
    <w:rsid w:val="003278FF"/>
    <w:rsid w:val="0033034F"/>
    <w:rsid w:val="003310B3"/>
    <w:rsid w:val="003324EC"/>
    <w:rsid w:val="003327E8"/>
    <w:rsid w:val="003409C9"/>
    <w:rsid w:val="00341F0D"/>
    <w:rsid w:val="00343D70"/>
    <w:rsid w:val="0034411A"/>
    <w:rsid w:val="003444B3"/>
    <w:rsid w:val="00344CFF"/>
    <w:rsid w:val="0034530B"/>
    <w:rsid w:val="0034757D"/>
    <w:rsid w:val="00350F07"/>
    <w:rsid w:val="00351094"/>
    <w:rsid w:val="003519AF"/>
    <w:rsid w:val="0035253C"/>
    <w:rsid w:val="003531F5"/>
    <w:rsid w:val="0035344D"/>
    <w:rsid w:val="0035514F"/>
    <w:rsid w:val="00355EFB"/>
    <w:rsid w:val="00356A33"/>
    <w:rsid w:val="00357C74"/>
    <w:rsid w:val="0036103E"/>
    <w:rsid w:val="00361085"/>
    <w:rsid w:val="003621CC"/>
    <w:rsid w:val="00362516"/>
    <w:rsid w:val="00362C4F"/>
    <w:rsid w:val="00363C24"/>
    <w:rsid w:val="00363EC1"/>
    <w:rsid w:val="00364471"/>
    <w:rsid w:val="0036466F"/>
    <w:rsid w:val="0036695F"/>
    <w:rsid w:val="003671B6"/>
    <w:rsid w:val="003678B5"/>
    <w:rsid w:val="00373BD5"/>
    <w:rsid w:val="00374659"/>
    <w:rsid w:val="00374BF5"/>
    <w:rsid w:val="00376C34"/>
    <w:rsid w:val="003772C8"/>
    <w:rsid w:val="00377D9E"/>
    <w:rsid w:val="00380577"/>
    <w:rsid w:val="00380CCC"/>
    <w:rsid w:val="00384EF0"/>
    <w:rsid w:val="003868ED"/>
    <w:rsid w:val="0038698E"/>
    <w:rsid w:val="00386E8C"/>
    <w:rsid w:val="00386E8D"/>
    <w:rsid w:val="003940E8"/>
    <w:rsid w:val="003A0228"/>
    <w:rsid w:val="003A09FD"/>
    <w:rsid w:val="003A11BE"/>
    <w:rsid w:val="003A152E"/>
    <w:rsid w:val="003A2C98"/>
    <w:rsid w:val="003A2FE6"/>
    <w:rsid w:val="003A3A0C"/>
    <w:rsid w:val="003A64FF"/>
    <w:rsid w:val="003A7FE4"/>
    <w:rsid w:val="003B2218"/>
    <w:rsid w:val="003B221A"/>
    <w:rsid w:val="003B2306"/>
    <w:rsid w:val="003B2546"/>
    <w:rsid w:val="003B3F0A"/>
    <w:rsid w:val="003B4865"/>
    <w:rsid w:val="003C061A"/>
    <w:rsid w:val="003C0BFD"/>
    <w:rsid w:val="003C0E61"/>
    <w:rsid w:val="003C2505"/>
    <w:rsid w:val="003C7A47"/>
    <w:rsid w:val="003D07F9"/>
    <w:rsid w:val="003D36A0"/>
    <w:rsid w:val="003D3D13"/>
    <w:rsid w:val="003D3EA9"/>
    <w:rsid w:val="003D4138"/>
    <w:rsid w:val="003D484D"/>
    <w:rsid w:val="003D49A0"/>
    <w:rsid w:val="003D50D3"/>
    <w:rsid w:val="003D566D"/>
    <w:rsid w:val="003D7BAF"/>
    <w:rsid w:val="003E00F1"/>
    <w:rsid w:val="003E11BD"/>
    <w:rsid w:val="003E1DD9"/>
    <w:rsid w:val="003E3204"/>
    <w:rsid w:val="003E36E8"/>
    <w:rsid w:val="003E5904"/>
    <w:rsid w:val="003E7788"/>
    <w:rsid w:val="003F0817"/>
    <w:rsid w:val="003F0ADE"/>
    <w:rsid w:val="003F1242"/>
    <w:rsid w:val="003F2017"/>
    <w:rsid w:val="003F4882"/>
    <w:rsid w:val="003F4B3F"/>
    <w:rsid w:val="003F60C5"/>
    <w:rsid w:val="003F6C88"/>
    <w:rsid w:val="003F6C93"/>
    <w:rsid w:val="003F78FD"/>
    <w:rsid w:val="004001D7"/>
    <w:rsid w:val="0040289B"/>
    <w:rsid w:val="00403FC8"/>
    <w:rsid w:val="00404092"/>
    <w:rsid w:val="00405F4D"/>
    <w:rsid w:val="004068BF"/>
    <w:rsid w:val="00407D0B"/>
    <w:rsid w:val="00410594"/>
    <w:rsid w:val="00412300"/>
    <w:rsid w:val="00414603"/>
    <w:rsid w:val="00414E69"/>
    <w:rsid w:val="00414F79"/>
    <w:rsid w:val="00417423"/>
    <w:rsid w:val="00417A33"/>
    <w:rsid w:val="004200B6"/>
    <w:rsid w:val="00422C03"/>
    <w:rsid w:val="00423745"/>
    <w:rsid w:val="004237A2"/>
    <w:rsid w:val="004244C3"/>
    <w:rsid w:val="004268DE"/>
    <w:rsid w:val="004328F6"/>
    <w:rsid w:val="00434084"/>
    <w:rsid w:val="004343A6"/>
    <w:rsid w:val="00434E27"/>
    <w:rsid w:val="00436BB3"/>
    <w:rsid w:val="00440A44"/>
    <w:rsid w:val="00443DB7"/>
    <w:rsid w:val="00444028"/>
    <w:rsid w:val="00451AEF"/>
    <w:rsid w:val="0045218E"/>
    <w:rsid w:val="00452337"/>
    <w:rsid w:val="00452A4C"/>
    <w:rsid w:val="00453875"/>
    <w:rsid w:val="0045432A"/>
    <w:rsid w:val="00460EB9"/>
    <w:rsid w:val="00463059"/>
    <w:rsid w:val="00463CC1"/>
    <w:rsid w:val="00464812"/>
    <w:rsid w:val="00464929"/>
    <w:rsid w:val="00464A9F"/>
    <w:rsid w:val="00466378"/>
    <w:rsid w:val="004707DA"/>
    <w:rsid w:val="004742C0"/>
    <w:rsid w:val="00476BD4"/>
    <w:rsid w:val="00477751"/>
    <w:rsid w:val="00482177"/>
    <w:rsid w:val="00482A91"/>
    <w:rsid w:val="00483272"/>
    <w:rsid w:val="00485B63"/>
    <w:rsid w:val="004872C7"/>
    <w:rsid w:val="00491596"/>
    <w:rsid w:val="00492105"/>
    <w:rsid w:val="00492744"/>
    <w:rsid w:val="00492CEA"/>
    <w:rsid w:val="00493DD6"/>
    <w:rsid w:val="00495832"/>
    <w:rsid w:val="004A1A07"/>
    <w:rsid w:val="004A289E"/>
    <w:rsid w:val="004A3C44"/>
    <w:rsid w:val="004A3E8A"/>
    <w:rsid w:val="004A4629"/>
    <w:rsid w:val="004A4A4C"/>
    <w:rsid w:val="004A4E8D"/>
    <w:rsid w:val="004A5422"/>
    <w:rsid w:val="004B11A1"/>
    <w:rsid w:val="004B1345"/>
    <w:rsid w:val="004B2D5E"/>
    <w:rsid w:val="004B3556"/>
    <w:rsid w:val="004B4A8F"/>
    <w:rsid w:val="004B6049"/>
    <w:rsid w:val="004B7A5C"/>
    <w:rsid w:val="004C2382"/>
    <w:rsid w:val="004C2766"/>
    <w:rsid w:val="004C310A"/>
    <w:rsid w:val="004C4654"/>
    <w:rsid w:val="004D2317"/>
    <w:rsid w:val="004D36EA"/>
    <w:rsid w:val="004D44D5"/>
    <w:rsid w:val="004D4F59"/>
    <w:rsid w:val="004D5961"/>
    <w:rsid w:val="004D7FDB"/>
    <w:rsid w:val="004E0268"/>
    <w:rsid w:val="004E0516"/>
    <w:rsid w:val="004E0EA5"/>
    <w:rsid w:val="004E1502"/>
    <w:rsid w:val="004E378D"/>
    <w:rsid w:val="004E49C1"/>
    <w:rsid w:val="004F0B7F"/>
    <w:rsid w:val="004F1E6E"/>
    <w:rsid w:val="004F4864"/>
    <w:rsid w:val="004F4EDA"/>
    <w:rsid w:val="004F5013"/>
    <w:rsid w:val="004F5269"/>
    <w:rsid w:val="004F5BBA"/>
    <w:rsid w:val="004F6771"/>
    <w:rsid w:val="004F6C14"/>
    <w:rsid w:val="004F7427"/>
    <w:rsid w:val="004F7BBD"/>
    <w:rsid w:val="004F7C85"/>
    <w:rsid w:val="005008FD"/>
    <w:rsid w:val="00502115"/>
    <w:rsid w:val="00502EA6"/>
    <w:rsid w:val="005049E3"/>
    <w:rsid w:val="00511904"/>
    <w:rsid w:val="0051242B"/>
    <w:rsid w:val="00512853"/>
    <w:rsid w:val="00512A04"/>
    <w:rsid w:val="005133B1"/>
    <w:rsid w:val="00513883"/>
    <w:rsid w:val="00513960"/>
    <w:rsid w:val="00514E71"/>
    <w:rsid w:val="005157DD"/>
    <w:rsid w:val="00515E8D"/>
    <w:rsid w:val="0051617C"/>
    <w:rsid w:val="005174EE"/>
    <w:rsid w:val="00517B2D"/>
    <w:rsid w:val="005203BC"/>
    <w:rsid w:val="005224F1"/>
    <w:rsid w:val="00522C66"/>
    <w:rsid w:val="0052340F"/>
    <w:rsid w:val="0052392B"/>
    <w:rsid w:val="00524A85"/>
    <w:rsid w:val="00524C96"/>
    <w:rsid w:val="00527209"/>
    <w:rsid w:val="0052726A"/>
    <w:rsid w:val="005316DD"/>
    <w:rsid w:val="0053386B"/>
    <w:rsid w:val="00536C9D"/>
    <w:rsid w:val="00537EC7"/>
    <w:rsid w:val="00540C32"/>
    <w:rsid w:val="00540F5B"/>
    <w:rsid w:val="00543B6B"/>
    <w:rsid w:val="005443E6"/>
    <w:rsid w:val="00544C5B"/>
    <w:rsid w:val="005475F7"/>
    <w:rsid w:val="005503D8"/>
    <w:rsid w:val="00550AC8"/>
    <w:rsid w:val="0055162D"/>
    <w:rsid w:val="005530F7"/>
    <w:rsid w:val="00554421"/>
    <w:rsid w:val="005547D2"/>
    <w:rsid w:val="00557893"/>
    <w:rsid w:val="00560A15"/>
    <w:rsid w:val="00561117"/>
    <w:rsid w:val="005630BB"/>
    <w:rsid w:val="00566160"/>
    <w:rsid w:val="00570819"/>
    <w:rsid w:val="0057118D"/>
    <w:rsid w:val="00571562"/>
    <w:rsid w:val="00571A23"/>
    <w:rsid w:val="005732D2"/>
    <w:rsid w:val="00573D06"/>
    <w:rsid w:val="005742F0"/>
    <w:rsid w:val="005748F6"/>
    <w:rsid w:val="00575D51"/>
    <w:rsid w:val="0057692E"/>
    <w:rsid w:val="00580B0F"/>
    <w:rsid w:val="00581799"/>
    <w:rsid w:val="00582E9C"/>
    <w:rsid w:val="0058308F"/>
    <w:rsid w:val="005845CA"/>
    <w:rsid w:val="00585292"/>
    <w:rsid w:val="0059012F"/>
    <w:rsid w:val="00590210"/>
    <w:rsid w:val="0059024C"/>
    <w:rsid w:val="00591480"/>
    <w:rsid w:val="00592502"/>
    <w:rsid w:val="00592AE8"/>
    <w:rsid w:val="00592E5A"/>
    <w:rsid w:val="00594646"/>
    <w:rsid w:val="0059580E"/>
    <w:rsid w:val="00595813"/>
    <w:rsid w:val="00595BF5"/>
    <w:rsid w:val="00596BB2"/>
    <w:rsid w:val="005A0598"/>
    <w:rsid w:val="005A21FD"/>
    <w:rsid w:val="005A77CB"/>
    <w:rsid w:val="005B0F1E"/>
    <w:rsid w:val="005B324C"/>
    <w:rsid w:val="005B6D27"/>
    <w:rsid w:val="005B7283"/>
    <w:rsid w:val="005C0964"/>
    <w:rsid w:val="005C0CAF"/>
    <w:rsid w:val="005D33E4"/>
    <w:rsid w:val="005D3416"/>
    <w:rsid w:val="005D549C"/>
    <w:rsid w:val="005D7D03"/>
    <w:rsid w:val="005E132F"/>
    <w:rsid w:val="005E26EB"/>
    <w:rsid w:val="005E46EB"/>
    <w:rsid w:val="005E7147"/>
    <w:rsid w:val="005F01E0"/>
    <w:rsid w:val="005F3680"/>
    <w:rsid w:val="005F4918"/>
    <w:rsid w:val="005F5922"/>
    <w:rsid w:val="005F7EE5"/>
    <w:rsid w:val="00600718"/>
    <w:rsid w:val="006007AC"/>
    <w:rsid w:val="00601695"/>
    <w:rsid w:val="00601C30"/>
    <w:rsid w:val="0060319E"/>
    <w:rsid w:val="00603274"/>
    <w:rsid w:val="00605411"/>
    <w:rsid w:val="006055B1"/>
    <w:rsid w:val="00605EAE"/>
    <w:rsid w:val="00605F82"/>
    <w:rsid w:val="00606126"/>
    <w:rsid w:val="00606468"/>
    <w:rsid w:val="00606AF5"/>
    <w:rsid w:val="00606FB0"/>
    <w:rsid w:val="0060709A"/>
    <w:rsid w:val="0061111C"/>
    <w:rsid w:val="00611769"/>
    <w:rsid w:val="00611C1E"/>
    <w:rsid w:val="00615409"/>
    <w:rsid w:val="00615FB3"/>
    <w:rsid w:val="00617AF0"/>
    <w:rsid w:val="00617B83"/>
    <w:rsid w:val="006201FB"/>
    <w:rsid w:val="0062446F"/>
    <w:rsid w:val="006244E3"/>
    <w:rsid w:val="006268A1"/>
    <w:rsid w:val="00626F68"/>
    <w:rsid w:val="00627581"/>
    <w:rsid w:val="00627817"/>
    <w:rsid w:val="00633FB4"/>
    <w:rsid w:val="00634D73"/>
    <w:rsid w:val="00635213"/>
    <w:rsid w:val="00636477"/>
    <w:rsid w:val="006401E3"/>
    <w:rsid w:val="006406FF"/>
    <w:rsid w:val="00640CAD"/>
    <w:rsid w:val="00642DBD"/>
    <w:rsid w:val="00643EE3"/>
    <w:rsid w:val="00644A96"/>
    <w:rsid w:val="0064543C"/>
    <w:rsid w:val="00645AFC"/>
    <w:rsid w:val="00645F4F"/>
    <w:rsid w:val="0065117B"/>
    <w:rsid w:val="00653D86"/>
    <w:rsid w:val="0065482F"/>
    <w:rsid w:val="00656074"/>
    <w:rsid w:val="00661016"/>
    <w:rsid w:val="00663E30"/>
    <w:rsid w:val="0066408F"/>
    <w:rsid w:val="00664FC5"/>
    <w:rsid w:val="006650A7"/>
    <w:rsid w:val="00665C33"/>
    <w:rsid w:val="006665B6"/>
    <w:rsid w:val="00667164"/>
    <w:rsid w:val="00670181"/>
    <w:rsid w:val="0067200E"/>
    <w:rsid w:val="006726FA"/>
    <w:rsid w:val="00673594"/>
    <w:rsid w:val="00677388"/>
    <w:rsid w:val="006773B0"/>
    <w:rsid w:val="0067775C"/>
    <w:rsid w:val="006803EA"/>
    <w:rsid w:val="006804D3"/>
    <w:rsid w:val="00680793"/>
    <w:rsid w:val="006817B4"/>
    <w:rsid w:val="006818D8"/>
    <w:rsid w:val="006845D2"/>
    <w:rsid w:val="00686261"/>
    <w:rsid w:val="0069154F"/>
    <w:rsid w:val="00692A73"/>
    <w:rsid w:val="00692C1D"/>
    <w:rsid w:val="00696B98"/>
    <w:rsid w:val="006A2FE1"/>
    <w:rsid w:val="006A320A"/>
    <w:rsid w:val="006A3C58"/>
    <w:rsid w:val="006A5B67"/>
    <w:rsid w:val="006A740D"/>
    <w:rsid w:val="006B23BC"/>
    <w:rsid w:val="006B3321"/>
    <w:rsid w:val="006B3336"/>
    <w:rsid w:val="006B41CA"/>
    <w:rsid w:val="006B44C8"/>
    <w:rsid w:val="006B46E0"/>
    <w:rsid w:val="006B4982"/>
    <w:rsid w:val="006B4BB4"/>
    <w:rsid w:val="006C048F"/>
    <w:rsid w:val="006C06E5"/>
    <w:rsid w:val="006C3D83"/>
    <w:rsid w:val="006C45A9"/>
    <w:rsid w:val="006C4FA0"/>
    <w:rsid w:val="006C6AF6"/>
    <w:rsid w:val="006C798B"/>
    <w:rsid w:val="006D0EEA"/>
    <w:rsid w:val="006D2416"/>
    <w:rsid w:val="006D2BFB"/>
    <w:rsid w:val="006D380C"/>
    <w:rsid w:val="006D38C7"/>
    <w:rsid w:val="006D67D3"/>
    <w:rsid w:val="006D6F04"/>
    <w:rsid w:val="006D798E"/>
    <w:rsid w:val="006D7C15"/>
    <w:rsid w:val="006E0278"/>
    <w:rsid w:val="006E06E9"/>
    <w:rsid w:val="006E0C3E"/>
    <w:rsid w:val="006E11F0"/>
    <w:rsid w:val="006E1530"/>
    <w:rsid w:val="006E1802"/>
    <w:rsid w:val="006E33F4"/>
    <w:rsid w:val="006E4BCF"/>
    <w:rsid w:val="006E50D3"/>
    <w:rsid w:val="006E5CC2"/>
    <w:rsid w:val="006E7059"/>
    <w:rsid w:val="006F18A6"/>
    <w:rsid w:val="006F3C0B"/>
    <w:rsid w:val="006F4847"/>
    <w:rsid w:val="006F4CDD"/>
    <w:rsid w:val="006F53A9"/>
    <w:rsid w:val="006F587E"/>
    <w:rsid w:val="006F5EFE"/>
    <w:rsid w:val="0070140F"/>
    <w:rsid w:val="00702763"/>
    <w:rsid w:val="00702773"/>
    <w:rsid w:val="00702F45"/>
    <w:rsid w:val="0070435C"/>
    <w:rsid w:val="00704697"/>
    <w:rsid w:val="00704B65"/>
    <w:rsid w:val="007054F5"/>
    <w:rsid w:val="00705DC8"/>
    <w:rsid w:val="00706A8C"/>
    <w:rsid w:val="007077D5"/>
    <w:rsid w:val="00707BE0"/>
    <w:rsid w:val="00707DFC"/>
    <w:rsid w:val="0071152F"/>
    <w:rsid w:val="00711F0B"/>
    <w:rsid w:val="00712E3A"/>
    <w:rsid w:val="007142B0"/>
    <w:rsid w:val="0071622D"/>
    <w:rsid w:val="00716FA2"/>
    <w:rsid w:val="00717664"/>
    <w:rsid w:val="00717BD8"/>
    <w:rsid w:val="007208E3"/>
    <w:rsid w:val="007220E8"/>
    <w:rsid w:val="007222F2"/>
    <w:rsid w:val="007243C7"/>
    <w:rsid w:val="00724527"/>
    <w:rsid w:val="00724767"/>
    <w:rsid w:val="00730107"/>
    <w:rsid w:val="00730D61"/>
    <w:rsid w:val="00730EA9"/>
    <w:rsid w:val="00731B48"/>
    <w:rsid w:val="00733199"/>
    <w:rsid w:val="00734E46"/>
    <w:rsid w:val="00735EB8"/>
    <w:rsid w:val="0073649C"/>
    <w:rsid w:val="007427E4"/>
    <w:rsid w:val="00742AAD"/>
    <w:rsid w:val="00743056"/>
    <w:rsid w:val="0074427A"/>
    <w:rsid w:val="0074571A"/>
    <w:rsid w:val="00745851"/>
    <w:rsid w:val="00747B07"/>
    <w:rsid w:val="007518F5"/>
    <w:rsid w:val="00752578"/>
    <w:rsid w:val="00753079"/>
    <w:rsid w:val="007543A8"/>
    <w:rsid w:val="0075485D"/>
    <w:rsid w:val="007557C9"/>
    <w:rsid w:val="007557F1"/>
    <w:rsid w:val="00755934"/>
    <w:rsid w:val="00756B60"/>
    <w:rsid w:val="00757E8C"/>
    <w:rsid w:val="0076089F"/>
    <w:rsid w:val="00760BFA"/>
    <w:rsid w:val="00762715"/>
    <w:rsid w:val="00763697"/>
    <w:rsid w:val="00763B44"/>
    <w:rsid w:val="00764642"/>
    <w:rsid w:val="0076477F"/>
    <w:rsid w:val="00766FFF"/>
    <w:rsid w:val="007714BC"/>
    <w:rsid w:val="007733FF"/>
    <w:rsid w:val="0077342B"/>
    <w:rsid w:val="00774E2E"/>
    <w:rsid w:val="007752DC"/>
    <w:rsid w:val="00776A7D"/>
    <w:rsid w:val="00780A2B"/>
    <w:rsid w:val="007836BB"/>
    <w:rsid w:val="007846D7"/>
    <w:rsid w:val="00785EB1"/>
    <w:rsid w:val="007863EC"/>
    <w:rsid w:val="0078761C"/>
    <w:rsid w:val="00790F92"/>
    <w:rsid w:val="00792D11"/>
    <w:rsid w:val="00794213"/>
    <w:rsid w:val="00794B5B"/>
    <w:rsid w:val="00795062"/>
    <w:rsid w:val="00797943"/>
    <w:rsid w:val="007A0DAC"/>
    <w:rsid w:val="007A0EA7"/>
    <w:rsid w:val="007A1BF4"/>
    <w:rsid w:val="007A1D75"/>
    <w:rsid w:val="007A2248"/>
    <w:rsid w:val="007A38FB"/>
    <w:rsid w:val="007A3AA5"/>
    <w:rsid w:val="007A4877"/>
    <w:rsid w:val="007A4AB3"/>
    <w:rsid w:val="007A4F69"/>
    <w:rsid w:val="007A5505"/>
    <w:rsid w:val="007A572B"/>
    <w:rsid w:val="007A5EAA"/>
    <w:rsid w:val="007B108B"/>
    <w:rsid w:val="007B13FB"/>
    <w:rsid w:val="007B49A0"/>
    <w:rsid w:val="007B6F28"/>
    <w:rsid w:val="007C2F0C"/>
    <w:rsid w:val="007C3163"/>
    <w:rsid w:val="007C72AF"/>
    <w:rsid w:val="007C7749"/>
    <w:rsid w:val="007D0540"/>
    <w:rsid w:val="007D1531"/>
    <w:rsid w:val="007D26C6"/>
    <w:rsid w:val="007D3074"/>
    <w:rsid w:val="007D49C0"/>
    <w:rsid w:val="007D5845"/>
    <w:rsid w:val="007D602F"/>
    <w:rsid w:val="007D6898"/>
    <w:rsid w:val="007E07F6"/>
    <w:rsid w:val="007E2860"/>
    <w:rsid w:val="007E2A51"/>
    <w:rsid w:val="007E35B3"/>
    <w:rsid w:val="007E6F7A"/>
    <w:rsid w:val="007E7053"/>
    <w:rsid w:val="007E75ED"/>
    <w:rsid w:val="007F10CE"/>
    <w:rsid w:val="007F2A02"/>
    <w:rsid w:val="007F4012"/>
    <w:rsid w:val="007F4252"/>
    <w:rsid w:val="007F4DFD"/>
    <w:rsid w:val="007F6017"/>
    <w:rsid w:val="007F6EAE"/>
    <w:rsid w:val="008047A5"/>
    <w:rsid w:val="00807EA6"/>
    <w:rsid w:val="00811579"/>
    <w:rsid w:val="00812123"/>
    <w:rsid w:val="00812C60"/>
    <w:rsid w:val="00815651"/>
    <w:rsid w:val="00816961"/>
    <w:rsid w:val="008173C2"/>
    <w:rsid w:val="00821A89"/>
    <w:rsid w:val="0082269E"/>
    <w:rsid w:val="0082274D"/>
    <w:rsid w:val="008263F5"/>
    <w:rsid w:val="00826733"/>
    <w:rsid w:val="008308CF"/>
    <w:rsid w:val="008310FA"/>
    <w:rsid w:val="008320F7"/>
    <w:rsid w:val="00833543"/>
    <w:rsid w:val="00834700"/>
    <w:rsid w:val="0083541C"/>
    <w:rsid w:val="008360B7"/>
    <w:rsid w:val="0083729E"/>
    <w:rsid w:val="00840785"/>
    <w:rsid w:val="00841562"/>
    <w:rsid w:val="008446FB"/>
    <w:rsid w:val="0084570F"/>
    <w:rsid w:val="0084580A"/>
    <w:rsid w:val="00845AF1"/>
    <w:rsid w:val="00850821"/>
    <w:rsid w:val="00850CC1"/>
    <w:rsid w:val="008517A7"/>
    <w:rsid w:val="008518C3"/>
    <w:rsid w:val="008524DF"/>
    <w:rsid w:val="00854CEB"/>
    <w:rsid w:val="008563E2"/>
    <w:rsid w:val="008574F2"/>
    <w:rsid w:val="00857D3D"/>
    <w:rsid w:val="00857F46"/>
    <w:rsid w:val="008602AE"/>
    <w:rsid w:val="008612C0"/>
    <w:rsid w:val="00861806"/>
    <w:rsid w:val="00861A2C"/>
    <w:rsid w:val="0086301D"/>
    <w:rsid w:val="00863ED8"/>
    <w:rsid w:val="00864680"/>
    <w:rsid w:val="00864BE1"/>
    <w:rsid w:val="00867541"/>
    <w:rsid w:val="008706EF"/>
    <w:rsid w:val="008713F9"/>
    <w:rsid w:val="0087600A"/>
    <w:rsid w:val="00876968"/>
    <w:rsid w:val="008769D7"/>
    <w:rsid w:val="00876AB6"/>
    <w:rsid w:val="008808F5"/>
    <w:rsid w:val="00880EEB"/>
    <w:rsid w:val="00883411"/>
    <w:rsid w:val="008855C9"/>
    <w:rsid w:val="008867DB"/>
    <w:rsid w:val="008908F7"/>
    <w:rsid w:val="00890FF8"/>
    <w:rsid w:val="008924E9"/>
    <w:rsid w:val="00893986"/>
    <w:rsid w:val="00893C3B"/>
    <w:rsid w:val="00894D14"/>
    <w:rsid w:val="008A0045"/>
    <w:rsid w:val="008A49A2"/>
    <w:rsid w:val="008A54F9"/>
    <w:rsid w:val="008A661C"/>
    <w:rsid w:val="008A6B59"/>
    <w:rsid w:val="008A7093"/>
    <w:rsid w:val="008A7DE9"/>
    <w:rsid w:val="008B2311"/>
    <w:rsid w:val="008B37E7"/>
    <w:rsid w:val="008B5506"/>
    <w:rsid w:val="008B5A6D"/>
    <w:rsid w:val="008B688F"/>
    <w:rsid w:val="008B6C2E"/>
    <w:rsid w:val="008B7983"/>
    <w:rsid w:val="008C08B1"/>
    <w:rsid w:val="008C0A43"/>
    <w:rsid w:val="008C0FF6"/>
    <w:rsid w:val="008C1702"/>
    <w:rsid w:val="008C19AB"/>
    <w:rsid w:val="008C2223"/>
    <w:rsid w:val="008C34A8"/>
    <w:rsid w:val="008C4E44"/>
    <w:rsid w:val="008C4E70"/>
    <w:rsid w:val="008C56C5"/>
    <w:rsid w:val="008D0447"/>
    <w:rsid w:val="008D1321"/>
    <w:rsid w:val="008D3704"/>
    <w:rsid w:val="008D3B3B"/>
    <w:rsid w:val="008D4841"/>
    <w:rsid w:val="008D48F4"/>
    <w:rsid w:val="008D59A3"/>
    <w:rsid w:val="008D6F61"/>
    <w:rsid w:val="008D7A2F"/>
    <w:rsid w:val="008E022E"/>
    <w:rsid w:val="008E0D09"/>
    <w:rsid w:val="008E0D5D"/>
    <w:rsid w:val="008E0D92"/>
    <w:rsid w:val="008E2983"/>
    <w:rsid w:val="008E3C70"/>
    <w:rsid w:val="008E5E93"/>
    <w:rsid w:val="008E5F10"/>
    <w:rsid w:val="008E6262"/>
    <w:rsid w:val="008E6CC2"/>
    <w:rsid w:val="008E7D21"/>
    <w:rsid w:val="008F0E90"/>
    <w:rsid w:val="008F19EE"/>
    <w:rsid w:val="008F1F0C"/>
    <w:rsid w:val="008F30BF"/>
    <w:rsid w:val="008F3B57"/>
    <w:rsid w:val="008F4DF4"/>
    <w:rsid w:val="008F5001"/>
    <w:rsid w:val="008F525F"/>
    <w:rsid w:val="008F591F"/>
    <w:rsid w:val="008F5B14"/>
    <w:rsid w:val="009011AD"/>
    <w:rsid w:val="00902150"/>
    <w:rsid w:val="00903E4C"/>
    <w:rsid w:val="0090474F"/>
    <w:rsid w:val="00904F66"/>
    <w:rsid w:val="009054A5"/>
    <w:rsid w:val="00905D7B"/>
    <w:rsid w:val="00907308"/>
    <w:rsid w:val="00910825"/>
    <w:rsid w:val="009127A5"/>
    <w:rsid w:val="00913DEE"/>
    <w:rsid w:val="009143B4"/>
    <w:rsid w:val="00914C70"/>
    <w:rsid w:val="0091762E"/>
    <w:rsid w:val="0092038E"/>
    <w:rsid w:val="0092072E"/>
    <w:rsid w:val="009213E7"/>
    <w:rsid w:val="00924626"/>
    <w:rsid w:val="00925865"/>
    <w:rsid w:val="00927153"/>
    <w:rsid w:val="009303B2"/>
    <w:rsid w:val="00930594"/>
    <w:rsid w:val="00934919"/>
    <w:rsid w:val="009371A6"/>
    <w:rsid w:val="00940312"/>
    <w:rsid w:val="00941695"/>
    <w:rsid w:val="009448A1"/>
    <w:rsid w:val="009453CE"/>
    <w:rsid w:val="009453E9"/>
    <w:rsid w:val="00945BDD"/>
    <w:rsid w:val="00945FDC"/>
    <w:rsid w:val="00946F44"/>
    <w:rsid w:val="00951984"/>
    <w:rsid w:val="009536B4"/>
    <w:rsid w:val="00953FFA"/>
    <w:rsid w:val="00954AA3"/>
    <w:rsid w:val="009561B9"/>
    <w:rsid w:val="00956BDA"/>
    <w:rsid w:val="0095793F"/>
    <w:rsid w:val="00960CF8"/>
    <w:rsid w:val="00960FBE"/>
    <w:rsid w:val="00962B6E"/>
    <w:rsid w:val="00963622"/>
    <w:rsid w:val="00963BC9"/>
    <w:rsid w:val="009642F6"/>
    <w:rsid w:val="00965A38"/>
    <w:rsid w:val="00972E08"/>
    <w:rsid w:val="00974125"/>
    <w:rsid w:val="00974F3C"/>
    <w:rsid w:val="0098020A"/>
    <w:rsid w:val="009802F0"/>
    <w:rsid w:val="009818DF"/>
    <w:rsid w:val="00982F9B"/>
    <w:rsid w:val="00984FCB"/>
    <w:rsid w:val="0098573A"/>
    <w:rsid w:val="00985DA0"/>
    <w:rsid w:val="00985F62"/>
    <w:rsid w:val="009867F0"/>
    <w:rsid w:val="00987697"/>
    <w:rsid w:val="00990256"/>
    <w:rsid w:val="009908D2"/>
    <w:rsid w:val="009913FF"/>
    <w:rsid w:val="0099228D"/>
    <w:rsid w:val="00993BBA"/>
    <w:rsid w:val="00994FB1"/>
    <w:rsid w:val="00995410"/>
    <w:rsid w:val="00995498"/>
    <w:rsid w:val="009958E6"/>
    <w:rsid w:val="00996184"/>
    <w:rsid w:val="00997768"/>
    <w:rsid w:val="00997D54"/>
    <w:rsid w:val="00997FCB"/>
    <w:rsid w:val="009A1153"/>
    <w:rsid w:val="009A19F5"/>
    <w:rsid w:val="009A205A"/>
    <w:rsid w:val="009A25E1"/>
    <w:rsid w:val="009A3423"/>
    <w:rsid w:val="009A37DA"/>
    <w:rsid w:val="009A4112"/>
    <w:rsid w:val="009A5459"/>
    <w:rsid w:val="009A68CD"/>
    <w:rsid w:val="009A6BD0"/>
    <w:rsid w:val="009A6CDA"/>
    <w:rsid w:val="009A760A"/>
    <w:rsid w:val="009B39E6"/>
    <w:rsid w:val="009B3D5C"/>
    <w:rsid w:val="009B4D07"/>
    <w:rsid w:val="009C006B"/>
    <w:rsid w:val="009C2807"/>
    <w:rsid w:val="009C47AC"/>
    <w:rsid w:val="009D0EDF"/>
    <w:rsid w:val="009D1796"/>
    <w:rsid w:val="009D2C31"/>
    <w:rsid w:val="009D2FAE"/>
    <w:rsid w:val="009D450C"/>
    <w:rsid w:val="009D4D5F"/>
    <w:rsid w:val="009D53A0"/>
    <w:rsid w:val="009D7AA9"/>
    <w:rsid w:val="009E0283"/>
    <w:rsid w:val="009E1DB0"/>
    <w:rsid w:val="009E3B05"/>
    <w:rsid w:val="009E5F1E"/>
    <w:rsid w:val="009E66A5"/>
    <w:rsid w:val="009F04ED"/>
    <w:rsid w:val="009F0E49"/>
    <w:rsid w:val="009F39C4"/>
    <w:rsid w:val="009F3BFD"/>
    <w:rsid w:val="009F5E8C"/>
    <w:rsid w:val="009F5ED9"/>
    <w:rsid w:val="009F632E"/>
    <w:rsid w:val="009F6CC6"/>
    <w:rsid w:val="00A003B2"/>
    <w:rsid w:val="00A01728"/>
    <w:rsid w:val="00A02630"/>
    <w:rsid w:val="00A03245"/>
    <w:rsid w:val="00A039DC"/>
    <w:rsid w:val="00A03B8F"/>
    <w:rsid w:val="00A04953"/>
    <w:rsid w:val="00A06BD8"/>
    <w:rsid w:val="00A06C44"/>
    <w:rsid w:val="00A06EA8"/>
    <w:rsid w:val="00A11CAC"/>
    <w:rsid w:val="00A14F41"/>
    <w:rsid w:val="00A17FB7"/>
    <w:rsid w:val="00A217FE"/>
    <w:rsid w:val="00A22FFA"/>
    <w:rsid w:val="00A233C6"/>
    <w:rsid w:val="00A26684"/>
    <w:rsid w:val="00A277CF"/>
    <w:rsid w:val="00A27A60"/>
    <w:rsid w:val="00A30321"/>
    <w:rsid w:val="00A328A9"/>
    <w:rsid w:val="00A33AD9"/>
    <w:rsid w:val="00A41106"/>
    <w:rsid w:val="00A4222F"/>
    <w:rsid w:val="00A433B0"/>
    <w:rsid w:val="00A45878"/>
    <w:rsid w:val="00A45E1A"/>
    <w:rsid w:val="00A45FC5"/>
    <w:rsid w:val="00A47D87"/>
    <w:rsid w:val="00A56247"/>
    <w:rsid w:val="00A57303"/>
    <w:rsid w:val="00A608A8"/>
    <w:rsid w:val="00A613A4"/>
    <w:rsid w:val="00A616BD"/>
    <w:rsid w:val="00A619C1"/>
    <w:rsid w:val="00A64C1F"/>
    <w:rsid w:val="00A7427C"/>
    <w:rsid w:val="00A74A29"/>
    <w:rsid w:val="00A753DB"/>
    <w:rsid w:val="00A7552C"/>
    <w:rsid w:val="00A759AA"/>
    <w:rsid w:val="00A75C85"/>
    <w:rsid w:val="00A76EBA"/>
    <w:rsid w:val="00A810A3"/>
    <w:rsid w:val="00A828B0"/>
    <w:rsid w:val="00A83A7B"/>
    <w:rsid w:val="00A84744"/>
    <w:rsid w:val="00A85035"/>
    <w:rsid w:val="00A85D68"/>
    <w:rsid w:val="00A87820"/>
    <w:rsid w:val="00A90B92"/>
    <w:rsid w:val="00A91289"/>
    <w:rsid w:val="00A9230B"/>
    <w:rsid w:val="00A94701"/>
    <w:rsid w:val="00AA04E2"/>
    <w:rsid w:val="00AA2450"/>
    <w:rsid w:val="00AA5D58"/>
    <w:rsid w:val="00AA6126"/>
    <w:rsid w:val="00AA6A62"/>
    <w:rsid w:val="00AA6DA4"/>
    <w:rsid w:val="00AB05AC"/>
    <w:rsid w:val="00AB0C5E"/>
    <w:rsid w:val="00AB14E8"/>
    <w:rsid w:val="00AB21A9"/>
    <w:rsid w:val="00AB22F5"/>
    <w:rsid w:val="00AB5BD9"/>
    <w:rsid w:val="00AB6819"/>
    <w:rsid w:val="00AB6A2D"/>
    <w:rsid w:val="00AB7AE8"/>
    <w:rsid w:val="00AB7EB9"/>
    <w:rsid w:val="00AC049D"/>
    <w:rsid w:val="00AC08DE"/>
    <w:rsid w:val="00AC0D7C"/>
    <w:rsid w:val="00AC25FE"/>
    <w:rsid w:val="00AC2A17"/>
    <w:rsid w:val="00AC336D"/>
    <w:rsid w:val="00AC4321"/>
    <w:rsid w:val="00AC70AA"/>
    <w:rsid w:val="00AC7440"/>
    <w:rsid w:val="00AD2526"/>
    <w:rsid w:val="00AD5404"/>
    <w:rsid w:val="00AD6270"/>
    <w:rsid w:val="00AE0212"/>
    <w:rsid w:val="00AE06BC"/>
    <w:rsid w:val="00AE1A72"/>
    <w:rsid w:val="00AE2B95"/>
    <w:rsid w:val="00AE2E06"/>
    <w:rsid w:val="00AE4C27"/>
    <w:rsid w:val="00AE4F69"/>
    <w:rsid w:val="00AE6756"/>
    <w:rsid w:val="00AE6B45"/>
    <w:rsid w:val="00AE7F58"/>
    <w:rsid w:val="00AF1314"/>
    <w:rsid w:val="00AF2AEF"/>
    <w:rsid w:val="00AF54C4"/>
    <w:rsid w:val="00AF6155"/>
    <w:rsid w:val="00AF6666"/>
    <w:rsid w:val="00B005C0"/>
    <w:rsid w:val="00B00CD7"/>
    <w:rsid w:val="00B0162D"/>
    <w:rsid w:val="00B05C6E"/>
    <w:rsid w:val="00B05DC5"/>
    <w:rsid w:val="00B061D9"/>
    <w:rsid w:val="00B06879"/>
    <w:rsid w:val="00B0721B"/>
    <w:rsid w:val="00B1087F"/>
    <w:rsid w:val="00B11BEA"/>
    <w:rsid w:val="00B11F55"/>
    <w:rsid w:val="00B140A7"/>
    <w:rsid w:val="00B15110"/>
    <w:rsid w:val="00B15417"/>
    <w:rsid w:val="00B15AA2"/>
    <w:rsid w:val="00B167B0"/>
    <w:rsid w:val="00B178AB"/>
    <w:rsid w:val="00B17E8B"/>
    <w:rsid w:val="00B30F6B"/>
    <w:rsid w:val="00B317BB"/>
    <w:rsid w:val="00B333D8"/>
    <w:rsid w:val="00B33FE5"/>
    <w:rsid w:val="00B35583"/>
    <w:rsid w:val="00B366DE"/>
    <w:rsid w:val="00B37557"/>
    <w:rsid w:val="00B37B09"/>
    <w:rsid w:val="00B37FAD"/>
    <w:rsid w:val="00B40167"/>
    <w:rsid w:val="00B40C4A"/>
    <w:rsid w:val="00B41287"/>
    <w:rsid w:val="00B42821"/>
    <w:rsid w:val="00B42AD2"/>
    <w:rsid w:val="00B434DB"/>
    <w:rsid w:val="00B45A5B"/>
    <w:rsid w:val="00B479A1"/>
    <w:rsid w:val="00B50B14"/>
    <w:rsid w:val="00B5139B"/>
    <w:rsid w:val="00B52D32"/>
    <w:rsid w:val="00B5331B"/>
    <w:rsid w:val="00B54E61"/>
    <w:rsid w:val="00B56604"/>
    <w:rsid w:val="00B56C5B"/>
    <w:rsid w:val="00B57254"/>
    <w:rsid w:val="00B6304C"/>
    <w:rsid w:val="00B673DE"/>
    <w:rsid w:val="00B7292C"/>
    <w:rsid w:val="00B736B8"/>
    <w:rsid w:val="00B74CC3"/>
    <w:rsid w:val="00B7650C"/>
    <w:rsid w:val="00B81631"/>
    <w:rsid w:val="00B81C6D"/>
    <w:rsid w:val="00B82036"/>
    <w:rsid w:val="00B82D4D"/>
    <w:rsid w:val="00B8312A"/>
    <w:rsid w:val="00B83B09"/>
    <w:rsid w:val="00B84332"/>
    <w:rsid w:val="00B844C5"/>
    <w:rsid w:val="00B8500D"/>
    <w:rsid w:val="00B85150"/>
    <w:rsid w:val="00B860D5"/>
    <w:rsid w:val="00B87AEA"/>
    <w:rsid w:val="00B90F8A"/>
    <w:rsid w:val="00B92E87"/>
    <w:rsid w:val="00B9473D"/>
    <w:rsid w:val="00B94D6F"/>
    <w:rsid w:val="00B96AD2"/>
    <w:rsid w:val="00B9709F"/>
    <w:rsid w:val="00BA0FA1"/>
    <w:rsid w:val="00BA3B70"/>
    <w:rsid w:val="00BA5508"/>
    <w:rsid w:val="00BA6EE8"/>
    <w:rsid w:val="00BA6F29"/>
    <w:rsid w:val="00BB093B"/>
    <w:rsid w:val="00BB12BD"/>
    <w:rsid w:val="00BB1EDA"/>
    <w:rsid w:val="00BB1F2E"/>
    <w:rsid w:val="00BB21A7"/>
    <w:rsid w:val="00BB2A02"/>
    <w:rsid w:val="00BB2AA4"/>
    <w:rsid w:val="00BB49E4"/>
    <w:rsid w:val="00BB5837"/>
    <w:rsid w:val="00BB6CE3"/>
    <w:rsid w:val="00BB724B"/>
    <w:rsid w:val="00BB7D24"/>
    <w:rsid w:val="00BC0A3D"/>
    <w:rsid w:val="00BC233D"/>
    <w:rsid w:val="00BC6C1C"/>
    <w:rsid w:val="00BC7BB8"/>
    <w:rsid w:val="00BD19F7"/>
    <w:rsid w:val="00BD214B"/>
    <w:rsid w:val="00BD30B6"/>
    <w:rsid w:val="00BD39CE"/>
    <w:rsid w:val="00BD3AF3"/>
    <w:rsid w:val="00BD4265"/>
    <w:rsid w:val="00BD518C"/>
    <w:rsid w:val="00BD6494"/>
    <w:rsid w:val="00BD67F3"/>
    <w:rsid w:val="00BD6BD5"/>
    <w:rsid w:val="00BD7FE1"/>
    <w:rsid w:val="00BE0382"/>
    <w:rsid w:val="00BE255A"/>
    <w:rsid w:val="00BE2D18"/>
    <w:rsid w:val="00BE3E40"/>
    <w:rsid w:val="00BE6F97"/>
    <w:rsid w:val="00BE75EA"/>
    <w:rsid w:val="00BE786D"/>
    <w:rsid w:val="00BE7979"/>
    <w:rsid w:val="00BF5630"/>
    <w:rsid w:val="00BF5774"/>
    <w:rsid w:val="00BF5A91"/>
    <w:rsid w:val="00BF650B"/>
    <w:rsid w:val="00BF6FE2"/>
    <w:rsid w:val="00BF75AC"/>
    <w:rsid w:val="00C00E05"/>
    <w:rsid w:val="00C01F79"/>
    <w:rsid w:val="00C0303D"/>
    <w:rsid w:val="00C0395C"/>
    <w:rsid w:val="00C04A85"/>
    <w:rsid w:val="00C04FBE"/>
    <w:rsid w:val="00C110A4"/>
    <w:rsid w:val="00C130CF"/>
    <w:rsid w:val="00C151E8"/>
    <w:rsid w:val="00C1522D"/>
    <w:rsid w:val="00C16456"/>
    <w:rsid w:val="00C20E99"/>
    <w:rsid w:val="00C2135E"/>
    <w:rsid w:val="00C216AA"/>
    <w:rsid w:val="00C23170"/>
    <w:rsid w:val="00C23433"/>
    <w:rsid w:val="00C242E0"/>
    <w:rsid w:val="00C24666"/>
    <w:rsid w:val="00C24673"/>
    <w:rsid w:val="00C24F51"/>
    <w:rsid w:val="00C25E34"/>
    <w:rsid w:val="00C30028"/>
    <w:rsid w:val="00C31716"/>
    <w:rsid w:val="00C339C3"/>
    <w:rsid w:val="00C33B02"/>
    <w:rsid w:val="00C347A2"/>
    <w:rsid w:val="00C355EE"/>
    <w:rsid w:val="00C3708B"/>
    <w:rsid w:val="00C377A3"/>
    <w:rsid w:val="00C40988"/>
    <w:rsid w:val="00C419B9"/>
    <w:rsid w:val="00C42971"/>
    <w:rsid w:val="00C44B73"/>
    <w:rsid w:val="00C46DD9"/>
    <w:rsid w:val="00C4725D"/>
    <w:rsid w:val="00C5122E"/>
    <w:rsid w:val="00C52356"/>
    <w:rsid w:val="00C52A73"/>
    <w:rsid w:val="00C52E68"/>
    <w:rsid w:val="00C537E4"/>
    <w:rsid w:val="00C54D54"/>
    <w:rsid w:val="00C56A92"/>
    <w:rsid w:val="00C56C1D"/>
    <w:rsid w:val="00C5704A"/>
    <w:rsid w:val="00C570B5"/>
    <w:rsid w:val="00C64F15"/>
    <w:rsid w:val="00C65D20"/>
    <w:rsid w:val="00C663CB"/>
    <w:rsid w:val="00C71EF7"/>
    <w:rsid w:val="00C74407"/>
    <w:rsid w:val="00C75078"/>
    <w:rsid w:val="00C761A9"/>
    <w:rsid w:val="00C76D3F"/>
    <w:rsid w:val="00C818B6"/>
    <w:rsid w:val="00C85AF1"/>
    <w:rsid w:val="00C85B3E"/>
    <w:rsid w:val="00C85ECE"/>
    <w:rsid w:val="00C86127"/>
    <w:rsid w:val="00C91F4A"/>
    <w:rsid w:val="00C9302C"/>
    <w:rsid w:val="00C93511"/>
    <w:rsid w:val="00C9400A"/>
    <w:rsid w:val="00C943F9"/>
    <w:rsid w:val="00C945AE"/>
    <w:rsid w:val="00C94B00"/>
    <w:rsid w:val="00C9547A"/>
    <w:rsid w:val="00CA00AD"/>
    <w:rsid w:val="00CA0793"/>
    <w:rsid w:val="00CA1245"/>
    <w:rsid w:val="00CA457F"/>
    <w:rsid w:val="00CA49D4"/>
    <w:rsid w:val="00CA4C73"/>
    <w:rsid w:val="00CA51B6"/>
    <w:rsid w:val="00CA5799"/>
    <w:rsid w:val="00CA7A53"/>
    <w:rsid w:val="00CB2DD3"/>
    <w:rsid w:val="00CB38F2"/>
    <w:rsid w:val="00CB40C2"/>
    <w:rsid w:val="00CB4BF6"/>
    <w:rsid w:val="00CB6876"/>
    <w:rsid w:val="00CB70CC"/>
    <w:rsid w:val="00CC01BC"/>
    <w:rsid w:val="00CC05C5"/>
    <w:rsid w:val="00CC2F94"/>
    <w:rsid w:val="00CC3106"/>
    <w:rsid w:val="00CC3C24"/>
    <w:rsid w:val="00CC3D57"/>
    <w:rsid w:val="00CC49E6"/>
    <w:rsid w:val="00CC6FF1"/>
    <w:rsid w:val="00CD055F"/>
    <w:rsid w:val="00CD13C2"/>
    <w:rsid w:val="00CD2663"/>
    <w:rsid w:val="00CD5023"/>
    <w:rsid w:val="00CD57D3"/>
    <w:rsid w:val="00CD5A6B"/>
    <w:rsid w:val="00CD6388"/>
    <w:rsid w:val="00CD6CB4"/>
    <w:rsid w:val="00CE01E7"/>
    <w:rsid w:val="00CE3962"/>
    <w:rsid w:val="00CE4FF3"/>
    <w:rsid w:val="00CE7C98"/>
    <w:rsid w:val="00CF0CB2"/>
    <w:rsid w:val="00CF1A47"/>
    <w:rsid w:val="00CF1E41"/>
    <w:rsid w:val="00CF2FD0"/>
    <w:rsid w:val="00CF44AE"/>
    <w:rsid w:val="00CF4F61"/>
    <w:rsid w:val="00CF5E75"/>
    <w:rsid w:val="00CF7693"/>
    <w:rsid w:val="00D012BC"/>
    <w:rsid w:val="00D01FBB"/>
    <w:rsid w:val="00D021F1"/>
    <w:rsid w:val="00D05D3E"/>
    <w:rsid w:val="00D06F72"/>
    <w:rsid w:val="00D077B7"/>
    <w:rsid w:val="00D1192E"/>
    <w:rsid w:val="00D131BA"/>
    <w:rsid w:val="00D136AD"/>
    <w:rsid w:val="00D1373A"/>
    <w:rsid w:val="00D15B99"/>
    <w:rsid w:val="00D170FD"/>
    <w:rsid w:val="00D200AC"/>
    <w:rsid w:val="00D2193E"/>
    <w:rsid w:val="00D21B42"/>
    <w:rsid w:val="00D23A8C"/>
    <w:rsid w:val="00D2507F"/>
    <w:rsid w:val="00D25281"/>
    <w:rsid w:val="00D267C1"/>
    <w:rsid w:val="00D27223"/>
    <w:rsid w:val="00D27855"/>
    <w:rsid w:val="00D27C49"/>
    <w:rsid w:val="00D27F9F"/>
    <w:rsid w:val="00D307E9"/>
    <w:rsid w:val="00D32F46"/>
    <w:rsid w:val="00D35A88"/>
    <w:rsid w:val="00D36007"/>
    <w:rsid w:val="00D3695A"/>
    <w:rsid w:val="00D36BDA"/>
    <w:rsid w:val="00D37727"/>
    <w:rsid w:val="00D4046D"/>
    <w:rsid w:val="00D45410"/>
    <w:rsid w:val="00D458ED"/>
    <w:rsid w:val="00D47191"/>
    <w:rsid w:val="00D477BD"/>
    <w:rsid w:val="00D5028F"/>
    <w:rsid w:val="00D516F9"/>
    <w:rsid w:val="00D5182F"/>
    <w:rsid w:val="00D53653"/>
    <w:rsid w:val="00D55402"/>
    <w:rsid w:val="00D566E0"/>
    <w:rsid w:val="00D60BD2"/>
    <w:rsid w:val="00D6125E"/>
    <w:rsid w:val="00D61489"/>
    <w:rsid w:val="00D630DE"/>
    <w:rsid w:val="00D63104"/>
    <w:rsid w:val="00D636A5"/>
    <w:rsid w:val="00D63A03"/>
    <w:rsid w:val="00D63E43"/>
    <w:rsid w:val="00D66D32"/>
    <w:rsid w:val="00D7006B"/>
    <w:rsid w:val="00D71F42"/>
    <w:rsid w:val="00D740C7"/>
    <w:rsid w:val="00D75917"/>
    <w:rsid w:val="00D8015A"/>
    <w:rsid w:val="00D82ED9"/>
    <w:rsid w:val="00D84551"/>
    <w:rsid w:val="00D90724"/>
    <w:rsid w:val="00D9128D"/>
    <w:rsid w:val="00D9134F"/>
    <w:rsid w:val="00D91914"/>
    <w:rsid w:val="00D93B6B"/>
    <w:rsid w:val="00D94161"/>
    <w:rsid w:val="00D95741"/>
    <w:rsid w:val="00D95D92"/>
    <w:rsid w:val="00D968FC"/>
    <w:rsid w:val="00D96A8C"/>
    <w:rsid w:val="00D96C20"/>
    <w:rsid w:val="00DA041F"/>
    <w:rsid w:val="00DA4D36"/>
    <w:rsid w:val="00DA5D8D"/>
    <w:rsid w:val="00DA715F"/>
    <w:rsid w:val="00DB072D"/>
    <w:rsid w:val="00DB08D3"/>
    <w:rsid w:val="00DB127B"/>
    <w:rsid w:val="00DB1DE9"/>
    <w:rsid w:val="00DB1E40"/>
    <w:rsid w:val="00DB2944"/>
    <w:rsid w:val="00DB577E"/>
    <w:rsid w:val="00DB61A8"/>
    <w:rsid w:val="00DB666B"/>
    <w:rsid w:val="00DB6E0C"/>
    <w:rsid w:val="00DB7AAF"/>
    <w:rsid w:val="00DB7AB2"/>
    <w:rsid w:val="00DC05EC"/>
    <w:rsid w:val="00DC154C"/>
    <w:rsid w:val="00DC3151"/>
    <w:rsid w:val="00DC422A"/>
    <w:rsid w:val="00DC4819"/>
    <w:rsid w:val="00DC6149"/>
    <w:rsid w:val="00DC6F2C"/>
    <w:rsid w:val="00DC7541"/>
    <w:rsid w:val="00DC7795"/>
    <w:rsid w:val="00DD0078"/>
    <w:rsid w:val="00DD1DCB"/>
    <w:rsid w:val="00DD396A"/>
    <w:rsid w:val="00DD3D4A"/>
    <w:rsid w:val="00DD5F0C"/>
    <w:rsid w:val="00DE0C92"/>
    <w:rsid w:val="00DE1DBB"/>
    <w:rsid w:val="00DE7EDA"/>
    <w:rsid w:val="00DF27A6"/>
    <w:rsid w:val="00DF3458"/>
    <w:rsid w:val="00DF360F"/>
    <w:rsid w:val="00DF439F"/>
    <w:rsid w:val="00DF57EA"/>
    <w:rsid w:val="00DF6B9D"/>
    <w:rsid w:val="00DF6C05"/>
    <w:rsid w:val="00DF74CA"/>
    <w:rsid w:val="00DF7BD2"/>
    <w:rsid w:val="00E01257"/>
    <w:rsid w:val="00E01815"/>
    <w:rsid w:val="00E01EC8"/>
    <w:rsid w:val="00E02541"/>
    <w:rsid w:val="00E02900"/>
    <w:rsid w:val="00E034E7"/>
    <w:rsid w:val="00E05268"/>
    <w:rsid w:val="00E05B34"/>
    <w:rsid w:val="00E0714E"/>
    <w:rsid w:val="00E12283"/>
    <w:rsid w:val="00E140D9"/>
    <w:rsid w:val="00E1441C"/>
    <w:rsid w:val="00E1480D"/>
    <w:rsid w:val="00E15071"/>
    <w:rsid w:val="00E150A3"/>
    <w:rsid w:val="00E15AEC"/>
    <w:rsid w:val="00E16D5E"/>
    <w:rsid w:val="00E17A7D"/>
    <w:rsid w:val="00E21655"/>
    <w:rsid w:val="00E221EC"/>
    <w:rsid w:val="00E2226B"/>
    <w:rsid w:val="00E225D1"/>
    <w:rsid w:val="00E23EBE"/>
    <w:rsid w:val="00E2418D"/>
    <w:rsid w:val="00E2464E"/>
    <w:rsid w:val="00E26D8E"/>
    <w:rsid w:val="00E31D84"/>
    <w:rsid w:val="00E32122"/>
    <w:rsid w:val="00E34F6D"/>
    <w:rsid w:val="00E35D3D"/>
    <w:rsid w:val="00E3610F"/>
    <w:rsid w:val="00E404D9"/>
    <w:rsid w:val="00E407D4"/>
    <w:rsid w:val="00E412A5"/>
    <w:rsid w:val="00E42418"/>
    <w:rsid w:val="00E42D1D"/>
    <w:rsid w:val="00E43E3F"/>
    <w:rsid w:val="00E473E0"/>
    <w:rsid w:val="00E47E13"/>
    <w:rsid w:val="00E537CD"/>
    <w:rsid w:val="00E53CB3"/>
    <w:rsid w:val="00E542F4"/>
    <w:rsid w:val="00E549A4"/>
    <w:rsid w:val="00E54B8E"/>
    <w:rsid w:val="00E55D4E"/>
    <w:rsid w:val="00E55D5C"/>
    <w:rsid w:val="00E5650E"/>
    <w:rsid w:val="00E578BB"/>
    <w:rsid w:val="00E60878"/>
    <w:rsid w:val="00E60A6E"/>
    <w:rsid w:val="00E61C9E"/>
    <w:rsid w:val="00E61E3C"/>
    <w:rsid w:val="00E620E9"/>
    <w:rsid w:val="00E625B9"/>
    <w:rsid w:val="00E62C82"/>
    <w:rsid w:val="00E62DE8"/>
    <w:rsid w:val="00E63044"/>
    <w:rsid w:val="00E64813"/>
    <w:rsid w:val="00E64D07"/>
    <w:rsid w:val="00E67353"/>
    <w:rsid w:val="00E715D3"/>
    <w:rsid w:val="00E728F8"/>
    <w:rsid w:val="00E72B77"/>
    <w:rsid w:val="00E73239"/>
    <w:rsid w:val="00E74B9D"/>
    <w:rsid w:val="00E75608"/>
    <w:rsid w:val="00E76A12"/>
    <w:rsid w:val="00E80B00"/>
    <w:rsid w:val="00E81523"/>
    <w:rsid w:val="00E81B51"/>
    <w:rsid w:val="00E82596"/>
    <w:rsid w:val="00E852F2"/>
    <w:rsid w:val="00E9342E"/>
    <w:rsid w:val="00E93838"/>
    <w:rsid w:val="00E94202"/>
    <w:rsid w:val="00E96842"/>
    <w:rsid w:val="00E97238"/>
    <w:rsid w:val="00E97F94"/>
    <w:rsid w:val="00EA0713"/>
    <w:rsid w:val="00EA2BF6"/>
    <w:rsid w:val="00EA44C3"/>
    <w:rsid w:val="00EA5E75"/>
    <w:rsid w:val="00EA680E"/>
    <w:rsid w:val="00EA7134"/>
    <w:rsid w:val="00EA7D4F"/>
    <w:rsid w:val="00EB0032"/>
    <w:rsid w:val="00EB1399"/>
    <w:rsid w:val="00EB1E7D"/>
    <w:rsid w:val="00EB2B94"/>
    <w:rsid w:val="00EB3CE6"/>
    <w:rsid w:val="00EC0882"/>
    <w:rsid w:val="00EC0B9C"/>
    <w:rsid w:val="00EC36E1"/>
    <w:rsid w:val="00ED0A84"/>
    <w:rsid w:val="00ED1DE3"/>
    <w:rsid w:val="00ED24D3"/>
    <w:rsid w:val="00ED257E"/>
    <w:rsid w:val="00ED65C3"/>
    <w:rsid w:val="00ED7F3A"/>
    <w:rsid w:val="00EE0C83"/>
    <w:rsid w:val="00EE24FD"/>
    <w:rsid w:val="00EE2F3A"/>
    <w:rsid w:val="00EE4787"/>
    <w:rsid w:val="00EE55D0"/>
    <w:rsid w:val="00EE5BE7"/>
    <w:rsid w:val="00EE5ECF"/>
    <w:rsid w:val="00EF0E6B"/>
    <w:rsid w:val="00EF3825"/>
    <w:rsid w:val="00EF38EA"/>
    <w:rsid w:val="00EF3BA5"/>
    <w:rsid w:val="00EF3E97"/>
    <w:rsid w:val="00EF4B86"/>
    <w:rsid w:val="00EF4C0C"/>
    <w:rsid w:val="00EF6A7D"/>
    <w:rsid w:val="00EF7F79"/>
    <w:rsid w:val="00F00857"/>
    <w:rsid w:val="00F00A08"/>
    <w:rsid w:val="00F00A2F"/>
    <w:rsid w:val="00F00E2E"/>
    <w:rsid w:val="00F0158C"/>
    <w:rsid w:val="00F01C96"/>
    <w:rsid w:val="00F032E0"/>
    <w:rsid w:val="00F03323"/>
    <w:rsid w:val="00F0501B"/>
    <w:rsid w:val="00F0743D"/>
    <w:rsid w:val="00F0754A"/>
    <w:rsid w:val="00F133DA"/>
    <w:rsid w:val="00F136E4"/>
    <w:rsid w:val="00F15E3A"/>
    <w:rsid w:val="00F17008"/>
    <w:rsid w:val="00F17BB1"/>
    <w:rsid w:val="00F17C4D"/>
    <w:rsid w:val="00F203C3"/>
    <w:rsid w:val="00F20741"/>
    <w:rsid w:val="00F21DC3"/>
    <w:rsid w:val="00F22688"/>
    <w:rsid w:val="00F23338"/>
    <w:rsid w:val="00F23C5A"/>
    <w:rsid w:val="00F24001"/>
    <w:rsid w:val="00F24AC7"/>
    <w:rsid w:val="00F24ACF"/>
    <w:rsid w:val="00F2511C"/>
    <w:rsid w:val="00F2528B"/>
    <w:rsid w:val="00F25DBF"/>
    <w:rsid w:val="00F302AB"/>
    <w:rsid w:val="00F30391"/>
    <w:rsid w:val="00F319C1"/>
    <w:rsid w:val="00F31F72"/>
    <w:rsid w:val="00F37AC8"/>
    <w:rsid w:val="00F37EA5"/>
    <w:rsid w:val="00F40560"/>
    <w:rsid w:val="00F40D98"/>
    <w:rsid w:val="00F42104"/>
    <w:rsid w:val="00F42685"/>
    <w:rsid w:val="00F42A2B"/>
    <w:rsid w:val="00F44778"/>
    <w:rsid w:val="00F460BC"/>
    <w:rsid w:val="00F50441"/>
    <w:rsid w:val="00F505CE"/>
    <w:rsid w:val="00F50E45"/>
    <w:rsid w:val="00F50EE7"/>
    <w:rsid w:val="00F50F4E"/>
    <w:rsid w:val="00F51B9E"/>
    <w:rsid w:val="00F51F9B"/>
    <w:rsid w:val="00F54546"/>
    <w:rsid w:val="00F56A68"/>
    <w:rsid w:val="00F57B9D"/>
    <w:rsid w:val="00F60499"/>
    <w:rsid w:val="00F63AC5"/>
    <w:rsid w:val="00F646B4"/>
    <w:rsid w:val="00F64775"/>
    <w:rsid w:val="00F664D9"/>
    <w:rsid w:val="00F66A75"/>
    <w:rsid w:val="00F70254"/>
    <w:rsid w:val="00F70FCD"/>
    <w:rsid w:val="00F74CBB"/>
    <w:rsid w:val="00F761F1"/>
    <w:rsid w:val="00F7741A"/>
    <w:rsid w:val="00F80A87"/>
    <w:rsid w:val="00F81E16"/>
    <w:rsid w:val="00F82D32"/>
    <w:rsid w:val="00F84169"/>
    <w:rsid w:val="00F854A4"/>
    <w:rsid w:val="00F871D1"/>
    <w:rsid w:val="00F9084F"/>
    <w:rsid w:val="00F924E7"/>
    <w:rsid w:val="00F92515"/>
    <w:rsid w:val="00F92F61"/>
    <w:rsid w:val="00F94812"/>
    <w:rsid w:val="00F96A3C"/>
    <w:rsid w:val="00F9781D"/>
    <w:rsid w:val="00F97CE2"/>
    <w:rsid w:val="00FA0446"/>
    <w:rsid w:val="00FA310A"/>
    <w:rsid w:val="00FA61AF"/>
    <w:rsid w:val="00FA6B3D"/>
    <w:rsid w:val="00FA7136"/>
    <w:rsid w:val="00FB0793"/>
    <w:rsid w:val="00FB0D85"/>
    <w:rsid w:val="00FB17E6"/>
    <w:rsid w:val="00FB59BD"/>
    <w:rsid w:val="00FB6EA6"/>
    <w:rsid w:val="00FC0272"/>
    <w:rsid w:val="00FC060D"/>
    <w:rsid w:val="00FC12AA"/>
    <w:rsid w:val="00FC24A0"/>
    <w:rsid w:val="00FC2BF2"/>
    <w:rsid w:val="00FC3F1E"/>
    <w:rsid w:val="00FC561D"/>
    <w:rsid w:val="00FC56BC"/>
    <w:rsid w:val="00FC5A9B"/>
    <w:rsid w:val="00FC6E6E"/>
    <w:rsid w:val="00FD1F42"/>
    <w:rsid w:val="00FD2D6F"/>
    <w:rsid w:val="00FD2DD6"/>
    <w:rsid w:val="00FD4425"/>
    <w:rsid w:val="00FD5CFB"/>
    <w:rsid w:val="00FD7BB9"/>
    <w:rsid w:val="00FE01F3"/>
    <w:rsid w:val="00FE2610"/>
    <w:rsid w:val="00FE3636"/>
    <w:rsid w:val="00FE3CFE"/>
    <w:rsid w:val="00FE6863"/>
    <w:rsid w:val="00FF2DE3"/>
    <w:rsid w:val="00FF40E1"/>
    <w:rsid w:val="00FF4208"/>
    <w:rsid w:val="00FF42EE"/>
    <w:rsid w:val="00FF4423"/>
    <w:rsid w:val="00FF4A68"/>
    <w:rsid w:val="00FF4AEC"/>
    <w:rsid w:val="00FF6BE6"/>
    <w:rsid w:val="00FF70D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87F"/>
    <w:pPr>
      <w:spacing w:after="0"/>
    </w:pPr>
    <w:rPr>
      <w:rFonts w:ascii="Times New Roman" w:hAnsi="Times New Roman"/>
      <w:sz w:val="24"/>
    </w:rPr>
  </w:style>
  <w:style w:type="paragraph" w:styleId="Heading1">
    <w:name w:val="heading 1"/>
    <w:basedOn w:val="Normal"/>
    <w:next w:val="Normal"/>
    <w:link w:val="Heading1Char"/>
    <w:uiPriority w:val="9"/>
    <w:qFormat/>
    <w:rsid w:val="00FC12A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CE3962"/>
    <w:pPr>
      <w:keepNext/>
      <w:spacing w:before="240" w:after="60" w:line="240" w:lineRule="auto"/>
      <w:outlineLvl w:val="1"/>
    </w:pPr>
    <w:rPr>
      <w:rFonts w:ascii="Cambria" w:eastAsia="Times New Roman" w:hAnsi="Cambria" w:cs="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2A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CE3962"/>
    <w:rPr>
      <w:rFonts w:ascii="Cambria" w:eastAsia="Times New Roman" w:hAnsi="Cambria" w:cs="Times New Roman"/>
      <w:b/>
      <w:bCs/>
      <w:i/>
      <w:iCs/>
      <w:sz w:val="28"/>
      <w:szCs w:val="28"/>
    </w:rPr>
  </w:style>
  <w:style w:type="paragraph" w:styleId="ListParagraph">
    <w:name w:val="List Paragraph"/>
    <w:basedOn w:val="Normal"/>
    <w:link w:val="ListParagraphChar"/>
    <w:uiPriority w:val="34"/>
    <w:qFormat/>
    <w:rsid w:val="00D1192E"/>
    <w:pPr>
      <w:ind w:left="720"/>
      <w:contextualSpacing/>
    </w:pPr>
  </w:style>
  <w:style w:type="character" w:customStyle="1" w:styleId="ListParagraphChar">
    <w:name w:val="List Paragraph Char"/>
    <w:basedOn w:val="DefaultParagraphFont"/>
    <w:link w:val="ListParagraph"/>
    <w:uiPriority w:val="34"/>
    <w:locked/>
    <w:rsid w:val="004343A6"/>
  </w:style>
  <w:style w:type="table" w:styleId="TableGrid">
    <w:name w:val="Table Grid"/>
    <w:basedOn w:val="TableNormal"/>
    <w:uiPriority w:val="59"/>
    <w:rsid w:val="00633F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F6A7D"/>
    <w:pPr>
      <w:tabs>
        <w:tab w:val="center" w:pos="4680"/>
        <w:tab w:val="right" w:pos="9360"/>
      </w:tabs>
      <w:spacing w:line="240" w:lineRule="auto"/>
    </w:pPr>
  </w:style>
  <w:style w:type="character" w:customStyle="1" w:styleId="HeaderChar">
    <w:name w:val="Header Char"/>
    <w:basedOn w:val="DefaultParagraphFont"/>
    <w:link w:val="Header"/>
    <w:uiPriority w:val="99"/>
    <w:rsid w:val="00EF6A7D"/>
  </w:style>
  <w:style w:type="paragraph" w:styleId="Footer">
    <w:name w:val="footer"/>
    <w:basedOn w:val="Normal"/>
    <w:link w:val="FooterChar"/>
    <w:uiPriority w:val="99"/>
    <w:unhideWhenUsed/>
    <w:rsid w:val="00EF6A7D"/>
    <w:pPr>
      <w:tabs>
        <w:tab w:val="center" w:pos="4680"/>
        <w:tab w:val="right" w:pos="9360"/>
      </w:tabs>
      <w:spacing w:line="240" w:lineRule="auto"/>
    </w:pPr>
  </w:style>
  <w:style w:type="character" w:customStyle="1" w:styleId="FooterChar">
    <w:name w:val="Footer Char"/>
    <w:basedOn w:val="DefaultParagraphFont"/>
    <w:link w:val="Footer"/>
    <w:uiPriority w:val="99"/>
    <w:rsid w:val="00EF6A7D"/>
  </w:style>
  <w:style w:type="character" w:styleId="Strong">
    <w:name w:val="Strong"/>
    <w:basedOn w:val="DefaultParagraphFont"/>
    <w:uiPriority w:val="22"/>
    <w:qFormat/>
    <w:rsid w:val="00CE3962"/>
    <w:rPr>
      <w:b/>
      <w:bCs/>
    </w:rPr>
  </w:style>
  <w:style w:type="paragraph" w:styleId="NormalWeb">
    <w:name w:val="Normal (Web)"/>
    <w:basedOn w:val="Normal"/>
    <w:uiPriority w:val="99"/>
    <w:rsid w:val="00CE3962"/>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191341"/>
    <w:rPr>
      <w:i/>
      <w:iCs/>
    </w:rPr>
  </w:style>
  <w:style w:type="character" w:customStyle="1" w:styleId="apple-style-span">
    <w:name w:val="apple-style-span"/>
    <w:basedOn w:val="DefaultParagraphFont"/>
    <w:rsid w:val="00DA4D36"/>
  </w:style>
  <w:style w:type="paragraph" w:styleId="TOCHeading">
    <w:name w:val="TOC Heading"/>
    <w:basedOn w:val="Heading1"/>
    <w:next w:val="Normal"/>
    <w:uiPriority w:val="39"/>
    <w:semiHidden/>
    <w:unhideWhenUsed/>
    <w:qFormat/>
    <w:rsid w:val="00FC12AA"/>
    <w:pPr>
      <w:outlineLvl w:val="9"/>
    </w:pPr>
  </w:style>
  <w:style w:type="paragraph" w:styleId="BalloonText">
    <w:name w:val="Balloon Text"/>
    <w:basedOn w:val="Normal"/>
    <w:link w:val="BalloonTextChar"/>
    <w:uiPriority w:val="99"/>
    <w:semiHidden/>
    <w:unhideWhenUsed/>
    <w:rsid w:val="00FC12A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12AA"/>
    <w:rPr>
      <w:rFonts w:ascii="Tahoma" w:hAnsi="Tahoma" w:cs="Tahoma"/>
      <w:sz w:val="16"/>
      <w:szCs w:val="16"/>
    </w:rPr>
  </w:style>
  <w:style w:type="paragraph" w:styleId="TOC1">
    <w:name w:val="toc 1"/>
    <w:basedOn w:val="Normal"/>
    <w:next w:val="Normal"/>
    <w:autoRedefine/>
    <w:uiPriority w:val="39"/>
    <w:unhideWhenUsed/>
    <w:rsid w:val="003E1DD9"/>
    <w:pPr>
      <w:spacing w:after="100"/>
    </w:pPr>
  </w:style>
  <w:style w:type="paragraph" w:styleId="TOC2">
    <w:name w:val="toc 2"/>
    <w:basedOn w:val="Normal"/>
    <w:next w:val="Normal"/>
    <w:autoRedefine/>
    <w:uiPriority w:val="39"/>
    <w:unhideWhenUsed/>
    <w:rsid w:val="003E1DD9"/>
    <w:pPr>
      <w:spacing w:after="100"/>
      <w:ind w:left="220"/>
    </w:pPr>
  </w:style>
  <w:style w:type="character" w:styleId="Hyperlink">
    <w:name w:val="Hyperlink"/>
    <w:basedOn w:val="DefaultParagraphFont"/>
    <w:uiPriority w:val="99"/>
    <w:unhideWhenUsed/>
    <w:rsid w:val="003E1DD9"/>
    <w:rPr>
      <w:color w:val="0000FF" w:themeColor="hyperlink"/>
      <w:u w:val="single"/>
    </w:rPr>
  </w:style>
  <w:style w:type="paragraph" w:styleId="BodyText">
    <w:name w:val="Body Text"/>
    <w:basedOn w:val="Normal"/>
    <w:link w:val="BodyTextChar"/>
    <w:semiHidden/>
    <w:unhideWhenUsed/>
    <w:rsid w:val="00FE3CFE"/>
    <w:pPr>
      <w:spacing w:line="240" w:lineRule="auto"/>
      <w:jc w:val="both"/>
    </w:pPr>
    <w:rPr>
      <w:rFonts w:ascii=".VnTime" w:eastAsia="Times New Roman" w:hAnsi=".VnTime" w:cs="Times New Roman"/>
      <w:sz w:val="28"/>
      <w:szCs w:val="20"/>
    </w:rPr>
  </w:style>
  <w:style w:type="character" w:customStyle="1" w:styleId="BodyTextChar">
    <w:name w:val="Body Text Char"/>
    <w:basedOn w:val="DefaultParagraphFont"/>
    <w:link w:val="BodyText"/>
    <w:semiHidden/>
    <w:rsid w:val="00FE3CFE"/>
    <w:rPr>
      <w:rFonts w:ascii=".VnTime" w:eastAsia="Times New Roman" w:hAnsi=".VnTime" w:cs="Times New Roman"/>
      <w:sz w:val="28"/>
      <w:szCs w:val="20"/>
    </w:rPr>
  </w:style>
  <w:style w:type="paragraph" w:styleId="NoSpacing">
    <w:name w:val="No Spacing"/>
    <w:uiPriority w:val="1"/>
    <w:qFormat/>
    <w:rsid w:val="00C94B00"/>
    <w:pPr>
      <w:spacing w:after="0" w:line="240" w:lineRule="auto"/>
    </w:pPr>
  </w:style>
  <w:style w:type="paragraph" w:customStyle="1" w:styleId="msolistparagraphcxspmiddle">
    <w:name w:val="msolistparagraphcxspmiddle"/>
    <w:basedOn w:val="Normal"/>
    <w:rsid w:val="00A17FB7"/>
    <w:pPr>
      <w:spacing w:before="100" w:beforeAutospacing="1" w:after="100" w:afterAutospacing="1" w:line="240" w:lineRule="auto"/>
    </w:pPr>
    <w:rPr>
      <w:rFonts w:eastAsia="Times New Roman" w:cs="Times New Roman"/>
      <w:szCs w:val="24"/>
    </w:rPr>
  </w:style>
  <w:style w:type="paragraph" w:customStyle="1" w:styleId="Tableoffigure">
    <w:name w:val="Table of figure"/>
    <w:basedOn w:val="Normal"/>
    <w:rsid w:val="00E42D1D"/>
    <w:pPr>
      <w:keepNext/>
      <w:spacing w:line="240" w:lineRule="auto"/>
      <w:ind w:hanging="900"/>
      <w:jc w:val="center"/>
      <w:outlineLvl w:val="0"/>
    </w:pPr>
    <w:rPr>
      <w:rFonts w:eastAsia="Times New Roman" w:cs="Times New Roman"/>
      <w:b/>
      <w:bCs/>
      <w:szCs w:val="24"/>
    </w:rPr>
  </w:style>
  <w:style w:type="paragraph" w:styleId="BodyTextIndent">
    <w:name w:val="Body Text Indent"/>
    <w:basedOn w:val="Normal"/>
    <w:link w:val="BodyTextIndentChar"/>
    <w:uiPriority w:val="99"/>
    <w:semiHidden/>
    <w:unhideWhenUsed/>
    <w:rsid w:val="00295A1A"/>
    <w:pPr>
      <w:spacing w:after="120"/>
      <w:ind w:left="360"/>
    </w:pPr>
  </w:style>
  <w:style w:type="character" w:customStyle="1" w:styleId="BodyTextIndentChar">
    <w:name w:val="Body Text Indent Char"/>
    <w:basedOn w:val="DefaultParagraphFont"/>
    <w:link w:val="BodyTextIndent"/>
    <w:uiPriority w:val="99"/>
    <w:semiHidden/>
    <w:rsid w:val="00295A1A"/>
    <w:rPr>
      <w:rFonts w:ascii="Times New Roman" w:hAnsi="Times New Roman"/>
      <w:sz w:val="24"/>
    </w:rPr>
  </w:style>
  <w:style w:type="paragraph" w:styleId="DocumentMap">
    <w:name w:val="Document Map"/>
    <w:basedOn w:val="Normal"/>
    <w:link w:val="DocumentMapChar"/>
    <w:uiPriority w:val="99"/>
    <w:semiHidden/>
    <w:unhideWhenUsed/>
    <w:rsid w:val="00DB1DE9"/>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B1DE9"/>
    <w:rPr>
      <w:rFonts w:ascii="Tahoma" w:hAnsi="Tahoma" w:cs="Tahoma"/>
      <w:sz w:val="16"/>
      <w:szCs w:val="16"/>
    </w:rPr>
  </w:style>
  <w:style w:type="paragraph" w:styleId="Title">
    <w:name w:val="Title"/>
    <w:basedOn w:val="Normal"/>
    <w:link w:val="TitleChar"/>
    <w:qFormat/>
    <w:rsid w:val="008706EF"/>
    <w:pPr>
      <w:spacing w:line="240" w:lineRule="auto"/>
      <w:jc w:val="center"/>
    </w:pPr>
    <w:rPr>
      <w:rFonts w:ascii=".VnTimeH" w:eastAsia="Times New Roman" w:hAnsi=".VnTimeH" w:cs="Times New Roman"/>
      <w:b/>
      <w:sz w:val="28"/>
      <w:szCs w:val="20"/>
    </w:rPr>
  </w:style>
  <w:style w:type="character" w:customStyle="1" w:styleId="TitleChar">
    <w:name w:val="Title Char"/>
    <w:basedOn w:val="DefaultParagraphFont"/>
    <w:link w:val="Title"/>
    <w:rsid w:val="008706EF"/>
    <w:rPr>
      <w:rFonts w:ascii=".VnTimeH" w:eastAsia="Times New Roman" w:hAnsi=".VnTimeH" w:cs="Times New Roman"/>
      <w:b/>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6179">
      <w:bodyDiv w:val="1"/>
      <w:marLeft w:val="0"/>
      <w:marRight w:val="0"/>
      <w:marTop w:val="0"/>
      <w:marBottom w:val="0"/>
      <w:divBdr>
        <w:top w:val="none" w:sz="0" w:space="0" w:color="auto"/>
        <w:left w:val="none" w:sz="0" w:space="0" w:color="auto"/>
        <w:bottom w:val="none" w:sz="0" w:space="0" w:color="auto"/>
        <w:right w:val="none" w:sz="0" w:space="0" w:color="auto"/>
      </w:divBdr>
    </w:div>
    <w:div w:id="265891597">
      <w:bodyDiv w:val="1"/>
      <w:marLeft w:val="0"/>
      <w:marRight w:val="0"/>
      <w:marTop w:val="0"/>
      <w:marBottom w:val="0"/>
      <w:divBdr>
        <w:top w:val="none" w:sz="0" w:space="0" w:color="auto"/>
        <w:left w:val="none" w:sz="0" w:space="0" w:color="auto"/>
        <w:bottom w:val="none" w:sz="0" w:space="0" w:color="auto"/>
        <w:right w:val="none" w:sz="0" w:space="0" w:color="auto"/>
      </w:divBdr>
    </w:div>
    <w:div w:id="316804426">
      <w:bodyDiv w:val="1"/>
      <w:marLeft w:val="0"/>
      <w:marRight w:val="0"/>
      <w:marTop w:val="0"/>
      <w:marBottom w:val="0"/>
      <w:divBdr>
        <w:top w:val="none" w:sz="0" w:space="0" w:color="auto"/>
        <w:left w:val="none" w:sz="0" w:space="0" w:color="auto"/>
        <w:bottom w:val="none" w:sz="0" w:space="0" w:color="auto"/>
        <w:right w:val="none" w:sz="0" w:space="0" w:color="auto"/>
      </w:divBdr>
    </w:div>
    <w:div w:id="471098318">
      <w:bodyDiv w:val="1"/>
      <w:marLeft w:val="0"/>
      <w:marRight w:val="0"/>
      <w:marTop w:val="0"/>
      <w:marBottom w:val="0"/>
      <w:divBdr>
        <w:top w:val="none" w:sz="0" w:space="0" w:color="auto"/>
        <w:left w:val="none" w:sz="0" w:space="0" w:color="auto"/>
        <w:bottom w:val="none" w:sz="0" w:space="0" w:color="auto"/>
        <w:right w:val="none" w:sz="0" w:space="0" w:color="auto"/>
      </w:divBdr>
    </w:div>
    <w:div w:id="496849089">
      <w:bodyDiv w:val="1"/>
      <w:marLeft w:val="0"/>
      <w:marRight w:val="0"/>
      <w:marTop w:val="0"/>
      <w:marBottom w:val="0"/>
      <w:divBdr>
        <w:top w:val="none" w:sz="0" w:space="0" w:color="auto"/>
        <w:left w:val="none" w:sz="0" w:space="0" w:color="auto"/>
        <w:bottom w:val="none" w:sz="0" w:space="0" w:color="auto"/>
        <w:right w:val="none" w:sz="0" w:space="0" w:color="auto"/>
      </w:divBdr>
    </w:div>
    <w:div w:id="520317603">
      <w:bodyDiv w:val="1"/>
      <w:marLeft w:val="0"/>
      <w:marRight w:val="0"/>
      <w:marTop w:val="0"/>
      <w:marBottom w:val="0"/>
      <w:divBdr>
        <w:top w:val="none" w:sz="0" w:space="0" w:color="auto"/>
        <w:left w:val="none" w:sz="0" w:space="0" w:color="auto"/>
        <w:bottom w:val="none" w:sz="0" w:space="0" w:color="auto"/>
        <w:right w:val="none" w:sz="0" w:space="0" w:color="auto"/>
      </w:divBdr>
    </w:div>
    <w:div w:id="526023565">
      <w:bodyDiv w:val="1"/>
      <w:marLeft w:val="0"/>
      <w:marRight w:val="0"/>
      <w:marTop w:val="0"/>
      <w:marBottom w:val="0"/>
      <w:divBdr>
        <w:top w:val="none" w:sz="0" w:space="0" w:color="auto"/>
        <w:left w:val="none" w:sz="0" w:space="0" w:color="auto"/>
        <w:bottom w:val="none" w:sz="0" w:space="0" w:color="auto"/>
        <w:right w:val="none" w:sz="0" w:space="0" w:color="auto"/>
      </w:divBdr>
    </w:div>
    <w:div w:id="709646769">
      <w:bodyDiv w:val="1"/>
      <w:marLeft w:val="0"/>
      <w:marRight w:val="0"/>
      <w:marTop w:val="0"/>
      <w:marBottom w:val="0"/>
      <w:divBdr>
        <w:top w:val="none" w:sz="0" w:space="0" w:color="auto"/>
        <w:left w:val="none" w:sz="0" w:space="0" w:color="auto"/>
        <w:bottom w:val="none" w:sz="0" w:space="0" w:color="auto"/>
        <w:right w:val="none" w:sz="0" w:space="0" w:color="auto"/>
      </w:divBdr>
    </w:div>
    <w:div w:id="720372313">
      <w:bodyDiv w:val="1"/>
      <w:marLeft w:val="0"/>
      <w:marRight w:val="0"/>
      <w:marTop w:val="0"/>
      <w:marBottom w:val="0"/>
      <w:divBdr>
        <w:top w:val="none" w:sz="0" w:space="0" w:color="auto"/>
        <w:left w:val="none" w:sz="0" w:space="0" w:color="auto"/>
        <w:bottom w:val="none" w:sz="0" w:space="0" w:color="auto"/>
        <w:right w:val="none" w:sz="0" w:space="0" w:color="auto"/>
      </w:divBdr>
    </w:div>
    <w:div w:id="751439187">
      <w:bodyDiv w:val="1"/>
      <w:marLeft w:val="0"/>
      <w:marRight w:val="0"/>
      <w:marTop w:val="0"/>
      <w:marBottom w:val="0"/>
      <w:divBdr>
        <w:top w:val="none" w:sz="0" w:space="0" w:color="auto"/>
        <w:left w:val="none" w:sz="0" w:space="0" w:color="auto"/>
        <w:bottom w:val="none" w:sz="0" w:space="0" w:color="auto"/>
        <w:right w:val="none" w:sz="0" w:space="0" w:color="auto"/>
      </w:divBdr>
    </w:div>
    <w:div w:id="928660486">
      <w:bodyDiv w:val="1"/>
      <w:marLeft w:val="0"/>
      <w:marRight w:val="0"/>
      <w:marTop w:val="0"/>
      <w:marBottom w:val="0"/>
      <w:divBdr>
        <w:top w:val="none" w:sz="0" w:space="0" w:color="auto"/>
        <w:left w:val="none" w:sz="0" w:space="0" w:color="auto"/>
        <w:bottom w:val="none" w:sz="0" w:space="0" w:color="auto"/>
        <w:right w:val="none" w:sz="0" w:space="0" w:color="auto"/>
      </w:divBdr>
    </w:div>
    <w:div w:id="929120262">
      <w:bodyDiv w:val="1"/>
      <w:marLeft w:val="0"/>
      <w:marRight w:val="0"/>
      <w:marTop w:val="0"/>
      <w:marBottom w:val="0"/>
      <w:divBdr>
        <w:top w:val="none" w:sz="0" w:space="0" w:color="auto"/>
        <w:left w:val="none" w:sz="0" w:space="0" w:color="auto"/>
        <w:bottom w:val="none" w:sz="0" w:space="0" w:color="auto"/>
        <w:right w:val="none" w:sz="0" w:space="0" w:color="auto"/>
      </w:divBdr>
    </w:div>
    <w:div w:id="955521801">
      <w:bodyDiv w:val="1"/>
      <w:marLeft w:val="0"/>
      <w:marRight w:val="0"/>
      <w:marTop w:val="0"/>
      <w:marBottom w:val="0"/>
      <w:divBdr>
        <w:top w:val="none" w:sz="0" w:space="0" w:color="auto"/>
        <w:left w:val="none" w:sz="0" w:space="0" w:color="auto"/>
        <w:bottom w:val="none" w:sz="0" w:space="0" w:color="auto"/>
        <w:right w:val="none" w:sz="0" w:space="0" w:color="auto"/>
      </w:divBdr>
    </w:div>
    <w:div w:id="1043140978">
      <w:bodyDiv w:val="1"/>
      <w:marLeft w:val="0"/>
      <w:marRight w:val="0"/>
      <w:marTop w:val="0"/>
      <w:marBottom w:val="0"/>
      <w:divBdr>
        <w:top w:val="none" w:sz="0" w:space="0" w:color="auto"/>
        <w:left w:val="none" w:sz="0" w:space="0" w:color="auto"/>
        <w:bottom w:val="none" w:sz="0" w:space="0" w:color="auto"/>
        <w:right w:val="none" w:sz="0" w:space="0" w:color="auto"/>
      </w:divBdr>
    </w:div>
    <w:div w:id="1054498680">
      <w:bodyDiv w:val="1"/>
      <w:marLeft w:val="0"/>
      <w:marRight w:val="0"/>
      <w:marTop w:val="0"/>
      <w:marBottom w:val="0"/>
      <w:divBdr>
        <w:top w:val="none" w:sz="0" w:space="0" w:color="auto"/>
        <w:left w:val="none" w:sz="0" w:space="0" w:color="auto"/>
        <w:bottom w:val="none" w:sz="0" w:space="0" w:color="auto"/>
        <w:right w:val="none" w:sz="0" w:space="0" w:color="auto"/>
      </w:divBdr>
    </w:div>
    <w:div w:id="1227104511">
      <w:bodyDiv w:val="1"/>
      <w:marLeft w:val="0"/>
      <w:marRight w:val="0"/>
      <w:marTop w:val="0"/>
      <w:marBottom w:val="0"/>
      <w:divBdr>
        <w:top w:val="none" w:sz="0" w:space="0" w:color="auto"/>
        <w:left w:val="none" w:sz="0" w:space="0" w:color="auto"/>
        <w:bottom w:val="none" w:sz="0" w:space="0" w:color="auto"/>
        <w:right w:val="none" w:sz="0" w:space="0" w:color="auto"/>
      </w:divBdr>
    </w:div>
    <w:div w:id="1241720416">
      <w:bodyDiv w:val="1"/>
      <w:marLeft w:val="0"/>
      <w:marRight w:val="0"/>
      <w:marTop w:val="0"/>
      <w:marBottom w:val="0"/>
      <w:divBdr>
        <w:top w:val="none" w:sz="0" w:space="0" w:color="auto"/>
        <w:left w:val="none" w:sz="0" w:space="0" w:color="auto"/>
        <w:bottom w:val="none" w:sz="0" w:space="0" w:color="auto"/>
        <w:right w:val="none" w:sz="0" w:space="0" w:color="auto"/>
      </w:divBdr>
    </w:div>
    <w:div w:id="1314140140">
      <w:bodyDiv w:val="1"/>
      <w:marLeft w:val="0"/>
      <w:marRight w:val="0"/>
      <w:marTop w:val="0"/>
      <w:marBottom w:val="0"/>
      <w:divBdr>
        <w:top w:val="none" w:sz="0" w:space="0" w:color="auto"/>
        <w:left w:val="none" w:sz="0" w:space="0" w:color="auto"/>
        <w:bottom w:val="none" w:sz="0" w:space="0" w:color="auto"/>
        <w:right w:val="none" w:sz="0" w:space="0" w:color="auto"/>
      </w:divBdr>
    </w:div>
    <w:div w:id="1333027637">
      <w:bodyDiv w:val="1"/>
      <w:marLeft w:val="0"/>
      <w:marRight w:val="0"/>
      <w:marTop w:val="0"/>
      <w:marBottom w:val="0"/>
      <w:divBdr>
        <w:top w:val="none" w:sz="0" w:space="0" w:color="auto"/>
        <w:left w:val="none" w:sz="0" w:space="0" w:color="auto"/>
        <w:bottom w:val="none" w:sz="0" w:space="0" w:color="auto"/>
        <w:right w:val="none" w:sz="0" w:space="0" w:color="auto"/>
      </w:divBdr>
    </w:div>
    <w:div w:id="1412696197">
      <w:bodyDiv w:val="1"/>
      <w:marLeft w:val="0"/>
      <w:marRight w:val="0"/>
      <w:marTop w:val="0"/>
      <w:marBottom w:val="0"/>
      <w:divBdr>
        <w:top w:val="none" w:sz="0" w:space="0" w:color="auto"/>
        <w:left w:val="none" w:sz="0" w:space="0" w:color="auto"/>
        <w:bottom w:val="none" w:sz="0" w:space="0" w:color="auto"/>
        <w:right w:val="none" w:sz="0" w:space="0" w:color="auto"/>
      </w:divBdr>
    </w:div>
    <w:div w:id="1494221202">
      <w:bodyDiv w:val="1"/>
      <w:marLeft w:val="0"/>
      <w:marRight w:val="0"/>
      <w:marTop w:val="0"/>
      <w:marBottom w:val="0"/>
      <w:divBdr>
        <w:top w:val="none" w:sz="0" w:space="0" w:color="auto"/>
        <w:left w:val="none" w:sz="0" w:space="0" w:color="auto"/>
        <w:bottom w:val="none" w:sz="0" w:space="0" w:color="auto"/>
        <w:right w:val="none" w:sz="0" w:space="0" w:color="auto"/>
      </w:divBdr>
    </w:div>
    <w:div w:id="1529562614">
      <w:bodyDiv w:val="1"/>
      <w:marLeft w:val="0"/>
      <w:marRight w:val="0"/>
      <w:marTop w:val="0"/>
      <w:marBottom w:val="0"/>
      <w:divBdr>
        <w:top w:val="none" w:sz="0" w:space="0" w:color="auto"/>
        <w:left w:val="none" w:sz="0" w:space="0" w:color="auto"/>
        <w:bottom w:val="none" w:sz="0" w:space="0" w:color="auto"/>
        <w:right w:val="none" w:sz="0" w:space="0" w:color="auto"/>
      </w:divBdr>
    </w:div>
    <w:div w:id="1671719047">
      <w:bodyDiv w:val="1"/>
      <w:marLeft w:val="0"/>
      <w:marRight w:val="0"/>
      <w:marTop w:val="0"/>
      <w:marBottom w:val="0"/>
      <w:divBdr>
        <w:top w:val="none" w:sz="0" w:space="0" w:color="auto"/>
        <w:left w:val="none" w:sz="0" w:space="0" w:color="auto"/>
        <w:bottom w:val="none" w:sz="0" w:space="0" w:color="auto"/>
        <w:right w:val="none" w:sz="0" w:space="0" w:color="auto"/>
      </w:divBdr>
    </w:div>
    <w:div w:id="1739932938">
      <w:bodyDiv w:val="1"/>
      <w:marLeft w:val="0"/>
      <w:marRight w:val="0"/>
      <w:marTop w:val="0"/>
      <w:marBottom w:val="0"/>
      <w:divBdr>
        <w:top w:val="none" w:sz="0" w:space="0" w:color="auto"/>
        <w:left w:val="none" w:sz="0" w:space="0" w:color="auto"/>
        <w:bottom w:val="none" w:sz="0" w:space="0" w:color="auto"/>
        <w:right w:val="none" w:sz="0" w:space="0" w:color="auto"/>
      </w:divBdr>
    </w:div>
    <w:div w:id="1818960874">
      <w:bodyDiv w:val="1"/>
      <w:marLeft w:val="0"/>
      <w:marRight w:val="0"/>
      <w:marTop w:val="0"/>
      <w:marBottom w:val="0"/>
      <w:divBdr>
        <w:top w:val="none" w:sz="0" w:space="0" w:color="auto"/>
        <w:left w:val="none" w:sz="0" w:space="0" w:color="auto"/>
        <w:bottom w:val="none" w:sz="0" w:space="0" w:color="auto"/>
        <w:right w:val="none" w:sz="0" w:space="0" w:color="auto"/>
      </w:divBdr>
    </w:div>
    <w:div w:id="1829207021">
      <w:bodyDiv w:val="1"/>
      <w:marLeft w:val="0"/>
      <w:marRight w:val="0"/>
      <w:marTop w:val="0"/>
      <w:marBottom w:val="0"/>
      <w:divBdr>
        <w:top w:val="none" w:sz="0" w:space="0" w:color="auto"/>
        <w:left w:val="none" w:sz="0" w:space="0" w:color="auto"/>
        <w:bottom w:val="none" w:sz="0" w:space="0" w:color="auto"/>
        <w:right w:val="none" w:sz="0" w:space="0" w:color="auto"/>
      </w:divBdr>
    </w:div>
    <w:div w:id="1832519749">
      <w:bodyDiv w:val="1"/>
      <w:marLeft w:val="0"/>
      <w:marRight w:val="0"/>
      <w:marTop w:val="0"/>
      <w:marBottom w:val="0"/>
      <w:divBdr>
        <w:top w:val="none" w:sz="0" w:space="0" w:color="auto"/>
        <w:left w:val="none" w:sz="0" w:space="0" w:color="auto"/>
        <w:bottom w:val="none" w:sz="0" w:space="0" w:color="auto"/>
        <w:right w:val="none" w:sz="0" w:space="0" w:color="auto"/>
      </w:divBdr>
    </w:div>
    <w:div w:id="1835074378">
      <w:bodyDiv w:val="1"/>
      <w:marLeft w:val="0"/>
      <w:marRight w:val="0"/>
      <w:marTop w:val="0"/>
      <w:marBottom w:val="0"/>
      <w:divBdr>
        <w:top w:val="none" w:sz="0" w:space="0" w:color="auto"/>
        <w:left w:val="none" w:sz="0" w:space="0" w:color="auto"/>
        <w:bottom w:val="none" w:sz="0" w:space="0" w:color="auto"/>
        <w:right w:val="none" w:sz="0" w:space="0" w:color="auto"/>
      </w:divBdr>
    </w:div>
    <w:div w:id="1852720898">
      <w:bodyDiv w:val="1"/>
      <w:marLeft w:val="0"/>
      <w:marRight w:val="0"/>
      <w:marTop w:val="0"/>
      <w:marBottom w:val="0"/>
      <w:divBdr>
        <w:top w:val="none" w:sz="0" w:space="0" w:color="auto"/>
        <w:left w:val="none" w:sz="0" w:space="0" w:color="auto"/>
        <w:bottom w:val="none" w:sz="0" w:space="0" w:color="auto"/>
        <w:right w:val="none" w:sz="0" w:space="0" w:color="auto"/>
      </w:divBdr>
    </w:div>
    <w:div w:id="1998914981">
      <w:bodyDiv w:val="1"/>
      <w:marLeft w:val="0"/>
      <w:marRight w:val="0"/>
      <w:marTop w:val="0"/>
      <w:marBottom w:val="0"/>
      <w:divBdr>
        <w:top w:val="none" w:sz="0" w:space="0" w:color="auto"/>
        <w:left w:val="none" w:sz="0" w:space="0" w:color="auto"/>
        <w:bottom w:val="none" w:sz="0" w:space="0" w:color="auto"/>
        <w:right w:val="none" w:sz="0" w:space="0" w:color="auto"/>
      </w:divBdr>
    </w:div>
    <w:div w:id="205111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hyperlink" Target="http://m.tuoitre.vn"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Microsoft_Excel_97-2003_Worksheet1.xls"/><Relationship Id="rId17" Type="http://schemas.openxmlformats.org/officeDocument/2006/relationships/hyperlink" Target="http://m.tuoitre.vn" TargetMode="External"/><Relationship Id="rId2" Type="http://schemas.openxmlformats.org/officeDocument/2006/relationships/numbering" Target="numbering.xml"/><Relationship Id="rId16" Type="http://schemas.openxmlformats.org/officeDocument/2006/relationships/oleObject" Target="embeddings/Microsoft_Excel_97-2003_Worksheet2.xls"/><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oleObject" Target="embeddings/oleObject1.bin"/><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7E7577-4195-4C04-A78B-D2DD220D6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Pages>
  <Words>23043</Words>
  <Characters>131349</Characters>
  <Application>Microsoft Office Word</Application>
  <DocSecurity>0</DocSecurity>
  <Lines>1094</Lines>
  <Paragraphs>308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thaodh</dc:creator>
  <cp:keywords/>
  <dc:description/>
  <cp:lastModifiedBy>Tran Huu Nguyen</cp:lastModifiedBy>
  <cp:revision>6</cp:revision>
  <dcterms:created xsi:type="dcterms:W3CDTF">2013-10-22T09:04:00Z</dcterms:created>
  <dcterms:modified xsi:type="dcterms:W3CDTF">2014-01-23T04:02:00Z</dcterms:modified>
</cp:coreProperties>
</file>